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0ECF5" w14:textId="77777777" w:rsidR="00557759" w:rsidRPr="00256F72" w:rsidRDefault="00557759" w:rsidP="00B02934">
      <w:pPr>
        <w:spacing w:after="0" w:line="480" w:lineRule="auto"/>
        <w:ind w:firstLine="709"/>
        <w:rPr>
          <w:rFonts w:ascii="Times New Roman" w:eastAsia="MS Mincho" w:hAnsi="Times New Roman"/>
          <w:sz w:val="24"/>
          <w:szCs w:val="24"/>
          <w:lang w:val="nl-NL"/>
        </w:rPr>
      </w:pPr>
    </w:p>
    <w:p w14:paraId="69A26FF3" w14:textId="77777777" w:rsidR="007E6CFD" w:rsidRPr="00256F72" w:rsidRDefault="007E6CFD" w:rsidP="00B02934">
      <w:pPr>
        <w:spacing w:after="0" w:line="480" w:lineRule="auto"/>
        <w:ind w:firstLine="709"/>
        <w:contextualSpacing/>
        <w:rPr>
          <w:rFonts w:ascii="Times New Roman" w:hAnsi="Times New Roman"/>
          <w:b/>
          <w:sz w:val="24"/>
          <w:szCs w:val="24"/>
          <w:lang w:val="en-US"/>
        </w:rPr>
      </w:pPr>
    </w:p>
    <w:p w14:paraId="2BDE96EF" w14:textId="77777777" w:rsidR="007E6CFD" w:rsidRPr="00256F72" w:rsidRDefault="007E6CFD" w:rsidP="00B02934">
      <w:pPr>
        <w:spacing w:after="0" w:line="480" w:lineRule="auto"/>
        <w:ind w:firstLine="709"/>
        <w:contextualSpacing/>
        <w:rPr>
          <w:rFonts w:ascii="Times New Roman" w:hAnsi="Times New Roman"/>
          <w:b/>
          <w:sz w:val="24"/>
          <w:szCs w:val="24"/>
          <w:lang w:val="en-US"/>
        </w:rPr>
      </w:pPr>
    </w:p>
    <w:p w14:paraId="6CD29E84" w14:textId="77777777" w:rsidR="004B7BCC" w:rsidRPr="00256F72" w:rsidRDefault="004B7BCC" w:rsidP="00B02934">
      <w:pPr>
        <w:spacing w:after="0" w:line="480" w:lineRule="auto"/>
        <w:ind w:firstLine="709"/>
        <w:contextualSpacing/>
        <w:rPr>
          <w:rFonts w:ascii="Times New Roman" w:hAnsi="Times New Roman"/>
          <w:b/>
          <w:sz w:val="24"/>
          <w:szCs w:val="24"/>
          <w:lang w:val="en-US"/>
        </w:rPr>
      </w:pPr>
      <w:commentRangeStart w:id="0"/>
    </w:p>
    <w:p w14:paraId="772F94B1" w14:textId="59FAB70B" w:rsidR="00710CD8" w:rsidRPr="00B02934" w:rsidRDefault="00710CD8" w:rsidP="00B02934">
      <w:pPr>
        <w:pStyle w:val="Titre1"/>
        <w:ind w:firstLine="709"/>
      </w:pPr>
      <w:bookmarkStart w:id="1" w:name="_Hlk499211788"/>
      <w:r w:rsidRPr="00B02934">
        <w:t xml:space="preserve">Why Psychologists Should Always Report the </w:t>
      </w:r>
      <w:r w:rsidRPr="00B02934">
        <w:rPr>
          <w:i/>
        </w:rPr>
        <w:t>W</w:t>
      </w:r>
      <w:r w:rsidRPr="00B02934">
        <w:t xml:space="preserve">-test Instead of the </w:t>
      </w:r>
      <w:r w:rsidRPr="00B02934">
        <w:rPr>
          <w:i/>
        </w:rPr>
        <w:t>F</w:t>
      </w:r>
      <w:r w:rsidRPr="00B02934">
        <w:t>-Test ANOVA.</w:t>
      </w:r>
      <w:r w:rsidR="00053B3D">
        <w:t xml:space="preserve"> </w:t>
      </w:r>
      <w:commentRangeEnd w:id="0"/>
      <w:r w:rsidR="005C2162">
        <w:rPr>
          <w:rStyle w:val="Marquedecommentaire"/>
          <w:rFonts w:ascii="Calibri" w:eastAsia="Calibri" w:hAnsi="Calibri"/>
          <w:b w:val="0"/>
          <w:lang w:val="fr-BE"/>
        </w:rPr>
        <w:commentReference w:id="0"/>
      </w:r>
    </w:p>
    <w:p w14:paraId="77684661" w14:textId="77777777" w:rsidR="00710CD8" w:rsidRPr="00B02934" w:rsidRDefault="00710CD8" w:rsidP="00B02934">
      <w:pPr>
        <w:pStyle w:val="Standard"/>
        <w:spacing w:after="0" w:line="480" w:lineRule="auto"/>
        <w:ind w:firstLine="709"/>
        <w:jc w:val="center"/>
        <w:rPr>
          <w:rFonts w:ascii="Times New Roman" w:hAnsi="Times New Roman"/>
          <w:sz w:val="24"/>
          <w:szCs w:val="24"/>
        </w:rPr>
      </w:pPr>
      <w:r w:rsidRPr="00B02934">
        <w:rPr>
          <w:rFonts w:ascii="Times New Roman" w:hAnsi="Times New Roman"/>
          <w:sz w:val="24"/>
          <w:szCs w:val="24"/>
          <w:lang w:val="en-US"/>
        </w:rPr>
        <w:t>Marie Delacre*, Christophe Leys, and Youri Mora</w:t>
      </w:r>
    </w:p>
    <w:p w14:paraId="7660EFA5" w14:textId="77777777" w:rsidR="00710CD8" w:rsidRPr="00B02934" w:rsidRDefault="00710CD8" w:rsidP="00B02934">
      <w:pPr>
        <w:pStyle w:val="Standard"/>
        <w:spacing w:after="0" w:line="480" w:lineRule="auto"/>
        <w:ind w:firstLine="709"/>
        <w:jc w:val="center"/>
        <w:rPr>
          <w:rFonts w:ascii="Times New Roman" w:hAnsi="Times New Roman"/>
          <w:sz w:val="24"/>
          <w:szCs w:val="24"/>
        </w:rPr>
      </w:pPr>
      <w:r w:rsidRPr="00B02934">
        <w:rPr>
          <w:rFonts w:ascii="Times New Roman" w:hAnsi="Times New Roman"/>
          <w:sz w:val="24"/>
          <w:szCs w:val="24"/>
          <w:lang w:val="en-US"/>
        </w:rPr>
        <w:t>Université Libre de Bruxelles</w:t>
      </w:r>
    </w:p>
    <w:p w14:paraId="7FD6893E" w14:textId="77777777" w:rsidR="00710CD8" w:rsidRPr="00B02934" w:rsidRDefault="00710CD8" w:rsidP="00B02934">
      <w:pPr>
        <w:pStyle w:val="Standard"/>
        <w:spacing w:after="0" w:line="480" w:lineRule="auto"/>
        <w:ind w:firstLine="709"/>
        <w:jc w:val="center"/>
        <w:rPr>
          <w:rFonts w:ascii="Times New Roman" w:hAnsi="Times New Roman"/>
          <w:sz w:val="24"/>
          <w:szCs w:val="24"/>
        </w:rPr>
      </w:pPr>
      <w:r w:rsidRPr="00B02934">
        <w:rPr>
          <w:rFonts w:ascii="Times New Roman" w:hAnsi="Times New Roman"/>
          <w:sz w:val="24"/>
          <w:szCs w:val="24"/>
          <w:lang w:val="en-US"/>
        </w:rPr>
        <w:t>Daniël Lakens</w:t>
      </w:r>
    </w:p>
    <w:p w14:paraId="645C1CE9" w14:textId="77777777" w:rsidR="00710CD8" w:rsidRPr="00B02934" w:rsidRDefault="00710CD8" w:rsidP="00B02934">
      <w:pPr>
        <w:pStyle w:val="Standard"/>
        <w:spacing w:after="0" w:line="480" w:lineRule="auto"/>
        <w:ind w:firstLine="709"/>
        <w:jc w:val="center"/>
        <w:rPr>
          <w:rFonts w:ascii="Times New Roman" w:hAnsi="Times New Roman"/>
          <w:sz w:val="24"/>
          <w:szCs w:val="24"/>
          <w:lang w:val="en-US"/>
        </w:rPr>
      </w:pPr>
      <w:r w:rsidRPr="00B02934">
        <w:rPr>
          <w:rFonts w:ascii="Times New Roman" w:hAnsi="Times New Roman"/>
          <w:sz w:val="24"/>
          <w:szCs w:val="24"/>
          <w:lang w:val="en-US"/>
        </w:rPr>
        <w:t xml:space="preserve"> Eindhoven University  </w:t>
      </w:r>
    </w:p>
    <w:p w14:paraId="0F8F4E12" w14:textId="77777777" w:rsidR="004B7BCC" w:rsidRPr="00B02934" w:rsidRDefault="004B7BCC" w:rsidP="00B02934">
      <w:pPr>
        <w:pStyle w:val="Standard"/>
        <w:keepNext/>
        <w:keepLines/>
        <w:spacing w:after="0" w:line="480" w:lineRule="auto"/>
        <w:ind w:firstLine="709"/>
        <w:jc w:val="center"/>
        <w:outlineLvl w:val="0"/>
        <w:rPr>
          <w:rFonts w:ascii="Times New Roman" w:eastAsia="MS Gothic" w:hAnsi="Times New Roman"/>
          <w:sz w:val="24"/>
          <w:szCs w:val="24"/>
          <w:lang w:val="en-US"/>
        </w:rPr>
      </w:pPr>
    </w:p>
    <w:p w14:paraId="194E67D0" w14:textId="59222FC4" w:rsidR="00710CD8" w:rsidRPr="00B02934" w:rsidRDefault="00710CD8" w:rsidP="00B02934">
      <w:pPr>
        <w:pStyle w:val="Standard"/>
        <w:keepNext/>
        <w:keepLines/>
        <w:spacing w:after="0" w:line="480" w:lineRule="auto"/>
        <w:ind w:firstLine="709"/>
        <w:jc w:val="center"/>
        <w:outlineLvl w:val="0"/>
        <w:rPr>
          <w:rFonts w:ascii="Times New Roman" w:hAnsi="Times New Roman"/>
          <w:sz w:val="24"/>
          <w:szCs w:val="24"/>
          <w:lang w:val="en-US"/>
        </w:rPr>
      </w:pPr>
      <w:r w:rsidRPr="00B02934">
        <w:rPr>
          <w:rFonts w:ascii="Times New Roman" w:eastAsia="MS Gothic" w:hAnsi="Times New Roman"/>
          <w:sz w:val="24"/>
          <w:szCs w:val="24"/>
          <w:lang w:val="en-US"/>
        </w:rPr>
        <w:t>Author Note</w:t>
      </w:r>
    </w:p>
    <w:p w14:paraId="6FF15CB1" w14:textId="0F6E54BE"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eastAsia="MS Mincho" w:hAnsi="Times New Roman"/>
          <w:sz w:val="24"/>
          <w:szCs w:val="24"/>
          <w:lang w:val="en-US"/>
        </w:rPr>
        <w:t xml:space="preserve">Marie Delacre, Service of analysis of the data, Université Libre de Bruxelles, Belgium; Daniël Lakens, School of Innovation Sciences, Eindhoven University of Technology, The Netherland; </w:t>
      </w:r>
      <w:r w:rsidR="00654033" w:rsidRPr="00B02934">
        <w:rPr>
          <w:rFonts w:ascii="Times New Roman" w:eastAsia="MS Mincho" w:hAnsi="Times New Roman"/>
          <w:sz w:val="24"/>
          <w:szCs w:val="24"/>
          <w:lang w:val="en-US"/>
        </w:rPr>
        <w:t>Mora Youri, S</w:t>
      </w:r>
      <w:r w:rsidR="00654033" w:rsidRPr="00B02934">
        <w:rPr>
          <w:rFonts w:ascii="Times New Roman" w:eastAsia="MS Mincho" w:hAnsi="Times New Roman"/>
          <w:color w:val="000000" w:themeColor="text1"/>
          <w:sz w:val="24"/>
          <w:szCs w:val="24"/>
          <w:lang w:val="en-US"/>
        </w:rPr>
        <w:t>ervice of analysis of the data, Université Libre de Bruxelles</w:t>
      </w:r>
      <w:r w:rsidR="00654033" w:rsidRPr="00B02934">
        <w:rPr>
          <w:rFonts w:ascii="Times New Roman" w:hAnsi="Times New Roman"/>
          <w:color w:val="000000" w:themeColor="text1"/>
          <w:sz w:val="24"/>
          <w:szCs w:val="24"/>
        </w:rPr>
        <w:commentReference w:id="3"/>
      </w:r>
      <w:r w:rsidR="00654033" w:rsidRPr="00B02934">
        <w:rPr>
          <w:rFonts w:ascii="Times New Roman" w:eastAsia="MS Mincho" w:hAnsi="Times New Roman"/>
          <w:color w:val="000000" w:themeColor="text1"/>
          <w:sz w:val="24"/>
          <w:szCs w:val="24"/>
          <w:lang w:val="en-US"/>
        </w:rPr>
        <w:t xml:space="preserve">, Belgium; </w:t>
      </w:r>
      <w:r w:rsidRPr="00B02934">
        <w:rPr>
          <w:rFonts w:ascii="Times New Roman" w:eastAsia="MS Mincho" w:hAnsi="Times New Roman"/>
          <w:sz w:val="24"/>
          <w:szCs w:val="24"/>
          <w:lang w:val="en-US"/>
        </w:rPr>
        <w:t xml:space="preserve">Leys Christophe, Service of analysis of the data, Université Libre de Bruxelles, Belgium; </w:t>
      </w:r>
    </w:p>
    <w:p w14:paraId="197DF31B" w14:textId="77777777"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eastAsia="MS Mincho" w:hAnsi="Times New Roman"/>
          <w:sz w:val="24"/>
          <w:szCs w:val="24"/>
          <w:lang w:val="en-US"/>
        </w:rPr>
        <w:t xml:space="preserve">The Supplemental Material, including the full R code for the simulations and plots can be obtained from </w:t>
      </w:r>
      <w:hyperlink r:id="rId11" w:history="1">
        <w:r w:rsidRPr="00B02934">
          <w:rPr>
            <w:rFonts w:ascii="Times New Roman" w:eastAsia="MS Mincho" w:hAnsi="Times New Roman"/>
            <w:sz w:val="24"/>
            <w:szCs w:val="24"/>
            <w:lang w:val="en-US"/>
          </w:rPr>
          <w:t>https://github.com/mdelacre/Welch-ANOVA</w:t>
        </w:r>
      </w:hyperlink>
      <w:r w:rsidRPr="00B02934">
        <w:rPr>
          <w:rFonts w:ascii="Times New Roman" w:eastAsia="MS Mincho" w:hAnsi="Times New Roman"/>
          <w:sz w:val="24"/>
          <w:szCs w:val="24"/>
          <w:lang w:val="en-US"/>
        </w:rPr>
        <w:t>.</w:t>
      </w:r>
    </w:p>
    <w:p w14:paraId="0FE40F94" w14:textId="77777777"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eastAsia="MS Mincho" w:hAnsi="Times New Roman"/>
          <w:sz w:val="24"/>
          <w:szCs w:val="24"/>
          <w:lang w:val="en-US"/>
        </w:rPr>
        <w:t xml:space="preserve">Correspondence concerning this article should be addressed to Marie Delacre, Service of analysis of the data, Université Libre de Bruxelles, Bruxelles. Email:  </w:t>
      </w:r>
      <w:hyperlink r:id="rId12" w:history="1">
        <w:r w:rsidRPr="00B02934">
          <w:rPr>
            <w:rFonts w:ascii="Times New Roman" w:eastAsia="MS Mincho" w:hAnsi="Times New Roman"/>
            <w:sz w:val="24"/>
            <w:szCs w:val="24"/>
            <w:lang w:val="en-US"/>
          </w:rPr>
          <w:t>marie.delacre@ulb.ac.be</w:t>
        </w:r>
      </w:hyperlink>
    </w:p>
    <w:p w14:paraId="3013ABA2" w14:textId="77777777"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eastAsia="MS Mincho" w:hAnsi="Times New Roman"/>
          <w:sz w:val="24"/>
          <w:szCs w:val="24"/>
          <w:lang w:val="en-US"/>
        </w:rPr>
        <w:t xml:space="preserve"> </w:t>
      </w:r>
      <w:r w:rsidRPr="00B02934">
        <w:rPr>
          <w:rFonts w:ascii="Times New Roman" w:eastAsia="Times New Roman" w:hAnsi="Times New Roman"/>
          <w:color w:val="000000"/>
          <w:sz w:val="24"/>
          <w:szCs w:val="24"/>
          <w:shd w:val="clear" w:color="auto" w:fill="FFFFFF"/>
          <w:lang w:val="en-US"/>
        </w:rPr>
        <w:t>Word Count: ..</w:t>
      </w:r>
    </w:p>
    <w:p w14:paraId="7DAC3C2A" w14:textId="77777777" w:rsidR="00710CD8" w:rsidRPr="00B02934" w:rsidRDefault="00710CD8" w:rsidP="00B02934">
      <w:pPr>
        <w:pStyle w:val="Titre1"/>
        <w:ind w:firstLine="709"/>
        <w:rPr>
          <w:bCs/>
        </w:rPr>
      </w:pPr>
      <w:r w:rsidRPr="00B02934">
        <w:rPr>
          <w:bCs/>
        </w:rPr>
        <w:lastRenderedPageBreak/>
        <w:t>Abstract</w:t>
      </w:r>
    </w:p>
    <w:p w14:paraId="538D210D" w14:textId="77777777"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eastAsia="Times New Roman" w:hAnsi="Times New Roman"/>
          <w:color w:val="000000"/>
          <w:sz w:val="24"/>
          <w:szCs w:val="24"/>
          <w:lang w:val="en-US" w:eastAsia="fr-BE"/>
        </w:rPr>
        <w:t>When comparing independent groups, researchers in psychology commonly use Analysis of Variance (ANOVA), which is based on assumptions of normality and of homogeneity of variances. When these assumptions are not met, the classical ANOVA (</w:t>
      </w:r>
      <w:r w:rsidRPr="00B02934">
        <w:rPr>
          <w:rFonts w:ascii="Times New Roman" w:eastAsia="Times New Roman" w:hAnsi="Times New Roman"/>
          <w:i/>
          <w:color w:val="000000"/>
          <w:sz w:val="24"/>
          <w:szCs w:val="24"/>
          <w:lang w:val="en-US" w:eastAsia="fr-BE"/>
        </w:rPr>
        <w:t>F-</w:t>
      </w:r>
      <w:r w:rsidRPr="00B02934">
        <w:rPr>
          <w:rFonts w:ascii="Times New Roman" w:eastAsia="Times New Roman" w:hAnsi="Times New Roman"/>
          <w:color w:val="000000"/>
          <w:sz w:val="24"/>
          <w:szCs w:val="24"/>
          <w:lang w:val="en-US" w:eastAsia="fr-BE"/>
        </w:rPr>
        <w:t>test) can be severely biased, and leads to invalid statistical inferences. However, researchers rarely report whether test assumptions are met. We discuss why these assumptions will often not hold in psychological research and explain that this is problematic, especially for the assumption of homogeneity of variances. We show that the Welch’s ANOVA (</w:t>
      </w:r>
      <w:r w:rsidRPr="00B02934">
        <w:rPr>
          <w:rFonts w:ascii="Times New Roman" w:eastAsia="Times New Roman" w:hAnsi="Times New Roman"/>
          <w:i/>
          <w:color w:val="000000"/>
          <w:sz w:val="24"/>
          <w:szCs w:val="24"/>
          <w:lang w:val="en-US" w:eastAsia="fr-BE"/>
        </w:rPr>
        <w:t>W</w:t>
      </w:r>
      <w:r w:rsidRPr="00B02934">
        <w:rPr>
          <w:rFonts w:ascii="Times New Roman" w:eastAsia="Times New Roman" w:hAnsi="Times New Roman"/>
          <w:color w:val="000000"/>
          <w:sz w:val="24"/>
          <w:szCs w:val="24"/>
          <w:lang w:val="en-US" w:eastAsia="fr-BE"/>
        </w:rPr>
        <w:t xml:space="preserve">-test) controls the Type 1 error rate better than the </w:t>
      </w:r>
      <w:r w:rsidRPr="00B02934">
        <w:rPr>
          <w:rFonts w:ascii="Times New Roman" w:eastAsia="Times New Roman" w:hAnsi="Times New Roman"/>
          <w:i/>
          <w:color w:val="000000"/>
          <w:sz w:val="24"/>
          <w:szCs w:val="24"/>
          <w:lang w:val="en-US" w:eastAsia="fr-BE"/>
        </w:rPr>
        <w:t>F</w:t>
      </w:r>
      <w:r w:rsidRPr="00B02934">
        <w:rPr>
          <w:rFonts w:ascii="Times New Roman" w:eastAsia="Times New Roman" w:hAnsi="Times New Roman"/>
          <w:color w:val="000000"/>
          <w:sz w:val="24"/>
          <w:szCs w:val="24"/>
          <w:lang w:val="en-US" w:eastAsia="fr-BE"/>
        </w:rPr>
        <w:t xml:space="preserve">-test when the assumption of homogeneity of variance is not met, and loses little robustness compared to the </w:t>
      </w:r>
      <w:r w:rsidRPr="00B02934">
        <w:rPr>
          <w:rFonts w:ascii="Times New Roman" w:eastAsia="Times New Roman" w:hAnsi="Times New Roman"/>
          <w:i/>
          <w:color w:val="000000"/>
          <w:sz w:val="24"/>
          <w:szCs w:val="24"/>
          <w:lang w:val="en-US" w:eastAsia="fr-BE"/>
        </w:rPr>
        <w:t>F-</w:t>
      </w:r>
      <w:r w:rsidRPr="00B02934">
        <w:rPr>
          <w:rFonts w:ascii="Times New Roman" w:eastAsia="Times New Roman" w:hAnsi="Times New Roman"/>
          <w:color w:val="000000"/>
          <w:sz w:val="24"/>
          <w:szCs w:val="24"/>
          <w:lang w:val="en-US" w:eastAsia="fr-BE"/>
        </w:rPr>
        <w:t xml:space="preserve">test when the assumptions are met. Because assumption tests for the equality of variances often fail to provide an informative answer, we argue that the </w:t>
      </w:r>
      <w:r w:rsidRPr="00B02934">
        <w:rPr>
          <w:rFonts w:ascii="Times New Roman" w:eastAsia="Times New Roman" w:hAnsi="Times New Roman"/>
          <w:i/>
          <w:color w:val="000000"/>
          <w:sz w:val="24"/>
          <w:szCs w:val="24"/>
          <w:lang w:val="en-US" w:eastAsia="fr-BE"/>
        </w:rPr>
        <w:t>W</w:t>
      </w:r>
      <w:r w:rsidRPr="00B02934">
        <w:rPr>
          <w:rFonts w:ascii="Times New Roman" w:eastAsia="Times New Roman" w:hAnsi="Times New Roman"/>
          <w:color w:val="000000"/>
          <w:sz w:val="24"/>
          <w:szCs w:val="24"/>
          <w:lang w:val="en-US" w:eastAsia="fr-BE"/>
        </w:rPr>
        <w:t xml:space="preserve">-test should be the default choice in psychology.   </w:t>
      </w:r>
    </w:p>
    <w:p w14:paraId="6839CB0F" w14:textId="77777777" w:rsidR="00710CD8" w:rsidRPr="00B02934" w:rsidRDefault="00710CD8" w:rsidP="00B02934">
      <w:pPr>
        <w:pStyle w:val="Standard"/>
        <w:tabs>
          <w:tab w:val="left" w:pos="6630"/>
        </w:tabs>
        <w:spacing w:after="0" w:line="480" w:lineRule="auto"/>
        <w:ind w:firstLine="709"/>
        <w:rPr>
          <w:rFonts w:ascii="Times New Roman" w:hAnsi="Times New Roman"/>
          <w:sz w:val="24"/>
          <w:szCs w:val="24"/>
          <w:lang w:val="en-US"/>
        </w:rPr>
      </w:pPr>
      <w:r w:rsidRPr="00B02934">
        <w:rPr>
          <w:rFonts w:ascii="Times New Roman" w:hAnsi="Times New Roman"/>
          <w:sz w:val="24"/>
          <w:szCs w:val="24"/>
          <w:lang w:val="en-US"/>
        </w:rPr>
        <w:t xml:space="preserve"> </w:t>
      </w:r>
    </w:p>
    <w:p w14:paraId="24F364C0" w14:textId="1D480E19" w:rsidR="00710CD8" w:rsidRPr="00B02934" w:rsidRDefault="00710CD8" w:rsidP="00B02934">
      <w:pPr>
        <w:pStyle w:val="Standard"/>
        <w:pageBreakBefore/>
        <w:spacing w:after="0" w:line="480" w:lineRule="auto"/>
        <w:ind w:firstLine="709"/>
        <w:rPr>
          <w:rFonts w:ascii="Times New Roman" w:hAnsi="Times New Roman"/>
          <w:sz w:val="24"/>
          <w:szCs w:val="24"/>
          <w:lang w:val="en-US"/>
        </w:rPr>
      </w:pPr>
      <w:r w:rsidRPr="00B02934">
        <w:rPr>
          <w:rFonts w:ascii="Times New Roman" w:hAnsi="Times New Roman"/>
          <w:color w:val="000000"/>
          <w:sz w:val="24"/>
          <w:szCs w:val="24"/>
          <w:lang w:val="en-US"/>
        </w:rPr>
        <w:lastRenderedPageBreak/>
        <w:t>Parametric tests are commonly used in psychological science to statistically test differences between means (Keselman et  al., 1998)</w:t>
      </w:r>
      <w:r w:rsidRPr="00B02934">
        <w:rPr>
          <w:rFonts w:ascii="Times New Roman" w:hAnsi="Times New Roman"/>
          <w:sz w:val="24"/>
          <w:szCs w:val="24"/>
          <w:lang w:val="en-US"/>
        </w:rPr>
        <w:t xml:space="preserve">. </w:t>
      </w:r>
      <w:r w:rsidRPr="00B02934">
        <w:rPr>
          <w:rFonts w:ascii="Times New Roman" w:hAnsi="Times New Roman"/>
          <w:color w:val="000000"/>
          <w:sz w:val="24"/>
          <w:szCs w:val="24"/>
          <w:lang w:val="en-US"/>
        </w:rPr>
        <w:t>When there are more than two groups to compare, different tests that can be used, such as classical Analysis of Variance (</w:t>
      </w:r>
      <w:r w:rsidRPr="00B02934">
        <w:rPr>
          <w:rFonts w:ascii="Times New Roman" w:eastAsia="Times New Roman" w:hAnsi="Times New Roman"/>
          <w:i/>
          <w:color w:val="000000"/>
          <w:sz w:val="24"/>
          <w:szCs w:val="24"/>
          <w:lang w:val="en-US" w:eastAsia="fr-BE"/>
        </w:rPr>
        <w:t>F-</w:t>
      </w:r>
      <w:r w:rsidRPr="00B02934">
        <w:rPr>
          <w:rFonts w:ascii="Times New Roman" w:eastAsia="Times New Roman" w:hAnsi="Times New Roman"/>
          <w:color w:val="000000"/>
          <w:sz w:val="24"/>
          <w:szCs w:val="24"/>
          <w:lang w:val="en-US" w:eastAsia="fr-BE"/>
        </w:rPr>
        <w:t>test</w:t>
      </w:r>
      <w:r w:rsidRPr="00B02934">
        <w:rPr>
          <w:rFonts w:ascii="Times New Roman" w:hAnsi="Times New Roman"/>
          <w:color w:val="000000"/>
          <w:sz w:val="24"/>
          <w:szCs w:val="24"/>
          <w:lang w:val="en-US"/>
        </w:rPr>
        <w:t xml:space="preserve">), Welch’s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 xml:space="preserve"> ANOVA</w:t>
      </w:r>
      <w:r w:rsidRPr="00B02934">
        <w:rPr>
          <w:rFonts w:ascii="Times New Roman" w:eastAsia="Times New Roman" w:hAnsi="Times New Roman"/>
          <w:color w:val="000000"/>
          <w:sz w:val="24"/>
          <w:szCs w:val="24"/>
          <w:lang w:val="en-US" w:eastAsia="fr-BE"/>
        </w:rPr>
        <w:t xml:space="preserve"> (</w:t>
      </w:r>
      <w:r w:rsidRPr="00B02934">
        <w:rPr>
          <w:rFonts w:ascii="Times New Roman" w:eastAsia="Times New Roman" w:hAnsi="Times New Roman"/>
          <w:i/>
          <w:color w:val="000000"/>
          <w:sz w:val="24"/>
          <w:szCs w:val="24"/>
          <w:lang w:val="en-US" w:eastAsia="fr-BE"/>
        </w:rPr>
        <w:t>W-test</w:t>
      </w:r>
      <w:r w:rsidRPr="00B02934">
        <w:rPr>
          <w:rFonts w:ascii="Times New Roman" w:eastAsia="Times New Roman" w:hAnsi="Times New Roman"/>
          <w:color w:val="000000"/>
          <w:sz w:val="24"/>
          <w:szCs w:val="24"/>
          <w:lang w:val="en-US" w:eastAsia="fr-BE"/>
        </w:rPr>
        <w:t>)</w:t>
      </w:r>
      <w:r w:rsidRPr="00B02934">
        <w:rPr>
          <w:rFonts w:ascii="Times New Roman" w:hAnsi="Times New Roman"/>
          <w:color w:val="000000"/>
          <w:sz w:val="24"/>
          <w:szCs w:val="24"/>
          <w:lang w:val="en-US"/>
        </w:rPr>
        <w:t>, the Alexander-Govern test, James’ test and the Brown-Forsythe ANOVA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These tests differ in their underlying assumptions about whether data are sampled from a normal distribution or not, and whether these distributions have equal variances or not (Lix, Keselman, &amp; Keselman, 1996). In psychological research, </w:t>
      </w:r>
      <w:r w:rsidRPr="00B02934">
        <w:rPr>
          <w:rFonts w:ascii="Times New Roman" w:eastAsia="Times New Roman" w:hAnsi="Times New Roman"/>
          <w:i/>
          <w:color w:val="000000"/>
          <w:sz w:val="24"/>
          <w:szCs w:val="24"/>
          <w:lang w:val="en-US" w:eastAsia="fr-BE"/>
        </w:rPr>
        <w:t>F-</w:t>
      </w:r>
      <w:r w:rsidRPr="00B02934">
        <w:rPr>
          <w:rFonts w:ascii="Times New Roman" w:eastAsia="Times New Roman" w:hAnsi="Times New Roman"/>
          <w:color w:val="000000"/>
          <w:sz w:val="24"/>
          <w:szCs w:val="24"/>
          <w:lang w:val="en-US" w:eastAsia="fr-BE"/>
        </w:rPr>
        <w:t>test</w:t>
      </w:r>
      <w:r w:rsidRPr="00B02934">
        <w:rPr>
          <w:rFonts w:ascii="Times New Roman" w:hAnsi="Times New Roman"/>
          <w:color w:val="000000"/>
          <w:sz w:val="24"/>
          <w:szCs w:val="24"/>
          <w:lang w:val="en-US"/>
        </w:rPr>
        <w:t xml:space="preserve"> is the default method to compare different groups (</w:t>
      </w:r>
      <w:r w:rsidRPr="00B02934">
        <w:rPr>
          <w:rFonts w:ascii="Times New Roman" w:hAnsi="Times New Roman"/>
          <w:sz w:val="24"/>
          <w:szCs w:val="24"/>
          <w:lang w:val="en-US"/>
        </w:rPr>
        <w:t>Erceg-Hurn &amp; Mirosevich, 2008</w:t>
      </w:r>
      <w:r w:rsidRPr="00B02934">
        <w:rPr>
          <w:rFonts w:ascii="Times New Roman" w:hAnsi="Times New Roman"/>
          <w:color w:val="000000"/>
          <w:sz w:val="24"/>
          <w:szCs w:val="24"/>
          <w:lang w:val="en-US"/>
        </w:rPr>
        <w:t>). The available alternative tests are reported considerably less often in the literature.</w:t>
      </w:r>
      <w:r w:rsidR="004B7BCC" w:rsidRPr="00B02934">
        <w:rPr>
          <w:rFonts w:ascii="Times New Roman" w:hAnsi="Times New Roman"/>
          <w:color w:val="000000"/>
          <w:sz w:val="24"/>
          <w:szCs w:val="24"/>
          <w:lang w:val="en-US"/>
        </w:rPr>
        <w:t xml:space="preserve"> </w:t>
      </w:r>
      <w:r w:rsidRPr="00B02934">
        <w:rPr>
          <w:rFonts w:ascii="Times New Roman" w:hAnsi="Times New Roman"/>
          <w:color w:val="000000"/>
          <w:sz w:val="24"/>
          <w:szCs w:val="24"/>
          <w:lang w:val="en-US"/>
        </w:rPr>
        <w:t xml:space="preserve">Even though many tests psychologists report assume equal variances, researchers rarely provide information about the homogeneity of variances assumption. Hoekstra, Kiers, and Johnson (2012) have shown that from 50 randomly selected publications in </w:t>
      </w:r>
      <w:r w:rsidRPr="00B02934">
        <w:rPr>
          <w:rFonts w:ascii="Times New Roman" w:hAnsi="Times New Roman"/>
          <w:i/>
          <w:iCs/>
          <w:color w:val="000000"/>
          <w:sz w:val="24"/>
          <w:szCs w:val="24"/>
          <w:lang w:val="en-US"/>
        </w:rPr>
        <w:t>Psychological Science</w:t>
      </w:r>
      <w:r w:rsidRPr="00B02934">
        <w:rPr>
          <w:rFonts w:ascii="Times New Roman" w:hAnsi="Times New Roman"/>
          <w:color w:val="000000"/>
          <w:sz w:val="24"/>
          <w:szCs w:val="24"/>
          <w:lang w:val="en-US"/>
        </w:rPr>
        <w:t xml:space="preserve"> that used at least one ANOVA, </w:t>
      </w:r>
      <w:r w:rsidRPr="00B02934">
        <w:rPr>
          <w:rFonts w:ascii="Times New Roman" w:hAnsi="Times New Roman"/>
          <w:i/>
          <w:color w:val="000000"/>
          <w:sz w:val="24"/>
          <w:szCs w:val="24"/>
          <w:lang w:val="en-US"/>
        </w:rPr>
        <w:t>t</w:t>
      </w:r>
      <w:r w:rsidRPr="00B02934">
        <w:rPr>
          <w:rFonts w:ascii="Times New Roman" w:hAnsi="Times New Roman"/>
          <w:color w:val="000000"/>
          <w:sz w:val="24"/>
          <w:szCs w:val="24"/>
          <w:lang w:val="en-US"/>
        </w:rPr>
        <w:t xml:space="preserve">-test, or regression, only three discussed the normality or heterogeneity of variances assumptions. To generalize this result, we surveyed statistical tests reported in 116 articles in the </w:t>
      </w:r>
      <w:r w:rsidRPr="00B02934">
        <w:rPr>
          <w:rFonts w:ascii="Times New Roman" w:hAnsi="Times New Roman"/>
          <w:i/>
          <w:iCs/>
          <w:color w:val="000000"/>
          <w:sz w:val="24"/>
          <w:szCs w:val="24"/>
          <w:lang w:val="en-US"/>
        </w:rPr>
        <w:t>Journal of Personality and Social Psychology</w:t>
      </w:r>
      <w:r w:rsidRPr="00B02934">
        <w:rPr>
          <w:rFonts w:ascii="Times New Roman" w:hAnsi="Times New Roman"/>
          <w:color w:val="000000"/>
          <w:sz w:val="24"/>
          <w:szCs w:val="24"/>
          <w:lang w:val="en-US"/>
        </w:rPr>
        <w:t xml:space="preserve"> published in the year 2016. In 14% of these articles a One-Way ANOVA was reported, but none of the articles explicitly reported a homogeneity check, and information regarding the homogeneity of variances (e.g. the corrected degrees of freedom due to unequal variances) was observed in only one article. Despite the fact that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is currently used by default, alternatives such as the </w:t>
      </w:r>
      <w:r w:rsidRPr="00B02934">
        <w:rPr>
          <w:rFonts w:ascii="Times New Roman" w:eastAsia="Times New Roman" w:hAnsi="Times New Roman"/>
          <w:i/>
          <w:color w:val="000000"/>
          <w:sz w:val="24"/>
          <w:szCs w:val="24"/>
          <w:lang w:val="en-US" w:eastAsia="fr-BE"/>
        </w:rPr>
        <w:t>W-</w:t>
      </w:r>
      <w:r w:rsidRPr="00B02934">
        <w:rPr>
          <w:rFonts w:ascii="Times New Roman" w:eastAsia="Times New Roman" w:hAnsi="Times New Roman"/>
          <w:color w:val="000000"/>
          <w:sz w:val="24"/>
          <w:szCs w:val="24"/>
          <w:lang w:val="en-US" w:eastAsia="fr-BE"/>
        </w:rPr>
        <w:t>test</w:t>
      </w:r>
      <w:r w:rsidRPr="00B02934">
        <w:rPr>
          <w:rFonts w:ascii="Times New Roman" w:hAnsi="Times New Roman"/>
          <w:color w:val="000000"/>
          <w:sz w:val="24"/>
          <w:szCs w:val="24"/>
          <w:lang w:val="en-US"/>
        </w:rPr>
        <w:t xml:space="preserve"> are often a better choice, given that the test has nearly the same statistical power, but provides better Type 1 error control than the </w:t>
      </w:r>
      <w:r w:rsidRPr="00B02934">
        <w:rPr>
          <w:rFonts w:ascii="Times New Roman" w:eastAsia="Times New Roman" w:hAnsi="Times New Roman"/>
          <w:i/>
          <w:color w:val="000000"/>
          <w:sz w:val="24"/>
          <w:szCs w:val="24"/>
          <w:lang w:val="en-US" w:eastAsia="fr-BE"/>
        </w:rPr>
        <w:t>F</w:t>
      </w:r>
      <w:r w:rsidRPr="00B02934">
        <w:rPr>
          <w:rFonts w:ascii="Times New Roman" w:eastAsia="Times New Roman" w:hAnsi="Times New Roman"/>
          <w:color w:val="000000"/>
          <w:sz w:val="24"/>
          <w:szCs w:val="24"/>
          <w:lang w:val="en-US" w:eastAsia="fr-BE"/>
        </w:rPr>
        <w:t>-test when variances are unequal</w:t>
      </w:r>
      <w:r w:rsidRPr="00B02934">
        <w:rPr>
          <w:rFonts w:ascii="Times New Roman" w:hAnsi="Times New Roman"/>
          <w:color w:val="000000"/>
          <w:sz w:val="24"/>
          <w:szCs w:val="24"/>
          <w:lang w:val="en-US"/>
        </w:rPr>
        <w:t xml:space="preserve">. Moreover, the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 xml:space="preserve">-test is available in practically all statistical software packages. R and Minitab present the </w:t>
      </w:r>
      <w:r w:rsidRPr="00B02934">
        <w:rPr>
          <w:rFonts w:ascii="Times New Roman" w:eastAsia="Times New Roman" w:hAnsi="Times New Roman"/>
          <w:i/>
          <w:color w:val="000000"/>
          <w:sz w:val="24"/>
          <w:szCs w:val="24"/>
          <w:lang w:val="en-US" w:eastAsia="fr-BE"/>
        </w:rPr>
        <w:t>W</w:t>
      </w:r>
      <w:r w:rsidRPr="00B02934">
        <w:rPr>
          <w:rFonts w:ascii="Times New Roman" w:eastAsia="Times New Roman" w:hAnsi="Times New Roman"/>
          <w:color w:val="000000"/>
          <w:sz w:val="24"/>
          <w:szCs w:val="24"/>
          <w:lang w:val="en-US" w:eastAsia="fr-BE"/>
        </w:rPr>
        <w:t xml:space="preserve">-test </w:t>
      </w:r>
      <w:r w:rsidRPr="00B02934">
        <w:rPr>
          <w:rFonts w:ascii="Times New Roman" w:hAnsi="Times New Roman"/>
          <w:color w:val="000000"/>
          <w:sz w:val="24"/>
          <w:szCs w:val="24"/>
          <w:lang w:val="en-US"/>
        </w:rPr>
        <w:t xml:space="preserve">by default: Users can request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but only after explicitly stating that the assumption of equal variances is met (see the section “Conducting Shapiro-Wilk and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-test in R or SPSS”).</w:t>
      </w:r>
    </w:p>
    <w:p w14:paraId="31FF6D7C" w14:textId="77777777" w:rsidR="00DB6947"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hAnsi="Times New Roman"/>
          <w:color w:val="000000"/>
          <w:sz w:val="24"/>
          <w:szCs w:val="24"/>
          <w:lang w:val="en-US"/>
        </w:rPr>
        <w:lastRenderedPageBreak/>
        <w:t xml:space="preserve">In this paper, we review the differences between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 xml:space="preserve">-test and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Based on extensive simulations that compare the Type 1 error rate and the statistical power of these three tests, we suggest that the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 xml:space="preserve">-test is a better default for psychological science than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and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-test when comparing the means of groups. There are other alternative tests than the ones we examine in this manuscript, but these tests have a different null hypothesis than the equality of means, such as the trimmed means test and nonparametric tests (e.g. the Kruskal-Wallis test and the Mann-Whitney U test)</w:t>
      </w:r>
      <w:r w:rsidRPr="00B02934">
        <w:rPr>
          <w:rStyle w:val="Appeldenotedefin"/>
          <w:rFonts w:ascii="Times New Roman" w:hAnsi="Times New Roman"/>
          <w:color w:val="000000"/>
          <w:sz w:val="24"/>
          <w:szCs w:val="24"/>
          <w:lang w:val="en-US"/>
        </w:rPr>
        <w:endnoteReference w:id="1"/>
      </w:r>
      <w:r w:rsidRPr="00B02934">
        <w:rPr>
          <w:rFonts w:ascii="Times New Roman" w:hAnsi="Times New Roman"/>
          <w:color w:val="000000"/>
          <w:sz w:val="24"/>
          <w:szCs w:val="24"/>
          <w:lang w:val="en-US"/>
        </w:rPr>
        <w:t xml:space="preserve">. All these tests can be very useful in situations where distributions should be compared based on other parameters than means (e.g. when means are not a good representation of a distribution; Hayes &amp; Cai, 2007). However, since most hypotheses in psychology are comparing means, we limit our analysis to these tests in order to highlight two main points. First, there are situations where tests comparing means will give invalid results and should be avoided. Second, when comparisons of means provide valid results, researchers can improve their statistical inferences by </w:t>
      </w:r>
      <w:r w:rsidRPr="00B02934">
        <w:rPr>
          <w:rStyle w:val="shorttext"/>
          <w:rFonts w:ascii="Times New Roman" w:hAnsi="Times New Roman"/>
          <w:sz w:val="24"/>
          <w:szCs w:val="24"/>
        </w:rPr>
        <w:t xml:space="preserve">replacing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-test</w:t>
      </w:r>
      <w:r w:rsidRPr="00B02934">
        <w:rPr>
          <w:rStyle w:val="shorttext"/>
          <w:rFonts w:ascii="Times New Roman" w:hAnsi="Times New Roman"/>
          <w:sz w:val="24"/>
          <w:szCs w:val="24"/>
        </w:rPr>
        <w:t xml:space="preserve"> with </w:t>
      </w:r>
      <w:r w:rsidRPr="00B02934">
        <w:rPr>
          <w:rStyle w:val="shorttext"/>
          <w:rFonts w:ascii="Times New Roman" w:hAnsi="Times New Roman"/>
          <w:i/>
          <w:sz w:val="24"/>
          <w:szCs w:val="24"/>
        </w:rPr>
        <w:t>W</w:t>
      </w:r>
      <w:r w:rsidRPr="00B02934">
        <w:rPr>
          <w:rStyle w:val="shorttext"/>
          <w:rFonts w:ascii="Times New Roman" w:hAnsi="Times New Roman"/>
          <w:sz w:val="24"/>
          <w:szCs w:val="24"/>
        </w:rPr>
        <w:t>-test.</w:t>
      </w:r>
      <w:r w:rsidRPr="00B02934">
        <w:rPr>
          <w:rStyle w:val="shorttext"/>
          <w:rFonts w:ascii="Times New Roman" w:hAnsi="Times New Roman"/>
          <w:sz w:val="24"/>
          <w:szCs w:val="24"/>
        </w:rPr>
        <w:endnoteReference w:id="2"/>
      </w:r>
    </w:p>
    <w:p w14:paraId="762BA0A3" w14:textId="29AECD1C"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hAnsi="Times New Roman"/>
          <w:color w:val="000000"/>
          <w:sz w:val="24"/>
          <w:szCs w:val="24"/>
          <w:lang w:val="en-US"/>
        </w:rPr>
        <w:t xml:space="preserve">All parametric tests rely on assumptions about the data. While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relies on the normality and homogeneity of variances, other alternatives (e.g.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 xml:space="preserve">-test) only depend on the normality assumption. When both normality and homogeneity of variances are met,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is slightly more powerful than alternatives. However, the assumptions of normality and homogeneity of variances are rarely met in real life (Erceg-Hurn &amp; Mirosevich, 2008; Fan &amp; Hancock, 2012). Particularly when groups are extracted from populations that have unequal variances,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-test can be severely biased and lead to invalid statistical inferences</w:t>
      </w:r>
      <w:r w:rsidRPr="00B02934">
        <w:rPr>
          <w:rStyle w:val="Appeldenotedefin"/>
          <w:rFonts w:ascii="Times New Roman" w:hAnsi="Times New Roman"/>
          <w:color w:val="000000"/>
          <w:sz w:val="24"/>
          <w:szCs w:val="24"/>
          <w:lang w:val="en-US"/>
        </w:rPr>
        <w:endnoteReference w:id="3"/>
      </w:r>
      <w:r w:rsidRPr="00B02934">
        <w:rPr>
          <w:rFonts w:ascii="Times New Roman" w:hAnsi="Times New Roman"/>
          <w:color w:val="000000"/>
          <w:sz w:val="24"/>
          <w:szCs w:val="24"/>
          <w:lang w:val="en-US"/>
        </w:rPr>
        <w:t xml:space="preserve"> (i.e., incorrect Type 1 error rates and deviations from the desired power). </w:t>
      </w:r>
      <w:r w:rsidRPr="00B02934">
        <w:rPr>
          <w:rFonts w:ascii="Times New Roman" w:eastAsia="Times New Roman" w:hAnsi="Times New Roman"/>
          <w:color w:val="000000"/>
          <w:sz w:val="24"/>
          <w:szCs w:val="24"/>
          <w:lang w:val="en-US" w:eastAsia="fr-BE"/>
        </w:rPr>
        <w:t xml:space="preserve">When comparing only two groups, the problem of unequal variances can be dealt through experimental design (i.e., collecting the same number of participants in each group). However, when comparing more than two groups, the </w:t>
      </w:r>
      <w:r w:rsidRPr="00B02934">
        <w:rPr>
          <w:rFonts w:ascii="Times New Roman" w:eastAsia="Times New Roman" w:hAnsi="Times New Roman"/>
          <w:i/>
          <w:color w:val="000000"/>
          <w:sz w:val="24"/>
          <w:szCs w:val="24"/>
          <w:lang w:val="en-US" w:eastAsia="fr-BE"/>
        </w:rPr>
        <w:t>F</w:t>
      </w:r>
      <w:r w:rsidRPr="00B02934">
        <w:rPr>
          <w:rFonts w:ascii="Times New Roman" w:eastAsia="Times New Roman" w:hAnsi="Times New Roman"/>
          <w:color w:val="000000"/>
          <w:sz w:val="24"/>
          <w:szCs w:val="24"/>
          <w:lang w:val="en-US" w:eastAsia="fr-BE"/>
        </w:rPr>
        <w:t>-test</w:t>
      </w:r>
      <w:r w:rsidRPr="00B02934">
        <w:rPr>
          <w:rFonts w:ascii="Times New Roman" w:hAnsi="Times New Roman"/>
          <w:color w:val="000000"/>
          <w:sz w:val="24"/>
          <w:szCs w:val="24"/>
          <w:lang w:val="en-US"/>
        </w:rPr>
        <w:t xml:space="preserve"> with unequal variances is even too liberal when sample sizes are </w:t>
      </w:r>
      <w:r w:rsidRPr="00B02934">
        <w:rPr>
          <w:rFonts w:ascii="Times New Roman" w:hAnsi="Times New Roman"/>
          <w:color w:val="000000"/>
          <w:sz w:val="24"/>
          <w:szCs w:val="24"/>
          <w:lang w:val="en-US"/>
        </w:rPr>
        <w:lastRenderedPageBreak/>
        <w:t>equal across groups (Box, 1954), the problem of unequal variances can only be dealt with by choosing the correct statistical test.</w:t>
      </w:r>
    </w:p>
    <w:p w14:paraId="02BE8973" w14:textId="77777777" w:rsidR="00710CD8" w:rsidRPr="00B02934" w:rsidRDefault="00710CD8" w:rsidP="00B02934">
      <w:pPr>
        <w:pStyle w:val="Standard"/>
        <w:spacing w:after="0" w:line="480" w:lineRule="auto"/>
        <w:ind w:firstLine="709"/>
        <w:rPr>
          <w:rFonts w:ascii="Times New Roman" w:hAnsi="Times New Roman"/>
          <w:sz w:val="24"/>
          <w:szCs w:val="24"/>
          <w:lang w:val="nl-NL"/>
        </w:rPr>
      </w:pPr>
      <w:r w:rsidRPr="00B02934">
        <w:rPr>
          <w:rFonts w:ascii="Times New Roman" w:hAnsi="Times New Roman"/>
          <w:color w:val="000000"/>
          <w:sz w:val="24"/>
          <w:szCs w:val="24"/>
          <w:lang w:val="en-US"/>
        </w:rPr>
        <w:t>Here, we argue that there are no strong reasons to assume by default that the equal variances assumption is met in psychological research, nor that there are substantial costs in abandoning this assumption.</w:t>
      </w:r>
    </w:p>
    <w:p w14:paraId="62ABBA8C" w14:textId="77777777"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hAnsi="Times New Roman"/>
          <w:color w:val="000000"/>
          <w:sz w:val="24"/>
          <w:szCs w:val="24"/>
          <w:lang w:val="en-US"/>
        </w:rPr>
        <w:t xml:space="preserve">We first explain why the assumptions of normality and equal variances are not always plausible in psychology, and provide examples of research areas where unequal variances should be expected. We will then review differences between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 xml:space="preserve">-test and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and show through simulations that unequal variances between groups have a larger impact on Type 1 error rate and power than normality violations. We will argue that the Type 1 error inflation observed with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or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when variances are unequal is much more problematic than the possible small loss of statistical power when the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 xml:space="preserve">-test is used when variances are equal. Finally, we will point out cases where the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 xml:space="preserve">-test is not recommended. As we will show, the test is not robust against departures from the normality assumption, when sample sizes are small (i.e., n &lt; 50). We provide recommendations to detect and deal with these situations.   </w:t>
      </w:r>
    </w:p>
    <w:p w14:paraId="7120686C" w14:textId="77777777" w:rsidR="00710CD8" w:rsidRPr="00B02934" w:rsidRDefault="00710CD8" w:rsidP="00B02934">
      <w:pPr>
        <w:pStyle w:val="Titre1"/>
        <w:ind w:firstLine="709"/>
      </w:pPr>
      <w:r w:rsidRPr="00B02934">
        <w:t>Why You Should Think About the Assumptions Underlying Parametric Tests</w:t>
      </w:r>
      <w:r w:rsidRPr="00B02934">
        <w:commentReference w:id="4"/>
      </w:r>
    </w:p>
    <w:p w14:paraId="0352E6BB" w14:textId="77777777" w:rsidR="00710CD8" w:rsidRPr="00B02934" w:rsidRDefault="00710CD8" w:rsidP="00B02934">
      <w:pPr>
        <w:pStyle w:val="NormalWeb"/>
        <w:spacing w:before="0" w:beforeAutospacing="0" w:after="0" w:afterAutospacing="0" w:line="480" w:lineRule="auto"/>
        <w:ind w:firstLine="709"/>
        <w:rPr>
          <w:lang w:val="en-US"/>
        </w:rPr>
      </w:pPr>
      <w:r w:rsidRPr="00B02934">
        <w:rPr>
          <w:color w:val="000000"/>
          <w:lang w:val="en-US"/>
        </w:rPr>
        <w:t>When the assumptions of parametric tests are not met, the conclusions based on parametric tests can be severely biased (Lix et al., 1996), both in terms of Type 1 error rate and power. Notwithstanding, it seems that researchers rarely take the assumptions of parametric tests into consideration before performing an ANOVA, or at the very least they rarely discuss assumption checks.</w:t>
      </w:r>
    </w:p>
    <w:p w14:paraId="1E6A5234" w14:textId="77777777" w:rsidR="00710CD8" w:rsidRPr="00B02934" w:rsidRDefault="00710CD8" w:rsidP="00B02934">
      <w:pPr>
        <w:pStyle w:val="NormalWeb"/>
        <w:spacing w:before="0" w:beforeAutospacing="0" w:after="0" w:afterAutospacing="0" w:line="480" w:lineRule="auto"/>
        <w:ind w:firstLine="709"/>
        <w:rPr>
          <w:lang w:val="en-US"/>
        </w:rPr>
      </w:pPr>
      <w:r w:rsidRPr="00B02934">
        <w:rPr>
          <w:color w:val="000000"/>
          <w:lang w:val="en-US"/>
        </w:rPr>
        <w:t xml:space="preserve">When researchers do check for assumptions, they often follow a two-step procedure that is recommended in many textbooks (Field, 2013; Howell, 2012). As a first step, researchers are recommended to statistically and/or visually examine the assumptions of </w:t>
      </w:r>
      <w:r w:rsidRPr="00B02934">
        <w:rPr>
          <w:color w:val="000000"/>
          <w:lang w:val="en-US"/>
        </w:rPr>
        <w:lastRenderedPageBreak/>
        <w:t xml:space="preserve">normality and equal variances (or the homoscedasticity assumption), before in the second step performing a suitable statistical test (Delacre et al., 2017). However, this two-step procedure is not recommended. Several authors have shown the limitations of conducting such a procedure when comparing two groups  (Rasch, Kubinger, &amp; Moder, 2011; Ruxton, 2006; Zimmerman, 2004), and these limitations remain true when applying other tests that assume equality of variances, such as </w:t>
      </w:r>
      <w:r w:rsidRPr="00B02934">
        <w:rPr>
          <w:i/>
          <w:color w:val="000000"/>
          <w:lang w:val="en-US"/>
        </w:rPr>
        <w:t>F</w:t>
      </w:r>
      <w:r w:rsidRPr="00B02934">
        <w:rPr>
          <w:color w:val="000000"/>
          <w:lang w:val="en-US"/>
        </w:rPr>
        <w:t>-test or regression (Wilcox, Granger, &amp; Clark., 2013).</w:t>
      </w:r>
    </w:p>
    <w:p w14:paraId="5DB8277B" w14:textId="77777777" w:rsidR="005C2162" w:rsidRPr="005C524D" w:rsidRDefault="00710CD8" w:rsidP="005C2162">
      <w:pPr>
        <w:pStyle w:val="Titre1"/>
        <w:ind w:firstLine="709"/>
        <w:jc w:val="both"/>
        <w:rPr>
          <w:color w:val="000000" w:themeColor="text1"/>
        </w:rPr>
      </w:pPr>
      <w:r w:rsidRPr="00B02934">
        <w:rPr>
          <w:color w:val="000000"/>
        </w:rPr>
        <w:t>Assumption tests for normality can lack power to detect deviations from normality. For example, while the Kolmogorov-Smirnov test is very often used, it is not recommended as an assumption check (Ghasemi &amp; Zahediasl, 2012) because it will often fail to detect differences between the normal distribution and other distributions (Ghasemi &amp; Zahediasl, 2012; Thode, 2002; Wilcox, 2005), such as the normal skewed distribution (see Supplemental Material 1). Instead, the Shapiro-Wilk test (available in SPSS)</w:t>
      </w:r>
      <w:r w:rsidRPr="00B02934">
        <w:rPr>
          <w:rStyle w:val="Appeldenotedefin"/>
          <w:color w:val="000000"/>
        </w:rPr>
        <w:endnoteReference w:id="4"/>
      </w:r>
      <w:r w:rsidRPr="00B02934">
        <w:rPr>
          <w:color w:val="000000"/>
        </w:rPr>
        <w:t xml:space="preserve"> is recommended because it is more powerful (Ghasemi &amp; Zahediasl, 2012; </w:t>
      </w:r>
      <w:bookmarkStart w:id="5" w:name="_Hlk485049832"/>
      <w:bookmarkStart w:id="6" w:name="_Hlk502488599"/>
      <w:bookmarkEnd w:id="5"/>
    </w:p>
    <w:p w14:paraId="7CCF7697" w14:textId="77777777" w:rsidR="005C2162" w:rsidRPr="005C524D" w:rsidRDefault="005C2162" w:rsidP="005C2162">
      <w:pPr>
        <w:pStyle w:val="Titre2"/>
        <w:rPr>
          <w:b/>
          <w:color w:val="000000" w:themeColor="text1"/>
          <w:szCs w:val="24"/>
        </w:rPr>
      </w:pPr>
      <w:bookmarkStart w:id="7" w:name="_Hlk485647100"/>
      <w:r w:rsidRPr="005C524D">
        <w:rPr>
          <w:b/>
          <w:color w:val="000000" w:themeColor="text1"/>
          <w:szCs w:val="24"/>
          <w:lang w:val="en-US"/>
        </w:rPr>
        <w:t xml:space="preserve">Supplemental Material 4: power of the </w:t>
      </w:r>
      <w:r w:rsidRPr="005C524D">
        <w:rPr>
          <w:b/>
          <w:i/>
          <w:color w:val="000000" w:themeColor="text1"/>
          <w:szCs w:val="24"/>
          <w:lang w:val="en-US"/>
        </w:rPr>
        <w:t>F</w:t>
      </w:r>
      <w:r w:rsidRPr="005C524D">
        <w:rPr>
          <w:b/>
          <w:color w:val="000000" w:themeColor="text1"/>
          <w:szCs w:val="24"/>
          <w:lang w:val="en-US"/>
        </w:rPr>
        <w:t xml:space="preserve">-test, </w:t>
      </w:r>
      <w:r w:rsidRPr="005C524D">
        <w:rPr>
          <w:b/>
          <w:i/>
          <w:color w:val="000000" w:themeColor="text1"/>
          <w:szCs w:val="24"/>
          <w:lang w:val="en-US"/>
        </w:rPr>
        <w:t>W</w:t>
      </w:r>
      <w:r w:rsidRPr="005C524D">
        <w:rPr>
          <w:b/>
          <w:color w:val="000000" w:themeColor="text1"/>
          <w:szCs w:val="24"/>
          <w:lang w:val="en-US"/>
        </w:rPr>
        <w:t xml:space="preserve">-test and </w:t>
      </w:r>
      <w:r w:rsidRPr="005C524D">
        <w:rPr>
          <w:b/>
          <w:i/>
          <w:color w:val="000000" w:themeColor="text1"/>
          <w:szCs w:val="24"/>
          <w:lang w:val="en-US"/>
        </w:rPr>
        <w:t>F*</w:t>
      </w:r>
      <w:r w:rsidRPr="005C524D">
        <w:rPr>
          <w:b/>
          <w:color w:val="000000" w:themeColor="text1"/>
          <w:szCs w:val="24"/>
          <w:lang w:val="en-US"/>
        </w:rPr>
        <w:t>-test</w:t>
      </w:r>
      <w:bookmarkEnd w:id="7"/>
    </w:p>
    <w:p w14:paraId="3E05880D" w14:textId="77777777" w:rsidR="005C2162" w:rsidRPr="005C524D" w:rsidRDefault="005C2162" w:rsidP="005C2162">
      <w:pPr>
        <w:spacing w:after="0" w:line="480" w:lineRule="auto"/>
        <w:ind w:firstLine="709"/>
        <w:contextualSpacing/>
        <w:jc w:val="both"/>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Assuming the null hypothesis is false and a Type 1 error rate of 5%, a test can yield either a significant result (</w:t>
      </w:r>
      <w:r w:rsidRPr="005C524D">
        <w:rPr>
          <w:rFonts w:ascii="Times New Roman" w:hAnsi="Times New Roman"/>
          <w:i/>
          <w:color w:val="000000" w:themeColor="text1"/>
          <w:sz w:val="24"/>
          <w:szCs w:val="24"/>
          <w:lang w:val="en-US"/>
        </w:rPr>
        <w:t>p</w:t>
      </w:r>
      <w:r w:rsidRPr="005C524D">
        <w:rPr>
          <w:rFonts w:ascii="Times New Roman" w:hAnsi="Times New Roman"/>
          <w:color w:val="000000" w:themeColor="text1"/>
          <w:sz w:val="24"/>
          <w:szCs w:val="24"/>
          <w:lang w:val="en-US"/>
        </w:rPr>
        <w:t>-value &lt; 5%; or a “true positive” -TP) or a non-significant result (</w:t>
      </w:r>
      <w:r w:rsidRPr="005C524D">
        <w:rPr>
          <w:rFonts w:ascii="Times New Roman" w:hAnsi="Times New Roman"/>
          <w:i/>
          <w:color w:val="000000" w:themeColor="text1"/>
          <w:sz w:val="24"/>
          <w:szCs w:val="24"/>
          <w:lang w:val="en-US"/>
        </w:rPr>
        <w:t>p</w:t>
      </w:r>
      <w:r w:rsidRPr="005C524D">
        <w:rPr>
          <w:rFonts w:ascii="Times New Roman" w:hAnsi="Times New Roman"/>
          <w:color w:val="000000" w:themeColor="text1"/>
          <w:sz w:val="24"/>
          <w:szCs w:val="24"/>
          <w:lang w:val="en-US"/>
        </w:rPr>
        <w:t xml:space="preserve">-value &gt; 5%; or a “false negative”-FN). The power is the relative frequency of effects detected as significant, when the null is false (i.e. when there is real differences between groups): </w:t>
      </w:r>
    </w:p>
    <w:p w14:paraId="754124AD" w14:textId="77777777" w:rsidR="005C2162" w:rsidRPr="005C524D" w:rsidRDefault="005C2162" w:rsidP="005C2162">
      <w:pPr>
        <w:spacing w:after="0" w:line="480" w:lineRule="auto"/>
        <w:ind w:firstLine="709"/>
        <w:contextualSpacing/>
        <w:jc w:val="both"/>
        <w:rPr>
          <w:rFonts w:ascii="Times New Roman" w:hAnsi="Times New Roman"/>
          <w:color w:val="000000" w:themeColor="text1"/>
          <w:sz w:val="24"/>
          <w:szCs w:val="24"/>
          <w:lang w:val="en-US"/>
        </w:rPr>
      </w:pPr>
    </w:p>
    <w:p w14:paraId="5F28E566" w14:textId="77777777" w:rsidR="005C2162" w:rsidRPr="005C524D" w:rsidRDefault="005C2162" w:rsidP="005C2162">
      <w:pPr>
        <w:spacing w:after="0" w:line="480" w:lineRule="auto"/>
        <w:ind w:firstLine="709"/>
        <w:contextualSpacing/>
        <w:jc w:val="center"/>
        <w:rPr>
          <w:rFonts w:ascii="Times New Roman" w:eastAsiaTheme="minorEastAsia" w:hAnsi="Times New Roman"/>
          <w:color w:val="000000" w:themeColor="text1"/>
          <w:sz w:val="24"/>
          <w:szCs w:val="24"/>
          <w:lang w:val="en-US"/>
        </w:rPr>
      </w:pPr>
      <w:r w:rsidRPr="005C524D">
        <w:rPr>
          <w:rFonts w:ascii="Times New Roman" w:hAnsi="Times New Roman"/>
          <w:color w:val="000000" w:themeColor="text1"/>
          <w:sz w:val="24"/>
          <w:szCs w:val="24"/>
          <w:lang w:val="en-US"/>
        </w:rPr>
        <w:t xml:space="preserve">Power= </w:t>
      </w:r>
      <m:oMath>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TP</m:t>
            </m:r>
          </m:num>
          <m:den>
            <m:r>
              <w:rPr>
                <w:rFonts w:ascii="Cambria Math" w:eastAsiaTheme="minorEastAsia" w:hAnsi="Cambria Math"/>
                <w:color w:val="000000" w:themeColor="text1"/>
                <w:sz w:val="24"/>
                <w:szCs w:val="24"/>
              </w:rPr>
              <m:t>TP</m:t>
            </m:r>
            <m:r>
              <w:rPr>
                <w:rFonts w:ascii="Cambria Math" w:eastAsiaTheme="minorEastAsia" w:hAnsi="Cambria Math"/>
                <w:color w:val="000000" w:themeColor="text1"/>
                <w:sz w:val="24"/>
                <w:szCs w:val="24"/>
                <w:lang w:val="en-US"/>
              </w:rPr>
              <m:t>+</m:t>
            </m:r>
            <m:r>
              <w:rPr>
                <w:rFonts w:ascii="Cambria Math" w:eastAsiaTheme="minorEastAsia" w:hAnsi="Cambria Math"/>
                <w:color w:val="000000" w:themeColor="text1"/>
                <w:sz w:val="24"/>
                <w:szCs w:val="24"/>
              </w:rPr>
              <m:t>FN</m:t>
            </m:r>
          </m:den>
        </m:f>
      </m:oMath>
      <w:r w:rsidRPr="005C524D">
        <w:rPr>
          <w:rFonts w:ascii="Times New Roman" w:eastAsiaTheme="minorEastAsia" w:hAnsi="Times New Roman"/>
          <w:color w:val="000000" w:themeColor="text1"/>
          <w:sz w:val="24"/>
          <w:szCs w:val="24"/>
          <w:lang w:val="en-US"/>
        </w:rPr>
        <w:t xml:space="preserve"> = </w:t>
      </w:r>
      <m:oMath>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lang w:val="en-US"/>
              </w:rPr>
              <m:t xml:space="preserve"># </m:t>
            </m:r>
            <m:r>
              <w:rPr>
                <w:rFonts w:ascii="Cambria Math" w:eastAsiaTheme="minorEastAsia" w:hAnsi="Cambria Math"/>
                <w:color w:val="000000" w:themeColor="text1"/>
                <w:sz w:val="24"/>
                <w:szCs w:val="24"/>
              </w:rPr>
              <m:t>p</m:t>
            </m:r>
            <m:r>
              <w:rPr>
                <w:rFonts w:ascii="Cambria Math" w:eastAsiaTheme="minorEastAsia" w:hAnsi="Cambria Math"/>
                <w:color w:val="000000" w:themeColor="text1"/>
                <w:sz w:val="24"/>
                <w:szCs w:val="24"/>
                <w:lang w:val="en-US"/>
              </w:rPr>
              <m:t>-</m:t>
            </m:r>
            <m:r>
              <w:rPr>
                <w:rFonts w:ascii="Cambria Math" w:eastAsiaTheme="minorEastAsia" w:hAnsi="Cambria Math"/>
                <w:color w:val="000000" w:themeColor="text1"/>
                <w:sz w:val="24"/>
                <w:szCs w:val="24"/>
              </w:rPr>
              <m:t>value</m:t>
            </m:r>
            <m:r>
              <w:rPr>
                <w:rFonts w:ascii="Cambria Math" w:eastAsiaTheme="minorEastAsia" w:hAnsi="Cambria Math"/>
                <w:color w:val="000000" w:themeColor="text1"/>
                <w:sz w:val="24"/>
                <w:szCs w:val="24"/>
                <w:lang w:val="en-US"/>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lang w:val="en-US"/>
                  </w:rPr>
                  <m:t>0</m:t>
                </m:r>
              </m:sub>
            </m:sSub>
            <m:r>
              <w:rPr>
                <w:rFonts w:ascii="Cambria Math" w:eastAsiaTheme="minorEastAsia" w:hAnsi="Cambria Math"/>
                <w:color w:val="000000" w:themeColor="text1"/>
                <w:sz w:val="24"/>
                <w:szCs w:val="24"/>
                <w:lang w:val="en-US"/>
              </w:rPr>
              <m:t>&lt; .05)</m:t>
            </m:r>
          </m:num>
          <m:den>
            <m:r>
              <w:rPr>
                <w:rFonts w:ascii="Cambria Math" w:eastAsiaTheme="minorEastAsia" w:hAnsi="Cambria Math"/>
                <w:color w:val="000000" w:themeColor="text1"/>
                <w:sz w:val="24"/>
                <w:szCs w:val="24"/>
                <w:lang w:val="en-US"/>
              </w:rPr>
              <m:t xml:space="preserve">[# </m:t>
            </m:r>
            <m:r>
              <w:rPr>
                <w:rFonts w:ascii="Cambria Math" w:eastAsiaTheme="minorEastAsia" w:hAnsi="Cambria Math"/>
                <w:color w:val="000000" w:themeColor="text1"/>
                <w:sz w:val="24"/>
                <w:szCs w:val="24"/>
              </w:rPr>
              <m:t>p</m:t>
            </m:r>
            <m:r>
              <w:rPr>
                <w:rFonts w:ascii="Cambria Math" w:eastAsiaTheme="minorEastAsia" w:hAnsi="Cambria Math"/>
                <w:color w:val="000000" w:themeColor="text1"/>
                <w:sz w:val="24"/>
                <w:szCs w:val="24"/>
                <w:lang w:val="en-US"/>
              </w:rPr>
              <m:t>-</m:t>
            </m:r>
            <m:r>
              <w:rPr>
                <w:rFonts w:ascii="Cambria Math" w:eastAsiaTheme="minorEastAsia" w:hAnsi="Cambria Math"/>
                <w:color w:val="000000" w:themeColor="text1"/>
                <w:sz w:val="24"/>
                <w:szCs w:val="24"/>
              </w:rPr>
              <m:t>value</m:t>
            </m:r>
            <m:r>
              <w:rPr>
                <w:rFonts w:ascii="Cambria Math" w:eastAsiaTheme="minorEastAsia" w:hAnsi="Cambria Math"/>
                <w:color w:val="000000" w:themeColor="text1"/>
                <w:sz w:val="24"/>
                <w:szCs w:val="24"/>
                <w:lang w:val="en-US"/>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lang w:val="en-US"/>
                  </w:rPr>
                  <m:t>0</m:t>
                </m:r>
              </m:sub>
            </m:sSub>
            <m:r>
              <w:rPr>
                <w:rFonts w:ascii="Cambria Math" w:eastAsiaTheme="minorEastAsia" w:hAnsi="Cambria Math"/>
                <w:color w:val="000000" w:themeColor="text1"/>
                <w:sz w:val="24"/>
                <w:szCs w:val="24"/>
                <w:lang w:val="en-US"/>
              </w:rPr>
              <m:t xml:space="preserve">&gt; .05)] +[# </m:t>
            </m:r>
            <m:r>
              <w:rPr>
                <w:rFonts w:ascii="Cambria Math" w:eastAsiaTheme="minorEastAsia" w:hAnsi="Cambria Math"/>
                <w:color w:val="000000" w:themeColor="text1"/>
                <w:sz w:val="24"/>
                <w:szCs w:val="24"/>
              </w:rPr>
              <m:t>p</m:t>
            </m:r>
            <m:r>
              <w:rPr>
                <w:rFonts w:ascii="Cambria Math" w:eastAsiaTheme="minorEastAsia" w:hAnsi="Cambria Math"/>
                <w:color w:val="000000" w:themeColor="text1"/>
                <w:sz w:val="24"/>
                <w:szCs w:val="24"/>
                <w:lang w:val="en-US"/>
              </w:rPr>
              <m:t>-</m:t>
            </m:r>
            <m:r>
              <w:rPr>
                <w:rFonts w:ascii="Cambria Math" w:eastAsiaTheme="minorEastAsia" w:hAnsi="Cambria Math"/>
                <w:color w:val="000000" w:themeColor="text1"/>
                <w:sz w:val="24"/>
                <w:szCs w:val="24"/>
              </w:rPr>
              <m:t>value</m:t>
            </m:r>
            <m:r>
              <w:rPr>
                <w:rFonts w:ascii="Cambria Math" w:eastAsiaTheme="minorEastAsia" w:hAnsi="Cambria Math"/>
                <w:color w:val="000000" w:themeColor="text1"/>
                <w:sz w:val="24"/>
                <w:szCs w:val="24"/>
                <w:lang w:val="en-US"/>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lang w:val="en-US"/>
                  </w:rPr>
                  <m:t>0</m:t>
                </m:r>
              </m:sub>
            </m:sSub>
            <m:r>
              <w:rPr>
                <w:rFonts w:ascii="Cambria Math" w:eastAsiaTheme="minorEastAsia" w:hAnsi="Cambria Math"/>
                <w:color w:val="000000" w:themeColor="text1"/>
                <w:sz w:val="24"/>
                <w:szCs w:val="24"/>
                <w:lang w:val="en-US"/>
              </w:rPr>
              <m:t>&lt; .05)]</m:t>
            </m:r>
          </m:den>
        </m:f>
      </m:oMath>
    </w:p>
    <w:p w14:paraId="3EF57144" w14:textId="77777777" w:rsidR="005C2162" w:rsidRPr="005C524D" w:rsidRDefault="005C2162" w:rsidP="005C2162">
      <w:pPr>
        <w:spacing w:after="0" w:line="480" w:lineRule="auto"/>
        <w:ind w:firstLine="709"/>
        <w:contextualSpacing/>
        <w:jc w:val="both"/>
        <w:rPr>
          <w:rFonts w:ascii="Times New Roman" w:hAnsi="Times New Roman"/>
          <w:color w:val="000000" w:themeColor="text1"/>
          <w:sz w:val="24"/>
          <w:szCs w:val="24"/>
          <w:lang w:val="en-US"/>
        </w:rPr>
      </w:pPr>
    </w:p>
    <w:p w14:paraId="6907172A" w14:textId="77777777" w:rsidR="005C2162" w:rsidRPr="005C524D" w:rsidRDefault="005C2162" w:rsidP="005C2162">
      <w:pPr>
        <w:spacing w:after="0" w:line="480" w:lineRule="auto"/>
        <w:ind w:firstLine="709"/>
        <w:contextualSpacing/>
        <w:jc w:val="both"/>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 xml:space="preserve">In order to compute the power of the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-test and 2 famous alternatives when population variances are unequal (</w:t>
      </w:r>
      <w:r w:rsidRPr="005C524D">
        <w:rPr>
          <w:rFonts w:ascii="Times New Roman" w:hAnsi="Times New Roman"/>
          <w:i/>
          <w:color w:val="000000" w:themeColor="text1"/>
          <w:sz w:val="24"/>
          <w:szCs w:val="24"/>
          <w:lang w:val="en-US"/>
        </w:rPr>
        <w:t>W</w:t>
      </w:r>
      <w:r w:rsidRPr="005C524D">
        <w:rPr>
          <w:rFonts w:ascii="Times New Roman" w:hAnsi="Times New Roman"/>
          <w:color w:val="000000" w:themeColor="text1"/>
          <w:sz w:val="24"/>
          <w:szCs w:val="24"/>
          <w:lang w:val="en-US"/>
        </w:rPr>
        <w:t xml:space="preserve">-test and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of comparison of means, both available on SPSS), </w:t>
      </w:r>
      <w:r w:rsidRPr="005C524D">
        <w:rPr>
          <w:rFonts w:ascii="Times New Roman" w:hAnsi="Times New Roman"/>
          <w:color w:val="000000" w:themeColor="text1"/>
          <w:sz w:val="24"/>
          <w:szCs w:val="24"/>
          <w:lang w:val="en-US"/>
        </w:rPr>
        <w:lastRenderedPageBreak/>
        <w:t>we performed 1,000,000</w:t>
      </w:r>
      <w:r w:rsidRPr="005C524D">
        <w:rPr>
          <w:rFonts w:ascii="Times New Roman" w:hAnsi="Times New Roman"/>
          <w:color w:val="FF0000"/>
          <w:sz w:val="24"/>
          <w:szCs w:val="24"/>
          <w:lang w:val="en-US"/>
        </w:rPr>
        <w:t xml:space="preserve"> </w:t>
      </w:r>
      <w:r w:rsidRPr="005C524D">
        <w:rPr>
          <w:rFonts w:ascii="Times New Roman" w:hAnsi="Times New Roman"/>
          <w:color w:val="000000" w:themeColor="text1"/>
          <w:sz w:val="24"/>
          <w:szCs w:val="24"/>
          <w:lang w:val="en-US"/>
        </w:rPr>
        <w:t>simulations of k samples (where k is respectively 2 and 3)</w:t>
      </w:r>
      <w:r w:rsidRPr="005C524D">
        <w:rPr>
          <w:rStyle w:val="Appelnotedebasdep"/>
          <w:rFonts w:ascii="Times New Roman" w:hAnsi="Times New Roman"/>
          <w:sz w:val="24"/>
          <w:szCs w:val="24"/>
        </w:rPr>
        <w:footnoteReference w:id="1"/>
      </w:r>
      <w:r w:rsidRPr="005C524D">
        <w:rPr>
          <w:rFonts w:ascii="Times New Roman" w:hAnsi="Times New Roman"/>
          <w:color w:val="000000" w:themeColor="text1"/>
          <w:sz w:val="24"/>
          <w:szCs w:val="24"/>
          <w:lang w:val="en-US"/>
        </w:rPr>
        <w:t xml:space="preserve"> generated under 560 conditions (yielding 2*560,000,000 simulations in total). </w:t>
      </w:r>
    </w:p>
    <w:p w14:paraId="5010A1D0" w14:textId="77777777" w:rsidR="005C2162" w:rsidRPr="005C524D" w:rsidRDefault="005C2162" w:rsidP="005C2162">
      <w:pPr>
        <w:spacing w:after="0" w:line="480" w:lineRule="auto"/>
        <w:ind w:firstLine="709"/>
        <w:contextualSpacing/>
        <w:jc w:val="both"/>
        <w:rPr>
          <w:rFonts w:ascii="Times New Roman" w:hAnsi="Times New Roman"/>
          <w:color w:val="FF0000"/>
          <w:sz w:val="24"/>
          <w:szCs w:val="24"/>
          <w:lang w:val="en-US"/>
        </w:rPr>
      </w:pPr>
      <w:r w:rsidRPr="005C524D">
        <w:rPr>
          <w:rFonts w:ascii="Times New Roman" w:hAnsi="Times New Roman"/>
          <w:color w:val="000000" w:themeColor="text1"/>
          <w:sz w:val="24"/>
          <w:szCs w:val="24"/>
          <w:lang w:val="en-US"/>
        </w:rPr>
        <w:t xml:space="preserve">In each condition, k-1 samples were generated from a population where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σ</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=2</m:t>
        </m:r>
      </m:oMath>
      <w:r w:rsidRPr="005C524D">
        <w:rPr>
          <w:rFonts w:ascii="Times New Roman" w:eastAsiaTheme="minorEastAsia" w:hAnsi="Times New Roman"/>
          <w:color w:val="000000" w:themeColor="text1"/>
          <w:sz w:val="24"/>
          <w:szCs w:val="24"/>
          <w:lang w:val="en-US"/>
        </w:rPr>
        <w:t xml:space="preserve"> and sample size was 20,30,40,50 or 100. </w:t>
      </w:r>
      <w:r w:rsidRPr="005C524D">
        <w:rPr>
          <w:rFonts w:ascii="Times New Roman" w:hAnsi="Times New Roman"/>
          <w:color w:val="000000" w:themeColor="text1"/>
          <w:sz w:val="24"/>
          <w:szCs w:val="24"/>
          <w:lang w:val="en-US"/>
        </w:rPr>
        <w:t xml:space="preserve">The standard deviation and the sample size of the last sample is a function of the sample sizes ratio (n-ratio = </w:t>
      </w:r>
      <m:oMath>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oMath>
      <w:r w:rsidRPr="005C524D">
        <w:rPr>
          <w:rFonts w:ascii="Times New Roman" w:eastAsiaTheme="minorEastAsia" w:hAnsi="Times New Roman"/>
          <w:color w:val="000000" w:themeColor="text1"/>
          <w:sz w:val="24"/>
          <w:szCs w:val="24"/>
          <w:lang w:val="en-US"/>
        </w:rPr>
        <w:t>; ranging from 0.5 to 2 in steps of 0.5</w:t>
      </w:r>
      <w:r w:rsidRPr="005C524D">
        <w:rPr>
          <w:rFonts w:ascii="Times New Roman" w:hAnsi="Times New Roman"/>
          <w:color w:val="000000" w:themeColor="text1"/>
          <w:sz w:val="24"/>
          <w:szCs w:val="24"/>
          <w:lang w:val="en-US"/>
        </w:rPr>
        <w:t xml:space="preserve">) and the SDR (0.5,1,2 or 4). In </w:t>
      </w:r>
      <w:commentRangeStart w:id="8"/>
      <w:r w:rsidRPr="005C524D">
        <w:rPr>
          <w:rFonts w:ascii="Times New Roman" w:hAnsi="Times New Roman"/>
          <w:color w:val="000000" w:themeColor="text1"/>
          <w:sz w:val="24"/>
          <w:szCs w:val="24"/>
          <w:lang w:val="en-US"/>
        </w:rPr>
        <w:t>all conditions</w:t>
      </w:r>
      <w:commentRangeEnd w:id="8"/>
      <w:r w:rsidRPr="005C524D">
        <w:rPr>
          <w:rStyle w:val="Marquedecommentaire"/>
          <w:rFonts w:ascii="Times New Roman" w:hAnsi="Times New Roman"/>
          <w:sz w:val="24"/>
          <w:szCs w:val="24"/>
        </w:rPr>
        <w:commentReference w:id="8"/>
      </w:r>
      <w:r w:rsidRPr="005C524D">
        <w:rPr>
          <w:rFonts w:ascii="Times New Roman" w:hAnsi="Times New Roman"/>
          <w:color w:val="000000" w:themeColor="text1"/>
          <w:sz w:val="24"/>
          <w:szCs w:val="24"/>
          <w:lang w:val="en-US"/>
        </w:rPr>
        <w:t xml:space="preserve">, the mean of k-1 groups was 0 and the mean of the last group was 1. Note that because standard deviations and mean deviations vary from one condition to another, the effect size is not systematically the same in all conditions. </w:t>
      </w:r>
    </w:p>
    <w:p w14:paraId="291C968F" w14:textId="77777777" w:rsidR="005C2162" w:rsidRPr="005C524D" w:rsidRDefault="005C2162" w:rsidP="005C2162">
      <w:pPr>
        <w:spacing w:after="0" w:line="480" w:lineRule="auto"/>
        <w:ind w:firstLine="709"/>
        <w:contextualSpacing/>
        <w:jc w:val="both"/>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 xml:space="preserve">The set of simulations was repeated seven times varying the distributions underlying the data. </w:t>
      </w:r>
    </w:p>
    <w:p w14:paraId="48C8B84D" w14:textId="77777777" w:rsidR="005C2162" w:rsidRPr="005C524D" w:rsidRDefault="005C2162" w:rsidP="005C2162">
      <w:pPr>
        <w:pStyle w:val="Paragraphedeliste"/>
        <w:numPr>
          <w:ilvl w:val="0"/>
          <w:numId w:val="43"/>
        </w:numPr>
        <w:spacing w:after="0" w:line="480" w:lineRule="auto"/>
        <w:ind w:firstLine="709"/>
        <w:jc w:val="both"/>
        <w:rPr>
          <w:rFonts w:ascii="Times New Roman" w:hAnsi="Times New Roman"/>
          <w:color w:val="000000" w:themeColor="text1"/>
          <w:sz w:val="24"/>
          <w:szCs w:val="24"/>
          <w:lang w:val="en-US"/>
        </w:rPr>
      </w:pPr>
      <w:bookmarkStart w:id="9" w:name="_Hlk502489131"/>
      <w:r w:rsidRPr="005C524D">
        <w:rPr>
          <w:rFonts w:ascii="Times New Roman" w:hAnsi="Times New Roman"/>
          <w:b/>
          <w:color w:val="000000" w:themeColor="text1"/>
          <w:sz w:val="24"/>
          <w:szCs w:val="24"/>
          <w:lang w:val="en-US"/>
        </w:rPr>
        <w:t>k normal distributions</w:t>
      </w:r>
      <w:r w:rsidRPr="005C524D">
        <w:rPr>
          <w:rFonts w:ascii="Times New Roman" w:hAnsi="Times New Roman"/>
          <w:color w:val="000000" w:themeColor="text1"/>
          <w:sz w:val="24"/>
          <w:szCs w:val="24"/>
          <w:lang w:val="en-US"/>
        </w:rPr>
        <w:t xml:space="preserve">: In order to assess the power of all tests when the normality assumption is met, data were generated by means of the function “rnorm” (from the package “stats”;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 xml:space="preserve">“R: The Normal Distribution,” 2016) </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xml:space="preserve">. Results are in Table A4.1a and A4.1b.  </w:t>
      </w:r>
    </w:p>
    <w:p w14:paraId="57533F55" w14:textId="77777777" w:rsidR="005C2162" w:rsidRPr="005C524D" w:rsidRDefault="005C2162" w:rsidP="005C2162">
      <w:pPr>
        <w:pStyle w:val="Paragraphedeliste"/>
        <w:numPr>
          <w:ilvl w:val="0"/>
          <w:numId w:val="43"/>
        </w:numPr>
        <w:spacing w:after="0" w:line="480" w:lineRule="auto"/>
        <w:ind w:firstLine="709"/>
        <w:jc w:val="both"/>
        <w:rPr>
          <w:rFonts w:ascii="Times New Roman" w:hAnsi="Times New Roman"/>
          <w:color w:val="000000" w:themeColor="text1"/>
          <w:sz w:val="24"/>
          <w:szCs w:val="24"/>
          <w:lang w:val="en-US"/>
        </w:rPr>
      </w:pPr>
      <w:r w:rsidRPr="005C524D">
        <w:rPr>
          <w:rFonts w:ascii="Times New Roman" w:hAnsi="Times New Roman"/>
          <w:b/>
          <w:color w:val="000000" w:themeColor="text1"/>
          <w:sz w:val="24"/>
          <w:szCs w:val="24"/>
          <w:lang w:val="en-US"/>
        </w:rPr>
        <w:t>k double exponential distributions</w:t>
      </w:r>
      <w:r w:rsidRPr="005C524D">
        <w:rPr>
          <w:rFonts w:ascii="Times New Roman" w:hAnsi="Times New Roman"/>
          <w:color w:val="000000" w:themeColor="text1"/>
          <w:sz w:val="24"/>
          <w:szCs w:val="24"/>
          <w:lang w:val="en-US"/>
        </w:rPr>
        <w:t>: In order to assess the impact of high kurtosis on the power of all tests, data were generated by means of the function “rdoublex” (from the package “smoothmest”;</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 xml:space="preserve"> "R: The double exponential (Laplace) distribution," </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xml:space="preserve">2012).  Results are in Table A4.2a and A4.2b.  </w:t>
      </w:r>
    </w:p>
    <w:p w14:paraId="2FB18628" w14:textId="77777777" w:rsidR="005C2162" w:rsidRPr="005C524D" w:rsidRDefault="005C2162" w:rsidP="005C2162">
      <w:pPr>
        <w:pStyle w:val="Paragraphedeliste"/>
        <w:numPr>
          <w:ilvl w:val="0"/>
          <w:numId w:val="43"/>
        </w:numPr>
        <w:spacing w:after="0" w:line="480" w:lineRule="auto"/>
        <w:ind w:firstLine="709"/>
        <w:jc w:val="both"/>
        <w:rPr>
          <w:rFonts w:ascii="Times New Roman" w:hAnsi="Times New Roman"/>
          <w:color w:val="000000" w:themeColor="text1"/>
          <w:sz w:val="24"/>
          <w:szCs w:val="24"/>
          <w:lang w:val="en-US"/>
        </w:rPr>
      </w:pPr>
      <w:r w:rsidRPr="005C524D">
        <w:rPr>
          <w:rFonts w:ascii="Times New Roman" w:hAnsi="Times New Roman"/>
          <w:b/>
          <w:color w:val="000000" w:themeColor="text1"/>
          <w:sz w:val="24"/>
          <w:szCs w:val="24"/>
          <w:lang w:val="en-US"/>
        </w:rPr>
        <w:t>k mixed normal distributions</w:t>
      </w:r>
      <w:r w:rsidRPr="005C524D">
        <w:rPr>
          <w:rFonts w:ascii="Times New Roman" w:hAnsi="Times New Roman"/>
          <w:color w:val="000000" w:themeColor="text1"/>
          <w:sz w:val="24"/>
          <w:szCs w:val="24"/>
          <w:lang w:val="en-US"/>
        </w:rPr>
        <w:t xml:space="preserve">:  In order to assess the impact of extremely high kurtosis on the power of all tests, regardless of variance, data were generated by means of the function “rmixnorm” (from the package “bda”;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{"citationID":"a291acoqkqj","properties":{"formattedCitation":"(Wang &amp; Wang, 2015)","plainCitation":"(Wang &amp; Wang, 2015)"},"citationItems":[{"id":6,"uris":["http://zotero.org/users/local/RGeccgom/items/DJG3SISQ"],"uri":["http://zotero.org/users/local/RGeccgom/items/DJG3SISQ"],"itemData":{"id":6,"type":"article-journal","title":"Package ‘bda’","source":"Google Scholar","URL":"http://ftp.cs.pu.edu.tw/network/CRAN/web/packages/bda/bda.pdf","author":[{"family":"Wang","given":"Bin"},{"family":"Wang","given":"Maintainer Bin"}],"issued":{"date-parts":[["2015"]]},"accessed":{"date-parts":[["2017",9,19]]}}}],"schema":"https://github.com/citation-style-language/schema/raw/master/csl-citation.json"}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sz w:val="24"/>
          <w:szCs w:val="24"/>
          <w:lang w:val="en-US"/>
        </w:rPr>
        <w:t>Wang &amp; Wang, 2015</w:t>
      </w:r>
      <w:r w:rsidRPr="005C524D">
        <w:rPr>
          <w:rFonts w:ascii="Times New Roman" w:hAnsi="Times New Roman"/>
          <w:color w:val="000000" w:themeColor="text1"/>
          <w:sz w:val="24"/>
          <w:szCs w:val="24"/>
          <w:lang w:val="en-US"/>
        </w:rPr>
        <w:fldChar w:fldCharType="end"/>
      </w:r>
      <w:r w:rsidRPr="005C524D">
        <w:rPr>
          <w:rFonts w:ascii="Times New Roman" w:hAnsi="Times New Roman"/>
          <w:sz w:val="24"/>
          <w:szCs w:val="24"/>
          <w:lang w:val="en-US"/>
        </w:rPr>
        <w:t>)</w:t>
      </w:r>
      <w:r w:rsidRPr="005C524D">
        <w:rPr>
          <w:rFonts w:ascii="Times New Roman" w:hAnsi="Times New Roman"/>
          <w:color w:val="000000" w:themeColor="text1"/>
          <w:sz w:val="24"/>
          <w:szCs w:val="24"/>
          <w:lang w:val="en-US"/>
        </w:rPr>
        <w:t xml:space="preserve">.  Results are in Table A4.3a and A4.3b.       </w:t>
      </w:r>
    </w:p>
    <w:p w14:paraId="4874840C" w14:textId="77777777" w:rsidR="005C2162" w:rsidRPr="005C524D" w:rsidRDefault="005C2162" w:rsidP="005C2162">
      <w:pPr>
        <w:pStyle w:val="Paragraphedeliste"/>
        <w:numPr>
          <w:ilvl w:val="0"/>
          <w:numId w:val="43"/>
        </w:numPr>
        <w:spacing w:after="0" w:line="480" w:lineRule="auto"/>
        <w:ind w:firstLine="709"/>
        <w:jc w:val="both"/>
        <w:rPr>
          <w:rFonts w:ascii="Times New Roman" w:hAnsi="Times New Roman"/>
          <w:color w:val="000000" w:themeColor="text1"/>
          <w:sz w:val="24"/>
          <w:szCs w:val="24"/>
          <w:lang w:val="en-US"/>
        </w:rPr>
      </w:pPr>
      <w:r w:rsidRPr="005C524D">
        <w:rPr>
          <w:rFonts w:ascii="Times New Roman" w:hAnsi="Times New Roman"/>
          <w:b/>
          <w:color w:val="000000" w:themeColor="text1"/>
          <w:sz w:val="24"/>
          <w:szCs w:val="24"/>
          <w:lang w:val="en-US"/>
        </w:rPr>
        <w:lastRenderedPageBreak/>
        <w:t>k normal skewed distributions with positive skewness of +0.99</w:t>
      </w:r>
      <w:r w:rsidRPr="005C524D">
        <w:rPr>
          <w:rFonts w:ascii="Times New Roman" w:hAnsi="Times New Roman"/>
          <w:color w:val="000000" w:themeColor="text1"/>
          <w:sz w:val="24"/>
          <w:szCs w:val="24"/>
          <w:lang w:val="en-US"/>
        </w:rPr>
        <w:t xml:space="preserve">: In order to assess the impact of moderate skewness on the power of all tests, data were generated by means of the function “rsnorm” (from the package “fGarch”;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{"citationID":"rWDYoeyC","properties":{"formattedCitation":"{\\rtf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“R: Skew Normal Distribution,” 2017</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xml:space="preserve">). The normal skewed distribution was chosen because it is the only skewed distribution where the standard deviation ratio can vary without having an impact on skewness. Results are in Table A4.4a and A4.4b.     </w:t>
      </w:r>
    </w:p>
    <w:p w14:paraId="38FAA032" w14:textId="77777777" w:rsidR="005C2162" w:rsidRPr="005C524D" w:rsidRDefault="005C2162" w:rsidP="005C2162">
      <w:pPr>
        <w:pStyle w:val="Paragraphedeliste"/>
        <w:numPr>
          <w:ilvl w:val="0"/>
          <w:numId w:val="43"/>
        </w:numPr>
        <w:spacing w:after="0" w:line="480" w:lineRule="auto"/>
        <w:ind w:firstLine="709"/>
        <w:jc w:val="both"/>
        <w:rPr>
          <w:rFonts w:ascii="Times New Roman" w:hAnsi="Times New Roman"/>
          <w:color w:val="000000" w:themeColor="text1"/>
          <w:sz w:val="24"/>
          <w:szCs w:val="24"/>
          <w:lang w:val="en-US"/>
        </w:rPr>
      </w:pPr>
      <w:r w:rsidRPr="005C524D">
        <w:rPr>
          <w:rFonts w:ascii="Times New Roman" w:hAnsi="Times New Roman"/>
          <w:b/>
          <w:color w:val="000000" w:themeColor="text1"/>
          <w:sz w:val="24"/>
          <w:szCs w:val="24"/>
          <w:lang w:val="en-US"/>
        </w:rPr>
        <w:t>k-1 normal skewed distributions with positive skewness of +0.99</w:t>
      </w:r>
      <w:r w:rsidRPr="005C524D">
        <w:rPr>
          <w:rFonts w:ascii="Times New Roman" w:hAnsi="Times New Roman"/>
          <w:color w:val="000000" w:themeColor="text1"/>
          <w:sz w:val="24"/>
          <w:szCs w:val="24"/>
          <w:lang w:val="en-US"/>
        </w:rPr>
        <w:t xml:space="preserve"> </w:t>
      </w:r>
      <w:r w:rsidRPr="005C524D">
        <w:rPr>
          <w:rFonts w:ascii="Times New Roman" w:hAnsi="Times New Roman"/>
          <w:b/>
          <w:color w:val="000000" w:themeColor="text1"/>
          <w:sz w:val="24"/>
          <w:szCs w:val="24"/>
          <w:lang w:val="en-US"/>
        </w:rPr>
        <w:t>and 1 normal skewed distribution with negative skewness of -0.99</w:t>
      </w:r>
      <w:r w:rsidRPr="005C524D">
        <w:rPr>
          <w:rFonts w:ascii="Times New Roman" w:hAnsi="Times New Roman"/>
          <w:color w:val="000000" w:themeColor="text1"/>
          <w:sz w:val="24"/>
          <w:szCs w:val="24"/>
          <w:lang w:val="en-US"/>
        </w:rPr>
        <w:t xml:space="preserve">: In order to assess the impact of unequal shapes, in terms of skewness, on the power of all tests, when data have moderate skewness, data were generated by means of the functions “rsnorm” (from the package “fGarch”;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{"citationID":"OraB9Pln","properties":{"formattedCitation":"{\\rtf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“R: Skew Normal Distribution,” 2017</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Results are in Table A4.5a and A4.5b.</w:t>
      </w:r>
    </w:p>
    <w:p w14:paraId="01E05DDB" w14:textId="77777777" w:rsidR="005C2162" w:rsidRPr="005C524D" w:rsidRDefault="005C2162" w:rsidP="005C2162">
      <w:pPr>
        <w:pStyle w:val="Paragraphedeliste"/>
        <w:numPr>
          <w:ilvl w:val="0"/>
          <w:numId w:val="43"/>
        </w:numPr>
        <w:spacing w:after="0" w:line="480" w:lineRule="auto"/>
        <w:ind w:firstLine="709"/>
        <w:jc w:val="both"/>
        <w:rPr>
          <w:rFonts w:ascii="Times New Roman" w:hAnsi="Times New Roman"/>
          <w:color w:val="000000" w:themeColor="text1"/>
          <w:sz w:val="24"/>
          <w:szCs w:val="24"/>
          <w:lang w:val="en-US"/>
        </w:rPr>
      </w:pPr>
      <w:r w:rsidRPr="005C524D">
        <w:rPr>
          <w:rFonts w:ascii="Times New Roman" w:hAnsi="Times New Roman"/>
          <w:b/>
          <w:color w:val="000000" w:themeColor="text1"/>
          <w:sz w:val="24"/>
          <w:szCs w:val="24"/>
          <w:lang w:val="en-US"/>
        </w:rPr>
        <w:t>k-1 chi square distributions with two degrees of freedom, and one normal skewed distribution with positive skewness of +0.99</w:t>
      </w:r>
      <w:r w:rsidRPr="005C524D">
        <w:rPr>
          <w:rFonts w:ascii="Times New Roman" w:hAnsi="Times New Roman"/>
          <w:color w:val="000000" w:themeColor="text1"/>
          <w:sz w:val="24"/>
          <w:szCs w:val="24"/>
          <w:lang w:val="en-US"/>
        </w:rPr>
        <w:t>:  In order to assess the impact of high asymetry on the power of all tests, k-1 distributions were generated by means of the functions “rchisq”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“R: The (non-central) Chi-Squared Distribution,” 2016</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xml:space="preserve">). Because the chi square is non-negative, it is not possible to generate chi-square where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σ</m:t>
            </m:r>
          </m:e>
          <m:sub>
            <m:r>
              <w:rPr>
                <w:rFonts w:ascii="Cambria Math" w:hAnsi="Cambria Math"/>
                <w:color w:val="000000" w:themeColor="text1"/>
                <w:sz w:val="24"/>
                <w:szCs w:val="24"/>
                <w:lang w:val="en-US"/>
              </w:rPr>
              <m:t>i</m:t>
            </m:r>
          </m:sub>
        </m:sSub>
      </m:oMath>
      <w:r w:rsidRPr="005C524D">
        <w:rPr>
          <w:rFonts w:ascii="Times New Roman" w:eastAsiaTheme="minorEastAsia" w:hAnsi="Times New Roman"/>
          <w:color w:val="000000" w:themeColor="text1"/>
          <w:sz w:val="24"/>
          <w:szCs w:val="24"/>
          <w:lang w:val="en-US"/>
        </w:rPr>
        <w:t>= 1, 4 or 8 and µ</w:t>
      </w:r>
      <w:r w:rsidRPr="005C524D">
        <w:rPr>
          <w:rFonts w:ascii="Times New Roman" w:eastAsiaTheme="minorEastAsia" w:hAnsi="Times New Roman"/>
          <w:color w:val="000000" w:themeColor="text1"/>
          <w:sz w:val="24"/>
          <w:szCs w:val="24"/>
          <w:vertAlign w:val="subscript"/>
          <w:lang w:val="en-US"/>
        </w:rPr>
        <w:t>i</w:t>
      </w:r>
      <w:r w:rsidRPr="005C524D">
        <w:rPr>
          <w:rFonts w:ascii="Times New Roman" w:eastAsiaTheme="minorEastAsia" w:hAnsi="Times New Roman"/>
          <w:color w:val="000000" w:themeColor="text1"/>
          <w:sz w:val="24"/>
          <w:szCs w:val="24"/>
          <w:lang w:val="en-US"/>
        </w:rPr>
        <w:t xml:space="preserve"> is the same than the chi-square with two degrees of freedom. However, we wanted to assess the impact of different SDR on type 1 error rate. For these reasons, the kth distribution was generated by means of </w:t>
      </w:r>
      <w:r w:rsidRPr="005C524D">
        <w:rPr>
          <w:rFonts w:ascii="Times New Roman" w:hAnsi="Times New Roman"/>
          <w:color w:val="000000" w:themeColor="text1"/>
          <w:sz w:val="24"/>
          <w:szCs w:val="24"/>
          <w:lang w:val="en-US"/>
        </w:rPr>
        <w:t xml:space="preserve">“rsnorm” in order to follow a normal skewed distribution with positive skewness of +0.99 and mean = 2 (from the package “fGarch”;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{"citationID":"LZGPjfwy","properties":{"formattedCitation":"{\\rtf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“R: Skew Normal Distribution,” 2017</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Results are in Table A4.6a and A4.6b.</w:t>
      </w:r>
    </w:p>
    <w:p w14:paraId="177D5D2C" w14:textId="77777777" w:rsidR="005C2162" w:rsidRPr="005C524D" w:rsidRDefault="005C2162" w:rsidP="005C2162">
      <w:pPr>
        <w:pStyle w:val="Paragraphedeliste"/>
        <w:numPr>
          <w:ilvl w:val="0"/>
          <w:numId w:val="43"/>
        </w:numPr>
        <w:spacing w:after="0" w:line="480" w:lineRule="auto"/>
        <w:ind w:firstLine="709"/>
        <w:jc w:val="both"/>
        <w:rPr>
          <w:rFonts w:ascii="Times New Roman" w:hAnsi="Times New Roman"/>
          <w:color w:val="000000" w:themeColor="text1"/>
          <w:sz w:val="24"/>
          <w:szCs w:val="24"/>
          <w:lang w:val="en-US"/>
        </w:rPr>
      </w:pPr>
      <w:r w:rsidRPr="005C524D">
        <w:rPr>
          <w:rFonts w:ascii="Times New Roman" w:hAnsi="Times New Roman"/>
          <w:b/>
          <w:color w:val="000000" w:themeColor="text1"/>
          <w:sz w:val="24"/>
          <w:szCs w:val="24"/>
          <w:lang w:val="en-US"/>
        </w:rPr>
        <w:t>k-1 chi square distributions with two degrees of freedom, and one normal skewed distribution with negative skewness of -0.99</w:t>
      </w:r>
      <w:r w:rsidRPr="005C524D">
        <w:rPr>
          <w:rFonts w:ascii="Times New Roman" w:hAnsi="Times New Roman"/>
          <w:color w:val="000000" w:themeColor="text1"/>
          <w:sz w:val="24"/>
          <w:szCs w:val="24"/>
          <w:lang w:val="en-US"/>
        </w:rPr>
        <w:t xml:space="preserve">: In order to assess the </w:t>
      </w:r>
      <w:r w:rsidRPr="005C524D">
        <w:rPr>
          <w:rFonts w:ascii="Times New Roman" w:hAnsi="Times New Roman"/>
          <w:color w:val="000000" w:themeColor="text1"/>
          <w:sz w:val="24"/>
          <w:szCs w:val="24"/>
          <w:lang w:val="en-US"/>
        </w:rPr>
        <w:lastRenderedPageBreak/>
        <w:t>impact of unequal shapes, in terms of skewness, on power of all tests, when distributions have extreme skewness, k-1 distributions were generated by means of the functions “rchisq”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{"citationID":"Gj1XKFl3","properties":{"formattedCitation":"{\\rtf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“R: The (non-central) Chi-Squared Distribution,” 2016)</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T</w:t>
      </w:r>
      <w:r w:rsidRPr="005C524D">
        <w:rPr>
          <w:rFonts w:ascii="Times New Roman" w:eastAsiaTheme="minorEastAsia" w:hAnsi="Times New Roman"/>
          <w:color w:val="000000" w:themeColor="text1"/>
          <w:sz w:val="24"/>
          <w:szCs w:val="24"/>
          <w:lang w:val="en-US"/>
        </w:rPr>
        <w:t xml:space="preserve">he kth distribution was generated by means of </w:t>
      </w:r>
      <w:r w:rsidRPr="005C524D">
        <w:rPr>
          <w:rFonts w:ascii="Times New Roman" w:hAnsi="Times New Roman"/>
          <w:color w:val="000000" w:themeColor="text1"/>
          <w:sz w:val="24"/>
          <w:szCs w:val="24"/>
          <w:lang w:val="en-US"/>
        </w:rPr>
        <w:t xml:space="preserve">“rsnorm” in order to follow a normal skewed distribution with positive skewness of +0.99 and mean = 2  (from the package “fGarch”;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{"citationID":"V8U31VQy","properties":{"formattedCitation":"{\\rtf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“R: Skew Normal Distribution,” 2017</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Results are in Table A4.7a and A4.7b.</w:t>
      </w:r>
    </w:p>
    <w:bookmarkEnd w:id="9"/>
    <w:p w14:paraId="3F6C26D2" w14:textId="77777777" w:rsidR="005C2162" w:rsidRPr="005C524D" w:rsidRDefault="005C2162" w:rsidP="005C2162">
      <w:pPr>
        <w:spacing w:after="0" w:line="480" w:lineRule="auto"/>
        <w:ind w:firstLine="709"/>
        <w:jc w:val="both"/>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 xml:space="preserve">Finally, because of a common confusion between kurtosis and variance </w:t>
      </w:r>
      <w:r w:rsidRPr="005C524D">
        <w:rPr>
          <w:rFonts w:ascii="Times New Roman" w:hAnsi="Times New Roman"/>
          <w:color w:val="000000" w:themeColor="text1"/>
          <w:sz w:val="24"/>
          <w:szCs w:val="24"/>
          <w:lang w:val="en-US"/>
        </w:rPr>
        <w:fldChar w:fldCharType="begin"/>
      </w:r>
      <w:r w:rsidRPr="005C524D">
        <w:rPr>
          <w:rFonts w:ascii="Times New Roman" w:hAnsi="Times New Roman"/>
          <w:color w:val="000000" w:themeColor="text1"/>
          <w:sz w:val="24"/>
          <w:szCs w:val="24"/>
          <w:lang w:val="en-US"/>
        </w:rPr>
        <w:instrText xml:space="preserve"> ADDIN ZOTERO_ITEM CSL_CITATION {"citationID":"a1d805uriqo","properties":{"formattedCitation":"(DeCarlo,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5C524D">
        <w:rPr>
          <w:rFonts w:ascii="Times New Roman" w:hAnsi="Times New Roman"/>
          <w:color w:val="000000" w:themeColor="text1"/>
          <w:sz w:val="24"/>
          <w:szCs w:val="24"/>
          <w:lang w:val="en-US"/>
        </w:rPr>
        <w:fldChar w:fldCharType="separate"/>
      </w:r>
      <w:r w:rsidRPr="005C524D">
        <w:rPr>
          <w:rFonts w:ascii="Times New Roman" w:hAnsi="Times New Roman"/>
          <w:color w:val="000000" w:themeColor="text1"/>
          <w:sz w:val="24"/>
          <w:szCs w:val="24"/>
          <w:lang w:val="en-US"/>
        </w:rPr>
        <w:t>(DeCarlo, 1997, see Supplemental Material 3)</w:t>
      </w:r>
      <w:r w:rsidRPr="005C524D">
        <w:rPr>
          <w:rFonts w:ascii="Times New Roman" w:hAnsi="Times New Roman"/>
          <w:color w:val="000000" w:themeColor="text1"/>
          <w:sz w:val="24"/>
          <w:szCs w:val="24"/>
          <w:lang w:val="en-US"/>
        </w:rPr>
        <w:fldChar w:fldCharType="end"/>
      </w:r>
      <w:r w:rsidRPr="005C524D">
        <w:rPr>
          <w:rFonts w:ascii="Times New Roman" w:hAnsi="Times New Roman"/>
          <w:color w:val="000000" w:themeColor="text1"/>
          <w:sz w:val="24"/>
          <w:szCs w:val="24"/>
          <w:lang w:val="en-US"/>
        </w:rPr>
        <w:t>,  and i</w:t>
      </w:r>
      <w:r w:rsidRPr="005C524D">
        <w:rPr>
          <w:rFonts w:ascii="Times New Roman" w:eastAsiaTheme="minorEastAsia" w:hAnsi="Times New Roman"/>
          <w:color w:val="000000" w:themeColor="text1"/>
          <w:sz w:val="24"/>
          <w:szCs w:val="24"/>
          <w:lang w:val="en-US"/>
        </w:rPr>
        <w:t xml:space="preserve">n order to show the impact of kurtosis on power, independently of the variance, </w:t>
      </w:r>
      <w:r w:rsidRPr="005C524D">
        <w:rPr>
          <w:rFonts w:ascii="Times New Roman" w:hAnsi="Times New Roman"/>
          <w:color w:val="000000" w:themeColor="text1"/>
          <w:sz w:val="24"/>
          <w:szCs w:val="24"/>
          <w:lang w:val="en-US"/>
        </w:rPr>
        <w:t xml:space="preserve">a last set of simulations was created and in each condition, k-1 samples were generated from a double exponential distribution where β were 2 (i.e. </w:t>
      </w:r>
      <m:oMath>
        <m:r>
          <w:rPr>
            <w:rFonts w:ascii="Cambria Math" w:hAnsi="Cambria Math"/>
            <w:color w:val="000000" w:themeColor="text1"/>
            <w:sz w:val="24"/>
            <w:szCs w:val="24"/>
            <w:lang w:val="en-US"/>
          </w:rPr>
          <m:t>σ</m:t>
        </m:r>
      </m:oMath>
      <w:r w:rsidRPr="005C524D">
        <w:rPr>
          <w:rFonts w:ascii="Times New Roman" w:eastAsiaTheme="minorEastAsia" w:hAnsi="Times New Roman"/>
          <w:color w:val="000000" w:themeColor="text1"/>
          <w:sz w:val="24"/>
          <w:szCs w:val="24"/>
          <w:vertAlign w:val="subscript"/>
          <w:lang w:val="en-US"/>
        </w:rPr>
        <w:t>j</w:t>
      </w:r>
      <m:oMath>
        <m:r>
          <w:rPr>
            <w:rFonts w:ascii="Cambria Math" w:eastAsiaTheme="minorEastAsia" w:hAnsi="Cambria Math"/>
            <w:color w:val="000000" w:themeColor="text1"/>
            <w:sz w:val="24"/>
            <w:szCs w:val="24"/>
            <w:vertAlign w:val="subscript"/>
            <w:lang w:val="en-US"/>
          </w:rPr>
          <m:t>≈</m:t>
        </m:r>
      </m:oMath>
      <w:r w:rsidRPr="005C524D">
        <w:rPr>
          <w:rFonts w:ascii="Times New Roman" w:eastAsiaTheme="minorEastAsia" w:hAnsi="Times New Roman"/>
          <w:color w:val="000000" w:themeColor="text1"/>
          <w:sz w:val="24"/>
          <w:szCs w:val="24"/>
          <w:lang w:val="en-US"/>
        </w:rPr>
        <w:t>2.82</w:t>
      </w:r>
      <w:r w:rsidRPr="005C524D">
        <w:rPr>
          <w:rFonts w:ascii="Times New Roman" w:hAnsi="Times New Roman"/>
          <w:color w:val="000000" w:themeColor="text1"/>
          <w:sz w:val="24"/>
          <w:szCs w:val="24"/>
          <w:lang w:val="en-US"/>
        </w:rPr>
        <w:t xml:space="preserve">) </w:t>
      </w:r>
      <w:r w:rsidRPr="005C524D">
        <w:rPr>
          <w:rFonts w:ascii="Times New Roman" w:eastAsiaTheme="minorEastAsia" w:hAnsi="Times New Roman"/>
          <w:color w:val="000000" w:themeColor="text1"/>
          <w:sz w:val="24"/>
          <w:szCs w:val="24"/>
          <w:lang w:val="en-US"/>
        </w:rPr>
        <w:t>and sample sizes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j</m:t>
            </m:r>
          </m:sub>
        </m:sSub>
        <m:r>
          <w:rPr>
            <w:rFonts w:ascii="Cambria Math" w:hAnsi="Cambria Math"/>
            <w:color w:val="000000" w:themeColor="text1"/>
            <w:sz w:val="24"/>
            <w:szCs w:val="24"/>
            <w:lang w:val="en-US"/>
          </w:rPr>
          <m:t>)</m:t>
        </m:r>
      </m:oMath>
      <w:r w:rsidRPr="005C524D">
        <w:rPr>
          <w:rFonts w:ascii="Times New Roman" w:eastAsiaTheme="minorEastAsia" w:hAnsi="Times New Roman"/>
          <w:color w:val="000000" w:themeColor="text1"/>
          <w:sz w:val="24"/>
          <w:szCs w:val="24"/>
          <w:lang w:val="en-US"/>
        </w:rPr>
        <w:t xml:space="preserve"> were 20,30,40,50 or 100. </w:t>
      </w:r>
      <w:r w:rsidRPr="005C524D">
        <w:rPr>
          <w:rFonts w:ascii="Times New Roman" w:hAnsi="Times New Roman"/>
          <w:color w:val="000000" w:themeColor="text1"/>
          <w:sz w:val="24"/>
          <w:szCs w:val="24"/>
          <w:lang w:val="en-US"/>
        </w:rPr>
        <w:t xml:space="preserve">The scale parameter β and the sample size of the kth group was a function of the sample sizes ratio (n-ratio = </w:t>
      </w:r>
      <m:oMath>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oMath>
      <w:r w:rsidRPr="005C524D">
        <w:rPr>
          <w:rFonts w:ascii="Times New Roman" w:eastAsiaTheme="minorEastAsia" w:hAnsi="Times New Roman"/>
          <w:color w:val="000000" w:themeColor="text1"/>
          <w:sz w:val="24"/>
          <w:szCs w:val="24"/>
          <w:lang w:val="en-US"/>
        </w:rPr>
        <w:t>; ranging from 0.5 to 2 in steps of 0.5</w:t>
      </w:r>
      <w:r w:rsidRPr="005C524D">
        <w:rPr>
          <w:rFonts w:ascii="Times New Roman" w:hAnsi="Times New Roman"/>
          <w:color w:val="000000" w:themeColor="text1"/>
          <w:sz w:val="24"/>
          <w:szCs w:val="24"/>
          <w:lang w:val="en-US"/>
        </w:rPr>
        <w:t xml:space="preserve">) and the SDR (respectively 0.5,1,2 or 4). Results are in Table A4.8a and A4.8b.    </w:t>
      </w:r>
    </w:p>
    <w:p w14:paraId="331A1BDC" w14:textId="77777777" w:rsidR="005C2162" w:rsidRPr="005C524D" w:rsidRDefault="005C2162" w:rsidP="005C2162">
      <w:pPr>
        <w:spacing w:after="0" w:line="480" w:lineRule="auto"/>
        <w:ind w:firstLine="709"/>
        <w:jc w:val="both"/>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 xml:space="preserve">The observed power was computed by repeating two steps for each condition: in a first step, the </w:t>
      </w:r>
      <w:r w:rsidRPr="005C524D">
        <w:rPr>
          <w:rFonts w:ascii="Times New Roman" w:hAnsi="Times New Roman"/>
          <w:i/>
          <w:color w:val="000000" w:themeColor="text1"/>
          <w:sz w:val="24"/>
          <w:szCs w:val="24"/>
          <w:lang w:val="en-US"/>
        </w:rPr>
        <w:t>p</w:t>
      </w:r>
      <w:r w:rsidRPr="005C524D">
        <w:rPr>
          <w:rFonts w:ascii="Times New Roman" w:hAnsi="Times New Roman"/>
          <w:color w:val="000000" w:themeColor="text1"/>
          <w:sz w:val="24"/>
          <w:szCs w:val="24"/>
          <w:lang w:val="en-US"/>
        </w:rPr>
        <w:t xml:space="preserve">-values of the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w:t>
      </w:r>
      <w:r w:rsidRPr="005C524D">
        <w:rPr>
          <w:rFonts w:ascii="Times New Roman" w:hAnsi="Times New Roman"/>
          <w:i/>
          <w:color w:val="000000" w:themeColor="text1"/>
          <w:sz w:val="24"/>
          <w:szCs w:val="24"/>
          <w:lang w:val="en-US"/>
        </w:rPr>
        <w:t>W</w:t>
      </w:r>
      <w:r w:rsidRPr="005C524D">
        <w:rPr>
          <w:rFonts w:ascii="Times New Roman" w:hAnsi="Times New Roman"/>
          <w:color w:val="000000" w:themeColor="text1"/>
          <w:sz w:val="24"/>
          <w:szCs w:val="24"/>
          <w:lang w:val="en-US"/>
        </w:rPr>
        <w:t xml:space="preserve">-test and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were extracted for eah dataset, and in a second step, the percent of </w:t>
      </w:r>
      <w:r w:rsidRPr="005C524D">
        <w:rPr>
          <w:rFonts w:ascii="Times New Roman" w:hAnsi="Times New Roman"/>
          <w:i/>
          <w:color w:val="000000" w:themeColor="text1"/>
          <w:sz w:val="24"/>
          <w:szCs w:val="24"/>
          <w:lang w:val="en-US"/>
        </w:rPr>
        <w:t>p</w:t>
      </w:r>
      <w:r w:rsidRPr="005C524D">
        <w:rPr>
          <w:rFonts w:ascii="Times New Roman" w:hAnsi="Times New Roman"/>
          <w:color w:val="000000" w:themeColor="text1"/>
          <w:sz w:val="24"/>
          <w:szCs w:val="24"/>
          <w:lang w:val="en-US"/>
        </w:rPr>
        <w:t>-values under the nominal alpha risk (5%) was computed for each condition and for each test.  We used R commands to generate data from different distributions.</w:t>
      </w:r>
    </w:p>
    <w:p w14:paraId="0BAB8B09" w14:textId="77777777" w:rsidR="005C2162" w:rsidRPr="005C524D" w:rsidRDefault="005C2162" w:rsidP="005C2162">
      <w:pPr>
        <w:spacing w:after="0" w:line="480" w:lineRule="auto"/>
        <w:ind w:firstLine="709"/>
        <w:contextualSpacing/>
        <w:jc w:val="both"/>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 xml:space="preserve">In order to insure the reliability of our calculation method, the observed power, computed when data were extracted from normal distributions (see Table A4.1a and A4.1b), was compared with theoretical power, i.e. the power computed using the power function of the </w:t>
      </w:r>
      <w:r w:rsidRPr="005C524D">
        <w:rPr>
          <w:rFonts w:ascii="Times New Roman" w:hAnsi="Times New Roman"/>
          <w:i/>
          <w:color w:val="000000" w:themeColor="text1"/>
          <w:sz w:val="24"/>
          <w:szCs w:val="24"/>
          <w:lang w:val="en-US"/>
        </w:rPr>
        <w:t>W</w:t>
      </w:r>
      <w:r w:rsidRPr="005C524D">
        <w:rPr>
          <w:rFonts w:ascii="Times New Roman" w:hAnsi="Times New Roman"/>
          <w:color w:val="000000" w:themeColor="text1"/>
          <w:sz w:val="24"/>
          <w:szCs w:val="24"/>
          <w:lang w:val="en-US"/>
        </w:rPr>
        <w:t xml:space="preserve">-test,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and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When assumptions underlying each test are met (i.e. normality for all tests, and equal variances for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the computed power is very consistent with theoretical power, one can therefore conclude that the method is reliable. </w:t>
      </w:r>
    </w:p>
    <w:p w14:paraId="4F019004" w14:textId="77777777" w:rsidR="005C2162" w:rsidRPr="005C524D" w:rsidRDefault="005C2162" w:rsidP="005C2162">
      <w:pPr>
        <w:spacing w:after="0" w:line="480" w:lineRule="auto"/>
        <w:ind w:firstLine="709"/>
        <w:rPr>
          <w:rFonts w:ascii="Times New Roman" w:hAnsi="Times New Roman"/>
          <w:sz w:val="24"/>
          <w:szCs w:val="24"/>
          <w:lang w:val="en-US"/>
        </w:rPr>
      </w:pPr>
      <w:r w:rsidRPr="005C524D">
        <w:rPr>
          <w:rStyle w:val="Titre3Car"/>
          <w:rFonts w:ascii="Times New Roman" w:hAnsi="Times New Roman"/>
          <w:b/>
          <w:color w:val="000000" w:themeColor="text1"/>
        </w:rPr>
        <w:t>Results of the F-test</w:t>
      </w:r>
      <w:r w:rsidRPr="005C524D">
        <w:rPr>
          <w:rFonts w:ascii="Times New Roman" w:hAnsi="Times New Roman"/>
          <w:b/>
          <w:sz w:val="24"/>
          <w:szCs w:val="24"/>
          <w:lang w:val="en-US"/>
        </w:rPr>
        <w:t>.</w:t>
      </w:r>
      <w:r w:rsidRPr="005C524D">
        <w:rPr>
          <w:rFonts w:ascii="Times New Roman" w:hAnsi="Times New Roman"/>
          <w:sz w:val="24"/>
          <w:szCs w:val="24"/>
          <w:lang w:val="en-US"/>
        </w:rPr>
        <w:t xml:space="preserve"> When the normality assumption assumptions is met, but the homoscedasticity assumption is not, the power of the </w:t>
      </w:r>
      <w:r w:rsidRPr="005C524D">
        <w:rPr>
          <w:rFonts w:ascii="Times New Roman" w:hAnsi="Times New Roman"/>
          <w:i/>
          <w:sz w:val="24"/>
          <w:szCs w:val="24"/>
          <w:lang w:val="en-US"/>
        </w:rPr>
        <w:t>F</w:t>
      </w:r>
      <w:r w:rsidRPr="005C524D">
        <w:rPr>
          <w:rFonts w:ascii="Times New Roman" w:hAnsi="Times New Roman"/>
          <w:sz w:val="24"/>
          <w:szCs w:val="24"/>
          <w:lang w:val="en-US"/>
        </w:rPr>
        <w:t xml:space="preserve">-test is not consistent with theoretical </w:t>
      </w:r>
      <w:r w:rsidRPr="005C524D">
        <w:rPr>
          <w:rFonts w:ascii="Times New Roman" w:hAnsi="Times New Roman"/>
          <w:sz w:val="24"/>
          <w:szCs w:val="24"/>
          <w:lang w:val="en-US"/>
        </w:rPr>
        <w:lastRenderedPageBreak/>
        <w:t>expectations. It is particularly true with unequal sample sizes between groups: when there is a positive correlation between sample sizes and standard deviations, power is smaller than expectations, meaning that the power-curve will conduct to overestimate the real power (even when there are 100 subjects per groups). On the other side, when there is a negative correlation between n and sd, power is bigger than expectations, meaning that the power-curve will conduct to underestimate the real power (even when there are 100 subjects per groups). Finally, with equal sample sizes between groups and unequal variances, the power curve with either underestimate the real power (with small sample sizes; i.e n</w:t>
      </w:r>
      <w:r w:rsidRPr="005C524D">
        <w:rPr>
          <w:rFonts w:ascii="Times New Roman" w:hAnsi="Times New Roman"/>
          <w:sz w:val="24"/>
          <w:szCs w:val="24"/>
          <w:vertAlign w:val="subscript"/>
          <w:lang w:val="en-US"/>
        </w:rPr>
        <w:t>i</w:t>
      </w:r>
      <w:r w:rsidRPr="005C524D">
        <w:rPr>
          <w:rFonts w:ascii="Times New Roman" w:hAnsi="Times New Roman"/>
          <w:sz w:val="24"/>
          <w:szCs w:val="24"/>
          <w:lang w:val="en-US"/>
        </w:rPr>
        <w:t>=20) or overestimate the real power (with big sample sizes; i.e. n</w:t>
      </w:r>
      <w:r w:rsidRPr="005C524D">
        <w:rPr>
          <w:rFonts w:ascii="Times New Roman" w:hAnsi="Times New Roman"/>
          <w:sz w:val="24"/>
          <w:szCs w:val="24"/>
          <w:vertAlign w:val="subscript"/>
          <w:lang w:val="en-US"/>
        </w:rPr>
        <w:t>i</w:t>
      </w:r>
      <w:r w:rsidRPr="005C524D">
        <w:rPr>
          <w:rFonts w:ascii="Times New Roman" w:hAnsi="Times New Roman"/>
          <w:sz w:val="24"/>
          <w:szCs w:val="24"/>
          <w:lang w:val="en-US"/>
        </w:rPr>
        <w:t xml:space="preserve">=100). </w:t>
      </w:r>
    </w:p>
    <w:p w14:paraId="09FEC8B1" w14:textId="77777777" w:rsidR="005C2162" w:rsidRPr="005C524D" w:rsidRDefault="005C2162" w:rsidP="005C2162">
      <w:pPr>
        <w:spacing w:after="0" w:line="480" w:lineRule="auto"/>
        <w:ind w:firstLine="709"/>
        <w:rPr>
          <w:rFonts w:ascii="Times New Roman" w:hAnsi="Times New Roman"/>
          <w:sz w:val="24"/>
          <w:szCs w:val="24"/>
          <w:lang w:val="en-US"/>
        </w:rPr>
      </w:pPr>
      <w:r w:rsidRPr="005C524D">
        <w:rPr>
          <w:rFonts w:ascii="Times New Roman" w:hAnsi="Times New Roman"/>
          <w:sz w:val="24"/>
          <w:szCs w:val="24"/>
          <w:lang w:val="en-US"/>
        </w:rPr>
        <w:t xml:space="preserve">When the assumption of equal variances is met, one obtains a gain in power especially when distributions have a big kurtosis (See Table A4.3a and A4.3b), or when high skewnesses are combined with skewnesses of opposite signs (See Tables A4.7a and A4.7b). However, the bigger are sample sizes, the closest is the power from the power in normal cases. For examples, with 50 subjets per group, deviations between the observed power and the expected power decreases, whatever distributions the data are extracted from (See Tables A4.3a, A4.3b, A4.7a and A4.7b). Finally, when the assumption of equal variances is not met, the effect of high kurtosis can become bigger than where variances are equal between groups.  </w:t>
      </w:r>
    </w:p>
    <w:p w14:paraId="0E65DC9C" w14:textId="77777777" w:rsidR="005C2162" w:rsidRPr="005C524D" w:rsidRDefault="005C2162" w:rsidP="005C2162">
      <w:pPr>
        <w:pStyle w:val="Titre2"/>
        <w:ind w:firstLine="709"/>
        <w:jc w:val="both"/>
        <w:rPr>
          <w:color w:val="000000" w:themeColor="text1"/>
          <w:szCs w:val="24"/>
          <w:lang w:val="en-US"/>
        </w:rPr>
      </w:pPr>
      <w:r w:rsidRPr="005C524D">
        <w:rPr>
          <w:rStyle w:val="Titre3Car"/>
          <w:b/>
          <w:color w:val="000000" w:themeColor="text1"/>
        </w:rPr>
        <w:t>Results of the W-test</w:t>
      </w:r>
      <w:r w:rsidRPr="005C524D">
        <w:rPr>
          <w:color w:val="000000" w:themeColor="text1"/>
          <w:szCs w:val="24"/>
        </w:rPr>
        <w:t xml:space="preserve">. When the normality assumption is met, but the homoscedasticity assumption is not, contrary to what was observed for </w:t>
      </w:r>
      <w:r w:rsidRPr="005C524D">
        <w:rPr>
          <w:i/>
          <w:color w:val="000000" w:themeColor="text1"/>
          <w:szCs w:val="24"/>
        </w:rPr>
        <w:t>F</w:t>
      </w:r>
      <w:r w:rsidRPr="005C524D">
        <w:rPr>
          <w:color w:val="000000" w:themeColor="text1"/>
          <w:szCs w:val="24"/>
        </w:rPr>
        <w:t xml:space="preserve">-test, the power of the </w:t>
      </w:r>
      <w:r w:rsidRPr="005C524D">
        <w:rPr>
          <w:i/>
          <w:color w:val="000000" w:themeColor="text1"/>
          <w:szCs w:val="24"/>
        </w:rPr>
        <w:t>W</w:t>
      </w:r>
      <w:r w:rsidRPr="005C524D">
        <w:rPr>
          <w:color w:val="000000" w:themeColor="text1"/>
          <w:szCs w:val="24"/>
        </w:rPr>
        <w:t xml:space="preserve">-test is very consistent with theoretical expectations, because the </w:t>
      </w:r>
      <w:r w:rsidRPr="005C524D">
        <w:rPr>
          <w:i/>
          <w:color w:val="000000" w:themeColor="text1"/>
          <w:szCs w:val="24"/>
        </w:rPr>
        <w:t>W</w:t>
      </w:r>
      <w:r w:rsidRPr="005C524D">
        <w:rPr>
          <w:color w:val="000000" w:themeColor="text1"/>
          <w:szCs w:val="24"/>
        </w:rPr>
        <w:t xml:space="preserve">-test is robust against homoscedasticity violations. </w:t>
      </w:r>
    </w:p>
    <w:p w14:paraId="74CD09E3" w14:textId="77777777" w:rsidR="005C2162" w:rsidRPr="005C524D" w:rsidRDefault="005C2162" w:rsidP="005C2162">
      <w:pPr>
        <w:spacing w:after="0" w:line="480" w:lineRule="auto"/>
        <w:ind w:firstLine="709"/>
        <w:contextualSpacing/>
        <w:jc w:val="both"/>
        <w:rPr>
          <w:rFonts w:ascii="Times New Roman" w:hAnsi="Times New Roman"/>
          <w:color w:val="FF0000"/>
          <w:sz w:val="24"/>
          <w:szCs w:val="24"/>
          <w:lang w:val="en-US"/>
        </w:rPr>
      </w:pPr>
      <w:r w:rsidRPr="005C524D">
        <w:rPr>
          <w:rFonts w:ascii="Times New Roman" w:hAnsi="Times New Roman"/>
          <w:color w:val="000000" w:themeColor="text1"/>
          <w:sz w:val="24"/>
          <w:szCs w:val="24"/>
          <w:lang w:val="en-US"/>
        </w:rPr>
        <w:t xml:space="preserve">However, the </w:t>
      </w:r>
      <w:r w:rsidRPr="005C524D">
        <w:rPr>
          <w:rFonts w:ascii="Times New Roman" w:hAnsi="Times New Roman"/>
          <w:i/>
          <w:color w:val="000000" w:themeColor="text1"/>
          <w:sz w:val="24"/>
          <w:szCs w:val="24"/>
          <w:lang w:val="en-US"/>
        </w:rPr>
        <w:t>W</w:t>
      </w:r>
      <w:r w:rsidRPr="005C524D">
        <w:rPr>
          <w:rFonts w:ascii="Times New Roman" w:hAnsi="Times New Roman"/>
          <w:color w:val="000000" w:themeColor="text1"/>
          <w:sz w:val="24"/>
          <w:szCs w:val="24"/>
          <w:lang w:val="en-US"/>
        </w:rPr>
        <w:t xml:space="preserve">-test is in general more affected by abnormality violations than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except when homoscedasticity is combined with equal sample sizes and only two groups to compare. In all other situations, there is a bigger gain in power with </w:t>
      </w:r>
      <w:r w:rsidRPr="005C524D">
        <w:rPr>
          <w:rFonts w:ascii="Times New Roman" w:hAnsi="Times New Roman"/>
          <w:i/>
          <w:color w:val="000000" w:themeColor="text1"/>
          <w:sz w:val="24"/>
          <w:szCs w:val="24"/>
          <w:lang w:val="en-US"/>
        </w:rPr>
        <w:t>W</w:t>
      </w:r>
      <w:r w:rsidRPr="005C524D">
        <w:rPr>
          <w:rFonts w:ascii="Times New Roman" w:hAnsi="Times New Roman"/>
          <w:color w:val="000000" w:themeColor="text1"/>
          <w:sz w:val="24"/>
          <w:szCs w:val="24"/>
          <w:lang w:val="en-US"/>
        </w:rPr>
        <w:t xml:space="preserve">-test than with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particularly when distributions have a high kurtosis (A4.3a and A4.3b), or are highly skewed </w:t>
      </w:r>
      <w:r w:rsidRPr="005C524D">
        <w:rPr>
          <w:rFonts w:ascii="Times New Roman" w:hAnsi="Times New Roman"/>
          <w:color w:val="000000" w:themeColor="text1"/>
          <w:sz w:val="24"/>
          <w:szCs w:val="24"/>
          <w:lang w:val="en-US"/>
        </w:rPr>
        <w:lastRenderedPageBreak/>
        <w:t xml:space="preserve">with unequal skewnesses between groups (see Table A4.7a and A4.7b). Moreover, the gain in power is more important when sample sizes are unequal between groups. However, the bigger are sample sizes, the closest is the power from the power in normal cases.  </w:t>
      </w:r>
    </w:p>
    <w:p w14:paraId="790132A9" w14:textId="77777777" w:rsidR="005C2162" w:rsidRPr="005C524D" w:rsidRDefault="005C2162" w:rsidP="005C2162">
      <w:pPr>
        <w:pStyle w:val="Titre2"/>
        <w:ind w:firstLine="709"/>
        <w:jc w:val="both"/>
        <w:rPr>
          <w:color w:val="000000" w:themeColor="text1"/>
          <w:szCs w:val="24"/>
          <w:lang w:val="en-US"/>
        </w:rPr>
      </w:pPr>
      <w:r w:rsidRPr="005C524D">
        <w:rPr>
          <w:rStyle w:val="Titre3Car"/>
          <w:b/>
          <w:color w:val="000000" w:themeColor="text1"/>
        </w:rPr>
        <w:t xml:space="preserve">Results of the </w:t>
      </w:r>
      <w:r w:rsidRPr="005C524D">
        <w:rPr>
          <w:rStyle w:val="Titre3Car"/>
          <w:b/>
          <w:i/>
          <w:color w:val="000000" w:themeColor="text1"/>
        </w:rPr>
        <w:t>F*</w:t>
      </w:r>
      <w:r w:rsidRPr="005C524D">
        <w:rPr>
          <w:rStyle w:val="Titre3Car"/>
          <w:b/>
          <w:color w:val="000000" w:themeColor="text1"/>
        </w:rPr>
        <w:t>-test.</w:t>
      </w:r>
      <w:r w:rsidRPr="005C524D">
        <w:rPr>
          <w:szCs w:val="24"/>
          <w:lang w:val="en-US"/>
        </w:rPr>
        <w:t xml:space="preserve"> </w:t>
      </w:r>
      <w:r w:rsidRPr="005C524D">
        <w:rPr>
          <w:color w:val="000000" w:themeColor="text1"/>
          <w:szCs w:val="24"/>
          <w:lang w:val="en-US"/>
        </w:rPr>
        <w:t xml:space="preserve">When there are only two groups to compare, </w:t>
      </w:r>
      <w:r w:rsidRPr="005C524D">
        <w:rPr>
          <w:color w:val="000000"/>
          <w:szCs w:val="24"/>
          <w:lang w:val="en-US"/>
        </w:rPr>
        <w:t xml:space="preserve">the </w:t>
      </w:r>
      <w:r w:rsidRPr="005C524D">
        <w:rPr>
          <w:i/>
          <w:color w:val="000000"/>
          <w:szCs w:val="24"/>
          <w:lang w:val="en-US"/>
        </w:rPr>
        <w:t>F*</w:t>
      </w:r>
      <w:r w:rsidRPr="005C524D">
        <w:rPr>
          <w:color w:val="000000"/>
          <w:szCs w:val="24"/>
          <w:lang w:val="en-US"/>
        </w:rPr>
        <w:t xml:space="preserve">-test and </w:t>
      </w:r>
      <w:r w:rsidRPr="005C524D">
        <w:rPr>
          <w:i/>
          <w:color w:val="000000"/>
          <w:szCs w:val="24"/>
          <w:lang w:val="en-US"/>
        </w:rPr>
        <w:t>W</w:t>
      </w:r>
      <w:r w:rsidRPr="005C524D">
        <w:rPr>
          <w:color w:val="000000"/>
          <w:szCs w:val="24"/>
          <w:lang w:val="en-US"/>
        </w:rPr>
        <w:t xml:space="preserve">-test are identical. </w:t>
      </w:r>
      <w:r w:rsidRPr="005C524D">
        <w:rPr>
          <w:color w:val="000000" w:themeColor="text1"/>
          <w:szCs w:val="24"/>
          <w:lang w:val="en-US"/>
        </w:rPr>
        <w:t xml:space="preserve">The power of </w:t>
      </w:r>
      <w:r w:rsidRPr="005C524D">
        <w:rPr>
          <w:i/>
          <w:color w:val="000000" w:themeColor="text1"/>
          <w:szCs w:val="24"/>
          <w:lang w:val="en-US"/>
        </w:rPr>
        <w:t>F*</w:t>
      </w:r>
      <w:r w:rsidRPr="005C524D">
        <w:rPr>
          <w:color w:val="000000" w:themeColor="text1"/>
          <w:szCs w:val="24"/>
          <w:lang w:val="en-US"/>
        </w:rPr>
        <w:t xml:space="preserve">-test is therefore very consistent with theoretical expectations, even when variances are unequal between groups. However, when there are more than two groups to compare and unequal variances between groups, power of the </w:t>
      </w:r>
      <w:r w:rsidRPr="005C524D">
        <w:rPr>
          <w:i/>
          <w:color w:val="000000" w:themeColor="text1"/>
          <w:szCs w:val="24"/>
          <w:lang w:val="en-US"/>
        </w:rPr>
        <w:t>F*</w:t>
      </w:r>
      <w:r w:rsidRPr="005C524D">
        <w:rPr>
          <w:color w:val="000000" w:themeColor="text1"/>
          <w:szCs w:val="24"/>
          <w:lang w:val="en-US"/>
        </w:rPr>
        <w:t xml:space="preserve">-test is more consistent with theoretical expectations than power of the </w:t>
      </w:r>
      <w:r w:rsidRPr="005C524D">
        <w:rPr>
          <w:i/>
          <w:color w:val="000000" w:themeColor="text1"/>
          <w:szCs w:val="24"/>
          <w:lang w:val="en-US"/>
        </w:rPr>
        <w:t>F</w:t>
      </w:r>
      <w:r w:rsidRPr="005C524D">
        <w:rPr>
          <w:color w:val="000000" w:themeColor="text1"/>
          <w:szCs w:val="24"/>
          <w:lang w:val="en-US"/>
        </w:rPr>
        <w:t xml:space="preserve">-test, but less consistent than power of the </w:t>
      </w:r>
      <w:r w:rsidRPr="005C524D">
        <w:rPr>
          <w:i/>
          <w:color w:val="000000" w:themeColor="text1"/>
          <w:szCs w:val="24"/>
          <w:lang w:val="en-US"/>
        </w:rPr>
        <w:t>W</w:t>
      </w:r>
      <w:r w:rsidRPr="005C524D">
        <w:rPr>
          <w:color w:val="000000" w:themeColor="text1"/>
          <w:szCs w:val="24"/>
          <w:lang w:val="en-US"/>
        </w:rPr>
        <w:t>-test. Whatever the correlation between sample sizes and standard deviations (positive, negative or null), power is bigger than expectations, meaning that the power-curve will conduct to underestimate the real power. This is particularly true with small sample sizes. When sample sizes increase, the gain in power decreases (and one observes a power lower than expectations, even when there are 100 subjects per groups).</w:t>
      </w:r>
    </w:p>
    <w:p w14:paraId="3E017E7F" w14:textId="77777777" w:rsidR="005C2162" w:rsidRPr="005C524D" w:rsidRDefault="005C2162" w:rsidP="005C2162">
      <w:pPr>
        <w:spacing w:after="0" w:line="480" w:lineRule="auto"/>
        <w:ind w:firstLine="709"/>
        <w:contextualSpacing/>
        <w:jc w:val="both"/>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Moreover, with heavy tailed distributions, there is a gain in power in comparison with normal distributions. When distribution are skewed, there is either a gain or a loss in power, in comparison with normal distributions, depending on the highness of skewness, and if skewness are of same or opposite signs between groups.</w:t>
      </w:r>
    </w:p>
    <w:p w14:paraId="5A5EA6C7" w14:textId="77777777" w:rsidR="005C2162" w:rsidRPr="005C524D" w:rsidRDefault="005C2162" w:rsidP="005C2162">
      <w:pPr>
        <w:spacing w:after="0" w:line="480" w:lineRule="auto"/>
        <w:ind w:firstLine="709"/>
        <w:contextualSpacing/>
        <w:jc w:val="both"/>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 xml:space="preserve">Finally, when the assumption of equal variances is not met, the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-test is more affected by abnomality violations than the </w:t>
      </w:r>
      <w:r w:rsidRPr="005C524D">
        <w:rPr>
          <w:rFonts w:ascii="Times New Roman" w:hAnsi="Times New Roman"/>
          <w:i/>
          <w:color w:val="000000" w:themeColor="text1"/>
          <w:sz w:val="24"/>
          <w:szCs w:val="24"/>
          <w:lang w:val="en-US"/>
        </w:rPr>
        <w:t>F</w:t>
      </w:r>
      <w:r w:rsidRPr="005C524D">
        <w:rPr>
          <w:rFonts w:ascii="Times New Roman" w:hAnsi="Times New Roman"/>
          <w:color w:val="000000" w:themeColor="text1"/>
          <w:sz w:val="24"/>
          <w:szCs w:val="24"/>
          <w:lang w:val="en-US"/>
        </w:rPr>
        <w:t xml:space="preserve">- test, but less affected by abnormality violations than the </w:t>
      </w:r>
      <w:r w:rsidRPr="005C524D">
        <w:rPr>
          <w:rFonts w:ascii="Times New Roman" w:hAnsi="Times New Roman"/>
          <w:i/>
          <w:color w:val="000000" w:themeColor="text1"/>
          <w:sz w:val="24"/>
          <w:szCs w:val="24"/>
          <w:lang w:val="en-US"/>
        </w:rPr>
        <w:t>W</w:t>
      </w:r>
      <w:r w:rsidRPr="005C524D">
        <w:rPr>
          <w:rFonts w:ascii="Times New Roman" w:hAnsi="Times New Roman"/>
          <w:color w:val="000000" w:themeColor="text1"/>
          <w:sz w:val="24"/>
          <w:szCs w:val="24"/>
          <w:lang w:val="en-US"/>
        </w:rPr>
        <w:t xml:space="preserve">-test. However, as both other tests, the effect of skewed distributions becomes bigger than where variances are equal between groups, and depends on the situation (either a gain or a loss in power). </w:t>
      </w:r>
    </w:p>
    <w:p w14:paraId="7C30F58F" w14:textId="77777777" w:rsidR="005C2162" w:rsidRPr="005C524D" w:rsidRDefault="005C2162" w:rsidP="005C2162">
      <w:pPr>
        <w:rPr>
          <w:rFonts w:ascii="Times New Roman" w:hAnsi="Times New Roman"/>
          <w:sz w:val="24"/>
          <w:szCs w:val="24"/>
        </w:rPr>
      </w:pPr>
    </w:p>
    <w:p w14:paraId="7D4963E9" w14:textId="77777777" w:rsidR="005C2162" w:rsidRDefault="005C2162" w:rsidP="005C2162">
      <w: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24B54749"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038AD051" w14:textId="77777777" w:rsidR="005C2162" w:rsidRDefault="005C2162" w:rsidP="00140CFF">
            <w:pPr>
              <w:spacing w:line="480" w:lineRule="auto"/>
              <w:rPr>
                <w:rFonts w:ascii="Times New Roman" w:hAnsi="Times New Roman"/>
                <w:color w:val="000000" w:themeColor="text1"/>
                <w:sz w:val="24"/>
                <w:szCs w:val="24"/>
                <w:lang w:val="en-US"/>
              </w:rPr>
            </w:pPr>
          </w:p>
          <w:p w14:paraId="7F6671D6"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t>Table A4.1a</w:t>
            </w:r>
          </w:p>
          <w:p w14:paraId="182A2AB6"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two groups are compared and samples are extracted from normal distributions.  </w:t>
            </w:r>
          </w:p>
        </w:tc>
      </w:tr>
      <w:tr w:rsidR="005C2162" w:rsidRPr="005C524D" w14:paraId="2888862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97C73B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670162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50F053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0C475B5C"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05989E3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88E723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BBF58E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6C1877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2977480F"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60144123"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413C5D1"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34D4D966"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4AF9B1A4"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6820B35F"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498E38B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702208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64A004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69DE78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6C24C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370171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4D7D9E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674297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00B954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60DA23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2B8F03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89327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05480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3DAE1E92"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64A4E3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24BEC0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44F692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4253645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0,299</w:t>
            </w:r>
          </w:p>
        </w:tc>
        <w:tc>
          <w:tcPr>
            <w:tcW w:w="703" w:type="dxa"/>
            <w:tcBorders>
              <w:top w:val="single" w:sz="4" w:space="0" w:color="auto"/>
              <w:left w:val="nil"/>
              <w:bottom w:val="nil"/>
              <w:right w:val="nil"/>
            </w:tcBorders>
            <w:shd w:val="clear" w:color="auto" w:fill="F2F2F2" w:themeFill="background1" w:themeFillShade="F2"/>
            <w:vAlign w:val="center"/>
          </w:tcPr>
          <w:p w14:paraId="143CAE0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76ED0F4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0,144</w:t>
            </w:r>
          </w:p>
        </w:tc>
        <w:tc>
          <w:tcPr>
            <w:tcW w:w="709" w:type="dxa"/>
            <w:tcBorders>
              <w:top w:val="single" w:sz="4" w:space="0" w:color="auto"/>
              <w:left w:val="nil"/>
              <w:bottom w:val="nil"/>
            </w:tcBorders>
            <w:shd w:val="clear" w:color="auto" w:fill="F2F2F2" w:themeFill="background1" w:themeFillShade="F2"/>
            <w:vAlign w:val="center"/>
          </w:tcPr>
          <w:p w14:paraId="7F6FA3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0,081</w:t>
            </w:r>
          </w:p>
        </w:tc>
        <w:tc>
          <w:tcPr>
            <w:tcW w:w="708" w:type="dxa"/>
            <w:tcBorders>
              <w:top w:val="single" w:sz="4" w:space="0" w:color="auto"/>
              <w:bottom w:val="nil"/>
              <w:right w:val="nil"/>
            </w:tcBorders>
            <w:shd w:val="clear" w:color="auto" w:fill="F2F2F2" w:themeFill="background1" w:themeFillShade="F2"/>
            <w:vAlign w:val="center"/>
          </w:tcPr>
          <w:p w14:paraId="78EFCD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0,422</w:t>
            </w:r>
          </w:p>
        </w:tc>
        <w:tc>
          <w:tcPr>
            <w:tcW w:w="709" w:type="dxa"/>
            <w:tcBorders>
              <w:top w:val="single" w:sz="4" w:space="0" w:color="auto"/>
              <w:left w:val="nil"/>
              <w:bottom w:val="nil"/>
              <w:right w:val="nil"/>
            </w:tcBorders>
            <w:shd w:val="clear" w:color="auto" w:fill="F2F2F2" w:themeFill="background1" w:themeFillShade="F2"/>
            <w:vAlign w:val="center"/>
          </w:tcPr>
          <w:p w14:paraId="229965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0,231</w:t>
            </w:r>
          </w:p>
        </w:tc>
        <w:tc>
          <w:tcPr>
            <w:tcW w:w="709" w:type="dxa"/>
            <w:tcBorders>
              <w:top w:val="single" w:sz="4" w:space="0" w:color="auto"/>
              <w:left w:val="nil"/>
              <w:bottom w:val="nil"/>
              <w:right w:val="nil"/>
            </w:tcBorders>
            <w:shd w:val="clear" w:color="auto" w:fill="F2F2F2" w:themeFill="background1" w:themeFillShade="F2"/>
            <w:vAlign w:val="center"/>
          </w:tcPr>
          <w:p w14:paraId="71E9F8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0,105</w:t>
            </w:r>
          </w:p>
        </w:tc>
        <w:tc>
          <w:tcPr>
            <w:tcW w:w="709" w:type="dxa"/>
            <w:tcBorders>
              <w:top w:val="single" w:sz="4" w:space="0" w:color="auto"/>
              <w:left w:val="nil"/>
              <w:bottom w:val="nil"/>
            </w:tcBorders>
            <w:shd w:val="clear" w:color="auto" w:fill="F2F2F2" w:themeFill="background1" w:themeFillShade="F2"/>
            <w:vAlign w:val="center"/>
          </w:tcPr>
          <w:p w14:paraId="380111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0,064</w:t>
            </w:r>
          </w:p>
        </w:tc>
        <w:tc>
          <w:tcPr>
            <w:tcW w:w="708" w:type="dxa"/>
            <w:tcBorders>
              <w:top w:val="single" w:sz="4" w:space="0" w:color="auto"/>
              <w:bottom w:val="nil"/>
              <w:right w:val="nil"/>
            </w:tcBorders>
            <w:shd w:val="clear" w:color="auto" w:fill="F2F2F2" w:themeFill="background1" w:themeFillShade="F2"/>
            <w:vAlign w:val="center"/>
          </w:tcPr>
          <w:p w14:paraId="1BF8A4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0,422</w:t>
            </w:r>
          </w:p>
        </w:tc>
        <w:tc>
          <w:tcPr>
            <w:tcW w:w="709" w:type="dxa"/>
            <w:tcBorders>
              <w:top w:val="single" w:sz="4" w:space="0" w:color="auto"/>
              <w:left w:val="nil"/>
              <w:bottom w:val="nil"/>
              <w:right w:val="nil"/>
            </w:tcBorders>
            <w:shd w:val="clear" w:color="auto" w:fill="F2F2F2" w:themeFill="background1" w:themeFillShade="F2"/>
            <w:vAlign w:val="center"/>
          </w:tcPr>
          <w:p w14:paraId="2CC7B4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0,231</w:t>
            </w:r>
          </w:p>
        </w:tc>
        <w:tc>
          <w:tcPr>
            <w:tcW w:w="709" w:type="dxa"/>
            <w:tcBorders>
              <w:top w:val="single" w:sz="4" w:space="0" w:color="auto"/>
              <w:left w:val="nil"/>
              <w:bottom w:val="nil"/>
              <w:right w:val="nil"/>
            </w:tcBorders>
            <w:shd w:val="clear" w:color="auto" w:fill="F2F2F2" w:themeFill="background1" w:themeFillShade="F2"/>
            <w:vAlign w:val="center"/>
          </w:tcPr>
          <w:p w14:paraId="0455E5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0,105</w:t>
            </w:r>
          </w:p>
        </w:tc>
        <w:tc>
          <w:tcPr>
            <w:tcW w:w="709" w:type="dxa"/>
            <w:tcBorders>
              <w:top w:val="single" w:sz="4" w:space="0" w:color="auto"/>
              <w:left w:val="nil"/>
              <w:bottom w:val="nil"/>
              <w:right w:val="nil"/>
            </w:tcBorders>
            <w:shd w:val="clear" w:color="auto" w:fill="F2F2F2" w:themeFill="background1" w:themeFillShade="F2"/>
            <w:vAlign w:val="center"/>
          </w:tcPr>
          <w:p w14:paraId="6E57E9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0,064</w:t>
            </w:r>
          </w:p>
        </w:tc>
      </w:tr>
      <w:tr w:rsidR="005C2162" w:rsidRPr="005C524D" w14:paraId="51B6C2B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BD7A2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A71A7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52D98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14B2B5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0,265</w:t>
            </w:r>
          </w:p>
        </w:tc>
        <w:tc>
          <w:tcPr>
            <w:tcW w:w="703" w:type="dxa"/>
            <w:tcBorders>
              <w:top w:val="nil"/>
              <w:left w:val="nil"/>
              <w:bottom w:val="nil"/>
              <w:right w:val="nil"/>
            </w:tcBorders>
            <w:shd w:val="clear" w:color="auto" w:fill="FFFFFF" w:themeFill="background1"/>
            <w:vAlign w:val="center"/>
          </w:tcPr>
          <w:p w14:paraId="6BC9833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0,239</w:t>
            </w:r>
          </w:p>
        </w:tc>
        <w:tc>
          <w:tcPr>
            <w:tcW w:w="709" w:type="dxa"/>
            <w:tcBorders>
              <w:top w:val="nil"/>
              <w:left w:val="nil"/>
              <w:bottom w:val="nil"/>
              <w:right w:val="nil"/>
            </w:tcBorders>
            <w:shd w:val="clear" w:color="auto" w:fill="FFFFFF" w:themeFill="background1"/>
            <w:vAlign w:val="center"/>
          </w:tcPr>
          <w:p w14:paraId="2CBC99A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c>
          <w:tcPr>
            <w:tcW w:w="709" w:type="dxa"/>
            <w:tcBorders>
              <w:top w:val="nil"/>
              <w:left w:val="nil"/>
              <w:bottom w:val="nil"/>
            </w:tcBorders>
            <w:shd w:val="clear" w:color="auto" w:fill="FFFFFF" w:themeFill="background1"/>
            <w:vAlign w:val="center"/>
          </w:tcPr>
          <w:p w14:paraId="5A5F2A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0,192</w:t>
            </w:r>
          </w:p>
        </w:tc>
        <w:tc>
          <w:tcPr>
            <w:tcW w:w="708" w:type="dxa"/>
            <w:tcBorders>
              <w:top w:val="nil"/>
              <w:bottom w:val="nil"/>
              <w:right w:val="nil"/>
            </w:tcBorders>
            <w:shd w:val="clear" w:color="auto" w:fill="FFFFFF" w:themeFill="background1"/>
            <w:vAlign w:val="center"/>
          </w:tcPr>
          <w:p w14:paraId="0FF70E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0,419</w:t>
            </w:r>
          </w:p>
        </w:tc>
        <w:tc>
          <w:tcPr>
            <w:tcW w:w="709" w:type="dxa"/>
            <w:tcBorders>
              <w:top w:val="nil"/>
              <w:left w:val="nil"/>
              <w:bottom w:val="nil"/>
              <w:right w:val="nil"/>
            </w:tcBorders>
            <w:shd w:val="clear" w:color="auto" w:fill="FFFFFF" w:themeFill="background1"/>
            <w:vAlign w:val="center"/>
          </w:tcPr>
          <w:p w14:paraId="1405FB1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0,232</w:t>
            </w:r>
          </w:p>
        </w:tc>
        <w:tc>
          <w:tcPr>
            <w:tcW w:w="709" w:type="dxa"/>
            <w:tcBorders>
              <w:top w:val="nil"/>
              <w:left w:val="nil"/>
              <w:bottom w:val="nil"/>
              <w:right w:val="nil"/>
            </w:tcBorders>
            <w:shd w:val="clear" w:color="auto" w:fill="FFFFFF" w:themeFill="background1"/>
            <w:vAlign w:val="center"/>
          </w:tcPr>
          <w:p w14:paraId="447D6CC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0,107</w:t>
            </w:r>
          </w:p>
        </w:tc>
        <w:tc>
          <w:tcPr>
            <w:tcW w:w="709" w:type="dxa"/>
            <w:tcBorders>
              <w:top w:val="nil"/>
              <w:left w:val="nil"/>
              <w:bottom w:val="nil"/>
            </w:tcBorders>
            <w:shd w:val="clear" w:color="auto" w:fill="FFFFFF" w:themeFill="background1"/>
            <w:vAlign w:val="center"/>
          </w:tcPr>
          <w:p w14:paraId="1AC2F1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0,065</w:t>
            </w:r>
          </w:p>
        </w:tc>
        <w:tc>
          <w:tcPr>
            <w:tcW w:w="708" w:type="dxa"/>
            <w:tcBorders>
              <w:top w:val="nil"/>
              <w:bottom w:val="nil"/>
              <w:right w:val="nil"/>
            </w:tcBorders>
            <w:shd w:val="clear" w:color="auto" w:fill="FFFFFF" w:themeFill="background1"/>
            <w:vAlign w:val="center"/>
          </w:tcPr>
          <w:p w14:paraId="43BA61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0,419</w:t>
            </w:r>
          </w:p>
        </w:tc>
        <w:tc>
          <w:tcPr>
            <w:tcW w:w="709" w:type="dxa"/>
            <w:tcBorders>
              <w:top w:val="nil"/>
              <w:left w:val="nil"/>
              <w:bottom w:val="nil"/>
              <w:right w:val="nil"/>
            </w:tcBorders>
            <w:shd w:val="clear" w:color="auto" w:fill="FFFFFF" w:themeFill="background1"/>
            <w:vAlign w:val="center"/>
          </w:tcPr>
          <w:p w14:paraId="604407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0,232</w:t>
            </w:r>
          </w:p>
        </w:tc>
        <w:tc>
          <w:tcPr>
            <w:tcW w:w="709" w:type="dxa"/>
            <w:tcBorders>
              <w:top w:val="nil"/>
              <w:left w:val="nil"/>
              <w:bottom w:val="nil"/>
              <w:right w:val="nil"/>
            </w:tcBorders>
            <w:shd w:val="clear" w:color="auto" w:fill="FFFFFF" w:themeFill="background1"/>
            <w:vAlign w:val="center"/>
          </w:tcPr>
          <w:p w14:paraId="2CEBCD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0,107</w:t>
            </w:r>
          </w:p>
        </w:tc>
        <w:tc>
          <w:tcPr>
            <w:tcW w:w="709" w:type="dxa"/>
            <w:tcBorders>
              <w:top w:val="nil"/>
              <w:left w:val="nil"/>
              <w:bottom w:val="nil"/>
              <w:right w:val="nil"/>
            </w:tcBorders>
            <w:shd w:val="clear" w:color="auto" w:fill="FFFFFF" w:themeFill="background1"/>
            <w:vAlign w:val="center"/>
          </w:tcPr>
          <w:p w14:paraId="6D4380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0,065</w:t>
            </w:r>
          </w:p>
        </w:tc>
      </w:tr>
      <w:tr w:rsidR="005C2162" w:rsidRPr="005C524D" w14:paraId="2AE2D1B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B57E7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646D2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6068C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44840E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0,496</w:t>
            </w:r>
          </w:p>
        </w:tc>
        <w:tc>
          <w:tcPr>
            <w:tcW w:w="703" w:type="dxa"/>
            <w:tcBorders>
              <w:top w:val="nil"/>
              <w:left w:val="nil"/>
              <w:bottom w:val="nil"/>
              <w:right w:val="nil"/>
            </w:tcBorders>
            <w:shd w:val="clear" w:color="auto" w:fill="F2F2F2" w:themeFill="background1" w:themeFillShade="F2"/>
            <w:vAlign w:val="center"/>
          </w:tcPr>
          <w:p w14:paraId="22EF695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55A8ECA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0,164</w:t>
            </w:r>
          </w:p>
        </w:tc>
        <w:tc>
          <w:tcPr>
            <w:tcW w:w="709" w:type="dxa"/>
            <w:tcBorders>
              <w:top w:val="nil"/>
              <w:left w:val="nil"/>
              <w:bottom w:val="nil"/>
            </w:tcBorders>
            <w:shd w:val="clear" w:color="auto" w:fill="F2F2F2" w:themeFill="background1" w:themeFillShade="F2"/>
            <w:vAlign w:val="center"/>
          </w:tcPr>
          <w:p w14:paraId="4C8B5F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19CAE2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7713A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6DE1F3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105588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0,081</w:t>
            </w:r>
          </w:p>
        </w:tc>
        <w:tc>
          <w:tcPr>
            <w:tcW w:w="708" w:type="dxa"/>
            <w:tcBorders>
              <w:top w:val="nil"/>
              <w:bottom w:val="nil"/>
              <w:right w:val="nil"/>
            </w:tcBorders>
            <w:shd w:val="clear" w:color="auto" w:fill="F2F2F2" w:themeFill="background1" w:themeFillShade="F2"/>
            <w:vAlign w:val="center"/>
          </w:tcPr>
          <w:p w14:paraId="3C5902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3DB452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49C0A7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7ED420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0,081</w:t>
            </w:r>
          </w:p>
        </w:tc>
      </w:tr>
      <w:tr w:rsidR="005C2162" w:rsidRPr="005C524D" w14:paraId="1EAE7EC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A930C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64420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E8CA9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53DED4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0,498</w:t>
            </w:r>
          </w:p>
        </w:tc>
        <w:tc>
          <w:tcPr>
            <w:tcW w:w="703" w:type="dxa"/>
            <w:tcBorders>
              <w:top w:val="nil"/>
              <w:left w:val="nil"/>
              <w:bottom w:val="nil"/>
              <w:right w:val="nil"/>
            </w:tcBorders>
            <w:shd w:val="clear" w:color="auto" w:fill="FFFFFF" w:themeFill="background1"/>
            <w:vAlign w:val="center"/>
          </w:tcPr>
          <w:p w14:paraId="73C588C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0,338</w:t>
            </w:r>
          </w:p>
        </w:tc>
        <w:tc>
          <w:tcPr>
            <w:tcW w:w="709" w:type="dxa"/>
            <w:tcBorders>
              <w:top w:val="nil"/>
              <w:left w:val="nil"/>
              <w:bottom w:val="nil"/>
              <w:right w:val="nil"/>
            </w:tcBorders>
            <w:shd w:val="clear" w:color="auto" w:fill="FFFFFF" w:themeFill="background1"/>
            <w:vAlign w:val="center"/>
          </w:tcPr>
          <w:p w14:paraId="7C1DF48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0,168</w:t>
            </w:r>
          </w:p>
        </w:tc>
        <w:tc>
          <w:tcPr>
            <w:tcW w:w="709" w:type="dxa"/>
            <w:tcBorders>
              <w:top w:val="nil"/>
              <w:left w:val="nil"/>
              <w:bottom w:val="nil"/>
            </w:tcBorders>
            <w:shd w:val="clear" w:color="auto" w:fill="FFFFFF" w:themeFill="background1"/>
            <w:vAlign w:val="center"/>
          </w:tcPr>
          <w:p w14:paraId="243B4AD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0,089</w:t>
            </w:r>
          </w:p>
        </w:tc>
        <w:tc>
          <w:tcPr>
            <w:tcW w:w="708" w:type="dxa"/>
            <w:tcBorders>
              <w:top w:val="nil"/>
              <w:bottom w:val="nil"/>
              <w:right w:val="nil"/>
            </w:tcBorders>
            <w:shd w:val="clear" w:color="auto" w:fill="FFFFFF" w:themeFill="background1"/>
            <w:vAlign w:val="center"/>
          </w:tcPr>
          <w:p w14:paraId="11B30B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1CDD33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6D021CE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c>
          <w:tcPr>
            <w:tcW w:w="709" w:type="dxa"/>
            <w:tcBorders>
              <w:top w:val="nil"/>
              <w:left w:val="nil"/>
              <w:bottom w:val="nil"/>
            </w:tcBorders>
            <w:shd w:val="clear" w:color="auto" w:fill="FFFFFF" w:themeFill="background1"/>
            <w:vAlign w:val="center"/>
          </w:tcPr>
          <w:p w14:paraId="051B50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0,082</w:t>
            </w:r>
          </w:p>
        </w:tc>
        <w:tc>
          <w:tcPr>
            <w:tcW w:w="708" w:type="dxa"/>
            <w:tcBorders>
              <w:top w:val="nil"/>
              <w:bottom w:val="nil"/>
              <w:right w:val="nil"/>
            </w:tcBorders>
            <w:shd w:val="clear" w:color="auto" w:fill="FFFFFF" w:themeFill="background1"/>
            <w:vAlign w:val="center"/>
          </w:tcPr>
          <w:p w14:paraId="03E10B5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6B7D261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3B2BAC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c>
          <w:tcPr>
            <w:tcW w:w="709" w:type="dxa"/>
            <w:tcBorders>
              <w:top w:val="nil"/>
              <w:left w:val="nil"/>
              <w:bottom w:val="nil"/>
              <w:right w:val="nil"/>
            </w:tcBorders>
            <w:shd w:val="clear" w:color="auto" w:fill="FFFFFF" w:themeFill="background1"/>
            <w:vAlign w:val="center"/>
          </w:tcPr>
          <w:p w14:paraId="157E05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0,082</w:t>
            </w:r>
          </w:p>
        </w:tc>
      </w:tr>
      <w:tr w:rsidR="005C2162" w:rsidRPr="005C524D" w14:paraId="7FB30F4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74323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5C3A1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D0E68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CC1273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0,631</w:t>
            </w:r>
          </w:p>
        </w:tc>
        <w:tc>
          <w:tcPr>
            <w:tcW w:w="703" w:type="dxa"/>
            <w:tcBorders>
              <w:top w:val="nil"/>
              <w:left w:val="nil"/>
              <w:bottom w:val="nil"/>
              <w:right w:val="nil"/>
            </w:tcBorders>
            <w:shd w:val="clear" w:color="auto" w:fill="F2F2F2" w:themeFill="background1" w:themeFillShade="F2"/>
            <w:vAlign w:val="center"/>
          </w:tcPr>
          <w:p w14:paraId="590AB1B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0A50849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4DFA3B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13DA45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37B474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20DCD6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532F13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50062C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17F27F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4D09C4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0AD09A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r>
      <w:tr w:rsidR="005C2162" w:rsidRPr="005C524D" w14:paraId="03401E2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35D40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B87F8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A4BBE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6DE4CB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0,618</w:t>
            </w:r>
          </w:p>
        </w:tc>
        <w:tc>
          <w:tcPr>
            <w:tcW w:w="703" w:type="dxa"/>
            <w:tcBorders>
              <w:top w:val="nil"/>
              <w:left w:val="nil"/>
              <w:bottom w:val="nil"/>
              <w:right w:val="nil"/>
            </w:tcBorders>
            <w:shd w:val="clear" w:color="auto" w:fill="FFFFFF" w:themeFill="background1"/>
            <w:vAlign w:val="center"/>
          </w:tcPr>
          <w:p w14:paraId="0931AA8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0,397</w:t>
            </w:r>
          </w:p>
        </w:tc>
        <w:tc>
          <w:tcPr>
            <w:tcW w:w="709" w:type="dxa"/>
            <w:tcBorders>
              <w:top w:val="nil"/>
              <w:left w:val="nil"/>
              <w:bottom w:val="nil"/>
              <w:right w:val="nil"/>
            </w:tcBorders>
            <w:shd w:val="clear" w:color="auto" w:fill="FFFFFF" w:themeFill="background1"/>
            <w:vAlign w:val="center"/>
          </w:tcPr>
          <w:p w14:paraId="5166B5C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0,146</w:t>
            </w:r>
          </w:p>
        </w:tc>
        <w:tc>
          <w:tcPr>
            <w:tcW w:w="709" w:type="dxa"/>
            <w:tcBorders>
              <w:top w:val="nil"/>
              <w:left w:val="nil"/>
              <w:bottom w:val="nil"/>
            </w:tcBorders>
            <w:shd w:val="clear" w:color="auto" w:fill="FFFFFF" w:themeFill="background1"/>
            <w:vAlign w:val="center"/>
          </w:tcPr>
          <w:p w14:paraId="6C59A0B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0,050</w:t>
            </w:r>
          </w:p>
        </w:tc>
        <w:tc>
          <w:tcPr>
            <w:tcW w:w="708" w:type="dxa"/>
            <w:tcBorders>
              <w:top w:val="nil"/>
              <w:bottom w:val="nil"/>
              <w:right w:val="nil"/>
            </w:tcBorders>
            <w:shd w:val="clear" w:color="auto" w:fill="FFFFFF" w:themeFill="background1"/>
            <w:vAlign w:val="center"/>
          </w:tcPr>
          <w:p w14:paraId="457750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0D4A4F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0,394</w:t>
            </w:r>
          </w:p>
        </w:tc>
        <w:tc>
          <w:tcPr>
            <w:tcW w:w="709" w:type="dxa"/>
            <w:tcBorders>
              <w:top w:val="nil"/>
              <w:left w:val="nil"/>
              <w:bottom w:val="nil"/>
              <w:right w:val="nil"/>
            </w:tcBorders>
            <w:shd w:val="clear" w:color="auto" w:fill="FFFFFF" w:themeFill="background1"/>
            <w:vAlign w:val="center"/>
          </w:tcPr>
          <w:p w14:paraId="76E4DD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0,207</w:t>
            </w:r>
          </w:p>
        </w:tc>
        <w:tc>
          <w:tcPr>
            <w:tcW w:w="709" w:type="dxa"/>
            <w:tcBorders>
              <w:top w:val="nil"/>
              <w:left w:val="nil"/>
              <w:bottom w:val="nil"/>
            </w:tcBorders>
            <w:shd w:val="clear" w:color="auto" w:fill="FFFFFF" w:themeFill="background1"/>
            <w:vAlign w:val="center"/>
          </w:tcPr>
          <w:p w14:paraId="4511F9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0,097</w:t>
            </w:r>
          </w:p>
        </w:tc>
        <w:tc>
          <w:tcPr>
            <w:tcW w:w="708" w:type="dxa"/>
            <w:tcBorders>
              <w:top w:val="nil"/>
              <w:bottom w:val="nil"/>
              <w:right w:val="nil"/>
            </w:tcBorders>
            <w:shd w:val="clear" w:color="auto" w:fill="FFFFFF" w:themeFill="background1"/>
            <w:vAlign w:val="center"/>
          </w:tcPr>
          <w:p w14:paraId="5D8D20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0A2C41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0,394</w:t>
            </w:r>
          </w:p>
        </w:tc>
        <w:tc>
          <w:tcPr>
            <w:tcW w:w="709" w:type="dxa"/>
            <w:tcBorders>
              <w:top w:val="nil"/>
              <w:left w:val="nil"/>
              <w:bottom w:val="nil"/>
              <w:right w:val="nil"/>
            </w:tcBorders>
            <w:shd w:val="clear" w:color="auto" w:fill="FFFFFF" w:themeFill="background1"/>
            <w:vAlign w:val="center"/>
          </w:tcPr>
          <w:p w14:paraId="5EE7255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0,207</w:t>
            </w:r>
          </w:p>
        </w:tc>
        <w:tc>
          <w:tcPr>
            <w:tcW w:w="709" w:type="dxa"/>
            <w:tcBorders>
              <w:top w:val="nil"/>
              <w:left w:val="nil"/>
              <w:bottom w:val="nil"/>
              <w:right w:val="nil"/>
            </w:tcBorders>
            <w:shd w:val="clear" w:color="auto" w:fill="FFFFFF" w:themeFill="background1"/>
            <w:vAlign w:val="center"/>
          </w:tcPr>
          <w:p w14:paraId="648FFF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0,097</w:t>
            </w:r>
          </w:p>
        </w:tc>
      </w:tr>
      <w:tr w:rsidR="005C2162" w:rsidRPr="005C524D" w14:paraId="692EEBB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DD0B6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AFDBB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306AA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1BD2A3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3" w:type="dxa"/>
            <w:tcBorders>
              <w:top w:val="nil"/>
              <w:left w:val="nil"/>
              <w:bottom w:val="nil"/>
              <w:right w:val="nil"/>
            </w:tcBorders>
            <w:shd w:val="clear" w:color="auto" w:fill="F2F2F2" w:themeFill="background1" w:themeFillShade="F2"/>
            <w:vAlign w:val="center"/>
          </w:tcPr>
          <w:p w14:paraId="1109743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32BB717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0,179</w:t>
            </w:r>
          </w:p>
        </w:tc>
        <w:tc>
          <w:tcPr>
            <w:tcW w:w="709" w:type="dxa"/>
            <w:tcBorders>
              <w:top w:val="nil"/>
              <w:left w:val="nil"/>
              <w:bottom w:val="nil"/>
            </w:tcBorders>
            <w:shd w:val="clear" w:color="auto" w:fill="F2F2F2" w:themeFill="background1" w:themeFillShade="F2"/>
            <w:vAlign w:val="center"/>
          </w:tcPr>
          <w:p w14:paraId="5BFBB6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0,084</w:t>
            </w:r>
          </w:p>
        </w:tc>
        <w:tc>
          <w:tcPr>
            <w:tcW w:w="708" w:type="dxa"/>
            <w:tcBorders>
              <w:top w:val="nil"/>
              <w:bottom w:val="nil"/>
              <w:right w:val="nil"/>
            </w:tcBorders>
            <w:shd w:val="clear" w:color="auto" w:fill="F2F2F2" w:themeFill="background1" w:themeFillShade="F2"/>
            <w:vAlign w:val="center"/>
          </w:tcPr>
          <w:p w14:paraId="628C54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3C8243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6C5253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0,246</w:t>
            </w:r>
          </w:p>
        </w:tc>
        <w:tc>
          <w:tcPr>
            <w:tcW w:w="709" w:type="dxa"/>
            <w:tcBorders>
              <w:top w:val="nil"/>
              <w:left w:val="nil"/>
              <w:bottom w:val="nil"/>
            </w:tcBorders>
            <w:shd w:val="clear" w:color="auto" w:fill="F2F2F2" w:themeFill="background1" w:themeFillShade="F2"/>
            <w:vAlign w:val="center"/>
          </w:tcPr>
          <w:p w14:paraId="2D59A4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62FA1E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30764A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450971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0,246</w:t>
            </w:r>
          </w:p>
        </w:tc>
        <w:tc>
          <w:tcPr>
            <w:tcW w:w="709" w:type="dxa"/>
            <w:tcBorders>
              <w:top w:val="nil"/>
              <w:left w:val="nil"/>
              <w:bottom w:val="nil"/>
              <w:right w:val="nil"/>
            </w:tcBorders>
            <w:shd w:val="clear" w:color="auto" w:fill="F2F2F2" w:themeFill="background1" w:themeFillShade="F2"/>
            <w:vAlign w:val="center"/>
          </w:tcPr>
          <w:p w14:paraId="16522A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r>
      <w:tr w:rsidR="005C2162" w:rsidRPr="005C524D" w14:paraId="34C1CE3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816FB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4C19D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2C6CA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5AF4A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0,686</w:t>
            </w:r>
          </w:p>
        </w:tc>
        <w:tc>
          <w:tcPr>
            <w:tcW w:w="703" w:type="dxa"/>
            <w:tcBorders>
              <w:top w:val="nil"/>
              <w:left w:val="nil"/>
              <w:bottom w:val="nil"/>
              <w:right w:val="nil"/>
            </w:tcBorders>
            <w:shd w:val="clear" w:color="auto" w:fill="FFFFFF" w:themeFill="background1"/>
            <w:vAlign w:val="center"/>
          </w:tcPr>
          <w:p w14:paraId="7F68199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57AA707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c>
          <w:tcPr>
            <w:tcW w:w="709" w:type="dxa"/>
            <w:tcBorders>
              <w:top w:val="nil"/>
              <w:left w:val="nil"/>
              <w:bottom w:val="nil"/>
            </w:tcBorders>
            <w:shd w:val="clear" w:color="auto" w:fill="FFFFFF" w:themeFill="background1"/>
            <w:vAlign w:val="center"/>
          </w:tcPr>
          <w:p w14:paraId="40A8C7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0,031</w:t>
            </w:r>
          </w:p>
        </w:tc>
        <w:tc>
          <w:tcPr>
            <w:tcW w:w="708" w:type="dxa"/>
            <w:tcBorders>
              <w:top w:val="nil"/>
              <w:bottom w:val="nil"/>
              <w:right w:val="nil"/>
            </w:tcBorders>
            <w:shd w:val="clear" w:color="auto" w:fill="FFFFFF" w:themeFill="background1"/>
            <w:vAlign w:val="center"/>
          </w:tcPr>
          <w:p w14:paraId="25F70C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0,525</w:t>
            </w:r>
          </w:p>
        </w:tc>
        <w:tc>
          <w:tcPr>
            <w:tcW w:w="709" w:type="dxa"/>
            <w:tcBorders>
              <w:top w:val="nil"/>
              <w:left w:val="nil"/>
              <w:bottom w:val="nil"/>
              <w:right w:val="nil"/>
            </w:tcBorders>
            <w:shd w:val="clear" w:color="auto" w:fill="FFFFFF" w:themeFill="background1"/>
            <w:vAlign w:val="center"/>
          </w:tcPr>
          <w:p w14:paraId="11B9494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0,428</w:t>
            </w:r>
          </w:p>
        </w:tc>
        <w:tc>
          <w:tcPr>
            <w:tcW w:w="709" w:type="dxa"/>
            <w:tcBorders>
              <w:top w:val="nil"/>
              <w:left w:val="nil"/>
              <w:bottom w:val="nil"/>
              <w:right w:val="nil"/>
            </w:tcBorders>
            <w:shd w:val="clear" w:color="auto" w:fill="FFFFFF" w:themeFill="background1"/>
            <w:vAlign w:val="center"/>
          </w:tcPr>
          <w:p w14:paraId="0C3E0C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0,245</w:t>
            </w:r>
          </w:p>
        </w:tc>
        <w:tc>
          <w:tcPr>
            <w:tcW w:w="709" w:type="dxa"/>
            <w:tcBorders>
              <w:top w:val="nil"/>
              <w:left w:val="nil"/>
              <w:bottom w:val="nil"/>
            </w:tcBorders>
            <w:shd w:val="clear" w:color="auto" w:fill="FFFFFF" w:themeFill="background1"/>
            <w:vAlign w:val="center"/>
          </w:tcPr>
          <w:p w14:paraId="437467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0,113</w:t>
            </w:r>
          </w:p>
        </w:tc>
        <w:tc>
          <w:tcPr>
            <w:tcW w:w="708" w:type="dxa"/>
            <w:tcBorders>
              <w:top w:val="nil"/>
              <w:bottom w:val="nil"/>
              <w:right w:val="nil"/>
            </w:tcBorders>
            <w:shd w:val="clear" w:color="auto" w:fill="FFFFFF" w:themeFill="background1"/>
            <w:vAlign w:val="center"/>
          </w:tcPr>
          <w:p w14:paraId="63B536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0,525</w:t>
            </w:r>
          </w:p>
        </w:tc>
        <w:tc>
          <w:tcPr>
            <w:tcW w:w="709" w:type="dxa"/>
            <w:tcBorders>
              <w:top w:val="nil"/>
              <w:left w:val="nil"/>
              <w:bottom w:val="nil"/>
              <w:right w:val="nil"/>
            </w:tcBorders>
            <w:shd w:val="clear" w:color="auto" w:fill="FFFFFF" w:themeFill="background1"/>
            <w:vAlign w:val="center"/>
          </w:tcPr>
          <w:p w14:paraId="39E6B8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0,428</w:t>
            </w:r>
          </w:p>
        </w:tc>
        <w:tc>
          <w:tcPr>
            <w:tcW w:w="709" w:type="dxa"/>
            <w:tcBorders>
              <w:top w:val="nil"/>
              <w:left w:val="nil"/>
              <w:bottom w:val="nil"/>
              <w:right w:val="nil"/>
            </w:tcBorders>
            <w:shd w:val="clear" w:color="auto" w:fill="FFFFFF" w:themeFill="background1"/>
            <w:vAlign w:val="center"/>
          </w:tcPr>
          <w:p w14:paraId="633C5B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0,245</w:t>
            </w:r>
          </w:p>
        </w:tc>
        <w:tc>
          <w:tcPr>
            <w:tcW w:w="709" w:type="dxa"/>
            <w:tcBorders>
              <w:top w:val="nil"/>
              <w:left w:val="nil"/>
              <w:bottom w:val="nil"/>
              <w:right w:val="nil"/>
            </w:tcBorders>
            <w:shd w:val="clear" w:color="auto" w:fill="FFFFFF" w:themeFill="background1"/>
            <w:vAlign w:val="center"/>
          </w:tcPr>
          <w:p w14:paraId="1D8FE7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0,113</w:t>
            </w:r>
          </w:p>
        </w:tc>
      </w:tr>
      <w:tr w:rsidR="005C2162" w:rsidRPr="005C524D" w14:paraId="0CF8C6E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A11AA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2D1DC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81081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C32101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3" w:type="dxa"/>
            <w:tcBorders>
              <w:top w:val="nil"/>
              <w:left w:val="nil"/>
              <w:bottom w:val="nil"/>
              <w:right w:val="nil"/>
            </w:tcBorders>
            <w:shd w:val="clear" w:color="auto" w:fill="F2F2F2" w:themeFill="background1" w:themeFillShade="F2"/>
            <w:vAlign w:val="center"/>
          </w:tcPr>
          <w:p w14:paraId="479FADC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0,340</w:t>
            </w:r>
          </w:p>
        </w:tc>
        <w:tc>
          <w:tcPr>
            <w:tcW w:w="709" w:type="dxa"/>
            <w:tcBorders>
              <w:top w:val="nil"/>
              <w:left w:val="nil"/>
              <w:bottom w:val="nil"/>
              <w:right w:val="nil"/>
            </w:tcBorders>
            <w:shd w:val="clear" w:color="auto" w:fill="F2F2F2" w:themeFill="background1" w:themeFillShade="F2"/>
            <w:vAlign w:val="center"/>
          </w:tcPr>
          <w:p w14:paraId="53D97A7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593BE7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6A250D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0,589</w:t>
            </w:r>
          </w:p>
        </w:tc>
        <w:tc>
          <w:tcPr>
            <w:tcW w:w="709" w:type="dxa"/>
            <w:tcBorders>
              <w:top w:val="nil"/>
              <w:left w:val="nil"/>
              <w:bottom w:val="nil"/>
              <w:right w:val="nil"/>
            </w:tcBorders>
            <w:shd w:val="clear" w:color="auto" w:fill="F2F2F2" w:themeFill="background1" w:themeFillShade="F2"/>
            <w:vAlign w:val="center"/>
          </w:tcPr>
          <w:p w14:paraId="2A8B63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0,333</w:t>
            </w:r>
          </w:p>
        </w:tc>
        <w:tc>
          <w:tcPr>
            <w:tcW w:w="709" w:type="dxa"/>
            <w:tcBorders>
              <w:top w:val="nil"/>
              <w:left w:val="nil"/>
              <w:bottom w:val="nil"/>
              <w:right w:val="nil"/>
            </w:tcBorders>
            <w:shd w:val="clear" w:color="auto" w:fill="F2F2F2" w:themeFill="background1" w:themeFillShade="F2"/>
            <w:vAlign w:val="center"/>
          </w:tcPr>
          <w:p w14:paraId="40798B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9" w:type="dxa"/>
            <w:tcBorders>
              <w:top w:val="nil"/>
              <w:left w:val="nil"/>
              <w:bottom w:val="nil"/>
            </w:tcBorders>
            <w:shd w:val="clear" w:color="auto" w:fill="F2F2F2" w:themeFill="background1" w:themeFillShade="F2"/>
            <w:vAlign w:val="center"/>
          </w:tcPr>
          <w:p w14:paraId="11DE05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0D8442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0,589</w:t>
            </w:r>
          </w:p>
        </w:tc>
        <w:tc>
          <w:tcPr>
            <w:tcW w:w="709" w:type="dxa"/>
            <w:tcBorders>
              <w:top w:val="nil"/>
              <w:left w:val="nil"/>
              <w:bottom w:val="nil"/>
              <w:right w:val="nil"/>
            </w:tcBorders>
            <w:shd w:val="clear" w:color="auto" w:fill="F2F2F2" w:themeFill="background1" w:themeFillShade="F2"/>
            <w:vAlign w:val="center"/>
          </w:tcPr>
          <w:p w14:paraId="26058D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0,333</w:t>
            </w:r>
          </w:p>
        </w:tc>
        <w:tc>
          <w:tcPr>
            <w:tcW w:w="709" w:type="dxa"/>
            <w:tcBorders>
              <w:top w:val="nil"/>
              <w:left w:val="nil"/>
              <w:bottom w:val="nil"/>
              <w:right w:val="nil"/>
            </w:tcBorders>
            <w:shd w:val="clear" w:color="auto" w:fill="F2F2F2" w:themeFill="background1" w:themeFillShade="F2"/>
            <w:vAlign w:val="center"/>
          </w:tcPr>
          <w:p w14:paraId="3E2074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9" w:type="dxa"/>
            <w:tcBorders>
              <w:top w:val="nil"/>
              <w:left w:val="nil"/>
              <w:bottom w:val="nil"/>
              <w:right w:val="nil"/>
            </w:tcBorders>
            <w:shd w:val="clear" w:color="auto" w:fill="F2F2F2" w:themeFill="background1" w:themeFillShade="F2"/>
            <w:vAlign w:val="center"/>
          </w:tcPr>
          <w:p w14:paraId="7E1BD6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r>
      <w:tr w:rsidR="005C2162" w:rsidRPr="005C524D" w14:paraId="3D41E08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EF437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9F8AB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DA32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4CFBF5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0,414</w:t>
            </w:r>
          </w:p>
        </w:tc>
        <w:tc>
          <w:tcPr>
            <w:tcW w:w="703" w:type="dxa"/>
            <w:tcBorders>
              <w:top w:val="nil"/>
              <w:left w:val="nil"/>
              <w:bottom w:val="nil"/>
              <w:right w:val="nil"/>
            </w:tcBorders>
            <w:shd w:val="clear" w:color="auto" w:fill="FFFFFF" w:themeFill="background1"/>
            <w:vAlign w:val="center"/>
          </w:tcPr>
          <w:p w14:paraId="20EBABC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0,339</w:t>
            </w:r>
          </w:p>
        </w:tc>
        <w:tc>
          <w:tcPr>
            <w:tcW w:w="709" w:type="dxa"/>
            <w:tcBorders>
              <w:top w:val="nil"/>
              <w:left w:val="nil"/>
              <w:bottom w:val="nil"/>
              <w:right w:val="nil"/>
            </w:tcBorders>
            <w:shd w:val="clear" w:color="auto" w:fill="FFFFFF" w:themeFill="background1"/>
            <w:vAlign w:val="center"/>
          </w:tcPr>
          <w:p w14:paraId="0C2A600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0,250</w:t>
            </w:r>
          </w:p>
        </w:tc>
        <w:tc>
          <w:tcPr>
            <w:tcW w:w="709" w:type="dxa"/>
            <w:tcBorders>
              <w:top w:val="nil"/>
              <w:left w:val="nil"/>
              <w:bottom w:val="nil"/>
            </w:tcBorders>
            <w:shd w:val="clear" w:color="auto" w:fill="FFFFFF" w:themeFill="background1"/>
            <w:vAlign w:val="center"/>
          </w:tcPr>
          <w:p w14:paraId="50B248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0,201</w:t>
            </w:r>
          </w:p>
        </w:tc>
        <w:tc>
          <w:tcPr>
            <w:tcW w:w="708" w:type="dxa"/>
            <w:tcBorders>
              <w:top w:val="nil"/>
              <w:bottom w:val="nil"/>
              <w:right w:val="nil"/>
            </w:tcBorders>
            <w:shd w:val="clear" w:color="auto" w:fill="FFFFFF" w:themeFill="background1"/>
            <w:vAlign w:val="center"/>
          </w:tcPr>
          <w:p w14:paraId="628309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0,588</w:t>
            </w:r>
          </w:p>
        </w:tc>
        <w:tc>
          <w:tcPr>
            <w:tcW w:w="709" w:type="dxa"/>
            <w:tcBorders>
              <w:top w:val="nil"/>
              <w:left w:val="nil"/>
              <w:bottom w:val="nil"/>
              <w:right w:val="nil"/>
            </w:tcBorders>
            <w:shd w:val="clear" w:color="auto" w:fill="FFFFFF" w:themeFill="background1"/>
            <w:vAlign w:val="center"/>
          </w:tcPr>
          <w:p w14:paraId="5809462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0,332</w:t>
            </w:r>
          </w:p>
        </w:tc>
        <w:tc>
          <w:tcPr>
            <w:tcW w:w="709" w:type="dxa"/>
            <w:tcBorders>
              <w:top w:val="nil"/>
              <w:left w:val="nil"/>
              <w:bottom w:val="nil"/>
              <w:right w:val="nil"/>
            </w:tcBorders>
            <w:shd w:val="clear" w:color="auto" w:fill="FFFFFF" w:themeFill="background1"/>
            <w:vAlign w:val="center"/>
          </w:tcPr>
          <w:p w14:paraId="76D575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0,140</w:t>
            </w:r>
          </w:p>
        </w:tc>
        <w:tc>
          <w:tcPr>
            <w:tcW w:w="709" w:type="dxa"/>
            <w:tcBorders>
              <w:top w:val="nil"/>
              <w:left w:val="nil"/>
              <w:bottom w:val="nil"/>
            </w:tcBorders>
            <w:shd w:val="clear" w:color="auto" w:fill="FFFFFF" w:themeFill="background1"/>
            <w:vAlign w:val="center"/>
          </w:tcPr>
          <w:p w14:paraId="760F4A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0,073</w:t>
            </w:r>
          </w:p>
        </w:tc>
        <w:tc>
          <w:tcPr>
            <w:tcW w:w="708" w:type="dxa"/>
            <w:tcBorders>
              <w:top w:val="nil"/>
              <w:bottom w:val="nil"/>
              <w:right w:val="nil"/>
            </w:tcBorders>
            <w:shd w:val="clear" w:color="auto" w:fill="FFFFFF" w:themeFill="background1"/>
            <w:vAlign w:val="center"/>
          </w:tcPr>
          <w:p w14:paraId="43ACF1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0,588</w:t>
            </w:r>
          </w:p>
        </w:tc>
        <w:tc>
          <w:tcPr>
            <w:tcW w:w="709" w:type="dxa"/>
            <w:tcBorders>
              <w:top w:val="nil"/>
              <w:left w:val="nil"/>
              <w:bottom w:val="nil"/>
              <w:right w:val="nil"/>
            </w:tcBorders>
            <w:shd w:val="clear" w:color="auto" w:fill="FFFFFF" w:themeFill="background1"/>
            <w:vAlign w:val="center"/>
          </w:tcPr>
          <w:p w14:paraId="5CBB63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0,332</w:t>
            </w:r>
          </w:p>
        </w:tc>
        <w:tc>
          <w:tcPr>
            <w:tcW w:w="709" w:type="dxa"/>
            <w:tcBorders>
              <w:top w:val="nil"/>
              <w:left w:val="nil"/>
              <w:bottom w:val="nil"/>
              <w:right w:val="nil"/>
            </w:tcBorders>
            <w:shd w:val="clear" w:color="auto" w:fill="FFFFFF" w:themeFill="background1"/>
            <w:vAlign w:val="center"/>
          </w:tcPr>
          <w:p w14:paraId="1BDF1E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0,140</w:t>
            </w:r>
          </w:p>
        </w:tc>
        <w:tc>
          <w:tcPr>
            <w:tcW w:w="709" w:type="dxa"/>
            <w:tcBorders>
              <w:top w:val="nil"/>
              <w:left w:val="nil"/>
              <w:bottom w:val="nil"/>
              <w:right w:val="nil"/>
            </w:tcBorders>
            <w:shd w:val="clear" w:color="auto" w:fill="FFFFFF" w:themeFill="background1"/>
            <w:vAlign w:val="center"/>
          </w:tcPr>
          <w:p w14:paraId="59AF83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0,073</w:t>
            </w:r>
          </w:p>
        </w:tc>
      </w:tr>
      <w:tr w:rsidR="005C2162" w:rsidRPr="005C524D" w14:paraId="1CC139F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35098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6089B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34886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04E4A6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1688FDB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2079A34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0,226</w:t>
            </w:r>
          </w:p>
        </w:tc>
        <w:tc>
          <w:tcPr>
            <w:tcW w:w="709" w:type="dxa"/>
            <w:tcBorders>
              <w:top w:val="nil"/>
              <w:left w:val="nil"/>
              <w:bottom w:val="nil"/>
            </w:tcBorders>
            <w:shd w:val="clear" w:color="auto" w:fill="F2F2F2" w:themeFill="background1" w:themeFillShade="F2"/>
            <w:vAlign w:val="center"/>
          </w:tcPr>
          <w:p w14:paraId="7579C0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0,100</w:t>
            </w:r>
          </w:p>
        </w:tc>
        <w:tc>
          <w:tcPr>
            <w:tcW w:w="708" w:type="dxa"/>
            <w:tcBorders>
              <w:top w:val="nil"/>
              <w:bottom w:val="nil"/>
              <w:right w:val="nil"/>
            </w:tcBorders>
            <w:shd w:val="clear" w:color="auto" w:fill="F2F2F2" w:themeFill="background1" w:themeFillShade="F2"/>
            <w:vAlign w:val="center"/>
          </w:tcPr>
          <w:p w14:paraId="5ACE28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0,668</w:t>
            </w:r>
          </w:p>
        </w:tc>
        <w:tc>
          <w:tcPr>
            <w:tcW w:w="709" w:type="dxa"/>
            <w:tcBorders>
              <w:top w:val="nil"/>
              <w:left w:val="nil"/>
              <w:bottom w:val="nil"/>
              <w:right w:val="nil"/>
            </w:tcBorders>
            <w:shd w:val="clear" w:color="auto" w:fill="F2F2F2" w:themeFill="background1" w:themeFillShade="F2"/>
            <w:vAlign w:val="center"/>
          </w:tcPr>
          <w:p w14:paraId="31F8AD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2C1A91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0,224</w:t>
            </w:r>
          </w:p>
        </w:tc>
        <w:tc>
          <w:tcPr>
            <w:tcW w:w="709" w:type="dxa"/>
            <w:tcBorders>
              <w:top w:val="nil"/>
              <w:left w:val="nil"/>
              <w:bottom w:val="nil"/>
            </w:tcBorders>
            <w:shd w:val="clear" w:color="auto" w:fill="F2F2F2" w:themeFill="background1" w:themeFillShade="F2"/>
            <w:vAlign w:val="center"/>
          </w:tcPr>
          <w:p w14:paraId="125F83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754F66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0,668</w:t>
            </w:r>
          </w:p>
        </w:tc>
        <w:tc>
          <w:tcPr>
            <w:tcW w:w="709" w:type="dxa"/>
            <w:tcBorders>
              <w:top w:val="nil"/>
              <w:left w:val="nil"/>
              <w:bottom w:val="nil"/>
              <w:right w:val="nil"/>
            </w:tcBorders>
            <w:shd w:val="clear" w:color="auto" w:fill="F2F2F2" w:themeFill="background1" w:themeFillShade="F2"/>
            <w:vAlign w:val="center"/>
          </w:tcPr>
          <w:p w14:paraId="021EE3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761802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0,224</w:t>
            </w:r>
          </w:p>
        </w:tc>
        <w:tc>
          <w:tcPr>
            <w:tcW w:w="709" w:type="dxa"/>
            <w:tcBorders>
              <w:top w:val="nil"/>
              <w:left w:val="nil"/>
              <w:bottom w:val="nil"/>
              <w:right w:val="nil"/>
            </w:tcBorders>
            <w:shd w:val="clear" w:color="auto" w:fill="F2F2F2" w:themeFill="background1" w:themeFillShade="F2"/>
            <w:vAlign w:val="center"/>
          </w:tcPr>
          <w:p w14:paraId="12352B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65A8D4A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BD95A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C757D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2556F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29720F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0,673</w:t>
            </w:r>
          </w:p>
        </w:tc>
        <w:tc>
          <w:tcPr>
            <w:tcW w:w="703" w:type="dxa"/>
            <w:tcBorders>
              <w:top w:val="nil"/>
              <w:left w:val="nil"/>
              <w:bottom w:val="nil"/>
              <w:right w:val="nil"/>
            </w:tcBorders>
            <w:shd w:val="clear" w:color="auto" w:fill="FFFFFF" w:themeFill="background1"/>
            <w:vAlign w:val="center"/>
          </w:tcPr>
          <w:p w14:paraId="7AD9454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7C42A30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0,227</w:t>
            </w:r>
          </w:p>
        </w:tc>
        <w:tc>
          <w:tcPr>
            <w:tcW w:w="709" w:type="dxa"/>
            <w:tcBorders>
              <w:top w:val="nil"/>
              <w:left w:val="nil"/>
              <w:bottom w:val="nil"/>
            </w:tcBorders>
            <w:shd w:val="clear" w:color="auto" w:fill="FFFFFF" w:themeFill="background1"/>
            <w:vAlign w:val="center"/>
          </w:tcPr>
          <w:p w14:paraId="23765C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0,105</w:t>
            </w:r>
          </w:p>
        </w:tc>
        <w:tc>
          <w:tcPr>
            <w:tcW w:w="708" w:type="dxa"/>
            <w:tcBorders>
              <w:top w:val="nil"/>
              <w:bottom w:val="nil"/>
              <w:right w:val="nil"/>
            </w:tcBorders>
            <w:shd w:val="clear" w:color="auto" w:fill="FFFFFF" w:themeFill="background1"/>
            <w:vAlign w:val="center"/>
          </w:tcPr>
          <w:p w14:paraId="0EB924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0,667</w:t>
            </w:r>
          </w:p>
        </w:tc>
        <w:tc>
          <w:tcPr>
            <w:tcW w:w="709" w:type="dxa"/>
            <w:tcBorders>
              <w:top w:val="nil"/>
              <w:left w:val="nil"/>
              <w:bottom w:val="nil"/>
              <w:right w:val="nil"/>
            </w:tcBorders>
            <w:shd w:val="clear" w:color="auto" w:fill="FFFFFF" w:themeFill="background1"/>
            <w:vAlign w:val="center"/>
          </w:tcPr>
          <w:p w14:paraId="6FAE739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129486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0,223</w:t>
            </w:r>
          </w:p>
        </w:tc>
        <w:tc>
          <w:tcPr>
            <w:tcW w:w="709" w:type="dxa"/>
            <w:tcBorders>
              <w:top w:val="nil"/>
              <w:left w:val="nil"/>
              <w:bottom w:val="nil"/>
            </w:tcBorders>
            <w:shd w:val="clear" w:color="auto" w:fill="FFFFFF" w:themeFill="background1"/>
            <w:vAlign w:val="center"/>
          </w:tcPr>
          <w:p w14:paraId="670ADD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0,099</w:t>
            </w:r>
          </w:p>
        </w:tc>
        <w:tc>
          <w:tcPr>
            <w:tcW w:w="708" w:type="dxa"/>
            <w:tcBorders>
              <w:top w:val="nil"/>
              <w:bottom w:val="nil"/>
              <w:right w:val="nil"/>
            </w:tcBorders>
            <w:shd w:val="clear" w:color="auto" w:fill="FFFFFF" w:themeFill="background1"/>
            <w:vAlign w:val="center"/>
          </w:tcPr>
          <w:p w14:paraId="26E7A3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0,667</w:t>
            </w:r>
          </w:p>
        </w:tc>
        <w:tc>
          <w:tcPr>
            <w:tcW w:w="709" w:type="dxa"/>
            <w:tcBorders>
              <w:top w:val="nil"/>
              <w:left w:val="nil"/>
              <w:bottom w:val="nil"/>
              <w:right w:val="nil"/>
            </w:tcBorders>
            <w:shd w:val="clear" w:color="auto" w:fill="FFFFFF" w:themeFill="background1"/>
            <w:vAlign w:val="center"/>
          </w:tcPr>
          <w:p w14:paraId="1F8A44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167963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0,223</w:t>
            </w:r>
          </w:p>
        </w:tc>
        <w:tc>
          <w:tcPr>
            <w:tcW w:w="709" w:type="dxa"/>
            <w:tcBorders>
              <w:top w:val="nil"/>
              <w:left w:val="nil"/>
              <w:bottom w:val="nil"/>
              <w:right w:val="nil"/>
            </w:tcBorders>
            <w:shd w:val="clear" w:color="auto" w:fill="FFFFFF" w:themeFill="background1"/>
            <w:vAlign w:val="center"/>
          </w:tcPr>
          <w:p w14:paraId="49F20B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0,099</w:t>
            </w:r>
          </w:p>
        </w:tc>
      </w:tr>
      <w:tr w:rsidR="005C2162" w:rsidRPr="005C524D" w14:paraId="66406FF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8F1F2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4FC02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2E98D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4EC940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0,807</w:t>
            </w:r>
          </w:p>
        </w:tc>
        <w:tc>
          <w:tcPr>
            <w:tcW w:w="703" w:type="dxa"/>
            <w:tcBorders>
              <w:top w:val="nil"/>
              <w:left w:val="nil"/>
              <w:bottom w:val="nil"/>
              <w:right w:val="nil"/>
            </w:tcBorders>
            <w:shd w:val="clear" w:color="auto" w:fill="F2F2F2" w:themeFill="background1" w:themeFillShade="F2"/>
            <w:vAlign w:val="center"/>
          </w:tcPr>
          <w:p w14:paraId="32F72E7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4FBDD9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nil"/>
              <w:left w:val="nil"/>
              <w:bottom w:val="nil"/>
            </w:tcBorders>
            <w:shd w:val="clear" w:color="auto" w:fill="F2F2F2" w:themeFill="background1" w:themeFillShade="F2"/>
            <w:vAlign w:val="center"/>
          </w:tcPr>
          <w:p w14:paraId="414466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0,101</w:t>
            </w:r>
          </w:p>
        </w:tc>
        <w:tc>
          <w:tcPr>
            <w:tcW w:w="708" w:type="dxa"/>
            <w:tcBorders>
              <w:top w:val="nil"/>
              <w:bottom w:val="nil"/>
              <w:right w:val="nil"/>
            </w:tcBorders>
            <w:shd w:val="clear" w:color="auto" w:fill="F2F2F2" w:themeFill="background1" w:themeFillShade="F2"/>
            <w:vAlign w:val="center"/>
          </w:tcPr>
          <w:p w14:paraId="781E5A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0,696</w:t>
            </w:r>
          </w:p>
        </w:tc>
        <w:tc>
          <w:tcPr>
            <w:tcW w:w="709" w:type="dxa"/>
            <w:tcBorders>
              <w:top w:val="nil"/>
              <w:left w:val="nil"/>
              <w:bottom w:val="nil"/>
              <w:right w:val="nil"/>
            </w:tcBorders>
            <w:shd w:val="clear" w:color="auto" w:fill="F2F2F2" w:themeFill="background1" w:themeFillShade="F2"/>
            <w:vAlign w:val="center"/>
          </w:tcPr>
          <w:p w14:paraId="3F70AA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604D39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tcBorders>
            <w:shd w:val="clear" w:color="auto" w:fill="F2F2F2" w:themeFill="background1" w:themeFillShade="F2"/>
            <w:vAlign w:val="center"/>
          </w:tcPr>
          <w:p w14:paraId="0DB6CE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0,123</w:t>
            </w:r>
          </w:p>
        </w:tc>
        <w:tc>
          <w:tcPr>
            <w:tcW w:w="708" w:type="dxa"/>
            <w:tcBorders>
              <w:top w:val="nil"/>
              <w:bottom w:val="nil"/>
              <w:right w:val="nil"/>
            </w:tcBorders>
            <w:shd w:val="clear" w:color="auto" w:fill="F2F2F2" w:themeFill="background1" w:themeFillShade="F2"/>
            <w:vAlign w:val="center"/>
          </w:tcPr>
          <w:p w14:paraId="392FBA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0,696</w:t>
            </w:r>
          </w:p>
        </w:tc>
        <w:tc>
          <w:tcPr>
            <w:tcW w:w="709" w:type="dxa"/>
            <w:tcBorders>
              <w:top w:val="nil"/>
              <w:left w:val="nil"/>
              <w:bottom w:val="nil"/>
              <w:right w:val="nil"/>
            </w:tcBorders>
            <w:shd w:val="clear" w:color="auto" w:fill="F2F2F2" w:themeFill="background1" w:themeFillShade="F2"/>
            <w:vAlign w:val="center"/>
          </w:tcPr>
          <w:p w14:paraId="771533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37030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020A75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0,123</w:t>
            </w:r>
          </w:p>
        </w:tc>
      </w:tr>
      <w:tr w:rsidR="005C2162" w:rsidRPr="005C524D" w14:paraId="4F41D21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1132E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F236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22F36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83CE0F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0,778</w:t>
            </w:r>
          </w:p>
        </w:tc>
        <w:tc>
          <w:tcPr>
            <w:tcW w:w="703" w:type="dxa"/>
            <w:tcBorders>
              <w:top w:val="nil"/>
              <w:left w:val="nil"/>
              <w:bottom w:val="nil"/>
              <w:right w:val="nil"/>
            </w:tcBorders>
            <w:shd w:val="clear" w:color="auto" w:fill="FFFFFF" w:themeFill="background1"/>
            <w:vAlign w:val="center"/>
          </w:tcPr>
          <w:p w14:paraId="528F2E0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0,553</w:t>
            </w:r>
          </w:p>
        </w:tc>
        <w:tc>
          <w:tcPr>
            <w:tcW w:w="709" w:type="dxa"/>
            <w:tcBorders>
              <w:top w:val="nil"/>
              <w:left w:val="nil"/>
              <w:bottom w:val="nil"/>
              <w:right w:val="nil"/>
            </w:tcBorders>
            <w:shd w:val="clear" w:color="auto" w:fill="FFFFFF" w:themeFill="background1"/>
            <w:vAlign w:val="center"/>
          </w:tcPr>
          <w:p w14:paraId="59E6D67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0,214</w:t>
            </w:r>
          </w:p>
        </w:tc>
        <w:tc>
          <w:tcPr>
            <w:tcW w:w="709" w:type="dxa"/>
            <w:tcBorders>
              <w:top w:val="nil"/>
              <w:left w:val="nil"/>
              <w:bottom w:val="nil"/>
            </w:tcBorders>
            <w:shd w:val="clear" w:color="auto" w:fill="FFFFFF" w:themeFill="background1"/>
            <w:vAlign w:val="center"/>
          </w:tcPr>
          <w:p w14:paraId="07BF0F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0,064</w:t>
            </w:r>
          </w:p>
        </w:tc>
        <w:tc>
          <w:tcPr>
            <w:tcW w:w="708" w:type="dxa"/>
            <w:tcBorders>
              <w:top w:val="nil"/>
              <w:bottom w:val="nil"/>
              <w:right w:val="nil"/>
            </w:tcBorders>
            <w:shd w:val="clear" w:color="auto" w:fill="FFFFFF" w:themeFill="background1"/>
            <w:vAlign w:val="center"/>
          </w:tcPr>
          <w:p w14:paraId="47B4A5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0,695</w:t>
            </w:r>
          </w:p>
        </w:tc>
        <w:tc>
          <w:tcPr>
            <w:tcW w:w="709" w:type="dxa"/>
            <w:tcBorders>
              <w:top w:val="nil"/>
              <w:left w:val="nil"/>
              <w:bottom w:val="nil"/>
              <w:right w:val="nil"/>
            </w:tcBorders>
            <w:shd w:val="clear" w:color="auto" w:fill="FFFFFF" w:themeFill="background1"/>
            <w:vAlign w:val="center"/>
          </w:tcPr>
          <w:p w14:paraId="783D2B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0,551</w:t>
            </w:r>
          </w:p>
        </w:tc>
        <w:tc>
          <w:tcPr>
            <w:tcW w:w="709" w:type="dxa"/>
            <w:tcBorders>
              <w:top w:val="nil"/>
              <w:left w:val="nil"/>
              <w:bottom w:val="nil"/>
              <w:right w:val="nil"/>
            </w:tcBorders>
            <w:shd w:val="clear" w:color="auto" w:fill="FFFFFF" w:themeFill="background1"/>
            <w:vAlign w:val="center"/>
          </w:tcPr>
          <w:p w14:paraId="5DBB13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0,291</w:t>
            </w:r>
          </w:p>
        </w:tc>
        <w:tc>
          <w:tcPr>
            <w:tcW w:w="709" w:type="dxa"/>
            <w:tcBorders>
              <w:top w:val="nil"/>
              <w:left w:val="nil"/>
              <w:bottom w:val="nil"/>
            </w:tcBorders>
            <w:shd w:val="clear" w:color="auto" w:fill="FFFFFF" w:themeFill="background1"/>
            <w:vAlign w:val="center"/>
          </w:tcPr>
          <w:p w14:paraId="6CE94B9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0,124</w:t>
            </w:r>
          </w:p>
        </w:tc>
        <w:tc>
          <w:tcPr>
            <w:tcW w:w="708" w:type="dxa"/>
            <w:tcBorders>
              <w:top w:val="nil"/>
              <w:bottom w:val="nil"/>
              <w:right w:val="nil"/>
            </w:tcBorders>
            <w:shd w:val="clear" w:color="auto" w:fill="FFFFFF" w:themeFill="background1"/>
            <w:vAlign w:val="center"/>
          </w:tcPr>
          <w:p w14:paraId="4D0655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0,695</w:t>
            </w:r>
          </w:p>
        </w:tc>
        <w:tc>
          <w:tcPr>
            <w:tcW w:w="709" w:type="dxa"/>
            <w:tcBorders>
              <w:top w:val="nil"/>
              <w:left w:val="nil"/>
              <w:bottom w:val="nil"/>
              <w:right w:val="nil"/>
            </w:tcBorders>
            <w:shd w:val="clear" w:color="auto" w:fill="FFFFFF" w:themeFill="background1"/>
            <w:vAlign w:val="center"/>
          </w:tcPr>
          <w:p w14:paraId="06FE47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0,551</w:t>
            </w:r>
          </w:p>
        </w:tc>
        <w:tc>
          <w:tcPr>
            <w:tcW w:w="709" w:type="dxa"/>
            <w:tcBorders>
              <w:top w:val="nil"/>
              <w:left w:val="nil"/>
              <w:bottom w:val="nil"/>
              <w:right w:val="nil"/>
            </w:tcBorders>
            <w:shd w:val="clear" w:color="auto" w:fill="FFFFFF" w:themeFill="background1"/>
            <w:vAlign w:val="center"/>
          </w:tcPr>
          <w:p w14:paraId="63FBCE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0,291</w:t>
            </w:r>
          </w:p>
        </w:tc>
        <w:tc>
          <w:tcPr>
            <w:tcW w:w="709" w:type="dxa"/>
            <w:tcBorders>
              <w:top w:val="nil"/>
              <w:left w:val="nil"/>
              <w:bottom w:val="nil"/>
              <w:right w:val="nil"/>
            </w:tcBorders>
            <w:shd w:val="clear" w:color="auto" w:fill="FFFFFF" w:themeFill="background1"/>
            <w:vAlign w:val="center"/>
          </w:tcPr>
          <w:p w14:paraId="4E2DD4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0,124</w:t>
            </w:r>
          </w:p>
        </w:tc>
      </w:tr>
      <w:tr w:rsidR="005C2162" w:rsidRPr="005C524D" w14:paraId="3682AEA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B2594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BBAD0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8EE76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F4EB5B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0,880</w:t>
            </w:r>
          </w:p>
        </w:tc>
        <w:tc>
          <w:tcPr>
            <w:tcW w:w="703" w:type="dxa"/>
            <w:tcBorders>
              <w:top w:val="nil"/>
              <w:left w:val="nil"/>
              <w:bottom w:val="nil"/>
              <w:right w:val="nil"/>
            </w:tcBorders>
            <w:shd w:val="clear" w:color="auto" w:fill="F2F2F2" w:themeFill="background1" w:themeFillShade="F2"/>
            <w:vAlign w:val="center"/>
          </w:tcPr>
          <w:p w14:paraId="699DDAA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67DA738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0,247</w:t>
            </w:r>
          </w:p>
        </w:tc>
        <w:tc>
          <w:tcPr>
            <w:tcW w:w="709" w:type="dxa"/>
            <w:tcBorders>
              <w:top w:val="nil"/>
              <w:left w:val="nil"/>
              <w:bottom w:val="nil"/>
            </w:tcBorders>
            <w:shd w:val="clear" w:color="auto" w:fill="F2F2F2" w:themeFill="background1" w:themeFillShade="F2"/>
            <w:vAlign w:val="center"/>
          </w:tcPr>
          <w:p w14:paraId="428F4F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0EE6B7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4414DE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6FB12F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7B7F03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52AA7F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71D86F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737D6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0,346</w:t>
            </w:r>
          </w:p>
        </w:tc>
        <w:tc>
          <w:tcPr>
            <w:tcW w:w="709" w:type="dxa"/>
            <w:tcBorders>
              <w:top w:val="nil"/>
              <w:left w:val="nil"/>
              <w:bottom w:val="nil"/>
              <w:right w:val="nil"/>
            </w:tcBorders>
            <w:shd w:val="clear" w:color="auto" w:fill="F2F2F2" w:themeFill="background1" w:themeFillShade="F2"/>
            <w:vAlign w:val="center"/>
          </w:tcPr>
          <w:p w14:paraId="541EA3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r>
      <w:tr w:rsidR="005C2162" w:rsidRPr="005C524D" w14:paraId="7CB2086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E743A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BEC93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DDBE5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7F431B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0,832</w:t>
            </w:r>
          </w:p>
        </w:tc>
        <w:tc>
          <w:tcPr>
            <w:tcW w:w="703" w:type="dxa"/>
            <w:tcBorders>
              <w:top w:val="nil"/>
              <w:left w:val="nil"/>
              <w:bottom w:val="nil"/>
              <w:right w:val="nil"/>
            </w:tcBorders>
            <w:shd w:val="clear" w:color="auto" w:fill="FFFFFF" w:themeFill="background1"/>
            <w:vAlign w:val="center"/>
          </w:tcPr>
          <w:p w14:paraId="0E23F3B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1448F90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0,203</w:t>
            </w:r>
          </w:p>
        </w:tc>
        <w:tc>
          <w:tcPr>
            <w:tcW w:w="709" w:type="dxa"/>
            <w:tcBorders>
              <w:top w:val="nil"/>
              <w:left w:val="nil"/>
              <w:bottom w:val="nil"/>
            </w:tcBorders>
            <w:shd w:val="clear" w:color="auto" w:fill="FFFFFF" w:themeFill="background1"/>
            <w:vAlign w:val="center"/>
          </w:tcPr>
          <w:p w14:paraId="4E86B4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0,043</w:t>
            </w:r>
          </w:p>
        </w:tc>
        <w:tc>
          <w:tcPr>
            <w:tcW w:w="708" w:type="dxa"/>
            <w:tcBorders>
              <w:top w:val="nil"/>
              <w:bottom w:val="nil"/>
              <w:right w:val="nil"/>
            </w:tcBorders>
            <w:shd w:val="clear" w:color="auto" w:fill="FFFFFF" w:themeFill="background1"/>
            <w:vAlign w:val="center"/>
          </w:tcPr>
          <w:p w14:paraId="20C376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05AB0C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0,594</w:t>
            </w:r>
          </w:p>
        </w:tc>
        <w:tc>
          <w:tcPr>
            <w:tcW w:w="709" w:type="dxa"/>
            <w:tcBorders>
              <w:top w:val="nil"/>
              <w:left w:val="nil"/>
              <w:bottom w:val="nil"/>
              <w:right w:val="nil"/>
            </w:tcBorders>
            <w:shd w:val="clear" w:color="auto" w:fill="FFFFFF" w:themeFill="background1"/>
            <w:vAlign w:val="center"/>
          </w:tcPr>
          <w:p w14:paraId="0E1BC5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0,347</w:t>
            </w:r>
          </w:p>
        </w:tc>
        <w:tc>
          <w:tcPr>
            <w:tcW w:w="709" w:type="dxa"/>
            <w:tcBorders>
              <w:top w:val="nil"/>
              <w:left w:val="nil"/>
              <w:bottom w:val="nil"/>
            </w:tcBorders>
            <w:shd w:val="clear" w:color="auto" w:fill="FFFFFF" w:themeFill="background1"/>
            <w:vAlign w:val="center"/>
          </w:tcPr>
          <w:p w14:paraId="5A70CA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0,147</w:t>
            </w:r>
          </w:p>
        </w:tc>
        <w:tc>
          <w:tcPr>
            <w:tcW w:w="708" w:type="dxa"/>
            <w:tcBorders>
              <w:top w:val="nil"/>
              <w:bottom w:val="nil"/>
              <w:right w:val="nil"/>
            </w:tcBorders>
            <w:shd w:val="clear" w:color="auto" w:fill="FFFFFF" w:themeFill="background1"/>
            <w:vAlign w:val="center"/>
          </w:tcPr>
          <w:p w14:paraId="340503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3F674C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0,594</w:t>
            </w:r>
          </w:p>
        </w:tc>
        <w:tc>
          <w:tcPr>
            <w:tcW w:w="709" w:type="dxa"/>
            <w:tcBorders>
              <w:top w:val="nil"/>
              <w:left w:val="nil"/>
              <w:bottom w:val="nil"/>
              <w:right w:val="nil"/>
            </w:tcBorders>
            <w:shd w:val="clear" w:color="auto" w:fill="FFFFFF" w:themeFill="background1"/>
            <w:vAlign w:val="center"/>
          </w:tcPr>
          <w:p w14:paraId="78E763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0,347</w:t>
            </w:r>
          </w:p>
        </w:tc>
        <w:tc>
          <w:tcPr>
            <w:tcW w:w="709" w:type="dxa"/>
            <w:tcBorders>
              <w:top w:val="nil"/>
              <w:left w:val="nil"/>
              <w:bottom w:val="nil"/>
              <w:right w:val="nil"/>
            </w:tcBorders>
            <w:shd w:val="clear" w:color="auto" w:fill="FFFFFF" w:themeFill="background1"/>
            <w:vAlign w:val="center"/>
          </w:tcPr>
          <w:p w14:paraId="5FD154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0,147</w:t>
            </w:r>
          </w:p>
        </w:tc>
      </w:tr>
      <w:tr w:rsidR="005C2162" w:rsidRPr="005C524D" w14:paraId="07723F9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4F8B7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498F5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B0DE3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EDF3B5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0,543</w:t>
            </w:r>
          </w:p>
        </w:tc>
        <w:tc>
          <w:tcPr>
            <w:tcW w:w="703" w:type="dxa"/>
            <w:tcBorders>
              <w:top w:val="nil"/>
              <w:left w:val="nil"/>
              <w:bottom w:val="nil"/>
              <w:right w:val="nil"/>
            </w:tcBorders>
            <w:shd w:val="clear" w:color="auto" w:fill="F2F2F2" w:themeFill="background1" w:themeFillShade="F2"/>
            <w:vAlign w:val="center"/>
          </w:tcPr>
          <w:p w14:paraId="14F53FE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1FA0F7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0,247</w:t>
            </w:r>
          </w:p>
        </w:tc>
        <w:tc>
          <w:tcPr>
            <w:tcW w:w="709" w:type="dxa"/>
            <w:tcBorders>
              <w:top w:val="nil"/>
              <w:left w:val="nil"/>
              <w:bottom w:val="nil"/>
            </w:tcBorders>
            <w:shd w:val="clear" w:color="auto" w:fill="F2F2F2" w:themeFill="background1" w:themeFillShade="F2"/>
            <w:vAlign w:val="center"/>
          </w:tcPr>
          <w:p w14:paraId="7D3A41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0,114</w:t>
            </w:r>
          </w:p>
        </w:tc>
        <w:tc>
          <w:tcPr>
            <w:tcW w:w="708" w:type="dxa"/>
            <w:tcBorders>
              <w:top w:val="nil"/>
              <w:bottom w:val="nil"/>
              <w:right w:val="nil"/>
            </w:tcBorders>
            <w:shd w:val="clear" w:color="auto" w:fill="F2F2F2" w:themeFill="background1" w:themeFillShade="F2"/>
            <w:vAlign w:val="center"/>
          </w:tcPr>
          <w:p w14:paraId="3EFEBA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0,719</w:t>
            </w:r>
          </w:p>
        </w:tc>
        <w:tc>
          <w:tcPr>
            <w:tcW w:w="709" w:type="dxa"/>
            <w:tcBorders>
              <w:top w:val="nil"/>
              <w:left w:val="nil"/>
              <w:bottom w:val="nil"/>
              <w:right w:val="nil"/>
            </w:tcBorders>
            <w:shd w:val="clear" w:color="auto" w:fill="F2F2F2" w:themeFill="background1" w:themeFillShade="F2"/>
            <w:vAlign w:val="center"/>
          </w:tcPr>
          <w:p w14:paraId="4D4184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65791A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720AC8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22C408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0,719</w:t>
            </w:r>
          </w:p>
        </w:tc>
        <w:tc>
          <w:tcPr>
            <w:tcW w:w="709" w:type="dxa"/>
            <w:tcBorders>
              <w:top w:val="nil"/>
              <w:left w:val="nil"/>
              <w:bottom w:val="nil"/>
              <w:right w:val="nil"/>
            </w:tcBorders>
            <w:shd w:val="clear" w:color="auto" w:fill="F2F2F2" w:themeFill="background1" w:themeFillShade="F2"/>
            <w:vAlign w:val="center"/>
          </w:tcPr>
          <w:p w14:paraId="557E4A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690E77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6B0DB1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37BA547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4FDF6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DE9F9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40D5E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FDF091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0,553</w:t>
            </w:r>
          </w:p>
        </w:tc>
        <w:tc>
          <w:tcPr>
            <w:tcW w:w="703" w:type="dxa"/>
            <w:tcBorders>
              <w:top w:val="nil"/>
              <w:left w:val="nil"/>
              <w:bottom w:val="nil"/>
              <w:right w:val="nil"/>
            </w:tcBorders>
            <w:shd w:val="clear" w:color="auto" w:fill="FFFFFF" w:themeFill="background1"/>
            <w:vAlign w:val="center"/>
          </w:tcPr>
          <w:p w14:paraId="6A6BCF4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44FBCB8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0,294</w:t>
            </w:r>
          </w:p>
        </w:tc>
        <w:tc>
          <w:tcPr>
            <w:tcW w:w="709" w:type="dxa"/>
            <w:tcBorders>
              <w:top w:val="nil"/>
              <w:left w:val="nil"/>
              <w:bottom w:val="nil"/>
            </w:tcBorders>
            <w:shd w:val="clear" w:color="auto" w:fill="FFFFFF" w:themeFill="background1"/>
            <w:vAlign w:val="center"/>
          </w:tcPr>
          <w:p w14:paraId="0ABBFA1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0,214</w:t>
            </w:r>
          </w:p>
        </w:tc>
        <w:tc>
          <w:tcPr>
            <w:tcW w:w="708" w:type="dxa"/>
            <w:tcBorders>
              <w:top w:val="nil"/>
              <w:bottom w:val="nil"/>
              <w:right w:val="nil"/>
            </w:tcBorders>
            <w:shd w:val="clear" w:color="auto" w:fill="FFFFFF" w:themeFill="background1"/>
            <w:vAlign w:val="center"/>
          </w:tcPr>
          <w:p w14:paraId="687654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0,718</w:t>
            </w:r>
          </w:p>
        </w:tc>
        <w:tc>
          <w:tcPr>
            <w:tcW w:w="709" w:type="dxa"/>
            <w:tcBorders>
              <w:top w:val="nil"/>
              <w:left w:val="nil"/>
              <w:bottom w:val="nil"/>
              <w:right w:val="nil"/>
            </w:tcBorders>
            <w:shd w:val="clear" w:color="auto" w:fill="FFFFFF" w:themeFill="background1"/>
            <w:vAlign w:val="center"/>
          </w:tcPr>
          <w:p w14:paraId="1EA0B7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16AEB6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0,173</w:t>
            </w:r>
          </w:p>
        </w:tc>
        <w:tc>
          <w:tcPr>
            <w:tcW w:w="709" w:type="dxa"/>
            <w:tcBorders>
              <w:top w:val="nil"/>
              <w:left w:val="nil"/>
              <w:bottom w:val="nil"/>
            </w:tcBorders>
            <w:shd w:val="clear" w:color="auto" w:fill="FFFFFF" w:themeFill="background1"/>
            <w:vAlign w:val="center"/>
          </w:tcPr>
          <w:p w14:paraId="479946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0,082</w:t>
            </w:r>
          </w:p>
        </w:tc>
        <w:tc>
          <w:tcPr>
            <w:tcW w:w="708" w:type="dxa"/>
            <w:tcBorders>
              <w:top w:val="nil"/>
              <w:bottom w:val="nil"/>
              <w:right w:val="nil"/>
            </w:tcBorders>
            <w:shd w:val="clear" w:color="auto" w:fill="FFFFFF" w:themeFill="background1"/>
            <w:vAlign w:val="center"/>
          </w:tcPr>
          <w:p w14:paraId="5E2E5F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0,718</w:t>
            </w:r>
          </w:p>
        </w:tc>
        <w:tc>
          <w:tcPr>
            <w:tcW w:w="709" w:type="dxa"/>
            <w:tcBorders>
              <w:top w:val="nil"/>
              <w:left w:val="nil"/>
              <w:bottom w:val="nil"/>
              <w:right w:val="nil"/>
            </w:tcBorders>
            <w:shd w:val="clear" w:color="auto" w:fill="FFFFFF" w:themeFill="background1"/>
            <w:vAlign w:val="center"/>
          </w:tcPr>
          <w:p w14:paraId="341328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5DF5CB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0,173</w:t>
            </w:r>
          </w:p>
        </w:tc>
        <w:tc>
          <w:tcPr>
            <w:tcW w:w="709" w:type="dxa"/>
            <w:tcBorders>
              <w:top w:val="nil"/>
              <w:left w:val="nil"/>
              <w:bottom w:val="nil"/>
              <w:right w:val="nil"/>
            </w:tcBorders>
            <w:shd w:val="clear" w:color="auto" w:fill="FFFFFF" w:themeFill="background1"/>
            <w:vAlign w:val="center"/>
          </w:tcPr>
          <w:p w14:paraId="399582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0,082</w:t>
            </w:r>
          </w:p>
        </w:tc>
      </w:tr>
      <w:tr w:rsidR="005C2162" w:rsidRPr="005C524D" w14:paraId="4F172F3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24809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0A798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89E96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70EA6A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0,798</w:t>
            </w:r>
          </w:p>
        </w:tc>
        <w:tc>
          <w:tcPr>
            <w:tcW w:w="703" w:type="dxa"/>
            <w:tcBorders>
              <w:top w:val="nil"/>
              <w:left w:val="nil"/>
              <w:bottom w:val="nil"/>
              <w:right w:val="nil"/>
            </w:tcBorders>
            <w:shd w:val="clear" w:color="auto" w:fill="F2F2F2" w:themeFill="background1" w:themeFillShade="F2"/>
            <w:vAlign w:val="center"/>
          </w:tcPr>
          <w:p w14:paraId="681D277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4180F52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0,287</w:t>
            </w:r>
          </w:p>
        </w:tc>
        <w:tc>
          <w:tcPr>
            <w:tcW w:w="709" w:type="dxa"/>
            <w:tcBorders>
              <w:top w:val="nil"/>
              <w:left w:val="nil"/>
              <w:bottom w:val="nil"/>
            </w:tcBorders>
            <w:shd w:val="clear" w:color="auto" w:fill="F2F2F2" w:themeFill="background1" w:themeFillShade="F2"/>
            <w:vAlign w:val="center"/>
          </w:tcPr>
          <w:p w14:paraId="0B498D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0,118</w:t>
            </w:r>
          </w:p>
        </w:tc>
        <w:tc>
          <w:tcPr>
            <w:tcW w:w="708" w:type="dxa"/>
            <w:tcBorders>
              <w:top w:val="nil"/>
              <w:bottom w:val="nil"/>
              <w:right w:val="nil"/>
            </w:tcBorders>
            <w:shd w:val="clear" w:color="auto" w:fill="F2F2F2" w:themeFill="background1" w:themeFillShade="F2"/>
            <w:vAlign w:val="center"/>
          </w:tcPr>
          <w:p w14:paraId="1FCAC5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41182C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575CF5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244174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0,117</w:t>
            </w:r>
          </w:p>
        </w:tc>
        <w:tc>
          <w:tcPr>
            <w:tcW w:w="708" w:type="dxa"/>
            <w:tcBorders>
              <w:top w:val="nil"/>
              <w:bottom w:val="nil"/>
              <w:right w:val="nil"/>
            </w:tcBorders>
            <w:shd w:val="clear" w:color="auto" w:fill="F2F2F2" w:themeFill="background1" w:themeFillShade="F2"/>
            <w:vAlign w:val="center"/>
          </w:tcPr>
          <w:p w14:paraId="7E13BB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560E96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08AB6A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3311DB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0,117</w:t>
            </w:r>
          </w:p>
        </w:tc>
      </w:tr>
      <w:tr w:rsidR="005C2162" w:rsidRPr="005C524D" w14:paraId="3E4F231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77ABE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FE26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06FD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284DE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0,797</w:t>
            </w:r>
          </w:p>
        </w:tc>
        <w:tc>
          <w:tcPr>
            <w:tcW w:w="703" w:type="dxa"/>
            <w:tcBorders>
              <w:top w:val="nil"/>
              <w:left w:val="nil"/>
              <w:bottom w:val="nil"/>
              <w:right w:val="nil"/>
            </w:tcBorders>
            <w:shd w:val="clear" w:color="auto" w:fill="FFFFFF" w:themeFill="background1"/>
            <w:vAlign w:val="center"/>
          </w:tcPr>
          <w:p w14:paraId="3B42262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0,599</w:t>
            </w:r>
          </w:p>
        </w:tc>
        <w:tc>
          <w:tcPr>
            <w:tcW w:w="709" w:type="dxa"/>
            <w:tcBorders>
              <w:top w:val="nil"/>
              <w:left w:val="nil"/>
              <w:bottom w:val="nil"/>
              <w:right w:val="nil"/>
            </w:tcBorders>
            <w:shd w:val="clear" w:color="auto" w:fill="FFFFFF" w:themeFill="background1"/>
            <w:vAlign w:val="center"/>
          </w:tcPr>
          <w:p w14:paraId="73BEBB0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0,288</w:t>
            </w:r>
          </w:p>
        </w:tc>
        <w:tc>
          <w:tcPr>
            <w:tcW w:w="709" w:type="dxa"/>
            <w:tcBorders>
              <w:top w:val="nil"/>
              <w:left w:val="nil"/>
              <w:bottom w:val="nil"/>
            </w:tcBorders>
            <w:shd w:val="clear" w:color="auto" w:fill="FFFFFF" w:themeFill="background1"/>
            <w:vAlign w:val="center"/>
          </w:tcPr>
          <w:p w14:paraId="771AB8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0,121</w:t>
            </w:r>
          </w:p>
        </w:tc>
        <w:tc>
          <w:tcPr>
            <w:tcW w:w="708" w:type="dxa"/>
            <w:tcBorders>
              <w:top w:val="nil"/>
              <w:bottom w:val="nil"/>
              <w:right w:val="nil"/>
            </w:tcBorders>
            <w:shd w:val="clear" w:color="auto" w:fill="FFFFFF" w:themeFill="background1"/>
            <w:vAlign w:val="center"/>
          </w:tcPr>
          <w:p w14:paraId="57247A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2D79EB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394240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0,285</w:t>
            </w:r>
          </w:p>
        </w:tc>
        <w:tc>
          <w:tcPr>
            <w:tcW w:w="709" w:type="dxa"/>
            <w:tcBorders>
              <w:top w:val="nil"/>
              <w:left w:val="nil"/>
              <w:bottom w:val="nil"/>
            </w:tcBorders>
            <w:shd w:val="clear" w:color="auto" w:fill="FFFFFF" w:themeFill="background1"/>
            <w:vAlign w:val="center"/>
          </w:tcPr>
          <w:p w14:paraId="3DBAEB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0,116</w:t>
            </w:r>
          </w:p>
        </w:tc>
        <w:tc>
          <w:tcPr>
            <w:tcW w:w="708" w:type="dxa"/>
            <w:tcBorders>
              <w:top w:val="nil"/>
              <w:bottom w:val="nil"/>
              <w:right w:val="nil"/>
            </w:tcBorders>
            <w:shd w:val="clear" w:color="auto" w:fill="FFFFFF" w:themeFill="background1"/>
            <w:vAlign w:val="center"/>
          </w:tcPr>
          <w:p w14:paraId="46E6A1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18BEF02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701011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0,285</w:t>
            </w:r>
          </w:p>
        </w:tc>
        <w:tc>
          <w:tcPr>
            <w:tcW w:w="709" w:type="dxa"/>
            <w:tcBorders>
              <w:top w:val="nil"/>
              <w:left w:val="nil"/>
              <w:bottom w:val="nil"/>
              <w:right w:val="nil"/>
            </w:tcBorders>
            <w:shd w:val="clear" w:color="auto" w:fill="FFFFFF" w:themeFill="background1"/>
            <w:vAlign w:val="center"/>
          </w:tcPr>
          <w:p w14:paraId="337F864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0,116</w:t>
            </w:r>
          </w:p>
        </w:tc>
      </w:tr>
      <w:tr w:rsidR="005C2162" w:rsidRPr="005C524D" w14:paraId="529DD56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D0206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1B741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E59EE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B2813C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3" w:type="dxa"/>
            <w:tcBorders>
              <w:top w:val="nil"/>
              <w:left w:val="nil"/>
              <w:bottom w:val="nil"/>
              <w:right w:val="nil"/>
            </w:tcBorders>
            <w:shd w:val="clear" w:color="auto" w:fill="F2F2F2" w:themeFill="background1" w:themeFillShade="F2"/>
            <w:vAlign w:val="center"/>
          </w:tcPr>
          <w:p w14:paraId="2B8AF0B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0C40696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0,305</w:t>
            </w:r>
          </w:p>
        </w:tc>
        <w:tc>
          <w:tcPr>
            <w:tcW w:w="709" w:type="dxa"/>
            <w:tcBorders>
              <w:top w:val="nil"/>
              <w:left w:val="nil"/>
              <w:bottom w:val="nil"/>
            </w:tcBorders>
            <w:shd w:val="clear" w:color="auto" w:fill="F2F2F2" w:themeFill="background1" w:themeFillShade="F2"/>
            <w:vAlign w:val="center"/>
          </w:tcPr>
          <w:p w14:paraId="1E1869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299873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0,819</w:t>
            </w:r>
          </w:p>
        </w:tc>
        <w:tc>
          <w:tcPr>
            <w:tcW w:w="709" w:type="dxa"/>
            <w:tcBorders>
              <w:top w:val="nil"/>
              <w:left w:val="nil"/>
              <w:bottom w:val="nil"/>
              <w:right w:val="nil"/>
            </w:tcBorders>
            <w:shd w:val="clear" w:color="auto" w:fill="F2F2F2" w:themeFill="background1" w:themeFillShade="F2"/>
            <w:vAlign w:val="center"/>
          </w:tcPr>
          <w:p w14:paraId="589A33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0,678</w:t>
            </w:r>
          </w:p>
        </w:tc>
        <w:tc>
          <w:tcPr>
            <w:tcW w:w="709" w:type="dxa"/>
            <w:tcBorders>
              <w:top w:val="nil"/>
              <w:left w:val="nil"/>
              <w:bottom w:val="nil"/>
              <w:right w:val="nil"/>
            </w:tcBorders>
            <w:shd w:val="clear" w:color="auto" w:fill="F2F2F2" w:themeFill="background1" w:themeFillShade="F2"/>
            <w:vAlign w:val="center"/>
          </w:tcPr>
          <w:p w14:paraId="2EB586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0,372</w:t>
            </w:r>
          </w:p>
        </w:tc>
        <w:tc>
          <w:tcPr>
            <w:tcW w:w="709" w:type="dxa"/>
            <w:tcBorders>
              <w:top w:val="nil"/>
              <w:left w:val="nil"/>
              <w:bottom w:val="nil"/>
            </w:tcBorders>
            <w:shd w:val="clear" w:color="auto" w:fill="F2F2F2" w:themeFill="background1" w:themeFillShade="F2"/>
            <w:vAlign w:val="center"/>
          </w:tcPr>
          <w:p w14:paraId="04EEB7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0,150</w:t>
            </w:r>
          </w:p>
        </w:tc>
        <w:tc>
          <w:tcPr>
            <w:tcW w:w="708" w:type="dxa"/>
            <w:tcBorders>
              <w:top w:val="nil"/>
              <w:bottom w:val="nil"/>
              <w:right w:val="nil"/>
            </w:tcBorders>
            <w:shd w:val="clear" w:color="auto" w:fill="F2F2F2" w:themeFill="background1" w:themeFillShade="F2"/>
            <w:vAlign w:val="center"/>
          </w:tcPr>
          <w:p w14:paraId="550A4B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0,819</w:t>
            </w:r>
          </w:p>
        </w:tc>
        <w:tc>
          <w:tcPr>
            <w:tcW w:w="709" w:type="dxa"/>
            <w:tcBorders>
              <w:top w:val="nil"/>
              <w:left w:val="nil"/>
              <w:bottom w:val="nil"/>
              <w:right w:val="nil"/>
            </w:tcBorders>
            <w:shd w:val="clear" w:color="auto" w:fill="F2F2F2" w:themeFill="background1" w:themeFillShade="F2"/>
            <w:vAlign w:val="center"/>
          </w:tcPr>
          <w:p w14:paraId="070EE3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0,678</w:t>
            </w:r>
          </w:p>
        </w:tc>
        <w:tc>
          <w:tcPr>
            <w:tcW w:w="709" w:type="dxa"/>
            <w:tcBorders>
              <w:top w:val="nil"/>
              <w:left w:val="nil"/>
              <w:bottom w:val="nil"/>
              <w:right w:val="nil"/>
            </w:tcBorders>
            <w:shd w:val="clear" w:color="auto" w:fill="F2F2F2" w:themeFill="background1" w:themeFillShade="F2"/>
            <w:vAlign w:val="center"/>
          </w:tcPr>
          <w:p w14:paraId="612BB5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0,372</w:t>
            </w:r>
          </w:p>
        </w:tc>
        <w:tc>
          <w:tcPr>
            <w:tcW w:w="709" w:type="dxa"/>
            <w:tcBorders>
              <w:top w:val="nil"/>
              <w:left w:val="nil"/>
              <w:bottom w:val="nil"/>
              <w:right w:val="nil"/>
            </w:tcBorders>
            <w:shd w:val="clear" w:color="auto" w:fill="F2F2F2" w:themeFill="background1" w:themeFillShade="F2"/>
            <w:vAlign w:val="center"/>
          </w:tcPr>
          <w:p w14:paraId="64E224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0,150</w:t>
            </w:r>
          </w:p>
        </w:tc>
      </w:tr>
      <w:tr w:rsidR="005C2162" w:rsidRPr="005C524D" w14:paraId="333BFA3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C119B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A8857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B86DC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FCAEBC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0,879</w:t>
            </w:r>
          </w:p>
        </w:tc>
        <w:tc>
          <w:tcPr>
            <w:tcW w:w="703" w:type="dxa"/>
            <w:tcBorders>
              <w:top w:val="nil"/>
              <w:left w:val="nil"/>
              <w:bottom w:val="nil"/>
              <w:right w:val="nil"/>
            </w:tcBorders>
            <w:shd w:val="clear" w:color="auto" w:fill="FFFFFF" w:themeFill="background1"/>
            <w:vAlign w:val="center"/>
          </w:tcPr>
          <w:p w14:paraId="26C4CCC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0,679</w:t>
            </w:r>
          </w:p>
        </w:tc>
        <w:tc>
          <w:tcPr>
            <w:tcW w:w="709" w:type="dxa"/>
            <w:tcBorders>
              <w:top w:val="nil"/>
              <w:left w:val="nil"/>
              <w:bottom w:val="nil"/>
              <w:right w:val="nil"/>
            </w:tcBorders>
            <w:shd w:val="clear" w:color="auto" w:fill="FFFFFF" w:themeFill="background1"/>
            <w:vAlign w:val="center"/>
          </w:tcPr>
          <w:p w14:paraId="66EF9AE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0,284</w:t>
            </w:r>
          </w:p>
        </w:tc>
        <w:tc>
          <w:tcPr>
            <w:tcW w:w="709" w:type="dxa"/>
            <w:tcBorders>
              <w:top w:val="nil"/>
              <w:left w:val="nil"/>
              <w:bottom w:val="nil"/>
            </w:tcBorders>
            <w:shd w:val="clear" w:color="auto" w:fill="FFFFFF" w:themeFill="background1"/>
            <w:vAlign w:val="center"/>
          </w:tcPr>
          <w:p w14:paraId="111719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0,080</w:t>
            </w:r>
          </w:p>
        </w:tc>
        <w:tc>
          <w:tcPr>
            <w:tcW w:w="708" w:type="dxa"/>
            <w:tcBorders>
              <w:top w:val="nil"/>
              <w:bottom w:val="nil"/>
              <w:right w:val="nil"/>
            </w:tcBorders>
            <w:shd w:val="clear" w:color="auto" w:fill="FFFFFF" w:themeFill="background1"/>
            <w:vAlign w:val="center"/>
          </w:tcPr>
          <w:p w14:paraId="3E49F9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36E645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0,677</w:t>
            </w:r>
          </w:p>
        </w:tc>
        <w:tc>
          <w:tcPr>
            <w:tcW w:w="709" w:type="dxa"/>
            <w:tcBorders>
              <w:top w:val="nil"/>
              <w:left w:val="nil"/>
              <w:bottom w:val="nil"/>
              <w:right w:val="nil"/>
            </w:tcBorders>
            <w:shd w:val="clear" w:color="auto" w:fill="FFFFFF" w:themeFill="background1"/>
            <w:vAlign w:val="center"/>
          </w:tcPr>
          <w:p w14:paraId="3AF769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0,373</w:t>
            </w:r>
          </w:p>
        </w:tc>
        <w:tc>
          <w:tcPr>
            <w:tcW w:w="709" w:type="dxa"/>
            <w:tcBorders>
              <w:top w:val="nil"/>
              <w:left w:val="nil"/>
              <w:bottom w:val="nil"/>
            </w:tcBorders>
            <w:shd w:val="clear" w:color="auto" w:fill="FFFFFF" w:themeFill="background1"/>
            <w:vAlign w:val="center"/>
          </w:tcPr>
          <w:p w14:paraId="408790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0,149</w:t>
            </w:r>
          </w:p>
        </w:tc>
        <w:tc>
          <w:tcPr>
            <w:tcW w:w="708" w:type="dxa"/>
            <w:tcBorders>
              <w:top w:val="nil"/>
              <w:bottom w:val="nil"/>
              <w:right w:val="nil"/>
            </w:tcBorders>
            <w:shd w:val="clear" w:color="auto" w:fill="FFFFFF" w:themeFill="background1"/>
            <w:vAlign w:val="center"/>
          </w:tcPr>
          <w:p w14:paraId="2BC2C6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6A4BA7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0,677</w:t>
            </w:r>
          </w:p>
        </w:tc>
        <w:tc>
          <w:tcPr>
            <w:tcW w:w="709" w:type="dxa"/>
            <w:tcBorders>
              <w:top w:val="nil"/>
              <w:left w:val="nil"/>
              <w:bottom w:val="nil"/>
              <w:right w:val="nil"/>
            </w:tcBorders>
            <w:shd w:val="clear" w:color="auto" w:fill="FFFFFF" w:themeFill="background1"/>
            <w:vAlign w:val="center"/>
          </w:tcPr>
          <w:p w14:paraId="735EC6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0,373</w:t>
            </w:r>
          </w:p>
        </w:tc>
        <w:tc>
          <w:tcPr>
            <w:tcW w:w="709" w:type="dxa"/>
            <w:tcBorders>
              <w:top w:val="nil"/>
              <w:left w:val="nil"/>
              <w:bottom w:val="nil"/>
              <w:right w:val="nil"/>
            </w:tcBorders>
            <w:shd w:val="clear" w:color="auto" w:fill="FFFFFF" w:themeFill="background1"/>
            <w:vAlign w:val="center"/>
          </w:tcPr>
          <w:p w14:paraId="15F356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0,149</w:t>
            </w:r>
          </w:p>
        </w:tc>
      </w:tr>
      <w:tr w:rsidR="005C2162" w:rsidRPr="005C524D" w14:paraId="3581950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EFBF6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32FBF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9C1E2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E1DA40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0,952</w:t>
            </w:r>
          </w:p>
        </w:tc>
        <w:tc>
          <w:tcPr>
            <w:tcW w:w="703" w:type="dxa"/>
            <w:tcBorders>
              <w:top w:val="nil"/>
              <w:left w:val="nil"/>
              <w:bottom w:val="nil"/>
              <w:right w:val="nil"/>
            </w:tcBorders>
            <w:shd w:val="clear" w:color="auto" w:fill="F2F2F2" w:themeFill="background1" w:themeFillShade="F2"/>
            <w:vAlign w:val="center"/>
          </w:tcPr>
          <w:p w14:paraId="122A61B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7EF41DD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7628E7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0,120</w:t>
            </w:r>
          </w:p>
        </w:tc>
        <w:tc>
          <w:tcPr>
            <w:tcW w:w="708" w:type="dxa"/>
            <w:tcBorders>
              <w:top w:val="nil"/>
              <w:bottom w:val="nil"/>
              <w:right w:val="nil"/>
            </w:tcBorders>
            <w:shd w:val="clear" w:color="auto" w:fill="F2F2F2" w:themeFill="background1" w:themeFillShade="F2"/>
            <w:vAlign w:val="center"/>
          </w:tcPr>
          <w:p w14:paraId="1A511C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34CADE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5C21D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0,441</w:t>
            </w:r>
          </w:p>
        </w:tc>
        <w:tc>
          <w:tcPr>
            <w:tcW w:w="709" w:type="dxa"/>
            <w:tcBorders>
              <w:top w:val="nil"/>
              <w:left w:val="nil"/>
              <w:bottom w:val="nil"/>
            </w:tcBorders>
            <w:shd w:val="clear" w:color="auto" w:fill="F2F2F2" w:themeFill="background1" w:themeFillShade="F2"/>
            <w:vAlign w:val="center"/>
          </w:tcPr>
          <w:p w14:paraId="62EE12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625789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5353EF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5628C1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0,441</w:t>
            </w:r>
          </w:p>
        </w:tc>
        <w:tc>
          <w:tcPr>
            <w:tcW w:w="709" w:type="dxa"/>
            <w:tcBorders>
              <w:top w:val="nil"/>
              <w:left w:val="nil"/>
              <w:bottom w:val="nil"/>
              <w:right w:val="nil"/>
            </w:tcBorders>
            <w:shd w:val="clear" w:color="auto" w:fill="F2F2F2" w:themeFill="background1" w:themeFillShade="F2"/>
            <w:vAlign w:val="center"/>
          </w:tcPr>
          <w:p w14:paraId="7481E0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r>
      <w:tr w:rsidR="005C2162" w:rsidRPr="005C524D" w14:paraId="4A3E854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74026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3069D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FCA18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71238B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0,914</w:t>
            </w:r>
          </w:p>
        </w:tc>
        <w:tc>
          <w:tcPr>
            <w:tcW w:w="703" w:type="dxa"/>
            <w:tcBorders>
              <w:top w:val="nil"/>
              <w:left w:val="nil"/>
              <w:bottom w:val="nil"/>
              <w:right w:val="nil"/>
            </w:tcBorders>
            <w:shd w:val="clear" w:color="auto" w:fill="FFFFFF" w:themeFill="background1"/>
            <w:vAlign w:val="center"/>
          </w:tcPr>
          <w:p w14:paraId="11164B3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1F50B10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0,278</w:t>
            </w:r>
          </w:p>
        </w:tc>
        <w:tc>
          <w:tcPr>
            <w:tcW w:w="709" w:type="dxa"/>
            <w:tcBorders>
              <w:top w:val="nil"/>
              <w:left w:val="nil"/>
              <w:bottom w:val="nil"/>
            </w:tcBorders>
            <w:shd w:val="clear" w:color="auto" w:fill="FFFFFF" w:themeFill="background1"/>
            <w:vAlign w:val="center"/>
          </w:tcPr>
          <w:p w14:paraId="75A46C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0,056</w:t>
            </w:r>
          </w:p>
        </w:tc>
        <w:tc>
          <w:tcPr>
            <w:tcW w:w="708" w:type="dxa"/>
            <w:tcBorders>
              <w:top w:val="nil"/>
              <w:bottom w:val="nil"/>
              <w:right w:val="nil"/>
            </w:tcBorders>
            <w:shd w:val="clear" w:color="auto" w:fill="FFFFFF" w:themeFill="background1"/>
            <w:vAlign w:val="center"/>
          </w:tcPr>
          <w:p w14:paraId="3FD9C6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0,833</w:t>
            </w:r>
          </w:p>
        </w:tc>
        <w:tc>
          <w:tcPr>
            <w:tcW w:w="709" w:type="dxa"/>
            <w:tcBorders>
              <w:top w:val="nil"/>
              <w:left w:val="nil"/>
              <w:bottom w:val="nil"/>
              <w:right w:val="nil"/>
            </w:tcBorders>
            <w:shd w:val="clear" w:color="auto" w:fill="FFFFFF" w:themeFill="background1"/>
            <w:vAlign w:val="center"/>
          </w:tcPr>
          <w:p w14:paraId="209231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0,722</w:t>
            </w:r>
          </w:p>
        </w:tc>
        <w:tc>
          <w:tcPr>
            <w:tcW w:w="709" w:type="dxa"/>
            <w:tcBorders>
              <w:top w:val="nil"/>
              <w:left w:val="nil"/>
              <w:bottom w:val="nil"/>
              <w:right w:val="nil"/>
            </w:tcBorders>
            <w:shd w:val="clear" w:color="auto" w:fill="FFFFFF" w:themeFill="background1"/>
            <w:vAlign w:val="center"/>
          </w:tcPr>
          <w:p w14:paraId="2391764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0,440</w:t>
            </w:r>
          </w:p>
        </w:tc>
        <w:tc>
          <w:tcPr>
            <w:tcW w:w="709" w:type="dxa"/>
            <w:tcBorders>
              <w:top w:val="nil"/>
              <w:left w:val="nil"/>
              <w:bottom w:val="nil"/>
            </w:tcBorders>
            <w:shd w:val="clear" w:color="auto" w:fill="FFFFFF" w:themeFill="background1"/>
            <w:vAlign w:val="center"/>
          </w:tcPr>
          <w:p w14:paraId="1E73A2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0,181</w:t>
            </w:r>
          </w:p>
        </w:tc>
        <w:tc>
          <w:tcPr>
            <w:tcW w:w="708" w:type="dxa"/>
            <w:tcBorders>
              <w:top w:val="nil"/>
              <w:bottom w:val="nil"/>
              <w:right w:val="nil"/>
            </w:tcBorders>
            <w:shd w:val="clear" w:color="auto" w:fill="FFFFFF" w:themeFill="background1"/>
            <w:vAlign w:val="center"/>
          </w:tcPr>
          <w:p w14:paraId="55342CE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0,833</w:t>
            </w:r>
          </w:p>
        </w:tc>
        <w:tc>
          <w:tcPr>
            <w:tcW w:w="709" w:type="dxa"/>
            <w:tcBorders>
              <w:top w:val="nil"/>
              <w:left w:val="nil"/>
              <w:bottom w:val="nil"/>
              <w:right w:val="nil"/>
            </w:tcBorders>
            <w:shd w:val="clear" w:color="auto" w:fill="FFFFFF" w:themeFill="background1"/>
            <w:vAlign w:val="center"/>
          </w:tcPr>
          <w:p w14:paraId="4DAC39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0,722</w:t>
            </w:r>
          </w:p>
        </w:tc>
        <w:tc>
          <w:tcPr>
            <w:tcW w:w="709" w:type="dxa"/>
            <w:tcBorders>
              <w:top w:val="nil"/>
              <w:left w:val="nil"/>
              <w:bottom w:val="nil"/>
              <w:right w:val="nil"/>
            </w:tcBorders>
            <w:shd w:val="clear" w:color="auto" w:fill="FFFFFF" w:themeFill="background1"/>
            <w:vAlign w:val="center"/>
          </w:tcPr>
          <w:p w14:paraId="632395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0,440</w:t>
            </w:r>
          </w:p>
        </w:tc>
        <w:tc>
          <w:tcPr>
            <w:tcW w:w="709" w:type="dxa"/>
            <w:tcBorders>
              <w:top w:val="nil"/>
              <w:left w:val="nil"/>
              <w:bottom w:val="nil"/>
              <w:right w:val="nil"/>
            </w:tcBorders>
            <w:shd w:val="clear" w:color="auto" w:fill="FFFFFF" w:themeFill="background1"/>
            <w:vAlign w:val="center"/>
          </w:tcPr>
          <w:p w14:paraId="673DD5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0,181</w:t>
            </w:r>
          </w:p>
        </w:tc>
      </w:tr>
      <w:tr w:rsidR="005C2162" w:rsidRPr="005C524D" w14:paraId="7002863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B8C2D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2BBA0A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B3D0D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041757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0,641</w:t>
            </w:r>
          </w:p>
        </w:tc>
        <w:tc>
          <w:tcPr>
            <w:tcW w:w="703" w:type="dxa"/>
            <w:tcBorders>
              <w:top w:val="nil"/>
              <w:left w:val="nil"/>
              <w:bottom w:val="nil"/>
              <w:right w:val="nil"/>
            </w:tcBorders>
            <w:shd w:val="clear" w:color="auto" w:fill="F2F2F2" w:themeFill="background1" w:themeFillShade="F2"/>
            <w:vAlign w:val="center"/>
          </w:tcPr>
          <w:p w14:paraId="3A44401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675C188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0,298</w:t>
            </w:r>
          </w:p>
        </w:tc>
        <w:tc>
          <w:tcPr>
            <w:tcW w:w="709" w:type="dxa"/>
            <w:tcBorders>
              <w:top w:val="nil"/>
              <w:left w:val="nil"/>
              <w:bottom w:val="nil"/>
            </w:tcBorders>
            <w:shd w:val="clear" w:color="auto" w:fill="F2F2F2" w:themeFill="background1" w:themeFillShade="F2"/>
            <w:vAlign w:val="center"/>
          </w:tcPr>
          <w:p w14:paraId="532619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0,131</w:t>
            </w:r>
          </w:p>
        </w:tc>
        <w:tc>
          <w:tcPr>
            <w:tcW w:w="708" w:type="dxa"/>
            <w:tcBorders>
              <w:top w:val="nil"/>
              <w:bottom w:val="nil"/>
              <w:right w:val="nil"/>
            </w:tcBorders>
            <w:shd w:val="clear" w:color="auto" w:fill="F2F2F2" w:themeFill="background1" w:themeFillShade="F2"/>
            <w:vAlign w:val="center"/>
          </w:tcPr>
          <w:p w14:paraId="77B147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670AD4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25819B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783FDA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44BEA4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60B298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3E9B22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60852C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r>
      <w:tr w:rsidR="005C2162" w:rsidRPr="005C524D" w14:paraId="080CBBA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BE364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D8483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FBC67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9D00A3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0,670</w:t>
            </w:r>
          </w:p>
        </w:tc>
        <w:tc>
          <w:tcPr>
            <w:tcW w:w="703" w:type="dxa"/>
            <w:tcBorders>
              <w:top w:val="nil"/>
              <w:left w:val="nil"/>
              <w:bottom w:val="nil"/>
              <w:right w:val="nil"/>
            </w:tcBorders>
            <w:shd w:val="clear" w:color="auto" w:fill="FFFFFF" w:themeFill="background1"/>
            <w:vAlign w:val="center"/>
          </w:tcPr>
          <w:p w14:paraId="2D23944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0,522</w:t>
            </w:r>
          </w:p>
        </w:tc>
        <w:tc>
          <w:tcPr>
            <w:tcW w:w="709" w:type="dxa"/>
            <w:tcBorders>
              <w:top w:val="nil"/>
              <w:left w:val="nil"/>
              <w:bottom w:val="nil"/>
              <w:right w:val="nil"/>
            </w:tcBorders>
            <w:shd w:val="clear" w:color="auto" w:fill="FFFFFF" w:themeFill="background1"/>
            <w:vAlign w:val="center"/>
          </w:tcPr>
          <w:p w14:paraId="48FB39A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0,337</w:t>
            </w:r>
          </w:p>
        </w:tc>
        <w:tc>
          <w:tcPr>
            <w:tcW w:w="709" w:type="dxa"/>
            <w:tcBorders>
              <w:top w:val="nil"/>
              <w:left w:val="nil"/>
              <w:bottom w:val="nil"/>
            </w:tcBorders>
            <w:shd w:val="clear" w:color="auto" w:fill="FFFFFF" w:themeFill="background1"/>
            <w:vAlign w:val="center"/>
          </w:tcPr>
          <w:p w14:paraId="68DFDD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0,226</w:t>
            </w:r>
          </w:p>
        </w:tc>
        <w:tc>
          <w:tcPr>
            <w:tcW w:w="708" w:type="dxa"/>
            <w:tcBorders>
              <w:top w:val="nil"/>
              <w:bottom w:val="nil"/>
              <w:right w:val="nil"/>
            </w:tcBorders>
            <w:shd w:val="clear" w:color="auto" w:fill="FFFFFF" w:themeFill="background1"/>
            <w:vAlign w:val="center"/>
          </w:tcPr>
          <w:p w14:paraId="6F33724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23B359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0,516</w:t>
            </w:r>
          </w:p>
        </w:tc>
        <w:tc>
          <w:tcPr>
            <w:tcW w:w="709" w:type="dxa"/>
            <w:tcBorders>
              <w:top w:val="nil"/>
              <w:left w:val="nil"/>
              <w:bottom w:val="nil"/>
              <w:right w:val="nil"/>
            </w:tcBorders>
            <w:shd w:val="clear" w:color="auto" w:fill="FFFFFF" w:themeFill="background1"/>
            <w:vAlign w:val="center"/>
          </w:tcPr>
          <w:p w14:paraId="327A39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c>
          <w:tcPr>
            <w:tcW w:w="709" w:type="dxa"/>
            <w:tcBorders>
              <w:top w:val="nil"/>
              <w:left w:val="nil"/>
              <w:bottom w:val="nil"/>
            </w:tcBorders>
            <w:shd w:val="clear" w:color="auto" w:fill="FFFFFF" w:themeFill="background1"/>
            <w:vAlign w:val="center"/>
          </w:tcPr>
          <w:p w14:paraId="15EBD0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8" w:type="dxa"/>
            <w:tcBorders>
              <w:top w:val="nil"/>
              <w:bottom w:val="nil"/>
              <w:right w:val="nil"/>
            </w:tcBorders>
            <w:shd w:val="clear" w:color="auto" w:fill="FFFFFF" w:themeFill="background1"/>
            <w:vAlign w:val="center"/>
          </w:tcPr>
          <w:p w14:paraId="12A91AC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7C7625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0,516</w:t>
            </w:r>
          </w:p>
        </w:tc>
        <w:tc>
          <w:tcPr>
            <w:tcW w:w="709" w:type="dxa"/>
            <w:tcBorders>
              <w:top w:val="nil"/>
              <w:left w:val="nil"/>
              <w:bottom w:val="nil"/>
              <w:right w:val="nil"/>
            </w:tcBorders>
            <w:shd w:val="clear" w:color="auto" w:fill="FFFFFF" w:themeFill="background1"/>
            <w:vAlign w:val="center"/>
          </w:tcPr>
          <w:p w14:paraId="5B9528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c>
          <w:tcPr>
            <w:tcW w:w="709" w:type="dxa"/>
            <w:tcBorders>
              <w:top w:val="nil"/>
              <w:left w:val="nil"/>
              <w:bottom w:val="nil"/>
              <w:right w:val="nil"/>
            </w:tcBorders>
            <w:shd w:val="clear" w:color="auto" w:fill="FFFFFF" w:themeFill="background1"/>
            <w:vAlign w:val="center"/>
          </w:tcPr>
          <w:p w14:paraId="044FE4E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r>
      <w:tr w:rsidR="005C2162" w:rsidRPr="005C524D" w14:paraId="71E5B3C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B887B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E03D6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446D0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BBE2B5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5990AE2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1E76AF7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4A364E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0,136</w:t>
            </w:r>
          </w:p>
        </w:tc>
        <w:tc>
          <w:tcPr>
            <w:tcW w:w="708" w:type="dxa"/>
            <w:tcBorders>
              <w:top w:val="nil"/>
              <w:bottom w:val="nil"/>
              <w:right w:val="nil"/>
            </w:tcBorders>
            <w:shd w:val="clear" w:color="auto" w:fill="F2F2F2" w:themeFill="background1" w:themeFillShade="F2"/>
            <w:vAlign w:val="center"/>
          </w:tcPr>
          <w:p w14:paraId="206049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28EC4F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0CAF06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319CEF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0,134</w:t>
            </w:r>
          </w:p>
        </w:tc>
        <w:tc>
          <w:tcPr>
            <w:tcW w:w="708" w:type="dxa"/>
            <w:tcBorders>
              <w:top w:val="nil"/>
              <w:bottom w:val="nil"/>
              <w:right w:val="nil"/>
            </w:tcBorders>
            <w:shd w:val="clear" w:color="auto" w:fill="F2F2F2" w:themeFill="background1" w:themeFillShade="F2"/>
            <w:vAlign w:val="center"/>
          </w:tcPr>
          <w:p w14:paraId="6CA86B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1434F4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EA2E7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5A9DC6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0,134</w:t>
            </w:r>
          </w:p>
        </w:tc>
      </w:tr>
      <w:tr w:rsidR="005C2162" w:rsidRPr="005C524D" w14:paraId="26CE4B1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42F14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D36A8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4F570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6E2E33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0,879</w:t>
            </w:r>
          </w:p>
        </w:tc>
        <w:tc>
          <w:tcPr>
            <w:tcW w:w="703" w:type="dxa"/>
            <w:tcBorders>
              <w:top w:val="nil"/>
              <w:left w:val="nil"/>
              <w:bottom w:val="nil"/>
              <w:right w:val="nil"/>
            </w:tcBorders>
            <w:shd w:val="clear" w:color="auto" w:fill="FFFFFF" w:themeFill="background1"/>
            <w:vAlign w:val="center"/>
          </w:tcPr>
          <w:p w14:paraId="39337E4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077F9C8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0,348</w:t>
            </w:r>
          </w:p>
        </w:tc>
        <w:tc>
          <w:tcPr>
            <w:tcW w:w="709" w:type="dxa"/>
            <w:tcBorders>
              <w:top w:val="nil"/>
              <w:left w:val="nil"/>
              <w:bottom w:val="nil"/>
            </w:tcBorders>
            <w:shd w:val="clear" w:color="auto" w:fill="FFFFFF" w:themeFill="background1"/>
            <w:vAlign w:val="center"/>
          </w:tcPr>
          <w:p w14:paraId="45A54FE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0,139</w:t>
            </w:r>
          </w:p>
        </w:tc>
        <w:tc>
          <w:tcPr>
            <w:tcW w:w="708" w:type="dxa"/>
            <w:tcBorders>
              <w:top w:val="nil"/>
              <w:bottom w:val="nil"/>
              <w:right w:val="nil"/>
            </w:tcBorders>
            <w:shd w:val="clear" w:color="auto" w:fill="FFFFFF" w:themeFill="background1"/>
            <w:vAlign w:val="center"/>
          </w:tcPr>
          <w:p w14:paraId="71F7D8E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0,877</w:t>
            </w:r>
          </w:p>
        </w:tc>
        <w:tc>
          <w:tcPr>
            <w:tcW w:w="709" w:type="dxa"/>
            <w:tcBorders>
              <w:top w:val="nil"/>
              <w:left w:val="nil"/>
              <w:bottom w:val="nil"/>
              <w:right w:val="nil"/>
            </w:tcBorders>
            <w:shd w:val="clear" w:color="auto" w:fill="FFFFFF" w:themeFill="background1"/>
            <w:vAlign w:val="center"/>
          </w:tcPr>
          <w:p w14:paraId="4C4879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136DA3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0,345</w:t>
            </w:r>
          </w:p>
        </w:tc>
        <w:tc>
          <w:tcPr>
            <w:tcW w:w="709" w:type="dxa"/>
            <w:tcBorders>
              <w:top w:val="nil"/>
              <w:left w:val="nil"/>
              <w:bottom w:val="nil"/>
            </w:tcBorders>
            <w:shd w:val="clear" w:color="auto" w:fill="FFFFFF" w:themeFill="background1"/>
            <w:vAlign w:val="center"/>
          </w:tcPr>
          <w:p w14:paraId="701C78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0,135</w:t>
            </w:r>
          </w:p>
        </w:tc>
        <w:tc>
          <w:tcPr>
            <w:tcW w:w="708" w:type="dxa"/>
            <w:tcBorders>
              <w:top w:val="nil"/>
              <w:bottom w:val="nil"/>
              <w:right w:val="nil"/>
            </w:tcBorders>
            <w:shd w:val="clear" w:color="auto" w:fill="FFFFFF" w:themeFill="background1"/>
            <w:vAlign w:val="center"/>
          </w:tcPr>
          <w:p w14:paraId="0F423E6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0,877</w:t>
            </w:r>
          </w:p>
        </w:tc>
        <w:tc>
          <w:tcPr>
            <w:tcW w:w="709" w:type="dxa"/>
            <w:tcBorders>
              <w:top w:val="nil"/>
              <w:left w:val="nil"/>
              <w:bottom w:val="nil"/>
              <w:right w:val="nil"/>
            </w:tcBorders>
            <w:shd w:val="clear" w:color="auto" w:fill="FFFFFF" w:themeFill="background1"/>
            <w:vAlign w:val="center"/>
          </w:tcPr>
          <w:p w14:paraId="7B6105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5422CA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0,345</w:t>
            </w:r>
          </w:p>
        </w:tc>
        <w:tc>
          <w:tcPr>
            <w:tcW w:w="709" w:type="dxa"/>
            <w:tcBorders>
              <w:top w:val="nil"/>
              <w:left w:val="nil"/>
              <w:bottom w:val="nil"/>
              <w:right w:val="nil"/>
            </w:tcBorders>
            <w:shd w:val="clear" w:color="auto" w:fill="FFFFFF" w:themeFill="background1"/>
            <w:vAlign w:val="center"/>
          </w:tcPr>
          <w:p w14:paraId="55C94E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0,135</w:t>
            </w:r>
          </w:p>
        </w:tc>
      </w:tr>
      <w:tr w:rsidR="005C2162" w:rsidRPr="005C524D" w14:paraId="47E44ED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23D7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10E0B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2CFD5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A4AF1F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0,956</w:t>
            </w:r>
          </w:p>
        </w:tc>
        <w:tc>
          <w:tcPr>
            <w:tcW w:w="703" w:type="dxa"/>
            <w:tcBorders>
              <w:top w:val="nil"/>
              <w:left w:val="nil"/>
              <w:bottom w:val="nil"/>
              <w:right w:val="nil"/>
            </w:tcBorders>
            <w:shd w:val="clear" w:color="auto" w:fill="F2F2F2" w:themeFill="background1" w:themeFillShade="F2"/>
            <w:vAlign w:val="center"/>
          </w:tcPr>
          <w:p w14:paraId="58327E2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241E990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0,368</w:t>
            </w:r>
          </w:p>
        </w:tc>
        <w:tc>
          <w:tcPr>
            <w:tcW w:w="709" w:type="dxa"/>
            <w:tcBorders>
              <w:top w:val="nil"/>
              <w:left w:val="nil"/>
              <w:bottom w:val="nil"/>
            </w:tcBorders>
            <w:shd w:val="clear" w:color="auto" w:fill="F2F2F2" w:themeFill="background1" w:themeFillShade="F2"/>
            <w:vAlign w:val="center"/>
          </w:tcPr>
          <w:p w14:paraId="44E25D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0,138</w:t>
            </w:r>
          </w:p>
        </w:tc>
        <w:tc>
          <w:tcPr>
            <w:tcW w:w="708" w:type="dxa"/>
            <w:tcBorders>
              <w:top w:val="nil"/>
              <w:bottom w:val="nil"/>
              <w:right w:val="nil"/>
            </w:tcBorders>
            <w:shd w:val="clear" w:color="auto" w:fill="F2F2F2" w:themeFill="background1" w:themeFillShade="F2"/>
            <w:vAlign w:val="center"/>
          </w:tcPr>
          <w:p w14:paraId="3B24AA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08A34D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0,774</w:t>
            </w:r>
          </w:p>
        </w:tc>
        <w:tc>
          <w:tcPr>
            <w:tcW w:w="709" w:type="dxa"/>
            <w:tcBorders>
              <w:top w:val="nil"/>
              <w:left w:val="nil"/>
              <w:bottom w:val="nil"/>
              <w:right w:val="nil"/>
            </w:tcBorders>
            <w:shd w:val="clear" w:color="auto" w:fill="F2F2F2" w:themeFill="background1" w:themeFillShade="F2"/>
            <w:vAlign w:val="center"/>
          </w:tcPr>
          <w:p w14:paraId="7BD018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7937C8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6C1764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587C66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0,774</w:t>
            </w:r>
          </w:p>
        </w:tc>
        <w:tc>
          <w:tcPr>
            <w:tcW w:w="709" w:type="dxa"/>
            <w:tcBorders>
              <w:top w:val="nil"/>
              <w:left w:val="nil"/>
              <w:bottom w:val="nil"/>
              <w:right w:val="nil"/>
            </w:tcBorders>
            <w:shd w:val="clear" w:color="auto" w:fill="F2F2F2" w:themeFill="background1" w:themeFillShade="F2"/>
            <w:vAlign w:val="center"/>
          </w:tcPr>
          <w:p w14:paraId="377914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3B0EF5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r>
      <w:tr w:rsidR="005C2162" w:rsidRPr="005C524D" w14:paraId="78082F1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CB0F1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1BAD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FE863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13A218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0,935</w:t>
            </w:r>
          </w:p>
        </w:tc>
        <w:tc>
          <w:tcPr>
            <w:tcW w:w="703" w:type="dxa"/>
            <w:tcBorders>
              <w:top w:val="nil"/>
              <w:left w:val="nil"/>
              <w:bottom w:val="nil"/>
              <w:right w:val="nil"/>
            </w:tcBorders>
            <w:shd w:val="clear" w:color="auto" w:fill="FFFFFF" w:themeFill="background1"/>
            <w:vAlign w:val="center"/>
          </w:tcPr>
          <w:p w14:paraId="7E256AB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0,776</w:t>
            </w:r>
          </w:p>
        </w:tc>
        <w:tc>
          <w:tcPr>
            <w:tcW w:w="709" w:type="dxa"/>
            <w:tcBorders>
              <w:top w:val="nil"/>
              <w:left w:val="nil"/>
              <w:bottom w:val="nil"/>
              <w:right w:val="nil"/>
            </w:tcBorders>
            <w:shd w:val="clear" w:color="auto" w:fill="FFFFFF" w:themeFill="background1"/>
            <w:vAlign w:val="center"/>
          </w:tcPr>
          <w:p w14:paraId="7C7D036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0,353</w:t>
            </w:r>
          </w:p>
        </w:tc>
        <w:tc>
          <w:tcPr>
            <w:tcW w:w="709" w:type="dxa"/>
            <w:tcBorders>
              <w:top w:val="nil"/>
              <w:left w:val="nil"/>
              <w:bottom w:val="nil"/>
            </w:tcBorders>
            <w:shd w:val="clear" w:color="auto" w:fill="FFFFFF" w:themeFill="background1"/>
            <w:vAlign w:val="center"/>
          </w:tcPr>
          <w:p w14:paraId="62F803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0,097</w:t>
            </w:r>
          </w:p>
        </w:tc>
        <w:tc>
          <w:tcPr>
            <w:tcW w:w="708" w:type="dxa"/>
            <w:tcBorders>
              <w:top w:val="nil"/>
              <w:bottom w:val="nil"/>
              <w:right w:val="nil"/>
            </w:tcBorders>
            <w:shd w:val="clear" w:color="auto" w:fill="FFFFFF" w:themeFill="background1"/>
            <w:vAlign w:val="center"/>
          </w:tcPr>
          <w:p w14:paraId="5FB0B5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0,897</w:t>
            </w:r>
          </w:p>
        </w:tc>
        <w:tc>
          <w:tcPr>
            <w:tcW w:w="709" w:type="dxa"/>
            <w:tcBorders>
              <w:top w:val="nil"/>
              <w:left w:val="nil"/>
              <w:bottom w:val="nil"/>
              <w:right w:val="nil"/>
            </w:tcBorders>
            <w:shd w:val="clear" w:color="auto" w:fill="FFFFFF" w:themeFill="background1"/>
            <w:vAlign w:val="center"/>
          </w:tcPr>
          <w:p w14:paraId="193279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4073DC2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tcBorders>
            <w:shd w:val="clear" w:color="auto" w:fill="FFFFFF" w:themeFill="background1"/>
            <w:vAlign w:val="center"/>
          </w:tcPr>
          <w:p w14:paraId="37D1EE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c>
          <w:tcPr>
            <w:tcW w:w="708" w:type="dxa"/>
            <w:tcBorders>
              <w:top w:val="nil"/>
              <w:bottom w:val="nil"/>
              <w:right w:val="nil"/>
            </w:tcBorders>
            <w:shd w:val="clear" w:color="auto" w:fill="FFFFFF" w:themeFill="background1"/>
            <w:vAlign w:val="center"/>
          </w:tcPr>
          <w:p w14:paraId="0BBF59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0,897</w:t>
            </w:r>
          </w:p>
        </w:tc>
        <w:tc>
          <w:tcPr>
            <w:tcW w:w="709" w:type="dxa"/>
            <w:tcBorders>
              <w:top w:val="nil"/>
              <w:left w:val="nil"/>
              <w:bottom w:val="nil"/>
              <w:right w:val="nil"/>
            </w:tcBorders>
            <w:shd w:val="clear" w:color="auto" w:fill="FFFFFF" w:themeFill="background1"/>
            <w:vAlign w:val="center"/>
          </w:tcPr>
          <w:p w14:paraId="46CA92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646A4C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5CF32C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r>
      <w:tr w:rsidR="005C2162" w:rsidRPr="005C524D" w14:paraId="33423BC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D037C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9D73F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1BB57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B229B5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3" w:type="dxa"/>
            <w:tcBorders>
              <w:top w:val="nil"/>
              <w:left w:val="nil"/>
              <w:bottom w:val="nil"/>
              <w:right w:val="nil"/>
            </w:tcBorders>
            <w:shd w:val="clear" w:color="auto" w:fill="F2F2F2" w:themeFill="background1" w:themeFillShade="F2"/>
            <w:vAlign w:val="center"/>
          </w:tcPr>
          <w:p w14:paraId="59AD7D9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6FB7094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0,380</w:t>
            </w:r>
          </w:p>
        </w:tc>
        <w:tc>
          <w:tcPr>
            <w:tcW w:w="709" w:type="dxa"/>
            <w:tcBorders>
              <w:top w:val="nil"/>
              <w:left w:val="nil"/>
              <w:bottom w:val="nil"/>
            </w:tcBorders>
            <w:shd w:val="clear" w:color="auto" w:fill="F2F2F2" w:themeFill="background1" w:themeFillShade="F2"/>
            <w:vAlign w:val="center"/>
          </w:tcPr>
          <w:p w14:paraId="5BEBCE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0056FE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0,907</w:t>
            </w:r>
          </w:p>
        </w:tc>
        <w:tc>
          <w:tcPr>
            <w:tcW w:w="709" w:type="dxa"/>
            <w:tcBorders>
              <w:top w:val="nil"/>
              <w:left w:val="nil"/>
              <w:bottom w:val="nil"/>
              <w:right w:val="nil"/>
            </w:tcBorders>
            <w:shd w:val="clear" w:color="auto" w:fill="F2F2F2" w:themeFill="background1" w:themeFillShade="F2"/>
            <w:vAlign w:val="center"/>
          </w:tcPr>
          <w:p w14:paraId="246B5E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0,816</w:t>
            </w:r>
          </w:p>
        </w:tc>
        <w:tc>
          <w:tcPr>
            <w:tcW w:w="709" w:type="dxa"/>
            <w:tcBorders>
              <w:top w:val="nil"/>
              <w:left w:val="nil"/>
              <w:bottom w:val="nil"/>
              <w:right w:val="nil"/>
            </w:tcBorders>
            <w:shd w:val="clear" w:color="auto" w:fill="F2F2F2" w:themeFill="background1" w:themeFillShade="F2"/>
            <w:vAlign w:val="center"/>
          </w:tcPr>
          <w:p w14:paraId="4623E2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69ACFF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2CC3A0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0,907</w:t>
            </w:r>
          </w:p>
        </w:tc>
        <w:tc>
          <w:tcPr>
            <w:tcW w:w="709" w:type="dxa"/>
            <w:tcBorders>
              <w:top w:val="nil"/>
              <w:left w:val="nil"/>
              <w:bottom w:val="nil"/>
              <w:right w:val="nil"/>
            </w:tcBorders>
            <w:shd w:val="clear" w:color="auto" w:fill="F2F2F2" w:themeFill="background1" w:themeFillShade="F2"/>
            <w:vAlign w:val="center"/>
          </w:tcPr>
          <w:p w14:paraId="680170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0,816</w:t>
            </w:r>
          </w:p>
        </w:tc>
        <w:tc>
          <w:tcPr>
            <w:tcW w:w="709" w:type="dxa"/>
            <w:tcBorders>
              <w:top w:val="nil"/>
              <w:left w:val="nil"/>
              <w:bottom w:val="nil"/>
              <w:right w:val="nil"/>
            </w:tcBorders>
            <w:shd w:val="clear" w:color="auto" w:fill="F2F2F2" w:themeFill="background1" w:themeFillShade="F2"/>
            <w:vAlign w:val="center"/>
          </w:tcPr>
          <w:p w14:paraId="1A3569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0E2818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r>
      <w:tr w:rsidR="005C2162" w:rsidRPr="005C524D" w14:paraId="52CA2D5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EFC0C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67372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FC78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1989B5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0,957</w:t>
            </w:r>
          </w:p>
        </w:tc>
        <w:tc>
          <w:tcPr>
            <w:tcW w:w="703" w:type="dxa"/>
            <w:tcBorders>
              <w:top w:val="nil"/>
              <w:left w:val="nil"/>
              <w:bottom w:val="nil"/>
              <w:right w:val="nil"/>
            </w:tcBorders>
            <w:shd w:val="clear" w:color="auto" w:fill="FFFFFF" w:themeFill="background1"/>
            <w:vAlign w:val="center"/>
          </w:tcPr>
          <w:p w14:paraId="568B67C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3D188E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0,356</w:t>
            </w:r>
          </w:p>
        </w:tc>
        <w:tc>
          <w:tcPr>
            <w:tcW w:w="709" w:type="dxa"/>
            <w:tcBorders>
              <w:top w:val="nil"/>
              <w:left w:val="nil"/>
              <w:bottom w:val="nil"/>
            </w:tcBorders>
            <w:shd w:val="clear" w:color="auto" w:fill="FFFFFF" w:themeFill="background1"/>
            <w:vAlign w:val="center"/>
          </w:tcPr>
          <w:p w14:paraId="722F7B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0,071</w:t>
            </w:r>
          </w:p>
        </w:tc>
        <w:tc>
          <w:tcPr>
            <w:tcW w:w="708" w:type="dxa"/>
            <w:tcBorders>
              <w:top w:val="nil"/>
              <w:bottom w:val="nil"/>
              <w:right w:val="nil"/>
            </w:tcBorders>
            <w:shd w:val="clear" w:color="auto" w:fill="FFFFFF" w:themeFill="background1"/>
            <w:vAlign w:val="center"/>
          </w:tcPr>
          <w:p w14:paraId="22A59F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0,906</w:t>
            </w:r>
          </w:p>
        </w:tc>
        <w:tc>
          <w:tcPr>
            <w:tcW w:w="709" w:type="dxa"/>
            <w:tcBorders>
              <w:top w:val="nil"/>
              <w:left w:val="nil"/>
              <w:bottom w:val="nil"/>
              <w:right w:val="nil"/>
            </w:tcBorders>
            <w:shd w:val="clear" w:color="auto" w:fill="FFFFFF" w:themeFill="background1"/>
            <w:vAlign w:val="center"/>
          </w:tcPr>
          <w:p w14:paraId="46E6F7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25C159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0,527</w:t>
            </w:r>
          </w:p>
        </w:tc>
        <w:tc>
          <w:tcPr>
            <w:tcW w:w="709" w:type="dxa"/>
            <w:tcBorders>
              <w:top w:val="nil"/>
              <w:left w:val="nil"/>
              <w:bottom w:val="nil"/>
            </w:tcBorders>
            <w:shd w:val="clear" w:color="auto" w:fill="FFFFFF" w:themeFill="background1"/>
            <w:vAlign w:val="center"/>
          </w:tcPr>
          <w:p w14:paraId="0598EB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0,215</w:t>
            </w:r>
          </w:p>
        </w:tc>
        <w:tc>
          <w:tcPr>
            <w:tcW w:w="708" w:type="dxa"/>
            <w:tcBorders>
              <w:top w:val="nil"/>
              <w:bottom w:val="nil"/>
              <w:right w:val="nil"/>
            </w:tcBorders>
            <w:shd w:val="clear" w:color="auto" w:fill="FFFFFF" w:themeFill="background1"/>
            <w:vAlign w:val="center"/>
          </w:tcPr>
          <w:p w14:paraId="567D4E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0,906</w:t>
            </w:r>
          </w:p>
        </w:tc>
        <w:tc>
          <w:tcPr>
            <w:tcW w:w="709" w:type="dxa"/>
            <w:tcBorders>
              <w:top w:val="nil"/>
              <w:left w:val="nil"/>
              <w:bottom w:val="nil"/>
              <w:right w:val="nil"/>
            </w:tcBorders>
            <w:shd w:val="clear" w:color="auto" w:fill="FFFFFF" w:themeFill="background1"/>
            <w:vAlign w:val="center"/>
          </w:tcPr>
          <w:p w14:paraId="203762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07CF6D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0,527</w:t>
            </w:r>
          </w:p>
        </w:tc>
        <w:tc>
          <w:tcPr>
            <w:tcW w:w="709" w:type="dxa"/>
            <w:tcBorders>
              <w:top w:val="nil"/>
              <w:left w:val="nil"/>
              <w:bottom w:val="nil"/>
              <w:right w:val="nil"/>
            </w:tcBorders>
            <w:shd w:val="clear" w:color="auto" w:fill="FFFFFF" w:themeFill="background1"/>
            <w:vAlign w:val="center"/>
          </w:tcPr>
          <w:p w14:paraId="3BAC0F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0,215</w:t>
            </w:r>
          </w:p>
        </w:tc>
      </w:tr>
      <w:tr w:rsidR="005C2162" w:rsidRPr="005C524D" w14:paraId="2944E4A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13AC8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72741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808D8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658B49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0,911</w:t>
            </w:r>
          </w:p>
        </w:tc>
        <w:tc>
          <w:tcPr>
            <w:tcW w:w="703" w:type="dxa"/>
            <w:tcBorders>
              <w:top w:val="nil"/>
              <w:left w:val="nil"/>
              <w:bottom w:val="nil"/>
              <w:right w:val="nil"/>
            </w:tcBorders>
            <w:shd w:val="clear" w:color="auto" w:fill="F2F2F2" w:themeFill="background1" w:themeFillShade="F2"/>
            <w:vAlign w:val="center"/>
          </w:tcPr>
          <w:p w14:paraId="14150B0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0655D7C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0,529</w:t>
            </w:r>
          </w:p>
        </w:tc>
        <w:tc>
          <w:tcPr>
            <w:tcW w:w="709" w:type="dxa"/>
            <w:tcBorders>
              <w:top w:val="nil"/>
              <w:left w:val="nil"/>
              <w:bottom w:val="nil"/>
            </w:tcBorders>
            <w:shd w:val="clear" w:color="auto" w:fill="F2F2F2" w:themeFill="background1" w:themeFillShade="F2"/>
            <w:vAlign w:val="center"/>
          </w:tcPr>
          <w:p w14:paraId="2643AF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0,217</w:t>
            </w:r>
          </w:p>
        </w:tc>
        <w:tc>
          <w:tcPr>
            <w:tcW w:w="708" w:type="dxa"/>
            <w:tcBorders>
              <w:top w:val="nil"/>
              <w:bottom w:val="nil"/>
              <w:right w:val="nil"/>
            </w:tcBorders>
            <w:shd w:val="clear" w:color="auto" w:fill="F2F2F2" w:themeFill="background1" w:themeFillShade="F2"/>
            <w:vAlign w:val="center"/>
          </w:tcPr>
          <w:p w14:paraId="0DC01D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E29C6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0,816</w:t>
            </w:r>
          </w:p>
        </w:tc>
        <w:tc>
          <w:tcPr>
            <w:tcW w:w="709" w:type="dxa"/>
            <w:tcBorders>
              <w:top w:val="nil"/>
              <w:left w:val="nil"/>
              <w:bottom w:val="nil"/>
              <w:right w:val="nil"/>
            </w:tcBorders>
            <w:shd w:val="clear" w:color="auto" w:fill="F2F2F2" w:themeFill="background1" w:themeFillShade="F2"/>
            <w:vAlign w:val="center"/>
          </w:tcPr>
          <w:p w14:paraId="43AF90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4143C3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5F9F42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BC66A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0,816</w:t>
            </w:r>
          </w:p>
        </w:tc>
        <w:tc>
          <w:tcPr>
            <w:tcW w:w="709" w:type="dxa"/>
            <w:tcBorders>
              <w:top w:val="nil"/>
              <w:left w:val="nil"/>
              <w:bottom w:val="nil"/>
              <w:right w:val="nil"/>
            </w:tcBorders>
            <w:shd w:val="clear" w:color="auto" w:fill="F2F2F2" w:themeFill="background1" w:themeFillShade="F2"/>
            <w:vAlign w:val="center"/>
          </w:tcPr>
          <w:p w14:paraId="05F79B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07036B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r>
      <w:tr w:rsidR="005C2162" w:rsidRPr="005C524D" w14:paraId="0314C1E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0449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68AA9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08E68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25990F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0,950</w:t>
            </w:r>
          </w:p>
        </w:tc>
        <w:tc>
          <w:tcPr>
            <w:tcW w:w="703" w:type="dxa"/>
            <w:tcBorders>
              <w:top w:val="nil"/>
              <w:left w:val="nil"/>
              <w:bottom w:val="nil"/>
              <w:right w:val="nil"/>
            </w:tcBorders>
            <w:shd w:val="clear" w:color="auto" w:fill="FFFFFF" w:themeFill="background1"/>
            <w:vAlign w:val="center"/>
          </w:tcPr>
          <w:p w14:paraId="611C4EC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1607988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0,525</w:t>
            </w:r>
          </w:p>
        </w:tc>
        <w:tc>
          <w:tcPr>
            <w:tcW w:w="709" w:type="dxa"/>
            <w:tcBorders>
              <w:top w:val="nil"/>
              <w:left w:val="nil"/>
              <w:bottom w:val="nil"/>
            </w:tcBorders>
            <w:shd w:val="clear" w:color="auto" w:fill="FFFFFF" w:themeFill="background1"/>
            <w:vAlign w:val="center"/>
          </w:tcPr>
          <w:p w14:paraId="3C72C0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0,294</w:t>
            </w:r>
          </w:p>
        </w:tc>
        <w:tc>
          <w:tcPr>
            <w:tcW w:w="708" w:type="dxa"/>
            <w:tcBorders>
              <w:top w:val="nil"/>
              <w:bottom w:val="nil"/>
              <w:right w:val="nil"/>
            </w:tcBorders>
            <w:shd w:val="clear" w:color="auto" w:fill="FFFFFF" w:themeFill="background1"/>
            <w:vAlign w:val="center"/>
          </w:tcPr>
          <w:p w14:paraId="194E7E2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73499D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6A2130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0,375</w:t>
            </w:r>
          </w:p>
        </w:tc>
        <w:tc>
          <w:tcPr>
            <w:tcW w:w="709" w:type="dxa"/>
            <w:tcBorders>
              <w:top w:val="nil"/>
              <w:left w:val="nil"/>
              <w:bottom w:val="nil"/>
            </w:tcBorders>
            <w:shd w:val="clear" w:color="auto" w:fill="FFFFFF" w:themeFill="background1"/>
            <w:vAlign w:val="center"/>
          </w:tcPr>
          <w:p w14:paraId="163C6F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c>
          <w:tcPr>
            <w:tcW w:w="708" w:type="dxa"/>
            <w:tcBorders>
              <w:top w:val="nil"/>
              <w:bottom w:val="nil"/>
              <w:right w:val="nil"/>
            </w:tcBorders>
            <w:shd w:val="clear" w:color="auto" w:fill="FFFFFF" w:themeFill="background1"/>
            <w:vAlign w:val="center"/>
          </w:tcPr>
          <w:p w14:paraId="279C13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299D5C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14F800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0,375</w:t>
            </w:r>
          </w:p>
        </w:tc>
        <w:tc>
          <w:tcPr>
            <w:tcW w:w="709" w:type="dxa"/>
            <w:tcBorders>
              <w:top w:val="nil"/>
              <w:left w:val="nil"/>
              <w:bottom w:val="nil"/>
              <w:right w:val="nil"/>
            </w:tcBorders>
            <w:shd w:val="clear" w:color="auto" w:fill="FFFFFF" w:themeFill="background1"/>
            <w:vAlign w:val="center"/>
          </w:tcPr>
          <w:p w14:paraId="09364C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r>
      <w:tr w:rsidR="005C2162" w:rsidRPr="005C524D" w14:paraId="5AAD3BA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E604C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F5D2B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145312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1F2BC7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6834F18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0,940</w:t>
            </w:r>
          </w:p>
        </w:tc>
        <w:tc>
          <w:tcPr>
            <w:tcW w:w="709" w:type="dxa"/>
            <w:tcBorders>
              <w:top w:val="nil"/>
              <w:left w:val="nil"/>
              <w:bottom w:val="nil"/>
              <w:right w:val="nil"/>
            </w:tcBorders>
            <w:shd w:val="clear" w:color="auto" w:fill="F2F2F2" w:themeFill="background1" w:themeFillShade="F2"/>
            <w:vAlign w:val="center"/>
          </w:tcPr>
          <w:p w14:paraId="5223A3A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0,605</w:t>
            </w:r>
          </w:p>
        </w:tc>
        <w:tc>
          <w:tcPr>
            <w:tcW w:w="709" w:type="dxa"/>
            <w:tcBorders>
              <w:top w:val="nil"/>
              <w:left w:val="nil"/>
              <w:bottom w:val="nil"/>
            </w:tcBorders>
            <w:shd w:val="clear" w:color="auto" w:fill="F2F2F2" w:themeFill="background1" w:themeFillShade="F2"/>
            <w:vAlign w:val="center"/>
          </w:tcPr>
          <w:p w14:paraId="3C496F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685669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0,993</w:t>
            </w:r>
          </w:p>
        </w:tc>
        <w:tc>
          <w:tcPr>
            <w:tcW w:w="709" w:type="dxa"/>
            <w:tcBorders>
              <w:top w:val="nil"/>
              <w:left w:val="nil"/>
              <w:bottom w:val="nil"/>
              <w:right w:val="nil"/>
            </w:tcBorders>
            <w:shd w:val="clear" w:color="auto" w:fill="F2F2F2" w:themeFill="background1" w:themeFillShade="F2"/>
            <w:vAlign w:val="center"/>
          </w:tcPr>
          <w:p w14:paraId="560EAE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0,940</w:t>
            </w:r>
          </w:p>
        </w:tc>
        <w:tc>
          <w:tcPr>
            <w:tcW w:w="709" w:type="dxa"/>
            <w:tcBorders>
              <w:top w:val="nil"/>
              <w:left w:val="nil"/>
              <w:bottom w:val="nil"/>
              <w:right w:val="nil"/>
            </w:tcBorders>
            <w:shd w:val="clear" w:color="auto" w:fill="F2F2F2" w:themeFill="background1" w:themeFillShade="F2"/>
            <w:vAlign w:val="center"/>
          </w:tcPr>
          <w:p w14:paraId="0C4A6B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1E0CD9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6DFC8A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0,993</w:t>
            </w:r>
          </w:p>
        </w:tc>
        <w:tc>
          <w:tcPr>
            <w:tcW w:w="709" w:type="dxa"/>
            <w:tcBorders>
              <w:top w:val="nil"/>
              <w:left w:val="nil"/>
              <w:bottom w:val="nil"/>
              <w:right w:val="nil"/>
            </w:tcBorders>
            <w:shd w:val="clear" w:color="auto" w:fill="F2F2F2" w:themeFill="background1" w:themeFillShade="F2"/>
            <w:vAlign w:val="center"/>
          </w:tcPr>
          <w:p w14:paraId="0C5FDA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0,940</w:t>
            </w:r>
          </w:p>
        </w:tc>
        <w:tc>
          <w:tcPr>
            <w:tcW w:w="709" w:type="dxa"/>
            <w:tcBorders>
              <w:top w:val="nil"/>
              <w:left w:val="nil"/>
              <w:bottom w:val="nil"/>
              <w:right w:val="nil"/>
            </w:tcBorders>
            <w:shd w:val="clear" w:color="auto" w:fill="F2F2F2" w:themeFill="background1" w:themeFillShade="F2"/>
            <w:vAlign w:val="center"/>
          </w:tcPr>
          <w:p w14:paraId="544B2C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62E733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r>
      <w:tr w:rsidR="005C2162" w:rsidRPr="005C524D" w14:paraId="57F9361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2D692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CBBEC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06954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3D41E3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0,994</w:t>
            </w:r>
          </w:p>
        </w:tc>
        <w:tc>
          <w:tcPr>
            <w:tcW w:w="703" w:type="dxa"/>
            <w:tcBorders>
              <w:top w:val="nil"/>
              <w:left w:val="nil"/>
              <w:bottom w:val="nil"/>
              <w:right w:val="nil"/>
            </w:tcBorders>
            <w:shd w:val="clear" w:color="auto" w:fill="FFFFFF" w:themeFill="background1"/>
            <w:vAlign w:val="center"/>
          </w:tcPr>
          <w:p w14:paraId="6B97CA5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0,941</w:t>
            </w:r>
          </w:p>
        </w:tc>
        <w:tc>
          <w:tcPr>
            <w:tcW w:w="709" w:type="dxa"/>
            <w:tcBorders>
              <w:top w:val="nil"/>
              <w:left w:val="nil"/>
              <w:bottom w:val="nil"/>
              <w:right w:val="nil"/>
            </w:tcBorders>
            <w:shd w:val="clear" w:color="auto" w:fill="FFFFFF" w:themeFill="background1"/>
            <w:vAlign w:val="center"/>
          </w:tcPr>
          <w:p w14:paraId="393A6BC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0,604</w:t>
            </w:r>
          </w:p>
        </w:tc>
        <w:tc>
          <w:tcPr>
            <w:tcW w:w="709" w:type="dxa"/>
            <w:tcBorders>
              <w:top w:val="nil"/>
              <w:left w:val="nil"/>
              <w:bottom w:val="nil"/>
            </w:tcBorders>
            <w:shd w:val="clear" w:color="auto" w:fill="FFFFFF" w:themeFill="background1"/>
            <w:vAlign w:val="center"/>
          </w:tcPr>
          <w:p w14:paraId="1146B5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0,228</w:t>
            </w:r>
          </w:p>
        </w:tc>
        <w:tc>
          <w:tcPr>
            <w:tcW w:w="708" w:type="dxa"/>
            <w:tcBorders>
              <w:top w:val="nil"/>
              <w:bottom w:val="nil"/>
              <w:right w:val="nil"/>
            </w:tcBorders>
            <w:shd w:val="clear" w:color="auto" w:fill="FFFFFF" w:themeFill="background1"/>
            <w:vAlign w:val="center"/>
          </w:tcPr>
          <w:p w14:paraId="60BEE5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166E78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0,941</w:t>
            </w:r>
          </w:p>
        </w:tc>
        <w:tc>
          <w:tcPr>
            <w:tcW w:w="709" w:type="dxa"/>
            <w:tcBorders>
              <w:top w:val="nil"/>
              <w:left w:val="nil"/>
              <w:bottom w:val="nil"/>
              <w:right w:val="nil"/>
            </w:tcBorders>
            <w:shd w:val="clear" w:color="auto" w:fill="FFFFFF" w:themeFill="background1"/>
            <w:vAlign w:val="center"/>
          </w:tcPr>
          <w:p w14:paraId="2712EB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0,603</w:t>
            </w:r>
          </w:p>
        </w:tc>
        <w:tc>
          <w:tcPr>
            <w:tcW w:w="709" w:type="dxa"/>
            <w:tcBorders>
              <w:top w:val="nil"/>
              <w:left w:val="nil"/>
              <w:bottom w:val="nil"/>
            </w:tcBorders>
            <w:shd w:val="clear" w:color="auto" w:fill="FFFFFF" w:themeFill="background1"/>
            <w:vAlign w:val="center"/>
          </w:tcPr>
          <w:p w14:paraId="1BF09F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0,225</w:t>
            </w:r>
          </w:p>
        </w:tc>
        <w:tc>
          <w:tcPr>
            <w:tcW w:w="708" w:type="dxa"/>
            <w:tcBorders>
              <w:top w:val="nil"/>
              <w:bottom w:val="nil"/>
              <w:right w:val="nil"/>
            </w:tcBorders>
            <w:shd w:val="clear" w:color="auto" w:fill="FFFFFF" w:themeFill="background1"/>
            <w:vAlign w:val="center"/>
          </w:tcPr>
          <w:p w14:paraId="791102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1C94A6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0,941</w:t>
            </w:r>
          </w:p>
        </w:tc>
        <w:tc>
          <w:tcPr>
            <w:tcW w:w="709" w:type="dxa"/>
            <w:tcBorders>
              <w:top w:val="nil"/>
              <w:left w:val="nil"/>
              <w:bottom w:val="nil"/>
              <w:right w:val="nil"/>
            </w:tcBorders>
            <w:shd w:val="clear" w:color="auto" w:fill="FFFFFF" w:themeFill="background1"/>
            <w:vAlign w:val="center"/>
          </w:tcPr>
          <w:p w14:paraId="0DC5E6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0,603</w:t>
            </w:r>
          </w:p>
        </w:tc>
        <w:tc>
          <w:tcPr>
            <w:tcW w:w="709" w:type="dxa"/>
            <w:tcBorders>
              <w:top w:val="nil"/>
              <w:left w:val="nil"/>
              <w:bottom w:val="nil"/>
              <w:right w:val="nil"/>
            </w:tcBorders>
            <w:shd w:val="clear" w:color="auto" w:fill="FFFFFF" w:themeFill="background1"/>
            <w:vAlign w:val="center"/>
          </w:tcPr>
          <w:p w14:paraId="7C2CA6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0,225</w:t>
            </w:r>
          </w:p>
        </w:tc>
      </w:tr>
      <w:tr w:rsidR="005C2162" w:rsidRPr="005C524D" w14:paraId="211824E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E9D7E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B0CD1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5D857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7A7300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03EB5E2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7786F80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0,635</w:t>
            </w:r>
          </w:p>
        </w:tc>
        <w:tc>
          <w:tcPr>
            <w:tcW w:w="709" w:type="dxa"/>
            <w:tcBorders>
              <w:top w:val="nil"/>
              <w:left w:val="nil"/>
              <w:bottom w:val="nil"/>
            </w:tcBorders>
            <w:shd w:val="clear" w:color="auto" w:fill="F2F2F2" w:themeFill="background1" w:themeFillShade="F2"/>
            <w:vAlign w:val="center"/>
          </w:tcPr>
          <w:p w14:paraId="0FE6B8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0,230</w:t>
            </w:r>
          </w:p>
        </w:tc>
        <w:tc>
          <w:tcPr>
            <w:tcW w:w="708" w:type="dxa"/>
            <w:tcBorders>
              <w:top w:val="nil"/>
              <w:bottom w:val="nil"/>
              <w:right w:val="nil"/>
            </w:tcBorders>
            <w:shd w:val="clear" w:color="auto" w:fill="F2F2F2" w:themeFill="background1" w:themeFillShade="F2"/>
            <w:vAlign w:val="center"/>
          </w:tcPr>
          <w:p w14:paraId="215245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C3A75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19B846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4D6D87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7DFEEA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7642D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19274C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13AAF8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r>
      <w:tr w:rsidR="005C2162" w:rsidRPr="005C524D" w14:paraId="39C392E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64C3D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5D30A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C529A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80CE1A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213AF40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6DAFA6E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0,651</w:t>
            </w:r>
          </w:p>
        </w:tc>
        <w:tc>
          <w:tcPr>
            <w:tcW w:w="709" w:type="dxa"/>
            <w:tcBorders>
              <w:top w:val="nil"/>
              <w:left w:val="nil"/>
              <w:bottom w:val="nil"/>
            </w:tcBorders>
            <w:shd w:val="clear" w:color="auto" w:fill="FFFFFF" w:themeFill="background1"/>
            <w:vAlign w:val="center"/>
          </w:tcPr>
          <w:p w14:paraId="06A2AB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0,188</w:t>
            </w:r>
          </w:p>
        </w:tc>
        <w:tc>
          <w:tcPr>
            <w:tcW w:w="708" w:type="dxa"/>
            <w:tcBorders>
              <w:top w:val="nil"/>
              <w:bottom w:val="nil"/>
              <w:right w:val="nil"/>
            </w:tcBorders>
            <w:shd w:val="clear" w:color="auto" w:fill="FFFFFF" w:themeFill="background1"/>
            <w:vAlign w:val="center"/>
          </w:tcPr>
          <w:p w14:paraId="29A9C1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708117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237566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0,739</w:t>
            </w:r>
          </w:p>
        </w:tc>
        <w:tc>
          <w:tcPr>
            <w:tcW w:w="709" w:type="dxa"/>
            <w:tcBorders>
              <w:top w:val="nil"/>
              <w:left w:val="nil"/>
              <w:bottom w:val="nil"/>
            </w:tcBorders>
            <w:shd w:val="clear" w:color="auto" w:fill="FFFFFF" w:themeFill="background1"/>
            <w:vAlign w:val="center"/>
          </w:tcPr>
          <w:p w14:paraId="69DF32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0,307</w:t>
            </w:r>
          </w:p>
        </w:tc>
        <w:tc>
          <w:tcPr>
            <w:tcW w:w="708" w:type="dxa"/>
            <w:tcBorders>
              <w:top w:val="nil"/>
              <w:bottom w:val="nil"/>
              <w:right w:val="nil"/>
            </w:tcBorders>
            <w:shd w:val="clear" w:color="auto" w:fill="FFFFFF" w:themeFill="background1"/>
            <w:vAlign w:val="center"/>
          </w:tcPr>
          <w:p w14:paraId="3297E5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084BF2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64A70A5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0,739</w:t>
            </w:r>
          </w:p>
        </w:tc>
        <w:tc>
          <w:tcPr>
            <w:tcW w:w="709" w:type="dxa"/>
            <w:tcBorders>
              <w:top w:val="nil"/>
              <w:left w:val="nil"/>
              <w:bottom w:val="nil"/>
              <w:right w:val="nil"/>
            </w:tcBorders>
            <w:shd w:val="clear" w:color="auto" w:fill="FFFFFF" w:themeFill="background1"/>
            <w:vAlign w:val="center"/>
          </w:tcPr>
          <w:p w14:paraId="774554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0,307</w:t>
            </w:r>
          </w:p>
        </w:tc>
      </w:tr>
      <w:tr w:rsidR="005C2162" w:rsidRPr="005C524D" w14:paraId="5AA759C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EE6F3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D1436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B89BF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E95132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180BDAF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0,983</w:t>
            </w:r>
          </w:p>
        </w:tc>
        <w:tc>
          <w:tcPr>
            <w:tcW w:w="709" w:type="dxa"/>
            <w:tcBorders>
              <w:top w:val="nil"/>
              <w:left w:val="nil"/>
              <w:bottom w:val="nil"/>
              <w:right w:val="nil"/>
            </w:tcBorders>
            <w:shd w:val="clear" w:color="auto" w:fill="F2F2F2" w:themeFill="background1" w:themeFillShade="F2"/>
            <w:vAlign w:val="center"/>
          </w:tcPr>
          <w:p w14:paraId="19DCFB5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4DA42E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8" w:type="dxa"/>
            <w:tcBorders>
              <w:top w:val="nil"/>
              <w:bottom w:val="nil"/>
              <w:right w:val="nil"/>
            </w:tcBorders>
            <w:shd w:val="clear" w:color="auto" w:fill="F2F2F2" w:themeFill="background1" w:themeFillShade="F2"/>
            <w:vAlign w:val="center"/>
          </w:tcPr>
          <w:p w14:paraId="2EA146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7C1787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DB849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0,821</w:t>
            </w:r>
          </w:p>
        </w:tc>
        <w:tc>
          <w:tcPr>
            <w:tcW w:w="709" w:type="dxa"/>
            <w:tcBorders>
              <w:top w:val="nil"/>
              <w:left w:val="nil"/>
              <w:bottom w:val="nil"/>
            </w:tcBorders>
            <w:shd w:val="clear" w:color="auto" w:fill="F2F2F2" w:themeFill="background1" w:themeFillShade="F2"/>
            <w:vAlign w:val="center"/>
          </w:tcPr>
          <w:p w14:paraId="11DA11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75ED13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230B13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AEB45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0,821</w:t>
            </w:r>
          </w:p>
        </w:tc>
        <w:tc>
          <w:tcPr>
            <w:tcW w:w="709" w:type="dxa"/>
            <w:tcBorders>
              <w:top w:val="nil"/>
              <w:left w:val="nil"/>
              <w:bottom w:val="nil"/>
              <w:right w:val="nil"/>
            </w:tcBorders>
            <w:shd w:val="clear" w:color="auto" w:fill="F2F2F2" w:themeFill="background1" w:themeFillShade="F2"/>
            <w:vAlign w:val="center"/>
          </w:tcPr>
          <w:p w14:paraId="2ED5C9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r>
      <w:tr w:rsidR="005C2162" w:rsidRPr="005C524D" w14:paraId="54997ED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12AFB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8FBAA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9D2B6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3AF7D0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3" w:type="dxa"/>
            <w:tcBorders>
              <w:top w:val="nil"/>
              <w:left w:val="nil"/>
              <w:bottom w:val="nil"/>
              <w:right w:val="nil"/>
            </w:tcBorders>
            <w:shd w:val="clear" w:color="auto" w:fill="FFFFFF" w:themeFill="background1"/>
            <w:vAlign w:val="center"/>
          </w:tcPr>
          <w:p w14:paraId="1E5B4DA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2FBDF12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tcBorders>
            <w:shd w:val="clear" w:color="auto" w:fill="FFFFFF" w:themeFill="background1"/>
            <w:vAlign w:val="center"/>
          </w:tcPr>
          <w:p w14:paraId="24D952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c>
          <w:tcPr>
            <w:tcW w:w="708" w:type="dxa"/>
            <w:tcBorders>
              <w:top w:val="nil"/>
              <w:bottom w:val="nil"/>
              <w:right w:val="nil"/>
            </w:tcBorders>
            <w:shd w:val="clear" w:color="auto" w:fill="FFFFFF" w:themeFill="background1"/>
            <w:vAlign w:val="center"/>
          </w:tcPr>
          <w:p w14:paraId="404F9EF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4993865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3B965C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tcBorders>
            <w:shd w:val="clear" w:color="auto" w:fill="FFFFFF" w:themeFill="background1"/>
            <w:vAlign w:val="center"/>
          </w:tcPr>
          <w:p w14:paraId="126A55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0,382</w:t>
            </w:r>
          </w:p>
        </w:tc>
        <w:tc>
          <w:tcPr>
            <w:tcW w:w="708" w:type="dxa"/>
            <w:tcBorders>
              <w:top w:val="nil"/>
              <w:bottom w:val="nil"/>
              <w:right w:val="nil"/>
            </w:tcBorders>
            <w:shd w:val="clear" w:color="auto" w:fill="FFFFFF" w:themeFill="background1"/>
            <w:vAlign w:val="center"/>
          </w:tcPr>
          <w:p w14:paraId="145E46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7FD578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3B7DA4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5E0DDB0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0,382</w:t>
            </w:r>
          </w:p>
        </w:tc>
      </w:tr>
    </w:tbl>
    <w:p w14:paraId="1FA45813" w14:textId="77777777" w:rsidR="005C2162" w:rsidRPr="005C524D" w:rsidRDefault="005C2162" w:rsidP="005C2162">
      <w:pPr>
        <w:pStyle w:val="Titre1"/>
        <w:ind w:firstLine="709"/>
        <w:jc w:val="both"/>
        <w:rPr>
          <w:color w:val="000000" w:themeColor="text1"/>
        </w:rPr>
      </w:pPr>
    </w:p>
    <w:p w14:paraId="7ED3936F" w14:textId="77777777" w:rsidR="005C2162" w:rsidRPr="005C524D" w:rsidRDefault="005C2162" w:rsidP="005C2162">
      <w:pPr>
        <w:pStyle w:val="Titre1"/>
        <w:ind w:firstLine="709"/>
        <w:jc w:val="both"/>
        <w:rPr>
          <w:color w:val="000000" w:themeColor="text1"/>
        </w:rPr>
      </w:pPr>
    </w:p>
    <w:p w14:paraId="15CC14EB" w14:textId="77777777" w:rsidR="005C2162" w:rsidRPr="005C524D" w:rsidRDefault="005C2162" w:rsidP="005C2162">
      <w:pPr>
        <w:pStyle w:val="Titre1"/>
        <w:ind w:firstLine="709"/>
        <w:jc w:val="both"/>
        <w:rPr>
          <w:color w:val="000000" w:themeColor="text1"/>
        </w:rPr>
      </w:pPr>
    </w:p>
    <w:p w14:paraId="514B3E22" w14:textId="77777777" w:rsidR="005C2162" w:rsidRPr="005C524D" w:rsidRDefault="005C2162" w:rsidP="005C2162">
      <w:pPr>
        <w:pStyle w:val="Titre1"/>
        <w:ind w:firstLine="709"/>
        <w:jc w:val="both"/>
        <w:rPr>
          <w:color w:val="000000" w:themeColor="text1"/>
        </w:rPr>
      </w:pPr>
    </w:p>
    <w:p w14:paraId="4E9B721F" w14:textId="77777777" w:rsidR="005C2162" w:rsidRPr="005C524D" w:rsidRDefault="005C2162" w:rsidP="005C2162">
      <w:pPr>
        <w:pStyle w:val="Titre1"/>
        <w:ind w:firstLine="709"/>
        <w:jc w:val="both"/>
        <w:rPr>
          <w:color w:val="000000" w:themeColor="text1"/>
        </w:rPr>
      </w:pPr>
    </w:p>
    <w:p w14:paraId="3C75EBF3" w14:textId="77777777" w:rsidR="005C2162" w:rsidRPr="005C524D" w:rsidRDefault="005C2162" w:rsidP="005C2162">
      <w:pPr>
        <w:pStyle w:val="Titre1"/>
        <w:ind w:firstLine="709"/>
        <w:jc w:val="both"/>
        <w:rPr>
          <w:color w:val="000000" w:themeColor="text1"/>
        </w:rPr>
      </w:pPr>
    </w:p>
    <w:p w14:paraId="12E99735" w14:textId="77777777" w:rsidR="005C2162" w:rsidRPr="005C524D" w:rsidRDefault="005C2162" w:rsidP="005C2162">
      <w:pPr>
        <w:pStyle w:val="Titre1"/>
        <w:ind w:firstLine="709"/>
        <w:jc w:val="both"/>
        <w:rPr>
          <w:color w:val="000000" w:themeColor="text1"/>
        </w:rPr>
      </w:pPr>
    </w:p>
    <w:p w14:paraId="265A7C23" w14:textId="77777777" w:rsidR="005C2162" w:rsidRPr="005C524D" w:rsidRDefault="005C2162" w:rsidP="005C2162">
      <w:pPr>
        <w:pStyle w:val="Titre1"/>
        <w:ind w:firstLine="709"/>
        <w:jc w:val="both"/>
        <w:rPr>
          <w:color w:val="000000" w:themeColor="text1"/>
        </w:rPr>
        <w:sectPr w:rsidR="005C2162" w:rsidRPr="005C524D" w:rsidSect="00D80385">
          <w:headerReference w:type="default" r:id="rId13"/>
          <w:footerReference w:type="default" r:id="rId14"/>
          <w:endnotePr>
            <w:numFmt w:val="decimal"/>
          </w:endnotePr>
          <w:pgSz w:w="11906" w:h="16838"/>
          <w:pgMar w:top="1417" w:right="1417" w:bottom="1417" w:left="1417" w:header="708" w:footer="708" w:gutter="0"/>
          <w:cols w:space="708"/>
          <w:docGrid w:linePitch="360"/>
        </w:sectPr>
      </w:pPr>
      <w:r w:rsidRPr="005C524D">
        <w:rPr>
          <w:color w:val="000000" w:themeColor="text1"/>
        </w:rPr>
        <w:t xml:space="preserve"> </w:t>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368DC898"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785900CF"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A4.1b</w:t>
            </w:r>
          </w:p>
          <w:p w14:paraId="09810AF3"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three groups are compared and samples are extracted from normal distributions.  </w:t>
            </w:r>
          </w:p>
        </w:tc>
      </w:tr>
      <w:tr w:rsidR="005C2162" w:rsidRPr="005C524D" w14:paraId="1B02576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855518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C25678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4200BA5F"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30FAA7C1"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6769B6E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3DFDE6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E6453B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9ED3B38"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4D05D126"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733577AB"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653CC54B"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54BF4EEA"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5D9B4C0E"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29C1AA8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05B6BC2E"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4E5DF5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05A878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B30F0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0F997F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ECFC6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53F49D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6A4CF5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2562C5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5939D3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A6C27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22ECD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8A032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186C6B45"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4A435A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14E44A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151B11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4A779C2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0,244</w:t>
            </w:r>
          </w:p>
        </w:tc>
        <w:tc>
          <w:tcPr>
            <w:tcW w:w="703" w:type="dxa"/>
            <w:tcBorders>
              <w:top w:val="single" w:sz="4" w:space="0" w:color="auto"/>
              <w:left w:val="nil"/>
              <w:bottom w:val="nil"/>
              <w:right w:val="nil"/>
            </w:tcBorders>
            <w:shd w:val="clear" w:color="auto" w:fill="F2F2F2" w:themeFill="background1" w:themeFillShade="F2"/>
            <w:vAlign w:val="center"/>
          </w:tcPr>
          <w:p w14:paraId="69AF123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7C5A6D5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0,150</w:t>
            </w:r>
          </w:p>
        </w:tc>
        <w:tc>
          <w:tcPr>
            <w:tcW w:w="709" w:type="dxa"/>
            <w:tcBorders>
              <w:top w:val="single" w:sz="4" w:space="0" w:color="auto"/>
              <w:left w:val="nil"/>
              <w:bottom w:val="nil"/>
            </w:tcBorders>
            <w:shd w:val="clear" w:color="auto" w:fill="F2F2F2" w:themeFill="background1" w:themeFillShade="F2"/>
            <w:vAlign w:val="center"/>
          </w:tcPr>
          <w:p w14:paraId="3422A1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0,088</w:t>
            </w:r>
          </w:p>
        </w:tc>
        <w:tc>
          <w:tcPr>
            <w:tcW w:w="708" w:type="dxa"/>
            <w:tcBorders>
              <w:top w:val="single" w:sz="4" w:space="0" w:color="auto"/>
              <w:bottom w:val="nil"/>
              <w:right w:val="nil"/>
            </w:tcBorders>
            <w:shd w:val="clear" w:color="auto" w:fill="F2F2F2" w:themeFill="background1" w:themeFillShade="F2"/>
            <w:vAlign w:val="center"/>
          </w:tcPr>
          <w:p w14:paraId="2F9A19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45CEE6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0,204</w:t>
            </w:r>
          </w:p>
        </w:tc>
        <w:tc>
          <w:tcPr>
            <w:tcW w:w="709" w:type="dxa"/>
            <w:tcBorders>
              <w:top w:val="single" w:sz="4" w:space="0" w:color="auto"/>
              <w:left w:val="nil"/>
              <w:bottom w:val="nil"/>
              <w:right w:val="nil"/>
            </w:tcBorders>
            <w:shd w:val="clear" w:color="auto" w:fill="F2F2F2" w:themeFill="background1" w:themeFillShade="F2"/>
            <w:vAlign w:val="center"/>
          </w:tcPr>
          <w:p w14:paraId="2D6DD6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0,090</w:t>
            </w:r>
          </w:p>
        </w:tc>
        <w:tc>
          <w:tcPr>
            <w:tcW w:w="709" w:type="dxa"/>
            <w:tcBorders>
              <w:top w:val="single" w:sz="4" w:space="0" w:color="auto"/>
              <w:left w:val="nil"/>
              <w:bottom w:val="nil"/>
            </w:tcBorders>
            <w:shd w:val="clear" w:color="auto" w:fill="F2F2F2" w:themeFill="background1" w:themeFillShade="F2"/>
            <w:vAlign w:val="center"/>
          </w:tcPr>
          <w:p w14:paraId="69CFAA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0,060</w:t>
            </w:r>
          </w:p>
        </w:tc>
        <w:tc>
          <w:tcPr>
            <w:tcW w:w="708" w:type="dxa"/>
            <w:tcBorders>
              <w:top w:val="single" w:sz="4" w:space="0" w:color="auto"/>
              <w:bottom w:val="nil"/>
              <w:right w:val="nil"/>
            </w:tcBorders>
            <w:shd w:val="clear" w:color="auto" w:fill="F2F2F2" w:themeFill="background1" w:themeFillShade="F2"/>
            <w:vAlign w:val="center"/>
          </w:tcPr>
          <w:p w14:paraId="5EC5B8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single" w:sz="4" w:space="0" w:color="auto"/>
              <w:left w:val="nil"/>
              <w:bottom w:val="nil"/>
              <w:right w:val="nil"/>
            </w:tcBorders>
            <w:shd w:val="clear" w:color="auto" w:fill="F2F2F2" w:themeFill="background1" w:themeFillShade="F2"/>
            <w:vAlign w:val="center"/>
          </w:tcPr>
          <w:p w14:paraId="623EF1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0,211</w:t>
            </w:r>
          </w:p>
        </w:tc>
        <w:tc>
          <w:tcPr>
            <w:tcW w:w="709" w:type="dxa"/>
            <w:tcBorders>
              <w:top w:val="single" w:sz="4" w:space="0" w:color="auto"/>
              <w:left w:val="nil"/>
              <w:bottom w:val="nil"/>
              <w:right w:val="nil"/>
            </w:tcBorders>
            <w:shd w:val="clear" w:color="auto" w:fill="F2F2F2" w:themeFill="background1" w:themeFillShade="F2"/>
            <w:vAlign w:val="center"/>
          </w:tcPr>
          <w:p w14:paraId="23BADF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c>
          <w:tcPr>
            <w:tcW w:w="709" w:type="dxa"/>
            <w:tcBorders>
              <w:top w:val="single" w:sz="4" w:space="0" w:color="auto"/>
              <w:left w:val="nil"/>
              <w:bottom w:val="nil"/>
              <w:right w:val="nil"/>
            </w:tcBorders>
            <w:shd w:val="clear" w:color="auto" w:fill="F2F2F2" w:themeFill="background1" w:themeFillShade="F2"/>
            <w:vAlign w:val="center"/>
          </w:tcPr>
          <w:p w14:paraId="531645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0,067</w:t>
            </w:r>
          </w:p>
        </w:tc>
      </w:tr>
      <w:tr w:rsidR="005C2162" w:rsidRPr="005C524D" w14:paraId="3E8F31A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25BEB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B68E7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28CB5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B0AD8C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0,192</w:t>
            </w:r>
          </w:p>
        </w:tc>
        <w:tc>
          <w:tcPr>
            <w:tcW w:w="703" w:type="dxa"/>
            <w:tcBorders>
              <w:top w:val="nil"/>
              <w:left w:val="nil"/>
              <w:bottom w:val="nil"/>
              <w:right w:val="nil"/>
            </w:tcBorders>
            <w:shd w:val="clear" w:color="auto" w:fill="FFFFFF" w:themeFill="background1"/>
            <w:vAlign w:val="center"/>
          </w:tcPr>
          <w:p w14:paraId="4A2B9D2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0,214</w:t>
            </w:r>
          </w:p>
        </w:tc>
        <w:tc>
          <w:tcPr>
            <w:tcW w:w="709" w:type="dxa"/>
            <w:tcBorders>
              <w:top w:val="nil"/>
              <w:left w:val="nil"/>
              <w:bottom w:val="nil"/>
              <w:right w:val="nil"/>
            </w:tcBorders>
            <w:shd w:val="clear" w:color="auto" w:fill="FFFFFF" w:themeFill="background1"/>
            <w:vAlign w:val="center"/>
          </w:tcPr>
          <w:p w14:paraId="06384D2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0,220</w:t>
            </w:r>
          </w:p>
        </w:tc>
        <w:tc>
          <w:tcPr>
            <w:tcW w:w="709" w:type="dxa"/>
            <w:tcBorders>
              <w:top w:val="nil"/>
              <w:left w:val="nil"/>
              <w:bottom w:val="nil"/>
            </w:tcBorders>
            <w:shd w:val="clear" w:color="auto" w:fill="FFFFFF" w:themeFill="background1"/>
            <w:vAlign w:val="center"/>
          </w:tcPr>
          <w:p w14:paraId="38F50AF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0,232</w:t>
            </w:r>
          </w:p>
        </w:tc>
        <w:tc>
          <w:tcPr>
            <w:tcW w:w="708" w:type="dxa"/>
            <w:tcBorders>
              <w:top w:val="nil"/>
              <w:bottom w:val="nil"/>
              <w:right w:val="nil"/>
            </w:tcBorders>
            <w:shd w:val="clear" w:color="auto" w:fill="FFFFFF" w:themeFill="background1"/>
            <w:vAlign w:val="center"/>
          </w:tcPr>
          <w:p w14:paraId="2BB377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0,463</w:t>
            </w:r>
          </w:p>
        </w:tc>
        <w:tc>
          <w:tcPr>
            <w:tcW w:w="709" w:type="dxa"/>
            <w:tcBorders>
              <w:top w:val="nil"/>
              <w:left w:val="nil"/>
              <w:bottom w:val="nil"/>
              <w:right w:val="nil"/>
            </w:tcBorders>
            <w:shd w:val="clear" w:color="auto" w:fill="FFFFFF" w:themeFill="background1"/>
            <w:vAlign w:val="center"/>
          </w:tcPr>
          <w:p w14:paraId="1F0529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0,209</w:t>
            </w:r>
          </w:p>
        </w:tc>
        <w:tc>
          <w:tcPr>
            <w:tcW w:w="709" w:type="dxa"/>
            <w:tcBorders>
              <w:top w:val="nil"/>
              <w:left w:val="nil"/>
              <w:bottom w:val="nil"/>
              <w:right w:val="nil"/>
            </w:tcBorders>
            <w:shd w:val="clear" w:color="auto" w:fill="FFFFFF" w:themeFill="background1"/>
            <w:vAlign w:val="center"/>
          </w:tcPr>
          <w:p w14:paraId="241176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0,095</w:t>
            </w:r>
          </w:p>
        </w:tc>
        <w:tc>
          <w:tcPr>
            <w:tcW w:w="709" w:type="dxa"/>
            <w:tcBorders>
              <w:top w:val="nil"/>
              <w:left w:val="nil"/>
              <w:bottom w:val="nil"/>
            </w:tcBorders>
            <w:shd w:val="clear" w:color="auto" w:fill="FFFFFF" w:themeFill="background1"/>
            <w:vAlign w:val="center"/>
          </w:tcPr>
          <w:p w14:paraId="4CF769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0,062</w:t>
            </w:r>
          </w:p>
        </w:tc>
        <w:tc>
          <w:tcPr>
            <w:tcW w:w="708" w:type="dxa"/>
            <w:tcBorders>
              <w:top w:val="nil"/>
              <w:bottom w:val="nil"/>
              <w:right w:val="nil"/>
            </w:tcBorders>
            <w:shd w:val="clear" w:color="auto" w:fill="FFFFFF" w:themeFill="background1"/>
            <w:vAlign w:val="center"/>
          </w:tcPr>
          <w:p w14:paraId="4A8489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0,282</w:t>
            </w:r>
          </w:p>
        </w:tc>
        <w:tc>
          <w:tcPr>
            <w:tcW w:w="709" w:type="dxa"/>
            <w:tcBorders>
              <w:top w:val="nil"/>
              <w:left w:val="nil"/>
              <w:bottom w:val="nil"/>
              <w:right w:val="nil"/>
            </w:tcBorders>
            <w:shd w:val="clear" w:color="auto" w:fill="FFFFFF" w:themeFill="background1"/>
            <w:vAlign w:val="center"/>
          </w:tcPr>
          <w:p w14:paraId="5988E1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0,209</w:t>
            </w:r>
          </w:p>
        </w:tc>
        <w:tc>
          <w:tcPr>
            <w:tcW w:w="709" w:type="dxa"/>
            <w:tcBorders>
              <w:top w:val="nil"/>
              <w:left w:val="nil"/>
              <w:bottom w:val="nil"/>
              <w:right w:val="nil"/>
            </w:tcBorders>
            <w:shd w:val="clear" w:color="auto" w:fill="FFFFFF" w:themeFill="background1"/>
            <w:vAlign w:val="center"/>
          </w:tcPr>
          <w:p w14:paraId="73381D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0,124</w:t>
            </w:r>
          </w:p>
        </w:tc>
        <w:tc>
          <w:tcPr>
            <w:tcW w:w="709" w:type="dxa"/>
            <w:tcBorders>
              <w:top w:val="nil"/>
              <w:left w:val="nil"/>
              <w:bottom w:val="nil"/>
              <w:right w:val="nil"/>
            </w:tcBorders>
            <w:shd w:val="clear" w:color="auto" w:fill="FFFFFF" w:themeFill="background1"/>
            <w:vAlign w:val="center"/>
          </w:tcPr>
          <w:p w14:paraId="4ABFE3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0,086</w:t>
            </w:r>
          </w:p>
        </w:tc>
      </w:tr>
      <w:tr w:rsidR="005C2162" w:rsidRPr="005C524D" w14:paraId="1182031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670B5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CF0B8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9D204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8F9B4D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3" w:type="dxa"/>
            <w:tcBorders>
              <w:top w:val="nil"/>
              <w:left w:val="nil"/>
              <w:bottom w:val="nil"/>
              <w:right w:val="nil"/>
            </w:tcBorders>
            <w:shd w:val="clear" w:color="auto" w:fill="F2F2F2" w:themeFill="background1" w:themeFillShade="F2"/>
            <w:vAlign w:val="center"/>
          </w:tcPr>
          <w:p w14:paraId="2E9B485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1632055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0,186</w:t>
            </w:r>
          </w:p>
        </w:tc>
        <w:tc>
          <w:tcPr>
            <w:tcW w:w="709" w:type="dxa"/>
            <w:tcBorders>
              <w:top w:val="nil"/>
              <w:left w:val="nil"/>
              <w:bottom w:val="nil"/>
            </w:tcBorders>
            <w:shd w:val="clear" w:color="auto" w:fill="F2F2F2" w:themeFill="background1" w:themeFillShade="F2"/>
            <w:vAlign w:val="center"/>
          </w:tcPr>
          <w:p w14:paraId="1803EA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0,092</w:t>
            </w:r>
          </w:p>
        </w:tc>
        <w:tc>
          <w:tcPr>
            <w:tcW w:w="708" w:type="dxa"/>
            <w:tcBorders>
              <w:top w:val="nil"/>
              <w:bottom w:val="nil"/>
              <w:right w:val="nil"/>
            </w:tcBorders>
            <w:shd w:val="clear" w:color="auto" w:fill="F2F2F2" w:themeFill="background1" w:themeFillShade="F2"/>
            <w:vAlign w:val="center"/>
          </w:tcPr>
          <w:p w14:paraId="6946CD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5C539F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0F1CB4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c>
          <w:tcPr>
            <w:tcW w:w="709" w:type="dxa"/>
            <w:tcBorders>
              <w:top w:val="nil"/>
              <w:left w:val="nil"/>
              <w:bottom w:val="nil"/>
            </w:tcBorders>
            <w:shd w:val="clear" w:color="auto" w:fill="F2F2F2" w:themeFill="background1" w:themeFillShade="F2"/>
            <w:vAlign w:val="center"/>
          </w:tcPr>
          <w:p w14:paraId="5B330E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0,072</w:t>
            </w:r>
          </w:p>
        </w:tc>
        <w:tc>
          <w:tcPr>
            <w:tcW w:w="708" w:type="dxa"/>
            <w:tcBorders>
              <w:top w:val="nil"/>
              <w:bottom w:val="nil"/>
              <w:right w:val="nil"/>
            </w:tcBorders>
            <w:shd w:val="clear" w:color="auto" w:fill="F2F2F2" w:themeFill="background1" w:themeFillShade="F2"/>
            <w:vAlign w:val="center"/>
          </w:tcPr>
          <w:p w14:paraId="50CC2A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0,431</w:t>
            </w:r>
          </w:p>
        </w:tc>
        <w:tc>
          <w:tcPr>
            <w:tcW w:w="709" w:type="dxa"/>
            <w:tcBorders>
              <w:top w:val="nil"/>
              <w:left w:val="nil"/>
              <w:bottom w:val="nil"/>
              <w:right w:val="nil"/>
            </w:tcBorders>
            <w:shd w:val="clear" w:color="auto" w:fill="F2F2F2" w:themeFill="background1" w:themeFillShade="F2"/>
            <w:vAlign w:val="center"/>
          </w:tcPr>
          <w:p w14:paraId="437776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59132E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0,182</w:t>
            </w:r>
          </w:p>
        </w:tc>
        <w:tc>
          <w:tcPr>
            <w:tcW w:w="709" w:type="dxa"/>
            <w:tcBorders>
              <w:top w:val="nil"/>
              <w:left w:val="nil"/>
              <w:bottom w:val="nil"/>
              <w:right w:val="nil"/>
            </w:tcBorders>
            <w:shd w:val="clear" w:color="auto" w:fill="F2F2F2" w:themeFill="background1" w:themeFillShade="F2"/>
            <w:vAlign w:val="center"/>
          </w:tcPr>
          <w:p w14:paraId="4FE4A4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0,089</w:t>
            </w:r>
          </w:p>
        </w:tc>
      </w:tr>
      <w:tr w:rsidR="005C2162" w:rsidRPr="005C524D" w14:paraId="4EAFEA9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3BE31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26B83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1A39A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C75D89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0,452</w:t>
            </w:r>
          </w:p>
        </w:tc>
        <w:tc>
          <w:tcPr>
            <w:tcW w:w="703" w:type="dxa"/>
            <w:tcBorders>
              <w:top w:val="nil"/>
              <w:left w:val="nil"/>
              <w:bottom w:val="nil"/>
              <w:right w:val="nil"/>
            </w:tcBorders>
            <w:shd w:val="clear" w:color="auto" w:fill="FFFFFF" w:themeFill="background1"/>
            <w:vAlign w:val="center"/>
          </w:tcPr>
          <w:p w14:paraId="70026B2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0,338</w:t>
            </w:r>
          </w:p>
        </w:tc>
        <w:tc>
          <w:tcPr>
            <w:tcW w:w="709" w:type="dxa"/>
            <w:tcBorders>
              <w:top w:val="nil"/>
              <w:left w:val="nil"/>
              <w:bottom w:val="nil"/>
              <w:right w:val="nil"/>
            </w:tcBorders>
            <w:shd w:val="clear" w:color="auto" w:fill="FFFFFF" w:themeFill="background1"/>
            <w:vAlign w:val="center"/>
          </w:tcPr>
          <w:p w14:paraId="27D5724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0,196</w:t>
            </w:r>
          </w:p>
        </w:tc>
        <w:tc>
          <w:tcPr>
            <w:tcW w:w="709" w:type="dxa"/>
            <w:tcBorders>
              <w:top w:val="nil"/>
              <w:left w:val="nil"/>
              <w:bottom w:val="nil"/>
            </w:tcBorders>
            <w:shd w:val="clear" w:color="auto" w:fill="FFFFFF" w:themeFill="background1"/>
            <w:vAlign w:val="center"/>
          </w:tcPr>
          <w:p w14:paraId="428E40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0,124</w:t>
            </w:r>
          </w:p>
        </w:tc>
        <w:tc>
          <w:tcPr>
            <w:tcW w:w="708" w:type="dxa"/>
            <w:tcBorders>
              <w:top w:val="nil"/>
              <w:bottom w:val="nil"/>
              <w:right w:val="nil"/>
            </w:tcBorders>
            <w:shd w:val="clear" w:color="auto" w:fill="FFFFFF" w:themeFill="background1"/>
            <w:vAlign w:val="center"/>
          </w:tcPr>
          <w:p w14:paraId="664D2A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0,593</w:t>
            </w:r>
          </w:p>
        </w:tc>
        <w:tc>
          <w:tcPr>
            <w:tcW w:w="709" w:type="dxa"/>
            <w:tcBorders>
              <w:top w:val="nil"/>
              <w:left w:val="nil"/>
              <w:bottom w:val="nil"/>
              <w:right w:val="nil"/>
            </w:tcBorders>
            <w:shd w:val="clear" w:color="auto" w:fill="FFFFFF" w:themeFill="background1"/>
            <w:vAlign w:val="center"/>
          </w:tcPr>
          <w:p w14:paraId="395697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0,329</w:t>
            </w:r>
          </w:p>
        </w:tc>
        <w:tc>
          <w:tcPr>
            <w:tcW w:w="709" w:type="dxa"/>
            <w:tcBorders>
              <w:top w:val="nil"/>
              <w:left w:val="nil"/>
              <w:bottom w:val="nil"/>
              <w:right w:val="nil"/>
            </w:tcBorders>
            <w:shd w:val="clear" w:color="auto" w:fill="FFFFFF" w:themeFill="background1"/>
            <w:vAlign w:val="center"/>
          </w:tcPr>
          <w:p w14:paraId="49FAE2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0,136</w:t>
            </w:r>
          </w:p>
        </w:tc>
        <w:tc>
          <w:tcPr>
            <w:tcW w:w="709" w:type="dxa"/>
            <w:tcBorders>
              <w:top w:val="nil"/>
              <w:left w:val="nil"/>
              <w:bottom w:val="nil"/>
            </w:tcBorders>
            <w:shd w:val="clear" w:color="auto" w:fill="FFFFFF" w:themeFill="background1"/>
            <w:vAlign w:val="center"/>
          </w:tcPr>
          <w:p w14:paraId="38C65B9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0,073</w:t>
            </w:r>
          </w:p>
        </w:tc>
        <w:tc>
          <w:tcPr>
            <w:tcW w:w="708" w:type="dxa"/>
            <w:tcBorders>
              <w:top w:val="nil"/>
              <w:bottom w:val="nil"/>
              <w:right w:val="nil"/>
            </w:tcBorders>
            <w:shd w:val="clear" w:color="auto" w:fill="FFFFFF" w:themeFill="background1"/>
            <w:vAlign w:val="center"/>
          </w:tcPr>
          <w:p w14:paraId="2CB455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0,443</w:t>
            </w:r>
          </w:p>
        </w:tc>
        <w:tc>
          <w:tcPr>
            <w:tcW w:w="709" w:type="dxa"/>
            <w:tcBorders>
              <w:top w:val="nil"/>
              <w:left w:val="nil"/>
              <w:bottom w:val="nil"/>
              <w:right w:val="nil"/>
            </w:tcBorders>
            <w:shd w:val="clear" w:color="auto" w:fill="FFFFFF" w:themeFill="background1"/>
            <w:vAlign w:val="center"/>
          </w:tcPr>
          <w:p w14:paraId="1D2E7E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0,336</w:t>
            </w:r>
          </w:p>
        </w:tc>
        <w:tc>
          <w:tcPr>
            <w:tcW w:w="709" w:type="dxa"/>
            <w:tcBorders>
              <w:top w:val="nil"/>
              <w:left w:val="nil"/>
              <w:bottom w:val="nil"/>
              <w:right w:val="nil"/>
            </w:tcBorders>
            <w:shd w:val="clear" w:color="auto" w:fill="FFFFFF" w:themeFill="background1"/>
            <w:vAlign w:val="center"/>
          </w:tcPr>
          <w:p w14:paraId="1BAE4A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0,188</w:t>
            </w:r>
          </w:p>
        </w:tc>
        <w:tc>
          <w:tcPr>
            <w:tcW w:w="709" w:type="dxa"/>
            <w:tcBorders>
              <w:top w:val="nil"/>
              <w:left w:val="nil"/>
              <w:bottom w:val="nil"/>
              <w:right w:val="nil"/>
            </w:tcBorders>
            <w:shd w:val="clear" w:color="auto" w:fill="FFFFFF" w:themeFill="background1"/>
            <w:vAlign w:val="center"/>
          </w:tcPr>
          <w:p w14:paraId="086CBD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r>
      <w:tr w:rsidR="005C2162" w:rsidRPr="005C524D" w14:paraId="1A2BF9A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DC86B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CD36E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6318A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58A817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0,589</w:t>
            </w:r>
          </w:p>
        </w:tc>
        <w:tc>
          <w:tcPr>
            <w:tcW w:w="703" w:type="dxa"/>
            <w:tcBorders>
              <w:top w:val="nil"/>
              <w:left w:val="nil"/>
              <w:bottom w:val="nil"/>
              <w:right w:val="nil"/>
            </w:tcBorders>
            <w:shd w:val="clear" w:color="auto" w:fill="F2F2F2" w:themeFill="background1" w:themeFillShade="F2"/>
            <w:vAlign w:val="center"/>
          </w:tcPr>
          <w:p w14:paraId="0D96BE6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6B124F8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0,205</w:t>
            </w:r>
          </w:p>
        </w:tc>
        <w:tc>
          <w:tcPr>
            <w:tcW w:w="709" w:type="dxa"/>
            <w:tcBorders>
              <w:top w:val="nil"/>
              <w:left w:val="nil"/>
              <w:bottom w:val="nil"/>
            </w:tcBorders>
            <w:shd w:val="clear" w:color="auto" w:fill="F2F2F2" w:themeFill="background1" w:themeFillShade="F2"/>
            <w:vAlign w:val="center"/>
          </w:tcPr>
          <w:p w14:paraId="3881C2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0,094</w:t>
            </w:r>
          </w:p>
        </w:tc>
        <w:tc>
          <w:tcPr>
            <w:tcW w:w="708" w:type="dxa"/>
            <w:tcBorders>
              <w:top w:val="nil"/>
              <w:bottom w:val="nil"/>
              <w:right w:val="nil"/>
            </w:tcBorders>
            <w:shd w:val="clear" w:color="auto" w:fill="F2F2F2" w:themeFill="background1" w:themeFillShade="F2"/>
            <w:vAlign w:val="center"/>
          </w:tcPr>
          <w:p w14:paraId="64FDC4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0,644</w:t>
            </w:r>
          </w:p>
        </w:tc>
        <w:tc>
          <w:tcPr>
            <w:tcW w:w="709" w:type="dxa"/>
            <w:tcBorders>
              <w:top w:val="nil"/>
              <w:left w:val="nil"/>
              <w:bottom w:val="nil"/>
              <w:right w:val="nil"/>
            </w:tcBorders>
            <w:shd w:val="clear" w:color="auto" w:fill="F2F2F2" w:themeFill="background1" w:themeFillShade="F2"/>
            <w:vAlign w:val="center"/>
          </w:tcPr>
          <w:p w14:paraId="7678F3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0,414</w:t>
            </w:r>
          </w:p>
        </w:tc>
        <w:tc>
          <w:tcPr>
            <w:tcW w:w="709" w:type="dxa"/>
            <w:tcBorders>
              <w:top w:val="nil"/>
              <w:left w:val="nil"/>
              <w:bottom w:val="nil"/>
              <w:right w:val="nil"/>
            </w:tcBorders>
            <w:shd w:val="clear" w:color="auto" w:fill="F2F2F2" w:themeFill="background1" w:themeFillShade="F2"/>
            <w:vAlign w:val="center"/>
          </w:tcPr>
          <w:p w14:paraId="192AAD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9" w:type="dxa"/>
            <w:tcBorders>
              <w:top w:val="nil"/>
              <w:left w:val="nil"/>
              <w:bottom w:val="nil"/>
            </w:tcBorders>
            <w:shd w:val="clear" w:color="auto" w:fill="F2F2F2" w:themeFill="background1" w:themeFillShade="F2"/>
            <w:vAlign w:val="center"/>
          </w:tcPr>
          <w:p w14:paraId="153F1D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31634D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0,512</w:t>
            </w:r>
          </w:p>
        </w:tc>
        <w:tc>
          <w:tcPr>
            <w:tcW w:w="709" w:type="dxa"/>
            <w:tcBorders>
              <w:top w:val="nil"/>
              <w:left w:val="nil"/>
              <w:bottom w:val="nil"/>
              <w:right w:val="nil"/>
            </w:tcBorders>
            <w:shd w:val="clear" w:color="auto" w:fill="F2F2F2" w:themeFill="background1" w:themeFillShade="F2"/>
            <w:vAlign w:val="center"/>
          </w:tcPr>
          <w:p w14:paraId="49AB4E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0,423</w:t>
            </w:r>
          </w:p>
        </w:tc>
        <w:tc>
          <w:tcPr>
            <w:tcW w:w="709" w:type="dxa"/>
            <w:tcBorders>
              <w:top w:val="nil"/>
              <w:left w:val="nil"/>
              <w:bottom w:val="nil"/>
              <w:right w:val="nil"/>
            </w:tcBorders>
            <w:shd w:val="clear" w:color="auto" w:fill="F2F2F2" w:themeFill="background1" w:themeFillShade="F2"/>
            <w:vAlign w:val="center"/>
          </w:tcPr>
          <w:p w14:paraId="4BDEB1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0,244</w:t>
            </w:r>
          </w:p>
        </w:tc>
        <w:tc>
          <w:tcPr>
            <w:tcW w:w="709" w:type="dxa"/>
            <w:tcBorders>
              <w:top w:val="nil"/>
              <w:left w:val="nil"/>
              <w:bottom w:val="nil"/>
              <w:right w:val="nil"/>
            </w:tcBorders>
            <w:shd w:val="clear" w:color="auto" w:fill="F2F2F2" w:themeFill="background1" w:themeFillShade="F2"/>
            <w:vAlign w:val="center"/>
          </w:tcPr>
          <w:p w14:paraId="3944A9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r>
      <w:tr w:rsidR="005C2162" w:rsidRPr="005C524D" w14:paraId="237B5FB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4153A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D791C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A3B95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D34E8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0,627</w:t>
            </w:r>
          </w:p>
        </w:tc>
        <w:tc>
          <w:tcPr>
            <w:tcW w:w="703" w:type="dxa"/>
            <w:tcBorders>
              <w:top w:val="nil"/>
              <w:left w:val="nil"/>
              <w:bottom w:val="nil"/>
              <w:right w:val="nil"/>
            </w:tcBorders>
            <w:shd w:val="clear" w:color="auto" w:fill="FFFFFF" w:themeFill="background1"/>
            <w:vAlign w:val="center"/>
          </w:tcPr>
          <w:p w14:paraId="07793DB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0,424</w:t>
            </w:r>
          </w:p>
        </w:tc>
        <w:tc>
          <w:tcPr>
            <w:tcW w:w="709" w:type="dxa"/>
            <w:tcBorders>
              <w:top w:val="nil"/>
              <w:left w:val="nil"/>
              <w:bottom w:val="nil"/>
              <w:right w:val="nil"/>
            </w:tcBorders>
            <w:shd w:val="clear" w:color="auto" w:fill="FFFFFF" w:themeFill="background1"/>
            <w:vAlign w:val="center"/>
          </w:tcPr>
          <w:p w14:paraId="514205D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0,181</w:t>
            </w:r>
          </w:p>
        </w:tc>
        <w:tc>
          <w:tcPr>
            <w:tcW w:w="709" w:type="dxa"/>
            <w:tcBorders>
              <w:top w:val="nil"/>
              <w:left w:val="nil"/>
              <w:bottom w:val="nil"/>
            </w:tcBorders>
            <w:shd w:val="clear" w:color="auto" w:fill="FFFFFF" w:themeFill="background1"/>
            <w:vAlign w:val="center"/>
          </w:tcPr>
          <w:p w14:paraId="6CE74A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0,076</w:t>
            </w:r>
          </w:p>
        </w:tc>
        <w:tc>
          <w:tcPr>
            <w:tcW w:w="708" w:type="dxa"/>
            <w:tcBorders>
              <w:top w:val="nil"/>
              <w:bottom w:val="nil"/>
              <w:right w:val="nil"/>
            </w:tcBorders>
            <w:shd w:val="clear" w:color="auto" w:fill="FFFFFF" w:themeFill="background1"/>
            <w:vAlign w:val="center"/>
          </w:tcPr>
          <w:p w14:paraId="00277C9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0,647</w:t>
            </w:r>
          </w:p>
        </w:tc>
        <w:tc>
          <w:tcPr>
            <w:tcW w:w="709" w:type="dxa"/>
            <w:tcBorders>
              <w:top w:val="nil"/>
              <w:left w:val="nil"/>
              <w:bottom w:val="nil"/>
              <w:right w:val="nil"/>
            </w:tcBorders>
            <w:shd w:val="clear" w:color="auto" w:fill="FFFFFF" w:themeFill="background1"/>
            <w:vAlign w:val="center"/>
          </w:tcPr>
          <w:p w14:paraId="05E3DF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0,413</w:t>
            </w:r>
          </w:p>
        </w:tc>
        <w:tc>
          <w:tcPr>
            <w:tcW w:w="709" w:type="dxa"/>
            <w:tcBorders>
              <w:top w:val="nil"/>
              <w:left w:val="nil"/>
              <w:bottom w:val="nil"/>
              <w:right w:val="nil"/>
            </w:tcBorders>
            <w:shd w:val="clear" w:color="auto" w:fill="FFFFFF" w:themeFill="background1"/>
            <w:vAlign w:val="center"/>
          </w:tcPr>
          <w:p w14:paraId="120A12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c>
          <w:tcPr>
            <w:tcW w:w="709" w:type="dxa"/>
            <w:tcBorders>
              <w:top w:val="nil"/>
              <w:left w:val="nil"/>
              <w:bottom w:val="nil"/>
            </w:tcBorders>
            <w:shd w:val="clear" w:color="auto" w:fill="FFFFFF" w:themeFill="background1"/>
            <w:vAlign w:val="center"/>
          </w:tcPr>
          <w:p w14:paraId="277C2D1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0,083</w:t>
            </w:r>
          </w:p>
        </w:tc>
        <w:tc>
          <w:tcPr>
            <w:tcW w:w="708" w:type="dxa"/>
            <w:tcBorders>
              <w:top w:val="nil"/>
              <w:bottom w:val="nil"/>
              <w:right w:val="nil"/>
            </w:tcBorders>
            <w:shd w:val="clear" w:color="auto" w:fill="FFFFFF" w:themeFill="background1"/>
            <w:vAlign w:val="center"/>
          </w:tcPr>
          <w:p w14:paraId="61DB7B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0,532</w:t>
            </w:r>
          </w:p>
        </w:tc>
        <w:tc>
          <w:tcPr>
            <w:tcW w:w="709" w:type="dxa"/>
            <w:tcBorders>
              <w:top w:val="nil"/>
              <w:left w:val="nil"/>
              <w:bottom w:val="nil"/>
              <w:right w:val="nil"/>
            </w:tcBorders>
            <w:shd w:val="clear" w:color="auto" w:fill="FFFFFF" w:themeFill="background1"/>
            <w:vAlign w:val="center"/>
          </w:tcPr>
          <w:p w14:paraId="3C105F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0,421</w:t>
            </w:r>
          </w:p>
        </w:tc>
        <w:tc>
          <w:tcPr>
            <w:tcW w:w="709" w:type="dxa"/>
            <w:tcBorders>
              <w:top w:val="nil"/>
              <w:left w:val="nil"/>
              <w:bottom w:val="nil"/>
              <w:right w:val="nil"/>
            </w:tcBorders>
            <w:shd w:val="clear" w:color="auto" w:fill="FFFFFF" w:themeFill="background1"/>
            <w:vAlign w:val="center"/>
          </w:tcPr>
          <w:p w14:paraId="5B2E4D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0,245</w:t>
            </w:r>
          </w:p>
        </w:tc>
        <w:tc>
          <w:tcPr>
            <w:tcW w:w="709" w:type="dxa"/>
            <w:tcBorders>
              <w:top w:val="nil"/>
              <w:left w:val="nil"/>
              <w:bottom w:val="nil"/>
              <w:right w:val="nil"/>
            </w:tcBorders>
            <w:shd w:val="clear" w:color="auto" w:fill="FFFFFF" w:themeFill="background1"/>
            <w:vAlign w:val="center"/>
          </w:tcPr>
          <w:p w14:paraId="1A6EB0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0,132</w:t>
            </w:r>
          </w:p>
        </w:tc>
      </w:tr>
      <w:tr w:rsidR="005C2162" w:rsidRPr="005C524D" w14:paraId="2954738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F14BF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A04B7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2005C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2FBB47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0,703</w:t>
            </w:r>
          </w:p>
        </w:tc>
        <w:tc>
          <w:tcPr>
            <w:tcW w:w="703" w:type="dxa"/>
            <w:tcBorders>
              <w:top w:val="nil"/>
              <w:left w:val="nil"/>
              <w:bottom w:val="nil"/>
              <w:right w:val="nil"/>
            </w:tcBorders>
            <w:shd w:val="clear" w:color="auto" w:fill="F2F2F2" w:themeFill="background1" w:themeFillShade="F2"/>
            <w:vAlign w:val="center"/>
          </w:tcPr>
          <w:p w14:paraId="3D481F2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12E05C9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0,217</w:t>
            </w:r>
          </w:p>
        </w:tc>
        <w:tc>
          <w:tcPr>
            <w:tcW w:w="709" w:type="dxa"/>
            <w:tcBorders>
              <w:top w:val="nil"/>
              <w:left w:val="nil"/>
              <w:bottom w:val="nil"/>
            </w:tcBorders>
            <w:shd w:val="clear" w:color="auto" w:fill="F2F2F2" w:themeFill="background1" w:themeFillShade="F2"/>
            <w:vAlign w:val="center"/>
          </w:tcPr>
          <w:p w14:paraId="444BAC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0,095</w:t>
            </w:r>
          </w:p>
        </w:tc>
        <w:tc>
          <w:tcPr>
            <w:tcW w:w="708" w:type="dxa"/>
            <w:tcBorders>
              <w:top w:val="nil"/>
              <w:bottom w:val="nil"/>
              <w:right w:val="nil"/>
            </w:tcBorders>
            <w:shd w:val="clear" w:color="auto" w:fill="F2F2F2" w:themeFill="background1" w:themeFillShade="F2"/>
            <w:vAlign w:val="center"/>
          </w:tcPr>
          <w:p w14:paraId="262C0A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0,672</w:t>
            </w:r>
          </w:p>
        </w:tc>
        <w:tc>
          <w:tcPr>
            <w:tcW w:w="709" w:type="dxa"/>
            <w:tcBorders>
              <w:top w:val="nil"/>
              <w:left w:val="nil"/>
              <w:bottom w:val="nil"/>
              <w:right w:val="nil"/>
            </w:tcBorders>
            <w:shd w:val="clear" w:color="auto" w:fill="F2F2F2" w:themeFill="background1" w:themeFillShade="F2"/>
            <w:vAlign w:val="center"/>
          </w:tcPr>
          <w:p w14:paraId="02958C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0,473</w:t>
            </w:r>
          </w:p>
        </w:tc>
        <w:tc>
          <w:tcPr>
            <w:tcW w:w="709" w:type="dxa"/>
            <w:tcBorders>
              <w:top w:val="nil"/>
              <w:left w:val="nil"/>
              <w:bottom w:val="nil"/>
              <w:right w:val="nil"/>
            </w:tcBorders>
            <w:shd w:val="clear" w:color="auto" w:fill="F2F2F2" w:themeFill="background1" w:themeFillShade="F2"/>
            <w:vAlign w:val="center"/>
          </w:tcPr>
          <w:p w14:paraId="3E49CB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300870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0,094</w:t>
            </w:r>
          </w:p>
        </w:tc>
        <w:tc>
          <w:tcPr>
            <w:tcW w:w="708" w:type="dxa"/>
            <w:tcBorders>
              <w:top w:val="nil"/>
              <w:bottom w:val="nil"/>
              <w:right w:val="nil"/>
            </w:tcBorders>
            <w:shd w:val="clear" w:color="auto" w:fill="F2F2F2" w:themeFill="background1" w:themeFillShade="F2"/>
            <w:vAlign w:val="center"/>
          </w:tcPr>
          <w:p w14:paraId="4ED301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0,565</w:t>
            </w:r>
          </w:p>
        </w:tc>
        <w:tc>
          <w:tcPr>
            <w:tcW w:w="709" w:type="dxa"/>
            <w:tcBorders>
              <w:top w:val="nil"/>
              <w:left w:val="nil"/>
              <w:bottom w:val="nil"/>
              <w:right w:val="nil"/>
            </w:tcBorders>
            <w:shd w:val="clear" w:color="auto" w:fill="F2F2F2" w:themeFill="background1" w:themeFillShade="F2"/>
            <w:vAlign w:val="center"/>
          </w:tcPr>
          <w:p w14:paraId="0FFCE0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0,483</w:t>
            </w:r>
          </w:p>
        </w:tc>
        <w:tc>
          <w:tcPr>
            <w:tcW w:w="709" w:type="dxa"/>
            <w:tcBorders>
              <w:top w:val="nil"/>
              <w:left w:val="nil"/>
              <w:bottom w:val="nil"/>
              <w:right w:val="nil"/>
            </w:tcBorders>
            <w:shd w:val="clear" w:color="auto" w:fill="F2F2F2" w:themeFill="background1" w:themeFillShade="F2"/>
            <w:vAlign w:val="center"/>
          </w:tcPr>
          <w:p w14:paraId="734113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0,297</w:t>
            </w:r>
          </w:p>
        </w:tc>
        <w:tc>
          <w:tcPr>
            <w:tcW w:w="709" w:type="dxa"/>
            <w:tcBorders>
              <w:top w:val="nil"/>
              <w:left w:val="nil"/>
              <w:bottom w:val="nil"/>
              <w:right w:val="nil"/>
            </w:tcBorders>
            <w:shd w:val="clear" w:color="auto" w:fill="F2F2F2" w:themeFill="background1" w:themeFillShade="F2"/>
            <w:vAlign w:val="center"/>
          </w:tcPr>
          <w:p w14:paraId="229E2D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0,132</w:t>
            </w:r>
          </w:p>
        </w:tc>
      </w:tr>
      <w:tr w:rsidR="005C2162" w:rsidRPr="005C524D" w14:paraId="1802D04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7DFDB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1EB19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34657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CA310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0,732</w:t>
            </w:r>
          </w:p>
        </w:tc>
        <w:tc>
          <w:tcPr>
            <w:tcW w:w="703" w:type="dxa"/>
            <w:tcBorders>
              <w:top w:val="nil"/>
              <w:left w:val="nil"/>
              <w:bottom w:val="nil"/>
              <w:right w:val="nil"/>
            </w:tcBorders>
            <w:shd w:val="clear" w:color="auto" w:fill="FFFFFF" w:themeFill="background1"/>
            <w:vAlign w:val="center"/>
          </w:tcPr>
          <w:p w14:paraId="16BE596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0,487</w:t>
            </w:r>
          </w:p>
        </w:tc>
        <w:tc>
          <w:tcPr>
            <w:tcW w:w="709" w:type="dxa"/>
            <w:tcBorders>
              <w:top w:val="nil"/>
              <w:left w:val="nil"/>
              <w:bottom w:val="nil"/>
              <w:right w:val="nil"/>
            </w:tcBorders>
            <w:shd w:val="clear" w:color="auto" w:fill="FFFFFF" w:themeFill="background1"/>
            <w:vAlign w:val="center"/>
          </w:tcPr>
          <w:p w14:paraId="1F785AD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0,169</w:t>
            </w:r>
          </w:p>
        </w:tc>
        <w:tc>
          <w:tcPr>
            <w:tcW w:w="709" w:type="dxa"/>
            <w:tcBorders>
              <w:top w:val="nil"/>
              <w:left w:val="nil"/>
              <w:bottom w:val="nil"/>
            </w:tcBorders>
            <w:shd w:val="clear" w:color="auto" w:fill="FFFFFF" w:themeFill="background1"/>
            <w:vAlign w:val="center"/>
          </w:tcPr>
          <w:p w14:paraId="674110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0,050</w:t>
            </w:r>
          </w:p>
        </w:tc>
        <w:tc>
          <w:tcPr>
            <w:tcW w:w="708" w:type="dxa"/>
            <w:tcBorders>
              <w:top w:val="nil"/>
              <w:bottom w:val="nil"/>
              <w:right w:val="nil"/>
            </w:tcBorders>
            <w:shd w:val="clear" w:color="auto" w:fill="FFFFFF" w:themeFill="background1"/>
            <w:vAlign w:val="center"/>
          </w:tcPr>
          <w:p w14:paraId="4611431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0,677</w:t>
            </w:r>
          </w:p>
        </w:tc>
        <w:tc>
          <w:tcPr>
            <w:tcW w:w="709" w:type="dxa"/>
            <w:tcBorders>
              <w:top w:val="nil"/>
              <w:left w:val="nil"/>
              <w:bottom w:val="nil"/>
              <w:right w:val="nil"/>
            </w:tcBorders>
            <w:shd w:val="clear" w:color="auto" w:fill="FFFFFF" w:themeFill="background1"/>
            <w:vAlign w:val="center"/>
          </w:tcPr>
          <w:p w14:paraId="1F47EC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0,472</w:t>
            </w:r>
          </w:p>
        </w:tc>
        <w:tc>
          <w:tcPr>
            <w:tcW w:w="709" w:type="dxa"/>
            <w:tcBorders>
              <w:top w:val="nil"/>
              <w:left w:val="nil"/>
              <w:bottom w:val="nil"/>
              <w:right w:val="nil"/>
            </w:tcBorders>
            <w:shd w:val="clear" w:color="auto" w:fill="FFFFFF" w:themeFill="background1"/>
            <w:vAlign w:val="center"/>
          </w:tcPr>
          <w:p w14:paraId="2544E8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0,213</w:t>
            </w:r>
          </w:p>
        </w:tc>
        <w:tc>
          <w:tcPr>
            <w:tcW w:w="709" w:type="dxa"/>
            <w:tcBorders>
              <w:top w:val="nil"/>
              <w:left w:val="nil"/>
              <w:bottom w:val="nil"/>
            </w:tcBorders>
            <w:shd w:val="clear" w:color="auto" w:fill="FFFFFF" w:themeFill="background1"/>
            <w:vAlign w:val="center"/>
          </w:tcPr>
          <w:p w14:paraId="5F97B84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0,093</w:t>
            </w:r>
          </w:p>
        </w:tc>
        <w:tc>
          <w:tcPr>
            <w:tcW w:w="708" w:type="dxa"/>
            <w:tcBorders>
              <w:top w:val="nil"/>
              <w:bottom w:val="nil"/>
              <w:right w:val="nil"/>
            </w:tcBorders>
            <w:shd w:val="clear" w:color="auto" w:fill="FFFFFF" w:themeFill="background1"/>
            <w:vAlign w:val="center"/>
          </w:tcPr>
          <w:p w14:paraId="5A8691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778F98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0,481</w:t>
            </w:r>
          </w:p>
        </w:tc>
        <w:tc>
          <w:tcPr>
            <w:tcW w:w="709" w:type="dxa"/>
            <w:tcBorders>
              <w:top w:val="nil"/>
              <w:left w:val="nil"/>
              <w:bottom w:val="nil"/>
              <w:right w:val="nil"/>
            </w:tcBorders>
            <w:shd w:val="clear" w:color="auto" w:fill="FFFFFF" w:themeFill="background1"/>
            <w:vAlign w:val="center"/>
          </w:tcPr>
          <w:p w14:paraId="5AC819E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0,292</w:t>
            </w:r>
          </w:p>
        </w:tc>
        <w:tc>
          <w:tcPr>
            <w:tcW w:w="709" w:type="dxa"/>
            <w:tcBorders>
              <w:top w:val="nil"/>
              <w:left w:val="nil"/>
              <w:bottom w:val="nil"/>
              <w:right w:val="nil"/>
            </w:tcBorders>
            <w:shd w:val="clear" w:color="auto" w:fill="FFFFFF" w:themeFill="background1"/>
            <w:vAlign w:val="center"/>
          </w:tcPr>
          <w:p w14:paraId="4995EF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0,151</w:t>
            </w:r>
          </w:p>
        </w:tc>
      </w:tr>
      <w:tr w:rsidR="005C2162" w:rsidRPr="005C524D" w14:paraId="3F85F1F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EFC01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4C860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63536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280D974"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0,357</w:t>
            </w:r>
          </w:p>
        </w:tc>
        <w:tc>
          <w:tcPr>
            <w:tcW w:w="703" w:type="dxa"/>
            <w:tcBorders>
              <w:top w:val="nil"/>
              <w:left w:val="nil"/>
              <w:bottom w:val="nil"/>
              <w:right w:val="nil"/>
            </w:tcBorders>
            <w:shd w:val="clear" w:color="auto" w:fill="F2F2F2" w:themeFill="background1" w:themeFillShade="F2"/>
            <w:vAlign w:val="center"/>
          </w:tcPr>
          <w:p w14:paraId="5423225D"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62EA20ED"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4AFE0774"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0,109</w:t>
            </w:r>
          </w:p>
        </w:tc>
        <w:tc>
          <w:tcPr>
            <w:tcW w:w="708" w:type="dxa"/>
            <w:tcBorders>
              <w:top w:val="nil"/>
              <w:bottom w:val="nil"/>
              <w:right w:val="nil"/>
            </w:tcBorders>
            <w:shd w:val="clear" w:color="auto" w:fill="F2F2F2" w:themeFill="background1" w:themeFillShade="F2"/>
            <w:vAlign w:val="center"/>
          </w:tcPr>
          <w:p w14:paraId="0E70C170"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0,658</w:t>
            </w:r>
          </w:p>
        </w:tc>
        <w:tc>
          <w:tcPr>
            <w:tcW w:w="709" w:type="dxa"/>
            <w:tcBorders>
              <w:top w:val="nil"/>
              <w:left w:val="nil"/>
              <w:bottom w:val="nil"/>
              <w:right w:val="nil"/>
            </w:tcBorders>
            <w:shd w:val="clear" w:color="auto" w:fill="F2F2F2" w:themeFill="background1" w:themeFillShade="F2"/>
            <w:vAlign w:val="center"/>
          </w:tcPr>
          <w:p w14:paraId="16B9A66E"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0,300</w:t>
            </w:r>
          </w:p>
        </w:tc>
        <w:tc>
          <w:tcPr>
            <w:tcW w:w="709" w:type="dxa"/>
            <w:tcBorders>
              <w:top w:val="nil"/>
              <w:left w:val="nil"/>
              <w:bottom w:val="nil"/>
              <w:right w:val="nil"/>
            </w:tcBorders>
            <w:shd w:val="clear" w:color="auto" w:fill="F2F2F2" w:themeFill="background1" w:themeFillShade="F2"/>
            <w:vAlign w:val="center"/>
          </w:tcPr>
          <w:p w14:paraId="6B327B09"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0,116</w:t>
            </w:r>
          </w:p>
        </w:tc>
        <w:tc>
          <w:tcPr>
            <w:tcW w:w="709" w:type="dxa"/>
            <w:tcBorders>
              <w:top w:val="nil"/>
              <w:left w:val="nil"/>
              <w:bottom w:val="nil"/>
            </w:tcBorders>
            <w:shd w:val="clear" w:color="auto" w:fill="F2F2F2" w:themeFill="background1" w:themeFillShade="F2"/>
            <w:vAlign w:val="center"/>
          </w:tcPr>
          <w:p w14:paraId="0AA70780"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0,066</w:t>
            </w:r>
          </w:p>
        </w:tc>
        <w:tc>
          <w:tcPr>
            <w:tcW w:w="708" w:type="dxa"/>
            <w:tcBorders>
              <w:top w:val="nil"/>
              <w:bottom w:val="nil"/>
              <w:right w:val="nil"/>
            </w:tcBorders>
            <w:shd w:val="clear" w:color="auto" w:fill="F2F2F2" w:themeFill="background1" w:themeFillShade="F2"/>
            <w:vAlign w:val="center"/>
          </w:tcPr>
          <w:p w14:paraId="44D77D76"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0,425</w:t>
            </w:r>
          </w:p>
        </w:tc>
        <w:tc>
          <w:tcPr>
            <w:tcW w:w="709" w:type="dxa"/>
            <w:tcBorders>
              <w:top w:val="nil"/>
              <w:left w:val="nil"/>
              <w:bottom w:val="nil"/>
              <w:right w:val="nil"/>
            </w:tcBorders>
            <w:shd w:val="clear" w:color="auto" w:fill="F2F2F2" w:themeFill="background1" w:themeFillShade="F2"/>
            <w:vAlign w:val="center"/>
          </w:tcPr>
          <w:p w14:paraId="19F4E80B"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0,307</w:t>
            </w:r>
          </w:p>
        </w:tc>
        <w:tc>
          <w:tcPr>
            <w:tcW w:w="709" w:type="dxa"/>
            <w:tcBorders>
              <w:top w:val="nil"/>
              <w:left w:val="nil"/>
              <w:bottom w:val="nil"/>
              <w:right w:val="nil"/>
            </w:tcBorders>
            <w:shd w:val="clear" w:color="auto" w:fill="F2F2F2" w:themeFill="background1" w:themeFillShade="F2"/>
            <w:vAlign w:val="center"/>
          </w:tcPr>
          <w:p w14:paraId="6376AF1B"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0,152</w:t>
            </w:r>
          </w:p>
        </w:tc>
        <w:tc>
          <w:tcPr>
            <w:tcW w:w="709" w:type="dxa"/>
            <w:tcBorders>
              <w:top w:val="nil"/>
              <w:left w:val="nil"/>
              <w:bottom w:val="nil"/>
              <w:right w:val="nil"/>
            </w:tcBorders>
            <w:shd w:val="clear" w:color="auto" w:fill="F2F2F2" w:themeFill="background1" w:themeFillShade="F2"/>
            <w:vAlign w:val="center"/>
          </w:tcPr>
          <w:p w14:paraId="5B289917"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0,078</w:t>
            </w:r>
          </w:p>
        </w:tc>
      </w:tr>
      <w:tr w:rsidR="005C2162" w:rsidRPr="005C524D" w14:paraId="25D55B9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0A0EF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91EEE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2B5DF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638B92D"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0,320</w:t>
            </w:r>
          </w:p>
        </w:tc>
        <w:tc>
          <w:tcPr>
            <w:tcW w:w="703" w:type="dxa"/>
            <w:tcBorders>
              <w:top w:val="nil"/>
              <w:left w:val="nil"/>
              <w:bottom w:val="nil"/>
              <w:right w:val="nil"/>
            </w:tcBorders>
            <w:shd w:val="clear" w:color="auto" w:fill="FFFFFF" w:themeFill="background1"/>
            <w:vAlign w:val="center"/>
          </w:tcPr>
          <w:p w14:paraId="1924B357"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0,310</w:t>
            </w:r>
          </w:p>
        </w:tc>
        <w:tc>
          <w:tcPr>
            <w:tcW w:w="709" w:type="dxa"/>
            <w:tcBorders>
              <w:top w:val="nil"/>
              <w:left w:val="nil"/>
              <w:bottom w:val="nil"/>
              <w:right w:val="nil"/>
            </w:tcBorders>
            <w:shd w:val="clear" w:color="auto" w:fill="FFFFFF" w:themeFill="background1"/>
            <w:vAlign w:val="center"/>
          </w:tcPr>
          <w:p w14:paraId="3000DFBB"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0,267</w:t>
            </w:r>
          </w:p>
        </w:tc>
        <w:tc>
          <w:tcPr>
            <w:tcW w:w="709" w:type="dxa"/>
            <w:tcBorders>
              <w:top w:val="nil"/>
              <w:left w:val="nil"/>
              <w:bottom w:val="nil"/>
            </w:tcBorders>
            <w:shd w:val="clear" w:color="auto" w:fill="FFFFFF" w:themeFill="background1"/>
            <w:vAlign w:val="center"/>
          </w:tcPr>
          <w:p w14:paraId="2C93DB95"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0,242</w:t>
            </w:r>
          </w:p>
        </w:tc>
        <w:tc>
          <w:tcPr>
            <w:tcW w:w="708" w:type="dxa"/>
            <w:tcBorders>
              <w:top w:val="nil"/>
              <w:bottom w:val="nil"/>
              <w:right w:val="nil"/>
            </w:tcBorders>
            <w:shd w:val="clear" w:color="auto" w:fill="FFFFFF" w:themeFill="background1"/>
            <w:vAlign w:val="center"/>
          </w:tcPr>
          <w:p w14:paraId="3F5BA404"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0,657</w:t>
            </w:r>
          </w:p>
        </w:tc>
        <w:tc>
          <w:tcPr>
            <w:tcW w:w="709" w:type="dxa"/>
            <w:tcBorders>
              <w:top w:val="nil"/>
              <w:left w:val="nil"/>
              <w:bottom w:val="nil"/>
              <w:right w:val="nil"/>
            </w:tcBorders>
            <w:shd w:val="clear" w:color="auto" w:fill="FFFFFF" w:themeFill="background1"/>
            <w:vAlign w:val="center"/>
          </w:tcPr>
          <w:p w14:paraId="39B012D5"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0,303</w:t>
            </w:r>
          </w:p>
        </w:tc>
        <w:tc>
          <w:tcPr>
            <w:tcW w:w="709" w:type="dxa"/>
            <w:tcBorders>
              <w:top w:val="nil"/>
              <w:left w:val="nil"/>
              <w:bottom w:val="nil"/>
              <w:right w:val="nil"/>
            </w:tcBorders>
            <w:shd w:val="clear" w:color="auto" w:fill="FFFFFF" w:themeFill="background1"/>
            <w:vAlign w:val="center"/>
          </w:tcPr>
          <w:p w14:paraId="32CF4601"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0,118</w:t>
            </w:r>
          </w:p>
        </w:tc>
        <w:tc>
          <w:tcPr>
            <w:tcW w:w="709" w:type="dxa"/>
            <w:tcBorders>
              <w:top w:val="nil"/>
              <w:left w:val="nil"/>
              <w:bottom w:val="nil"/>
            </w:tcBorders>
            <w:shd w:val="clear" w:color="auto" w:fill="FFFFFF" w:themeFill="background1"/>
            <w:vAlign w:val="center"/>
          </w:tcPr>
          <w:p w14:paraId="54BD58EC"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0,068</w:t>
            </w:r>
          </w:p>
        </w:tc>
        <w:tc>
          <w:tcPr>
            <w:tcW w:w="708" w:type="dxa"/>
            <w:tcBorders>
              <w:top w:val="nil"/>
              <w:bottom w:val="nil"/>
              <w:right w:val="nil"/>
            </w:tcBorders>
            <w:shd w:val="clear" w:color="auto" w:fill="FFFFFF" w:themeFill="background1"/>
            <w:vAlign w:val="center"/>
          </w:tcPr>
          <w:p w14:paraId="7F09374A"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0,440</w:t>
            </w:r>
          </w:p>
        </w:tc>
        <w:tc>
          <w:tcPr>
            <w:tcW w:w="709" w:type="dxa"/>
            <w:tcBorders>
              <w:top w:val="nil"/>
              <w:left w:val="nil"/>
              <w:bottom w:val="nil"/>
              <w:right w:val="nil"/>
            </w:tcBorders>
            <w:shd w:val="clear" w:color="auto" w:fill="FFFFFF" w:themeFill="background1"/>
            <w:vAlign w:val="center"/>
          </w:tcPr>
          <w:p w14:paraId="1F9AFEC2"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0,305</w:t>
            </w:r>
          </w:p>
        </w:tc>
        <w:tc>
          <w:tcPr>
            <w:tcW w:w="709" w:type="dxa"/>
            <w:tcBorders>
              <w:top w:val="nil"/>
              <w:left w:val="nil"/>
              <w:bottom w:val="nil"/>
              <w:right w:val="nil"/>
            </w:tcBorders>
            <w:shd w:val="clear" w:color="auto" w:fill="FFFFFF" w:themeFill="background1"/>
            <w:vAlign w:val="center"/>
          </w:tcPr>
          <w:p w14:paraId="182C091C"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0,162</w:t>
            </w:r>
          </w:p>
        </w:tc>
        <w:tc>
          <w:tcPr>
            <w:tcW w:w="709" w:type="dxa"/>
            <w:tcBorders>
              <w:top w:val="nil"/>
              <w:left w:val="nil"/>
              <w:bottom w:val="nil"/>
              <w:right w:val="nil"/>
            </w:tcBorders>
            <w:shd w:val="clear" w:color="auto" w:fill="FFFFFF" w:themeFill="background1"/>
            <w:vAlign w:val="center"/>
          </w:tcPr>
          <w:p w14:paraId="6C662639"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0,099</w:t>
            </w:r>
          </w:p>
        </w:tc>
      </w:tr>
      <w:tr w:rsidR="005C2162" w:rsidRPr="005C524D" w14:paraId="6A66C65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5282F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1BC24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9DAB1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5D23D7C"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0,617</w:t>
            </w:r>
          </w:p>
        </w:tc>
        <w:tc>
          <w:tcPr>
            <w:tcW w:w="703" w:type="dxa"/>
            <w:tcBorders>
              <w:top w:val="nil"/>
              <w:left w:val="nil"/>
              <w:bottom w:val="nil"/>
              <w:right w:val="nil"/>
            </w:tcBorders>
            <w:shd w:val="clear" w:color="auto" w:fill="F2F2F2" w:themeFill="background1" w:themeFillShade="F2"/>
            <w:vAlign w:val="center"/>
          </w:tcPr>
          <w:p w14:paraId="5D8D8095"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88AB95C"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0,265</w:t>
            </w:r>
          </w:p>
        </w:tc>
        <w:tc>
          <w:tcPr>
            <w:tcW w:w="709" w:type="dxa"/>
            <w:tcBorders>
              <w:top w:val="nil"/>
              <w:left w:val="nil"/>
              <w:bottom w:val="nil"/>
            </w:tcBorders>
            <w:shd w:val="clear" w:color="auto" w:fill="F2F2F2" w:themeFill="background1" w:themeFillShade="F2"/>
            <w:vAlign w:val="center"/>
          </w:tcPr>
          <w:p w14:paraId="1CF5C11C"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1AFE1BFA"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0,791</w:t>
            </w:r>
          </w:p>
        </w:tc>
        <w:tc>
          <w:tcPr>
            <w:tcW w:w="709" w:type="dxa"/>
            <w:tcBorders>
              <w:top w:val="nil"/>
              <w:left w:val="nil"/>
              <w:bottom w:val="nil"/>
              <w:right w:val="nil"/>
            </w:tcBorders>
            <w:shd w:val="clear" w:color="auto" w:fill="F2F2F2" w:themeFill="background1" w:themeFillShade="F2"/>
            <w:vAlign w:val="center"/>
          </w:tcPr>
          <w:p w14:paraId="21840044"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600AFE41"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0,186</w:t>
            </w:r>
          </w:p>
        </w:tc>
        <w:tc>
          <w:tcPr>
            <w:tcW w:w="709" w:type="dxa"/>
            <w:tcBorders>
              <w:top w:val="nil"/>
              <w:left w:val="nil"/>
              <w:bottom w:val="nil"/>
            </w:tcBorders>
            <w:shd w:val="clear" w:color="auto" w:fill="F2F2F2" w:themeFill="background1" w:themeFillShade="F2"/>
            <w:vAlign w:val="center"/>
          </w:tcPr>
          <w:p w14:paraId="20C8DD61"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0,084</w:t>
            </w:r>
          </w:p>
        </w:tc>
        <w:tc>
          <w:tcPr>
            <w:tcW w:w="708" w:type="dxa"/>
            <w:tcBorders>
              <w:top w:val="nil"/>
              <w:bottom w:val="nil"/>
              <w:right w:val="nil"/>
            </w:tcBorders>
            <w:shd w:val="clear" w:color="auto" w:fill="F2F2F2" w:themeFill="background1" w:themeFillShade="F2"/>
            <w:vAlign w:val="center"/>
          </w:tcPr>
          <w:p w14:paraId="54E19CF1"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0,613</w:t>
            </w:r>
          </w:p>
        </w:tc>
        <w:tc>
          <w:tcPr>
            <w:tcW w:w="709" w:type="dxa"/>
            <w:tcBorders>
              <w:top w:val="nil"/>
              <w:left w:val="nil"/>
              <w:bottom w:val="nil"/>
              <w:right w:val="nil"/>
            </w:tcBorders>
            <w:shd w:val="clear" w:color="auto" w:fill="F2F2F2" w:themeFill="background1" w:themeFillShade="F2"/>
            <w:vAlign w:val="center"/>
          </w:tcPr>
          <w:p w14:paraId="6E4EA70F"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5A6BDEA9"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7749EF1B"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0,112</w:t>
            </w:r>
          </w:p>
        </w:tc>
      </w:tr>
      <w:tr w:rsidR="005C2162" w:rsidRPr="005C524D" w14:paraId="5E745F4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3D492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D0386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B5CAF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DCE6D2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0,659</w:t>
            </w:r>
          </w:p>
        </w:tc>
        <w:tc>
          <w:tcPr>
            <w:tcW w:w="703" w:type="dxa"/>
            <w:tcBorders>
              <w:top w:val="nil"/>
              <w:left w:val="nil"/>
              <w:bottom w:val="nil"/>
              <w:right w:val="nil"/>
            </w:tcBorders>
            <w:shd w:val="clear" w:color="auto" w:fill="FFFFFF" w:themeFill="background1"/>
            <w:vAlign w:val="center"/>
          </w:tcPr>
          <w:p w14:paraId="433E514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48C1D2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0,267</w:t>
            </w:r>
          </w:p>
        </w:tc>
        <w:tc>
          <w:tcPr>
            <w:tcW w:w="709" w:type="dxa"/>
            <w:tcBorders>
              <w:top w:val="nil"/>
              <w:left w:val="nil"/>
              <w:bottom w:val="nil"/>
            </w:tcBorders>
            <w:shd w:val="clear" w:color="auto" w:fill="FFFFFF" w:themeFill="background1"/>
            <w:vAlign w:val="center"/>
          </w:tcPr>
          <w:p w14:paraId="4EB6AA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0,143</w:t>
            </w:r>
          </w:p>
        </w:tc>
        <w:tc>
          <w:tcPr>
            <w:tcW w:w="708" w:type="dxa"/>
            <w:tcBorders>
              <w:top w:val="nil"/>
              <w:bottom w:val="nil"/>
              <w:right w:val="nil"/>
            </w:tcBorders>
            <w:shd w:val="clear" w:color="auto" w:fill="FFFFFF" w:themeFill="background1"/>
            <w:vAlign w:val="center"/>
          </w:tcPr>
          <w:p w14:paraId="50AE93A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5464045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0,482</w:t>
            </w:r>
          </w:p>
        </w:tc>
        <w:tc>
          <w:tcPr>
            <w:tcW w:w="709" w:type="dxa"/>
            <w:tcBorders>
              <w:top w:val="nil"/>
              <w:left w:val="nil"/>
              <w:bottom w:val="nil"/>
              <w:right w:val="nil"/>
            </w:tcBorders>
            <w:shd w:val="clear" w:color="auto" w:fill="FFFFFF" w:themeFill="background1"/>
            <w:vAlign w:val="center"/>
          </w:tcPr>
          <w:p w14:paraId="1C06D2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0,187</w:t>
            </w:r>
          </w:p>
        </w:tc>
        <w:tc>
          <w:tcPr>
            <w:tcW w:w="709" w:type="dxa"/>
            <w:tcBorders>
              <w:top w:val="nil"/>
              <w:left w:val="nil"/>
              <w:bottom w:val="nil"/>
            </w:tcBorders>
            <w:shd w:val="clear" w:color="auto" w:fill="FFFFFF" w:themeFill="background1"/>
            <w:vAlign w:val="center"/>
          </w:tcPr>
          <w:p w14:paraId="4CB308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0,085</w:t>
            </w:r>
          </w:p>
        </w:tc>
        <w:tc>
          <w:tcPr>
            <w:tcW w:w="708" w:type="dxa"/>
            <w:tcBorders>
              <w:top w:val="nil"/>
              <w:bottom w:val="nil"/>
              <w:right w:val="nil"/>
            </w:tcBorders>
            <w:shd w:val="clear" w:color="auto" w:fill="FFFFFF" w:themeFill="background1"/>
            <w:vAlign w:val="center"/>
          </w:tcPr>
          <w:p w14:paraId="0B56B01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0,654</w:t>
            </w:r>
          </w:p>
        </w:tc>
        <w:tc>
          <w:tcPr>
            <w:tcW w:w="709" w:type="dxa"/>
            <w:tcBorders>
              <w:top w:val="nil"/>
              <w:left w:val="nil"/>
              <w:bottom w:val="nil"/>
              <w:right w:val="nil"/>
            </w:tcBorders>
            <w:shd w:val="clear" w:color="auto" w:fill="FFFFFF" w:themeFill="background1"/>
            <w:vAlign w:val="center"/>
          </w:tcPr>
          <w:p w14:paraId="17AF07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30C73C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0,261</w:t>
            </w:r>
          </w:p>
        </w:tc>
        <w:tc>
          <w:tcPr>
            <w:tcW w:w="709" w:type="dxa"/>
            <w:tcBorders>
              <w:top w:val="nil"/>
              <w:left w:val="nil"/>
              <w:bottom w:val="nil"/>
              <w:right w:val="nil"/>
            </w:tcBorders>
            <w:shd w:val="clear" w:color="auto" w:fill="FFFFFF" w:themeFill="background1"/>
            <w:vAlign w:val="center"/>
          </w:tcPr>
          <w:p w14:paraId="666C29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0,133</w:t>
            </w:r>
          </w:p>
        </w:tc>
      </w:tr>
      <w:tr w:rsidR="005C2162" w:rsidRPr="005C524D" w14:paraId="2C149FB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1787F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6C83D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AE02C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51D26B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0,782</w:t>
            </w:r>
          </w:p>
        </w:tc>
        <w:tc>
          <w:tcPr>
            <w:tcW w:w="703" w:type="dxa"/>
            <w:tcBorders>
              <w:top w:val="nil"/>
              <w:left w:val="nil"/>
              <w:bottom w:val="nil"/>
              <w:right w:val="nil"/>
            </w:tcBorders>
            <w:shd w:val="clear" w:color="auto" w:fill="F2F2F2" w:themeFill="background1" w:themeFillShade="F2"/>
            <w:vAlign w:val="center"/>
          </w:tcPr>
          <w:p w14:paraId="4A63B2B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6DCC0E1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0,295</w:t>
            </w:r>
          </w:p>
        </w:tc>
        <w:tc>
          <w:tcPr>
            <w:tcW w:w="709" w:type="dxa"/>
            <w:tcBorders>
              <w:top w:val="nil"/>
              <w:left w:val="nil"/>
              <w:bottom w:val="nil"/>
            </w:tcBorders>
            <w:shd w:val="clear" w:color="auto" w:fill="F2F2F2" w:themeFill="background1" w:themeFillShade="F2"/>
            <w:vAlign w:val="center"/>
          </w:tcPr>
          <w:p w14:paraId="484478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0,118</w:t>
            </w:r>
          </w:p>
        </w:tc>
        <w:tc>
          <w:tcPr>
            <w:tcW w:w="708" w:type="dxa"/>
            <w:tcBorders>
              <w:top w:val="nil"/>
              <w:bottom w:val="nil"/>
              <w:right w:val="nil"/>
            </w:tcBorders>
            <w:shd w:val="clear" w:color="auto" w:fill="F2F2F2" w:themeFill="background1" w:themeFillShade="F2"/>
            <w:vAlign w:val="center"/>
          </w:tcPr>
          <w:p w14:paraId="05C0FD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0,838</w:t>
            </w:r>
          </w:p>
        </w:tc>
        <w:tc>
          <w:tcPr>
            <w:tcW w:w="709" w:type="dxa"/>
            <w:tcBorders>
              <w:top w:val="nil"/>
              <w:left w:val="nil"/>
              <w:bottom w:val="nil"/>
              <w:right w:val="nil"/>
            </w:tcBorders>
            <w:shd w:val="clear" w:color="auto" w:fill="F2F2F2" w:themeFill="background1" w:themeFillShade="F2"/>
            <w:vAlign w:val="center"/>
          </w:tcPr>
          <w:p w14:paraId="57DA3D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6A78E7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0,251</w:t>
            </w:r>
          </w:p>
        </w:tc>
        <w:tc>
          <w:tcPr>
            <w:tcW w:w="709" w:type="dxa"/>
            <w:tcBorders>
              <w:top w:val="nil"/>
              <w:left w:val="nil"/>
              <w:bottom w:val="nil"/>
            </w:tcBorders>
            <w:shd w:val="clear" w:color="auto" w:fill="F2F2F2" w:themeFill="background1" w:themeFillShade="F2"/>
            <w:vAlign w:val="center"/>
          </w:tcPr>
          <w:p w14:paraId="3B43BA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3068F4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0,708</w:t>
            </w:r>
          </w:p>
        </w:tc>
        <w:tc>
          <w:tcPr>
            <w:tcW w:w="709" w:type="dxa"/>
            <w:tcBorders>
              <w:top w:val="nil"/>
              <w:left w:val="nil"/>
              <w:bottom w:val="nil"/>
              <w:right w:val="nil"/>
            </w:tcBorders>
            <w:shd w:val="clear" w:color="auto" w:fill="F2F2F2" w:themeFill="background1" w:themeFillShade="F2"/>
            <w:vAlign w:val="center"/>
          </w:tcPr>
          <w:p w14:paraId="45899F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0,601</w:t>
            </w:r>
          </w:p>
        </w:tc>
        <w:tc>
          <w:tcPr>
            <w:tcW w:w="709" w:type="dxa"/>
            <w:tcBorders>
              <w:top w:val="nil"/>
              <w:left w:val="nil"/>
              <w:bottom w:val="nil"/>
              <w:right w:val="nil"/>
            </w:tcBorders>
            <w:shd w:val="clear" w:color="auto" w:fill="F2F2F2" w:themeFill="background1" w:themeFillShade="F2"/>
            <w:vAlign w:val="center"/>
          </w:tcPr>
          <w:p w14:paraId="4BB935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0,355</w:t>
            </w:r>
          </w:p>
        </w:tc>
        <w:tc>
          <w:tcPr>
            <w:tcW w:w="709" w:type="dxa"/>
            <w:tcBorders>
              <w:top w:val="nil"/>
              <w:left w:val="nil"/>
              <w:bottom w:val="nil"/>
              <w:right w:val="nil"/>
            </w:tcBorders>
            <w:shd w:val="clear" w:color="auto" w:fill="F2F2F2" w:themeFill="background1" w:themeFillShade="F2"/>
            <w:vAlign w:val="center"/>
          </w:tcPr>
          <w:p w14:paraId="1B5522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r>
      <w:tr w:rsidR="005C2162" w:rsidRPr="005C524D" w14:paraId="57DAFE1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E3FAC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BCEA0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0EDBD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B8BEF6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0,817</w:t>
            </w:r>
          </w:p>
        </w:tc>
        <w:tc>
          <w:tcPr>
            <w:tcW w:w="703" w:type="dxa"/>
            <w:tcBorders>
              <w:top w:val="nil"/>
              <w:left w:val="nil"/>
              <w:bottom w:val="nil"/>
              <w:right w:val="nil"/>
            </w:tcBorders>
            <w:shd w:val="clear" w:color="auto" w:fill="FFFFFF" w:themeFill="background1"/>
            <w:vAlign w:val="center"/>
          </w:tcPr>
          <w:p w14:paraId="226B3D3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0,602</w:t>
            </w:r>
          </w:p>
        </w:tc>
        <w:tc>
          <w:tcPr>
            <w:tcW w:w="709" w:type="dxa"/>
            <w:tcBorders>
              <w:top w:val="nil"/>
              <w:left w:val="nil"/>
              <w:bottom w:val="nil"/>
              <w:right w:val="nil"/>
            </w:tcBorders>
            <w:shd w:val="clear" w:color="auto" w:fill="FFFFFF" w:themeFill="background1"/>
            <w:vAlign w:val="center"/>
          </w:tcPr>
          <w:p w14:paraId="071782A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0,263</w:t>
            </w:r>
          </w:p>
        </w:tc>
        <w:tc>
          <w:tcPr>
            <w:tcW w:w="709" w:type="dxa"/>
            <w:tcBorders>
              <w:top w:val="nil"/>
              <w:left w:val="nil"/>
              <w:bottom w:val="nil"/>
            </w:tcBorders>
            <w:shd w:val="clear" w:color="auto" w:fill="FFFFFF" w:themeFill="background1"/>
            <w:vAlign w:val="center"/>
          </w:tcPr>
          <w:p w14:paraId="2BFC12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0,098</w:t>
            </w:r>
          </w:p>
        </w:tc>
        <w:tc>
          <w:tcPr>
            <w:tcW w:w="708" w:type="dxa"/>
            <w:tcBorders>
              <w:top w:val="nil"/>
              <w:bottom w:val="nil"/>
              <w:right w:val="nil"/>
            </w:tcBorders>
            <w:shd w:val="clear" w:color="auto" w:fill="FFFFFF" w:themeFill="background1"/>
            <w:vAlign w:val="center"/>
          </w:tcPr>
          <w:p w14:paraId="0052AD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0,841</w:t>
            </w:r>
          </w:p>
        </w:tc>
        <w:tc>
          <w:tcPr>
            <w:tcW w:w="709" w:type="dxa"/>
            <w:tcBorders>
              <w:top w:val="nil"/>
              <w:left w:val="nil"/>
              <w:bottom w:val="nil"/>
              <w:right w:val="nil"/>
            </w:tcBorders>
            <w:shd w:val="clear" w:color="auto" w:fill="FFFFFF" w:themeFill="background1"/>
            <w:vAlign w:val="center"/>
          </w:tcPr>
          <w:p w14:paraId="7ECD6D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0,594</w:t>
            </w:r>
          </w:p>
        </w:tc>
        <w:tc>
          <w:tcPr>
            <w:tcW w:w="709" w:type="dxa"/>
            <w:tcBorders>
              <w:top w:val="nil"/>
              <w:left w:val="nil"/>
              <w:bottom w:val="nil"/>
              <w:right w:val="nil"/>
            </w:tcBorders>
            <w:shd w:val="clear" w:color="auto" w:fill="FFFFFF" w:themeFill="background1"/>
            <w:vAlign w:val="center"/>
          </w:tcPr>
          <w:p w14:paraId="29DE89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0,251</w:t>
            </w:r>
          </w:p>
        </w:tc>
        <w:tc>
          <w:tcPr>
            <w:tcW w:w="709" w:type="dxa"/>
            <w:tcBorders>
              <w:top w:val="nil"/>
              <w:left w:val="nil"/>
              <w:bottom w:val="nil"/>
            </w:tcBorders>
            <w:shd w:val="clear" w:color="auto" w:fill="FFFFFF" w:themeFill="background1"/>
            <w:vAlign w:val="center"/>
          </w:tcPr>
          <w:p w14:paraId="5952ED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0,102</w:t>
            </w:r>
          </w:p>
        </w:tc>
        <w:tc>
          <w:tcPr>
            <w:tcW w:w="708" w:type="dxa"/>
            <w:tcBorders>
              <w:top w:val="nil"/>
              <w:bottom w:val="nil"/>
              <w:right w:val="nil"/>
            </w:tcBorders>
            <w:shd w:val="clear" w:color="auto" w:fill="FFFFFF" w:themeFill="background1"/>
            <w:vAlign w:val="center"/>
          </w:tcPr>
          <w:p w14:paraId="5D67BB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0,748</w:t>
            </w:r>
          </w:p>
        </w:tc>
        <w:tc>
          <w:tcPr>
            <w:tcW w:w="709" w:type="dxa"/>
            <w:tcBorders>
              <w:top w:val="nil"/>
              <w:left w:val="nil"/>
              <w:bottom w:val="nil"/>
              <w:right w:val="nil"/>
            </w:tcBorders>
            <w:shd w:val="clear" w:color="auto" w:fill="FFFFFF" w:themeFill="background1"/>
            <w:vAlign w:val="center"/>
          </w:tcPr>
          <w:p w14:paraId="6F9BC2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4588F4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0,341</w:t>
            </w:r>
          </w:p>
        </w:tc>
        <w:tc>
          <w:tcPr>
            <w:tcW w:w="709" w:type="dxa"/>
            <w:tcBorders>
              <w:top w:val="nil"/>
              <w:left w:val="nil"/>
              <w:bottom w:val="nil"/>
              <w:right w:val="nil"/>
            </w:tcBorders>
            <w:shd w:val="clear" w:color="auto" w:fill="FFFFFF" w:themeFill="background1"/>
            <w:vAlign w:val="center"/>
          </w:tcPr>
          <w:p w14:paraId="3221DAF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0,165</w:t>
            </w:r>
          </w:p>
        </w:tc>
      </w:tr>
      <w:tr w:rsidR="005C2162" w:rsidRPr="005C524D" w14:paraId="1933F19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751AA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2F62A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8C8CE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AB49267"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0,876</w:t>
            </w:r>
          </w:p>
        </w:tc>
        <w:tc>
          <w:tcPr>
            <w:tcW w:w="703" w:type="dxa"/>
            <w:tcBorders>
              <w:top w:val="nil"/>
              <w:left w:val="nil"/>
              <w:bottom w:val="nil"/>
              <w:right w:val="nil"/>
            </w:tcBorders>
            <w:shd w:val="clear" w:color="auto" w:fill="F2F2F2" w:themeFill="background1" w:themeFillShade="F2"/>
            <w:vAlign w:val="center"/>
          </w:tcPr>
          <w:p w14:paraId="2C617A5F"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0,676</w:t>
            </w:r>
          </w:p>
        </w:tc>
        <w:tc>
          <w:tcPr>
            <w:tcW w:w="709" w:type="dxa"/>
            <w:tcBorders>
              <w:top w:val="nil"/>
              <w:left w:val="nil"/>
              <w:bottom w:val="nil"/>
              <w:right w:val="nil"/>
            </w:tcBorders>
            <w:shd w:val="clear" w:color="auto" w:fill="F2F2F2" w:themeFill="background1" w:themeFillShade="F2"/>
            <w:vAlign w:val="center"/>
          </w:tcPr>
          <w:p w14:paraId="32A05924"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0,313</w:t>
            </w:r>
          </w:p>
        </w:tc>
        <w:tc>
          <w:tcPr>
            <w:tcW w:w="709" w:type="dxa"/>
            <w:tcBorders>
              <w:top w:val="nil"/>
              <w:left w:val="nil"/>
              <w:bottom w:val="nil"/>
            </w:tcBorders>
            <w:shd w:val="clear" w:color="auto" w:fill="F2F2F2" w:themeFill="background1" w:themeFillShade="F2"/>
            <w:vAlign w:val="center"/>
          </w:tcPr>
          <w:p w14:paraId="4C88909F"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0,120</w:t>
            </w:r>
          </w:p>
        </w:tc>
        <w:tc>
          <w:tcPr>
            <w:tcW w:w="708" w:type="dxa"/>
            <w:tcBorders>
              <w:top w:val="nil"/>
              <w:bottom w:val="nil"/>
              <w:right w:val="nil"/>
            </w:tcBorders>
            <w:shd w:val="clear" w:color="auto" w:fill="F2F2F2" w:themeFill="background1" w:themeFillShade="F2"/>
            <w:vAlign w:val="center"/>
          </w:tcPr>
          <w:p w14:paraId="2E20F5BC"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0,861</w:t>
            </w:r>
          </w:p>
        </w:tc>
        <w:tc>
          <w:tcPr>
            <w:tcW w:w="709" w:type="dxa"/>
            <w:tcBorders>
              <w:top w:val="nil"/>
              <w:left w:val="nil"/>
              <w:bottom w:val="nil"/>
              <w:right w:val="nil"/>
            </w:tcBorders>
            <w:shd w:val="clear" w:color="auto" w:fill="F2F2F2" w:themeFill="background1" w:themeFillShade="F2"/>
            <w:vAlign w:val="center"/>
          </w:tcPr>
          <w:p w14:paraId="417FFC32"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0,665</w:t>
            </w:r>
          </w:p>
        </w:tc>
        <w:tc>
          <w:tcPr>
            <w:tcW w:w="709" w:type="dxa"/>
            <w:tcBorders>
              <w:top w:val="nil"/>
              <w:left w:val="nil"/>
              <w:bottom w:val="nil"/>
              <w:right w:val="nil"/>
            </w:tcBorders>
            <w:shd w:val="clear" w:color="auto" w:fill="F2F2F2" w:themeFill="background1" w:themeFillShade="F2"/>
            <w:vAlign w:val="center"/>
          </w:tcPr>
          <w:p w14:paraId="65FAEE44"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0,310</w:t>
            </w:r>
          </w:p>
        </w:tc>
        <w:tc>
          <w:tcPr>
            <w:tcW w:w="709" w:type="dxa"/>
            <w:tcBorders>
              <w:top w:val="nil"/>
              <w:left w:val="nil"/>
              <w:bottom w:val="nil"/>
            </w:tcBorders>
            <w:shd w:val="clear" w:color="auto" w:fill="F2F2F2" w:themeFill="background1" w:themeFillShade="F2"/>
            <w:vAlign w:val="center"/>
          </w:tcPr>
          <w:p w14:paraId="66939A51"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4793F9AE"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0,762</w:t>
            </w:r>
          </w:p>
        </w:tc>
        <w:tc>
          <w:tcPr>
            <w:tcW w:w="709" w:type="dxa"/>
            <w:tcBorders>
              <w:top w:val="nil"/>
              <w:left w:val="nil"/>
              <w:bottom w:val="nil"/>
              <w:right w:val="nil"/>
            </w:tcBorders>
            <w:shd w:val="clear" w:color="auto" w:fill="F2F2F2" w:themeFill="background1" w:themeFillShade="F2"/>
            <w:vAlign w:val="center"/>
          </w:tcPr>
          <w:p w14:paraId="12DE6367"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0,673</w:t>
            </w:r>
          </w:p>
        </w:tc>
        <w:tc>
          <w:tcPr>
            <w:tcW w:w="709" w:type="dxa"/>
            <w:tcBorders>
              <w:top w:val="nil"/>
              <w:left w:val="nil"/>
              <w:bottom w:val="nil"/>
              <w:right w:val="nil"/>
            </w:tcBorders>
            <w:shd w:val="clear" w:color="auto" w:fill="F2F2F2" w:themeFill="background1" w:themeFillShade="F2"/>
            <w:vAlign w:val="center"/>
          </w:tcPr>
          <w:p w14:paraId="78981C10"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0,431</w:t>
            </w:r>
          </w:p>
        </w:tc>
        <w:tc>
          <w:tcPr>
            <w:tcW w:w="709" w:type="dxa"/>
            <w:tcBorders>
              <w:top w:val="nil"/>
              <w:left w:val="nil"/>
              <w:bottom w:val="nil"/>
              <w:right w:val="nil"/>
            </w:tcBorders>
            <w:shd w:val="clear" w:color="auto" w:fill="F2F2F2" w:themeFill="background1" w:themeFillShade="F2"/>
            <w:vAlign w:val="center"/>
          </w:tcPr>
          <w:p w14:paraId="7E79941C"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0,180</w:t>
            </w:r>
          </w:p>
        </w:tc>
      </w:tr>
      <w:tr w:rsidR="005C2162" w:rsidRPr="005C524D" w14:paraId="5DD14AC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8C79A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C8E45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FE68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2FD4B66"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0,889</w:t>
            </w:r>
          </w:p>
        </w:tc>
        <w:tc>
          <w:tcPr>
            <w:tcW w:w="703" w:type="dxa"/>
            <w:tcBorders>
              <w:top w:val="nil"/>
              <w:left w:val="nil"/>
              <w:bottom w:val="nil"/>
              <w:right w:val="nil"/>
            </w:tcBorders>
            <w:shd w:val="clear" w:color="auto" w:fill="FFFFFF" w:themeFill="background1"/>
            <w:vAlign w:val="center"/>
          </w:tcPr>
          <w:p w14:paraId="7A427D04"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0,675</w:t>
            </w:r>
          </w:p>
        </w:tc>
        <w:tc>
          <w:tcPr>
            <w:tcW w:w="709" w:type="dxa"/>
            <w:tcBorders>
              <w:top w:val="nil"/>
              <w:left w:val="nil"/>
              <w:bottom w:val="nil"/>
              <w:right w:val="nil"/>
            </w:tcBorders>
            <w:shd w:val="clear" w:color="auto" w:fill="FFFFFF" w:themeFill="background1"/>
            <w:vAlign w:val="center"/>
          </w:tcPr>
          <w:p w14:paraId="63C2F11F"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0,260</w:t>
            </w:r>
          </w:p>
        </w:tc>
        <w:tc>
          <w:tcPr>
            <w:tcW w:w="709" w:type="dxa"/>
            <w:tcBorders>
              <w:top w:val="nil"/>
              <w:left w:val="nil"/>
              <w:bottom w:val="nil"/>
            </w:tcBorders>
            <w:shd w:val="clear" w:color="auto" w:fill="FFFFFF" w:themeFill="background1"/>
            <w:vAlign w:val="center"/>
          </w:tcPr>
          <w:p w14:paraId="48A9170A"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0,070</w:t>
            </w:r>
          </w:p>
        </w:tc>
        <w:tc>
          <w:tcPr>
            <w:tcW w:w="708" w:type="dxa"/>
            <w:tcBorders>
              <w:top w:val="nil"/>
              <w:bottom w:val="nil"/>
              <w:right w:val="nil"/>
            </w:tcBorders>
            <w:shd w:val="clear" w:color="auto" w:fill="FFFFFF" w:themeFill="background1"/>
            <w:vAlign w:val="center"/>
          </w:tcPr>
          <w:p w14:paraId="19E5C03D"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0,864</w:t>
            </w:r>
          </w:p>
        </w:tc>
        <w:tc>
          <w:tcPr>
            <w:tcW w:w="709" w:type="dxa"/>
            <w:tcBorders>
              <w:top w:val="nil"/>
              <w:left w:val="nil"/>
              <w:bottom w:val="nil"/>
              <w:right w:val="nil"/>
            </w:tcBorders>
            <w:shd w:val="clear" w:color="auto" w:fill="FFFFFF" w:themeFill="background1"/>
            <w:vAlign w:val="center"/>
          </w:tcPr>
          <w:p w14:paraId="1E0CA354"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0,666</w:t>
            </w:r>
          </w:p>
        </w:tc>
        <w:tc>
          <w:tcPr>
            <w:tcW w:w="709" w:type="dxa"/>
            <w:tcBorders>
              <w:top w:val="nil"/>
              <w:left w:val="nil"/>
              <w:bottom w:val="nil"/>
              <w:right w:val="nil"/>
            </w:tcBorders>
            <w:shd w:val="clear" w:color="auto" w:fill="FFFFFF" w:themeFill="background1"/>
            <w:vAlign w:val="center"/>
          </w:tcPr>
          <w:p w14:paraId="65E285B6"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0,309</w:t>
            </w:r>
          </w:p>
        </w:tc>
        <w:tc>
          <w:tcPr>
            <w:tcW w:w="709" w:type="dxa"/>
            <w:tcBorders>
              <w:top w:val="nil"/>
              <w:left w:val="nil"/>
              <w:bottom w:val="nil"/>
            </w:tcBorders>
            <w:shd w:val="clear" w:color="auto" w:fill="FFFFFF" w:themeFill="background1"/>
            <w:vAlign w:val="center"/>
          </w:tcPr>
          <w:p w14:paraId="3E3079CC"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0,119</w:t>
            </w:r>
          </w:p>
        </w:tc>
        <w:tc>
          <w:tcPr>
            <w:tcW w:w="708" w:type="dxa"/>
            <w:tcBorders>
              <w:top w:val="nil"/>
              <w:bottom w:val="nil"/>
              <w:right w:val="nil"/>
            </w:tcBorders>
            <w:shd w:val="clear" w:color="auto" w:fill="FFFFFF" w:themeFill="background1"/>
            <w:vAlign w:val="center"/>
          </w:tcPr>
          <w:p w14:paraId="64BD696A"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5181ED56"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0,671</w:t>
            </w:r>
          </w:p>
        </w:tc>
        <w:tc>
          <w:tcPr>
            <w:tcW w:w="709" w:type="dxa"/>
            <w:tcBorders>
              <w:top w:val="nil"/>
              <w:left w:val="nil"/>
              <w:bottom w:val="nil"/>
              <w:right w:val="nil"/>
            </w:tcBorders>
            <w:shd w:val="clear" w:color="auto" w:fill="FFFFFF" w:themeFill="background1"/>
            <w:vAlign w:val="center"/>
          </w:tcPr>
          <w:p w14:paraId="007AD051"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0,410</w:t>
            </w:r>
          </w:p>
        </w:tc>
        <w:tc>
          <w:tcPr>
            <w:tcW w:w="709" w:type="dxa"/>
            <w:tcBorders>
              <w:top w:val="nil"/>
              <w:left w:val="nil"/>
              <w:bottom w:val="nil"/>
              <w:right w:val="nil"/>
            </w:tcBorders>
            <w:shd w:val="clear" w:color="auto" w:fill="FFFFFF" w:themeFill="background1"/>
            <w:vAlign w:val="center"/>
          </w:tcPr>
          <w:p w14:paraId="02965F43"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0,194</w:t>
            </w:r>
          </w:p>
        </w:tc>
      </w:tr>
      <w:tr w:rsidR="005C2162" w:rsidRPr="005C524D" w14:paraId="75D896E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12EBD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937E6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096E8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862840B"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0,464</w:t>
            </w:r>
          </w:p>
        </w:tc>
        <w:tc>
          <w:tcPr>
            <w:tcW w:w="703" w:type="dxa"/>
            <w:tcBorders>
              <w:top w:val="nil"/>
              <w:left w:val="nil"/>
              <w:bottom w:val="nil"/>
              <w:right w:val="nil"/>
            </w:tcBorders>
            <w:shd w:val="clear" w:color="auto" w:fill="F2F2F2" w:themeFill="background1" w:themeFillShade="F2"/>
            <w:vAlign w:val="center"/>
          </w:tcPr>
          <w:p w14:paraId="6670520A"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7E0844BD" w14:textId="77777777" w:rsidR="005C2162" w:rsidRPr="005C524D" w:rsidRDefault="005C2162" w:rsidP="00140CFF">
            <w:pPr>
              <w:spacing w:after="0" w:line="360" w:lineRule="auto"/>
              <w:ind w:hanging="2"/>
              <w:jc w:val="center"/>
              <w:rPr>
                <w:rFonts w:ascii="Times New Roman" w:hAnsi="Times New Roman"/>
                <w:b/>
                <w:color w:val="000000"/>
                <w:sz w:val="24"/>
                <w:szCs w:val="24"/>
              </w:rPr>
            </w:pPr>
            <w:r w:rsidRPr="005C524D">
              <w:rPr>
                <w:rFonts w:ascii="Times New Roman" w:hAnsi="Times New Roman"/>
                <w:b/>
                <w:color w:val="000000"/>
                <w:sz w:val="24"/>
                <w:szCs w:val="24"/>
              </w:rPr>
              <w:t>0,268</w:t>
            </w:r>
          </w:p>
        </w:tc>
        <w:tc>
          <w:tcPr>
            <w:tcW w:w="709" w:type="dxa"/>
            <w:tcBorders>
              <w:top w:val="nil"/>
              <w:left w:val="nil"/>
              <w:bottom w:val="nil"/>
            </w:tcBorders>
            <w:shd w:val="clear" w:color="auto" w:fill="F2F2F2" w:themeFill="background1" w:themeFillShade="F2"/>
            <w:vAlign w:val="center"/>
          </w:tcPr>
          <w:p w14:paraId="1E41F136"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0,131</w:t>
            </w:r>
          </w:p>
        </w:tc>
        <w:tc>
          <w:tcPr>
            <w:tcW w:w="708" w:type="dxa"/>
            <w:tcBorders>
              <w:top w:val="nil"/>
              <w:bottom w:val="nil"/>
              <w:right w:val="nil"/>
            </w:tcBorders>
            <w:shd w:val="clear" w:color="auto" w:fill="F2F2F2" w:themeFill="background1" w:themeFillShade="F2"/>
            <w:vAlign w:val="center"/>
          </w:tcPr>
          <w:p w14:paraId="62CF637B"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49284EBC"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2A614F1A"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0,142</w:t>
            </w:r>
          </w:p>
        </w:tc>
        <w:tc>
          <w:tcPr>
            <w:tcW w:w="709" w:type="dxa"/>
            <w:tcBorders>
              <w:top w:val="nil"/>
              <w:left w:val="nil"/>
              <w:bottom w:val="nil"/>
            </w:tcBorders>
            <w:shd w:val="clear" w:color="auto" w:fill="F2F2F2" w:themeFill="background1" w:themeFillShade="F2"/>
            <w:vAlign w:val="center"/>
          </w:tcPr>
          <w:p w14:paraId="722452E3"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0,072</w:t>
            </w:r>
          </w:p>
        </w:tc>
        <w:tc>
          <w:tcPr>
            <w:tcW w:w="708" w:type="dxa"/>
            <w:tcBorders>
              <w:top w:val="nil"/>
              <w:bottom w:val="nil"/>
              <w:right w:val="nil"/>
            </w:tcBorders>
            <w:shd w:val="clear" w:color="auto" w:fill="F2F2F2" w:themeFill="background1" w:themeFillShade="F2"/>
            <w:vAlign w:val="center"/>
          </w:tcPr>
          <w:p w14:paraId="768CC260"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0,548</w:t>
            </w:r>
          </w:p>
        </w:tc>
        <w:tc>
          <w:tcPr>
            <w:tcW w:w="709" w:type="dxa"/>
            <w:tcBorders>
              <w:top w:val="nil"/>
              <w:left w:val="nil"/>
              <w:bottom w:val="nil"/>
              <w:right w:val="nil"/>
            </w:tcBorders>
            <w:shd w:val="clear" w:color="auto" w:fill="F2F2F2" w:themeFill="background1" w:themeFillShade="F2"/>
            <w:vAlign w:val="center"/>
          </w:tcPr>
          <w:p w14:paraId="1109DD15"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0,401</w:t>
            </w:r>
          </w:p>
        </w:tc>
        <w:tc>
          <w:tcPr>
            <w:tcW w:w="709" w:type="dxa"/>
            <w:tcBorders>
              <w:top w:val="nil"/>
              <w:left w:val="nil"/>
              <w:bottom w:val="nil"/>
              <w:right w:val="nil"/>
            </w:tcBorders>
            <w:shd w:val="clear" w:color="auto" w:fill="F2F2F2" w:themeFill="background1" w:themeFillShade="F2"/>
            <w:vAlign w:val="center"/>
          </w:tcPr>
          <w:p w14:paraId="42731A03"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0,194</w:t>
            </w:r>
          </w:p>
        </w:tc>
        <w:tc>
          <w:tcPr>
            <w:tcW w:w="709" w:type="dxa"/>
            <w:tcBorders>
              <w:top w:val="nil"/>
              <w:left w:val="nil"/>
              <w:bottom w:val="nil"/>
              <w:right w:val="nil"/>
            </w:tcBorders>
            <w:shd w:val="clear" w:color="auto" w:fill="F2F2F2" w:themeFill="background1" w:themeFillShade="F2"/>
            <w:vAlign w:val="center"/>
          </w:tcPr>
          <w:p w14:paraId="54B9C572" w14:textId="77777777" w:rsidR="005C2162" w:rsidRPr="005C524D" w:rsidRDefault="005C2162" w:rsidP="00140CFF">
            <w:pPr>
              <w:spacing w:after="0" w:line="360" w:lineRule="auto"/>
              <w:jc w:val="center"/>
              <w:rPr>
                <w:rFonts w:ascii="Times New Roman" w:hAnsi="Times New Roman"/>
                <w:b/>
                <w:color w:val="000000"/>
                <w:sz w:val="24"/>
                <w:szCs w:val="24"/>
              </w:rPr>
            </w:pPr>
            <w:r w:rsidRPr="005C524D">
              <w:rPr>
                <w:rFonts w:ascii="Times New Roman" w:hAnsi="Times New Roman"/>
                <w:b/>
                <w:color w:val="000000"/>
                <w:sz w:val="24"/>
                <w:szCs w:val="24"/>
              </w:rPr>
              <w:t>0,090</w:t>
            </w:r>
          </w:p>
        </w:tc>
      </w:tr>
      <w:tr w:rsidR="005C2162" w:rsidRPr="005C524D" w14:paraId="1D50718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12128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01127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D3422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40D3C34"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0,463</w:t>
            </w:r>
          </w:p>
        </w:tc>
        <w:tc>
          <w:tcPr>
            <w:tcW w:w="703" w:type="dxa"/>
            <w:tcBorders>
              <w:top w:val="nil"/>
              <w:left w:val="nil"/>
              <w:bottom w:val="nil"/>
              <w:right w:val="nil"/>
            </w:tcBorders>
            <w:shd w:val="clear" w:color="auto" w:fill="FFFFFF" w:themeFill="background1"/>
            <w:vAlign w:val="center"/>
          </w:tcPr>
          <w:p w14:paraId="0ACB5B01"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0,404</w:t>
            </w:r>
          </w:p>
        </w:tc>
        <w:tc>
          <w:tcPr>
            <w:tcW w:w="709" w:type="dxa"/>
            <w:tcBorders>
              <w:top w:val="nil"/>
              <w:left w:val="nil"/>
              <w:bottom w:val="nil"/>
              <w:right w:val="nil"/>
            </w:tcBorders>
            <w:shd w:val="clear" w:color="auto" w:fill="FFFFFF" w:themeFill="background1"/>
            <w:vAlign w:val="center"/>
          </w:tcPr>
          <w:p w14:paraId="366EED1C" w14:textId="77777777" w:rsidR="005C2162" w:rsidRPr="005C524D" w:rsidRDefault="005C2162" w:rsidP="00140CFF">
            <w:pPr>
              <w:spacing w:after="0" w:line="360" w:lineRule="auto"/>
              <w:ind w:hanging="2"/>
              <w:jc w:val="center"/>
              <w:rPr>
                <w:rFonts w:ascii="Times New Roman" w:hAnsi="Times New Roman"/>
                <w:color w:val="000000"/>
                <w:sz w:val="24"/>
                <w:szCs w:val="24"/>
              </w:rPr>
            </w:pPr>
            <w:r w:rsidRPr="005C524D">
              <w:rPr>
                <w:rFonts w:ascii="Times New Roman" w:hAnsi="Times New Roman"/>
                <w:color w:val="000000"/>
                <w:sz w:val="24"/>
                <w:szCs w:val="24"/>
              </w:rPr>
              <w:t>0,315</w:t>
            </w:r>
          </w:p>
        </w:tc>
        <w:tc>
          <w:tcPr>
            <w:tcW w:w="709" w:type="dxa"/>
            <w:tcBorders>
              <w:top w:val="nil"/>
              <w:left w:val="nil"/>
              <w:bottom w:val="nil"/>
            </w:tcBorders>
            <w:shd w:val="clear" w:color="auto" w:fill="FFFFFF" w:themeFill="background1"/>
            <w:vAlign w:val="center"/>
          </w:tcPr>
          <w:p w14:paraId="588B2A68"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0,256</w:t>
            </w:r>
          </w:p>
        </w:tc>
        <w:tc>
          <w:tcPr>
            <w:tcW w:w="708" w:type="dxa"/>
            <w:tcBorders>
              <w:top w:val="nil"/>
              <w:bottom w:val="nil"/>
              <w:right w:val="nil"/>
            </w:tcBorders>
            <w:shd w:val="clear" w:color="auto" w:fill="FFFFFF" w:themeFill="background1"/>
            <w:vAlign w:val="center"/>
          </w:tcPr>
          <w:p w14:paraId="6DE6AC73"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0,796</w:t>
            </w:r>
          </w:p>
        </w:tc>
        <w:tc>
          <w:tcPr>
            <w:tcW w:w="709" w:type="dxa"/>
            <w:tcBorders>
              <w:top w:val="nil"/>
              <w:left w:val="nil"/>
              <w:bottom w:val="nil"/>
              <w:right w:val="nil"/>
            </w:tcBorders>
            <w:shd w:val="clear" w:color="auto" w:fill="FFFFFF" w:themeFill="background1"/>
            <w:vAlign w:val="center"/>
          </w:tcPr>
          <w:p w14:paraId="45729B5B"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58BEDB55"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0,145</w:t>
            </w:r>
          </w:p>
        </w:tc>
        <w:tc>
          <w:tcPr>
            <w:tcW w:w="709" w:type="dxa"/>
            <w:tcBorders>
              <w:top w:val="nil"/>
              <w:left w:val="nil"/>
              <w:bottom w:val="nil"/>
            </w:tcBorders>
            <w:shd w:val="clear" w:color="auto" w:fill="FFFFFF" w:themeFill="background1"/>
            <w:vAlign w:val="center"/>
          </w:tcPr>
          <w:p w14:paraId="2CF12D96"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0,074</w:t>
            </w:r>
          </w:p>
        </w:tc>
        <w:tc>
          <w:tcPr>
            <w:tcW w:w="708" w:type="dxa"/>
            <w:tcBorders>
              <w:top w:val="nil"/>
              <w:bottom w:val="nil"/>
              <w:right w:val="nil"/>
            </w:tcBorders>
            <w:shd w:val="clear" w:color="auto" w:fill="FFFFFF" w:themeFill="background1"/>
            <w:vAlign w:val="center"/>
          </w:tcPr>
          <w:p w14:paraId="3B6EA7F0"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1F2D70DD"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0,400</w:t>
            </w:r>
          </w:p>
        </w:tc>
        <w:tc>
          <w:tcPr>
            <w:tcW w:w="709" w:type="dxa"/>
            <w:tcBorders>
              <w:top w:val="nil"/>
              <w:left w:val="nil"/>
              <w:bottom w:val="nil"/>
              <w:right w:val="nil"/>
            </w:tcBorders>
            <w:shd w:val="clear" w:color="auto" w:fill="FFFFFF" w:themeFill="background1"/>
            <w:vAlign w:val="center"/>
          </w:tcPr>
          <w:p w14:paraId="2D4F9D7C"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0,202</w:t>
            </w:r>
          </w:p>
        </w:tc>
        <w:tc>
          <w:tcPr>
            <w:tcW w:w="709" w:type="dxa"/>
            <w:tcBorders>
              <w:top w:val="nil"/>
              <w:left w:val="nil"/>
              <w:bottom w:val="nil"/>
              <w:right w:val="nil"/>
            </w:tcBorders>
            <w:shd w:val="clear" w:color="auto" w:fill="FFFFFF" w:themeFill="background1"/>
            <w:vAlign w:val="center"/>
          </w:tcPr>
          <w:p w14:paraId="625977A9" w14:textId="77777777" w:rsidR="005C2162" w:rsidRPr="005C524D" w:rsidRDefault="005C2162" w:rsidP="00140CFF">
            <w:pPr>
              <w:spacing w:after="0" w:line="360" w:lineRule="auto"/>
              <w:jc w:val="center"/>
              <w:rPr>
                <w:rFonts w:ascii="Times New Roman" w:hAnsi="Times New Roman"/>
                <w:color w:val="000000"/>
                <w:sz w:val="24"/>
                <w:szCs w:val="24"/>
              </w:rPr>
            </w:pPr>
            <w:r w:rsidRPr="005C524D">
              <w:rPr>
                <w:rFonts w:ascii="Times New Roman" w:hAnsi="Times New Roman"/>
                <w:color w:val="000000"/>
                <w:sz w:val="24"/>
                <w:szCs w:val="24"/>
              </w:rPr>
              <w:t>0,112</w:t>
            </w:r>
          </w:p>
        </w:tc>
      </w:tr>
      <w:tr w:rsidR="005C2162" w:rsidRPr="005C524D" w14:paraId="63FA1BC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22007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1C9FA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C98FD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451DD7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0,754</w:t>
            </w:r>
          </w:p>
        </w:tc>
        <w:tc>
          <w:tcPr>
            <w:tcW w:w="703" w:type="dxa"/>
            <w:tcBorders>
              <w:top w:val="nil"/>
              <w:left w:val="nil"/>
              <w:bottom w:val="nil"/>
              <w:right w:val="nil"/>
            </w:tcBorders>
            <w:shd w:val="clear" w:color="auto" w:fill="F2F2F2" w:themeFill="background1" w:themeFillShade="F2"/>
            <w:vAlign w:val="center"/>
          </w:tcPr>
          <w:p w14:paraId="33A8ECF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729709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274B00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8" w:type="dxa"/>
            <w:tcBorders>
              <w:top w:val="nil"/>
              <w:bottom w:val="nil"/>
              <w:right w:val="nil"/>
            </w:tcBorders>
            <w:shd w:val="clear" w:color="auto" w:fill="F2F2F2" w:themeFill="background1" w:themeFillShade="F2"/>
            <w:vAlign w:val="center"/>
          </w:tcPr>
          <w:p w14:paraId="036A41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0,903</w:t>
            </w:r>
          </w:p>
        </w:tc>
        <w:tc>
          <w:tcPr>
            <w:tcW w:w="709" w:type="dxa"/>
            <w:tcBorders>
              <w:top w:val="nil"/>
              <w:left w:val="nil"/>
              <w:bottom w:val="nil"/>
              <w:right w:val="nil"/>
            </w:tcBorders>
            <w:shd w:val="clear" w:color="auto" w:fill="F2F2F2" w:themeFill="background1" w:themeFillShade="F2"/>
            <w:vAlign w:val="center"/>
          </w:tcPr>
          <w:p w14:paraId="1E4FE4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7A0E1C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0,238</w:t>
            </w:r>
          </w:p>
        </w:tc>
        <w:tc>
          <w:tcPr>
            <w:tcW w:w="709" w:type="dxa"/>
            <w:tcBorders>
              <w:top w:val="nil"/>
              <w:left w:val="nil"/>
              <w:bottom w:val="nil"/>
            </w:tcBorders>
            <w:shd w:val="clear" w:color="auto" w:fill="F2F2F2" w:themeFill="background1" w:themeFillShade="F2"/>
            <w:vAlign w:val="center"/>
          </w:tcPr>
          <w:p w14:paraId="0A5CFB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0,096</w:t>
            </w:r>
          </w:p>
        </w:tc>
        <w:tc>
          <w:tcPr>
            <w:tcW w:w="708" w:type="dxa"/>
            <w:tcBorders>
              <w:top w:val="nil"/>
              <w:bottom w:val="nil"/>
              <w:right w:val="nil"/>
            </w:tcBorders>
            <w:shd w:val="clear" w:color="auto" w:fill="F2F2F2" w:themeFill="background1" w:themeFillShade="F2"/>
            <w:vAlign w:val="center"/>
          </w:tcPr>
          <w:p w14:paraId="2C23FE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0,751</w:t>
            </w:r>
          </w:p>
        </w:tc>
        <w:tc>
          <w:tcPr>
            <w:tcW w:w="709" w:type="dxa"/>
            <w:tcBorders>
              <w:top w:val="nil"/>
              <w:left w:val="nil"/>
              <w:bottom w:val="nil"/>
              <w:right w:val="nil"/>
            </w:tcBorders>
            <w:shd w:val="clear" w:color="auto" w:fill="F2F2F2" w:themeFill="background1" w:themeFillShade="F2"/>
            <w:vAlign w:val="center"/>
          </w:tcPr>
          <w:p w14:paraId="7BD4DA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2FCEAA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2674A5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r>
      <w:tr w:rsidR="005C2162" w:rsidRPr="005C524D" w14:paraId="7DA596C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D07DC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19AAB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5A66C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C98056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0,808</w:t>
            </w:r>
          </w:p>
        </w:tc>
        <w:tc>
          <w:tcPr>
            <w:tcW w:w="703" w:type="dxa"/>
            <w:tcBorders>
              <w:top w:val="nil"/>
              <w:left w:val="nil"/>
              <w:bottom w:val="nil"/>
              <w:right w:val="nil"/>
            </w:tcBorders>
            <w:shd w:val="clear" w:color="auto" w:fill="FFFFFF" w:themeFill="background1"/>
            <w:vAlign w:val="center"/>
          </w:tcPr>
          <w:p w14:paraId="6F1408A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0,621</w:t>
            </w:r>
          </w:p>
        </w:tc>
        <w:tc>
          <w:tcPr>
            <w:tcW w:w="709" w:type="dxa"/>
            <w:tcBorders>
              <w:top w:val="nil"/>
              <w:left w:val="nil"/>
              <w:bottom w:val="nil"/>
              <w:right w:val="nil"/>
            </w:tcBorders>
            <w:shd w:val="clear" w:color="auto" w:fill="FFFFFF" w:themeFill="background1"/>
            <w:vAlign w:val="center"/>
          </w:tcPr>
          <w:p w14:paraId="6E9E161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0,334</w:t>
            </w:r>
          </w:p>
        </w:tc>
        <w:tc>
          <w:tcPr>
            <w:tcW w:w="709" w:type="dxa"/>
            <w:tcBorders>
              <w:top w:val="nil"/>
              <w:left w:val="nil"/>
              <w:bottom w:val="nil"/>
            </w:tcBorders>
            <w:shd w:val="clear" w:color="auto" w:fill="FFFFFF" w:themeFill="background1"/>
            <w:vAlign w:val="center"/>
          </w:tcPr>
          <w:p w14:paraId="41C235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0,164</w:t>
            </w:r>
          </w:p>
        </w:tc>
        <w:tc>
          <w:tcPr>
            <w:tcW w:w="708" w:type="dxa"/>
            <w:tcBorders>
              <w:top w:val="nil"/>
              <w:bottom w:val="nil"/>
              <w:right w:val="nil"/>
            </w:tcBorders>
            <w:shd w:val="clear" w:color="auto" w:fill="FFFFFF" w:themeFill="background1"/>
            <w:vAlign w:val="center"/>
          </w:tcPr>
          <w:p w14:paraId="528056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0,904</w:t>
            </w:r>
          </w:p>
        </w:tc>
        <w:tc>
          <w:tcPr>
            <w:tcW w:w="709" w:type="dxa"/>
            <w:tcBorders>
              <w:top w:val="nil"/>
              <w:left w:val="nil"/>
              <w:bottom w:val="nil"/>
              <w:right w:val="nil"/>
            </w:tcBorders>
            <w:shd w:val="clear" w:color="auto" w:fill="FFFFFF" w:themeFill="background1"/>
            <w:vAlign w:val="center"/>
          </w:tcPr>
          <w:p w14:paraId="2074C69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0,615</w:t>
            </w:r>
          </w:p>
        </w:tc>
        <w:tc>
          <w:tcPr>
            <w:tcW w:w="709" w:type="dxa"/>
            <w:tcBorders>
              <w:top w:val="nil"/>
              <w:left w:val="nil"/>
              <w:bottom w:val="nil"/>
              <w:right w:val="nil"/>
            </w:tcBorders>
            <w:shd w:val="clear" w:color="auto" w:fill="FFFFFF" w:themeFill="background1"/>
            <w:vAlign w:val="center"/>
          </w:tcPr>
          <w:p w14:paraId="3AF46F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0,239</w:t>
            </w:r>
          </w:p>
        </w:tc>
        <w:tc>
          <w:tcPr>
            <w:tcW w:w="709" w:type="dxa"/>
            <w:tcBorders>
              <w:top w:val="nil"/>
              <w:left w:val="nil"/>
              <w:bottom w:val="nil"/>
            </w:tcBorders>
            <w:shd w:val="clear" w:color="auto" w:fill="FFFFFF" w:themeFill="background1"/>
            <w:vAlign w:val="center"/>
          </w:tcPr>
          <w:p w14:paraId="4E6DC0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0,097</w:t>
            </w:r>
          </w:p>
        </w:tc>
        <w:tc>
          <w:tcPr>
            <w:tcW w:w="708" w:type="dxa"/>
            <w:tcBorders>
              <w:top w:val="nil"/>
              <w:bottom w:val="nil"/>
              <w:right w:val="nil"/>
            </w:tcBorders>
            <w:shd w:val="clear" w:color="auto" w:fill="FFFFFF" w:themeFill="background1"/>
            <w:vAlign w:val="center"/>
          </w:tcPr>
          <w:p w14:paraId="637B06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1C2FE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0,621</w:t>
            </w:r>
          </w:p>
        </w:tc>
        <w:tc>
          <w:tcPr>
            <w:tcW w:w="709" w:type="dxa"/>
            <w:tcBorders>
              <w:top w:val="nil"/>
              <w:left w:val="nil"/>
              <w:bottom w:val="nil"/>
              <w:right w:val="nil"/>
            </w:tcBorders>
            <w:shd w:val="clear" w:color="auto" w:fill="FFFFFF" w:themeFill="background1"/>
            <w:vAlign w:val="center"/>
          </w:tcPr>
          <w:p w14:paraId="30B54F3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0,330</w:t>
            </w:r>
          </w:p>
        </w:tc>
        <w:tc>
          <w:tcPr>
            <w:tcW w:w="709" w:type="dxa"/>
            <w:tcBorders>
              <w:top w:val="nil"/>
              <w:left w:val="nil"/>
              <w:bottom w:val="nil"/>
              <w:right w:val="nil"/>
            </w:tcBorders>
            <w:shd w:val="clear" w:color="auto" w:fill="FFFFFF" w:themeFill="background1"/>
            <w:vAlign w:val="center"/>
          </w:tcPr>
          <w:p w14:paraId="36ABF3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0,156</w:t>
            </w:r>
          </w:p>
        </w:tc>
      </w:tr>
      <w:tr w:rsidR="005C2162" w:rsidRPr="005C524D" w14:paraId="3326CDC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4961A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D7F87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074BE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9B93D9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0,893</w:t>
            </w:r>
          </w:p>
        </w:tc>
        <w:tc>
          <w:tcPr>
            <w:tcW w:w="703" w:type="dxa"/>
            <w:tcBorders>
              <w:top w:val="nil"/>
              <w:left w:val="nil"/>
              <w:bottom w:val="nil"/>
              <w:right w:val="nil"/>
            </w:tcBorders>
            <w:shd w:val="clear" w:color="auto" w:fill="F2F2F2" w:themeFill="background1" w:themeFillShade="F2"/>
            <w:vAlign w:val="center"/>
          </w:tcPr>
          <w:p w14:paraId="327C072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5B2BE37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0,384</w:t>
            </w:r>
          </w:p>
        </w:tc>
        <w:tc>
          <w:tcPr>
            <w:tcW w:w="709" w:type="dxa"/>
            <w:tcBorders>
              <w:top w:val="nil"/>
              <w:left w:val="nil"/>
              <w:bottom w:val="nil"/>
            </w:tcBorders>
            <w:shd w:val="clear" w:color="auto" w:fill="F2F2F2" w:themeFill="background1" w:themeFillShade="F2"/>
            <w:vAlign w:val="center"/>
          </w:tcPr>
          <w:p w14:paraId="3DC368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0,144</w:t>
            </w:r>
          </w:p>
        </w:tc>
        <w:tc>
          <w:tcPr>
            <w:tcW w:w="708" w:type="dxa"/>
            <w:tcBorders>
              <w:top w:val="nil"/>
              <w:bottom w:val="nil"/>
              <w:right w:val="nil"/>
            </w:tcBorders>
            <w:shd w:val="clear" w:color="auto" w:fill="F2F2F2" w:themeFill="background1" w:themeFillShade="F2"/>
            <w:vAlign w:val="center"/>
          </w:tcPr>
          <w:p w14:paraId="0C7B06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0,934</w:t>
            </w:r>
          </w:p>
        </w:tc>
        <w:tc>
          <w:tcPr>
            <w:tcW w:w="709" w:type="dxa"/>
            <w:tcBorders>
              <w:top w:val="nil"/>
              <w:left w:val="nil"/>
              <w:bottom w:val="nil"/>
              <w:right w:val="nil"/>
            </w:tcBorders>
            <w:shd w:val="clear" w:color="auto" w:fill="F2F2F2" w:themeFill="background1" w:themeFillShade="F2"/>
            <w:vAlign w:val="center"/>
          </w:tcPr>
          <w:p w14:paraId="66B51F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0,733</w:t>
            </w:r>
          </w:p>
        </w:tc>
        <w:tc>
          <w:tcPr>
            <w:tcW w:w="709" w:type="dxa"/>
            <w:tcBorders>
              <w:top w:val="nil"/>
              <w:left w:val="nil"/>
              <w:bottom w:val="nil"/>
              <w:right w:val="nil"/>
            </w:tcBorders>
            <w:shd w:val="clear" w:color="auto" w:fill="F2F2F2" w:themeFill="background1" w:themeFillShade="F2"/>
            <w:vAlign w:val="center"/>
          </w:tcPr>
          <w:p w14:paraId="4D7A41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0,327</w:t>
            </w:r>
          </w:p>
        </w:tc>
        <w:tc>
          <w:tcPr>
            <w:tcW w:w="709" w:type="dxa"/>
            <w:tcBorders>
              <w:top w:val="nil"/>
              <w:left w:val="nil"/>
              <w:bottom w:val="nil"/>
            </w:tcBorders>
            <w:shd w:val="clear" w:color="auto" w:fill="F2F2F2" w:themeFill="background1" w:themeFillShade="F2"/>
            <w:vAlign w:val="center"/>
          </w:tcPr>
          <w:p w14:paraId="6625A1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4CC374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0,837</w:t>
            </w:r>
          </w:p>
        </w:tc>
        <w:tc>
          <w:tcPr>
            <w:tcW w:w="709" w:type="dxa"/>
            <w:tcBorders>
              <w:top w:val="nil"/>
              <w:left w:val="nil"/>
              <w:bottom w:val="nil"/>
              <w:right w:val="nil"/>
            </w:tcBorders>
            <w:shd w:val="clear" w:color="auto" w:fill="F2F2F2" w:themeFill="background1" w:themeFillShade="F2"/>
            <w:vAlign w:val="center"/>
          </w:tcPr>
          <w:p w14:paraId="015EB7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0,738</w:t>
            </w:r>
          </w:p>
        </w:tc>
        <w:tc>
          <w:tcPr>
            <w:tcW w:w="709" w:type="dxa"/>
            <w:tcBorders>
              <w:top w:val="nil"/>
              <w:left w:val="nil"/>
              <w:bottom w:val="nil"/>
              <w:right w:val="nil"/>
            </w:tcBorders>
            <w:shd w:val="clear" w:color="auto" w:fill="F2F2F2" w:themeFill="background1" w:themeFillShade="F2"/>
            <w:vAlign w:val="center"/>
          </w:tcPr>
          <w:p w14:paraId="29BA65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0,461</w:t>
            </w:r>
          </w:p>
        </w:tc>
        <w:tc>
          <w:tcPr>
            <w:tcW w:w="709" w:type="dxa"/>
            <w:tcBorders>
              <w:top w:val="nil"/>
              <w:left w:val="nil"/>
              <w:bottom w:val="nil"/>
              <w:right w:val="nil"/>
            </w:tcBorders>
            <w:shd w:val="clear" w:color="auto" w:fill="F2F2F2" w:themeFill="background1" w:themeFillShade="F2"/>
            <w:vAlign w:val="center"/>
          </w:tcPr>
          <w:p w14:paraId="6ED317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0,184</w:t>
            </w:r>
          </w:p>
        </w:tc>
      </w:tr>
      <w:tr w:rsidR="005C2162" w:rsidRPr="005C524D" w14:paraId="7314BD5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2B235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9C984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2E470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0C5A7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0,919</w:t>
            </w:r>
          </w:p>
        </w:tc>
        <w:tc>
          <w:tcPr>
            <w:tcW w:w="703" w:type="dxa"/>
            <w:tcBorders>
              <w:top w:val="nil"/>
              <w:left w:val="nil"/>
              <w:bottom w:val="nil"/>
              <w:right w:val="nil"/>
            </w:tcBorders>
            <w:shd w:val="clear" w:color="auto" w:fill="FFFFFF" w:themeFill="background1"/>
            <w:vAlign w:val="center"/>
          </w:tcPr>
          <w:p w14:paraId="09A7686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0,740</w:t>
            </w:r>
          </w:p>
        </w:tc>
        <w:tc>
          <w:tcPr>
            <w:tcW w:w="709" w:type="dxa"/>
            <w:tcBorders>
              <w:top w:val="nil"/>
              <w:left w:val="nil"/>
              <w:bottom w:val="nil"/>
              <w:right w:val="nil"/>
            </w:tcBorders>
            <w:shd w:val="clear" w:color="auto" w:fill="FFFFFF" w:themeFill="background1"/>
            <w:vAlign w:val="center"/>
          </w:tcPr>
          <w:p w14:paraId="765C585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0,346</w:t>
            </w:r>
          </w:p>
        </w:tc>
        <w:tc>
          <w:tcPr>
            <w:tcW w:w="709" w:type="dxa"/>
            <w:tcBorders>
              <w:top w:val="nil"/>
              <w:left w:val="nil"/>
              <w:bottom w:val="nil"/>
            </w:tcBorders>
            <w:shd w:val="clear" w:color="auto" w:fill="FFFFFF" w:themeFill="background1"/>
            <w:vAlign w:val="center"/>
          </w:tcPr>
          <w:p w14:paraId="4FB5A1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0,119</w:t>
            </w:r>
          </w:p>
        </w:tc>
        <w:tc>
          <w:tcPr>
            <w:tcW w:w="708" w:type="dxa"/>
            <w:tcBorders>
              <w:top w:val="nil"/>
              <w:bottom w:val="nil"/>
              <w:right w:val="nil"/>
            </w:tcBorders>
            <w:shd w:val="clear" w:color="auto" w:fill="FFFFFF" w:themeFill="background1"/>
            <w:vAlign w:val="center"/>
          </w:tcPr>
          <w:p w14:paraId="060DF9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0,935</w:t>
            </w:r>
          </w:p>
        </w:tc>
        <w:tc>
          <w:tcPr>
            <w:tcW w:w="709" w:type="dxa"/>
            <w:tcBorders>
              <w:top w:val="nil"/>
              <w:left w:val="nil"/>
              <w:bottom w:val="nil"/>
              <w:right w:val="nil"/>
            </w:tcBorders>
            <w:shd w:val="clear" w:color="auto" w:fill="FFFFFF" w:themeFill="background1"/>
            <w:vAlign w:val="center"/>
          </w:tcPr>
          <w:p w14:paraId="6130AD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23717CA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0,326</w:t>
            </w:r>
          </w:p>
        </w:tc>
        <w:tc>
          <w:tcPr>
            <w:tcW w:w="709" w:type="dxa"/>
            <w:tcBorders>
              <w:top w:val="nil"/>
              <w:left w:val="nil"/>
              <w:bottom w:val="nil"/>
            </w:tcBorders>
            <w:shd w:val="clear" w:color="auto" w:fill="FFFFFF" w:themeFill="background1"/>
            <w:vAlign w:val="center"/>
          </w:tcPr>
          <w:p w14:paraId="53C902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0,121</w:t>
            </w:r>
          </w:p>
        </w:tc>
        <w:tc>
          <w:tcPr>
            <w:tcW w:w="708" w:type="dxa"/>
            <w:tcBorders>
              <w:top w:val="nil"/>
              <w:bottom w:val="nil"/>
              <w:right w:val="nil"/>
            </w:tcBorders>
            <w:shd w:val="clear" w:color="auto" w:fill="FFFFFF" w:themeFill="background1"/>
            <w:vAlign w:val="center"/>
          </w:tcPr>
          <w:p w14:paraId="616E89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0,878</w:t>
            </w:r>
          </w:p>
        </w:tc>
        <w:tc>
          <w:tcPr>
            <w:tcW w:w="709" w:type="dxa"/>
            <w:tcBorders>
              <w:top w:val="nil"/>
              <w:left w:val="nil"/>
              <w:bottom w:val="nil"/>
              <w:right w:val="nil"/>
            </w:tcBorders>
            <w:shd w:val="clear" w:color="auto" w:fill="FFFFFF" w:themeFill="background1"/>
            <w:vAlign w:val="center"/>
          </w:tcPr>
          <w:p w14:paraId="6893656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0,739</w:t>
            </w:r>
          </w:p>
        </w:tc>
        <w:tc>
          <w:tcPr>
            <w:tcW w:w="709" w:type="dxa"/>
            <w:tcBorders>
              <w:top w:val="nil"/>
              <w:left w:val="nil"/>
              <w:bottom w:val="nil"/>
              <w:right w:val="nil"/>
            </w:tcBorders>
            <w:shd w:val="clear" w:color="auto" w:fill="FFFFFF" w:themeFill="background1"/>
            <w:vAlign w:val="center"/>
          </w:tcPr>
          <w:p w14:paraId="79A66A3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0,432</w:t>
            </w:r>
          </w:p>
        </w:tc>
        <w:tc>
          <w:tcPr>
            <w:tcW w:w="709" w:type="dxa"/>
            <w:tcBorders>
              <w:top w:val="nil"/>
              <w:left w:val="nil"/>
              <w:bottom w:val="nil"/>
              <w:right w:val="nil"/>
            </w:tcBorders>
            <w:shd w:val="clear" w:color="auto" w:fill="FFFFFF" w:themeFill="background1"/>
            <w:vAlign w:val="center"/>
          </w:tcPr>
          <w:p w14:paraId="004506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0,198</w:t>
            </w:r>
          </w:p>
        </w:tc>
      </w:tr>
      <w:tr w:rsidR="005C2162" w:rsidRPr="005C524D" w14:paraId="0DAFE5D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DB0BD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06F1C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19B79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493CA5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0,954</w:t>
            </w:r>
          </w:p>
        </w:tc>
        <w:tc>
          <w:tcPr>
            <w:tcW w:w="703" w:type="dxa"/>
            <w:tcBorders>
              <w:top w:val="nil"/>
              <w:left w:val="nil"/>
              <w:bottom w:val="nil"/>
              <w:right w:val="nil"/>
            </w:tcBorders>
            <w:shd w:val="clear" w:color="auto" w:fill="F2F2F2" w:themeFill="background1" w:themeFillShade="F2"/>
            <w:vAlign w:val="center"/>
          </w:tcPr>
          <w:p w14:paraId="34C5DA3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2551912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0,407</w:t>
            </w:r>
          </w:p>
        </w:tc>
        <w:tc>
          <w:tcPr>
            <w:tcW w:w="709" w:type="dxa"/>
            <w:tcBorders>
              <w:top w:val="nil"/>
              <w:left w:val="nil"/>
              <w:bottom w:val="nil"/>
            </w:tcBorders>
            <w:shd w:val="clear" w:color="auto" w:fill="F2F2F2" w:themeFill="background1" w:themeFillShade="F2"/>
            <w:vAlign w:val="center"/>
          </w:tcPr>
          <w:p w14:paraId="453A53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0,146</w:t>
            </w:r>
          </w:p>
        </w:tc>
        <w:tc>
          <w:tcPr>
            <w:tcW w:w="708" w:type="dxa"/>
            <w:tcBorders>
              <w:top w:val="nil"/>
              <w:bottom w:val="nil"/>
              <w:right w:val="nil"/>
            </w:tcBorders>
            <w:shd w:val="clear" w:color="auto" w:fill="F2F2F2" w:themeFill="background1" w:themeFillShade="F2"/>
            <w:vAlign w:val="center"/>
          </w:tcPr>
          <w:p w14:paraId="69AF54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0,947</w:t>
            </w:r>
          </w:p>
        </w:tc>
        <w:tc>
          <w:tcPr>
            <w:tcW w:w="709" w:type="dxa"/>
            <w:tcBorders>
              <w:top w:val="nil"/>
              <w:left w:val="nil"/>
              <w:bottom w:val="nil"/>
              <w:right w:val="nil"/>
            </w:tcBorders>
            <w:shd w:val="clear" w:color="auto" w:fill="F2F2F2" w:themeFill="background1" w:themeFillShade="F2"/>
            <w:vAlign w:val="center"/>
          </w:tcPr>
          <w:p w14:paraId="064FFD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0,800</w:t>
            </w:r>
          </w:p>
        </w:tc>
        <w:tc>
          <w:tcPr>
            <w:tcW w:w="709" w:type="dxa"/>
            <w:tcBorders>
              <w:top w:val="nil"/>
              <w:left w:val="nil"/>
              <w:bottom w:val="nil"/>
              <w:right w:val="nil"/>
            </w:tcBorders>
            <w:shd w:val="clear" w:color="auto" w:fill="F2F2F2" w:themeFill="background1" w:themeFillShade="F2"/>
            <w:vAlign w:val="center"/>
          </w:tcPr>
          <w:p w14:paraId="45C5F8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0,405</w:t>
            </w:r>
          </w:p>
        </w:tc>
        <w:tc>
          <w:tcPr>
            <w:tcW w:w="709" w:type="dxa"/>
            <w:tcBorders>
              <w:top w:val="nil"/>
              <w:left w:val="nil"/>
              <w:bottom w:val="nil"/>
            </w:tcBorders>
            <w:shd w:val="clear" w:color="auto" w:fill="F2F2F2" w:themeFill="background1" w:themeFillShade="F2"/>
            <w:vAlign w:val="center"/>
          </w:tcPr>
          <w:p w14:paraId="56D853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0,146</w:t>
            </w:r>
          </w:p>
        </w:tc>
        <w:tc>
          <w:tcPr>
            <w:tcW w:w="708" w:type="dxa"/>
            <w:tcBorders>
              <w:top w:val="nil"/>
              <w:bottom w:val="nil"/>
              <w:right w:val="nil"/>
            </w:tcBorders>
            <w:shd w:val="clear" w:color="auto" w:fill="F2F2F2" w:themeFill="background1" w:themeFillShade="F2"/>
            <w:vAlign w:val="center"/>
          </w:tcPr>
          <w:p w14:paraId="440270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0,881</w:t>
            </w:r>
          </w:p>
        </w:tc>
        <w:tc>
          <w:tcPr>
            <w:tcW w:w="709" w:type="dxa"/>
            <w:tcBorders>
              <w:top w:val="nil"/>
              <w:left w:val="nil"/>
              <w:bottom w:val="nil"/>
              <w:right w:val="nil"/>
            </w:tcBorders>
            <w:shd w:val="clear" w:color="auto" w:fill="F2F2F2" w:themeFill="background1" w:themeFillShade="F2"/>
            <w:vAlign w:val="center"/>
          </w:tcPr>
          <w:p w14:paraId="2CAE18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2DEBF1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4F8A74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0,230</w:t>
            </w:r>
          </w:p>
        </w:tc>
      </w:tr>
      <w:tr w:rsidR="005C2162" w:rsidRPr="005C524D" w14:paraId="6DA0DCE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0105A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E7600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FF8EB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B77B61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0,958</w:t>
            </w:r>
          </w:p>
        </w:tc>
        <w:tc>
          <w:tcPr>
            <w:tcW w:w="703" w:type="dxa"/>
            <w:tcBorders>
              <w:top w:val="nil"/>
              <w:left w:val="nil"/>
              <w:bottom w:val="nil"/>
              <w:right w:val="nil"/>
            </w:tcBorders>
            <w:shd w:val="clear" w:color="auto" w:fill="FFFFFF" w:themeFill="background1"/>
            <w:vAlign w:val="center"/>
          </w:tcPr>
          <w:p w14:paraId="1A91EF7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0,808</w:t>
            </w:r>
          </w:p>
        </w:tc>
        <w:tc>
          <w:tcPr>
            <w:tcW w:w="709" w:type="dxa"/>
            <w:tcBorders>
              <w:top w:val="nil"/>
              <w:left w:val="nil"/>
              <w:bottom w:val="nil"/>
              <w:right w:val="nil"/>
            </w:tcBorders>
            <w:shd w:val="clear" w:color="auto" w:fill="FFFFFF" w:themeFill="background1"/>
            <w:vAlign w:val="center"/>
          </w:tcPr>
          <w:p w14:paraId="6B9D8BC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0,353</w:t>
            </w:r>
          </w:p>
        </w:tc>
        <w:tc>
          <w:tcPr>
            <w:tcW w:w="709" w:type="dxa"/>
            <w:tcBorders>
              <w:top w:val="nil"/>
              <w:left w:val="nil"/>
              <w:bottom w:val="nil"/>
            </w:tcBorders>
            <w:shd w:val="clear" w:color="auto" w:fill="FFFFFF" w:themeFill="background1"/>
            <w:vAlign w:val="center"/>
          </w:tcPr>
          <w:p w14:paraId="1607B3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8" w:type="dxa"/>
            <w:tcBorders>
              <w:top w:val="nil"/>
              <w:bottom w:val="nil"/>
              <w:right w:val="nil"/>
            </w:tcBorders>
            <w:shd w:val="clear" w:color="auto" w:fill="FFFFFF" w:themeFill="background1"/>
            <w:vAlign w:val="center"/>
          </w:tcPr>
          <w:p w14:paraId="4082B7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0,949</w:t>
            </w:r>
          </w:p>
        </w:tc>
        <w:tc>
          <w:tcPr>
            <w:tcW w:w="709" w:type="dxa"/>
            <w:tcBorders>
              <w:top w:val="nil"/>
              <w:left w:val="nil"/>
              <w:bottom w:val="nil"/>
              <w:right w:val="nil"/>
            </w:tcBorders>
            <w:shd w:val="clear" w:color="auto" w:fill="FFFFFF" w:themeFill="background1"/>
            <w:vAlign w:val="center"/>
          </w:tcPr>
          <w:p w14:paraId="71BEC4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0,802</w:t>
            </w:r>
          </w:p>
        </w:tc>
        <w:tc>
          <w:tcPr>
            <w:tcW w:w="709" w:type="dxa"/>
            <w:tcBorders>
              <w:top w:val="nil"/>
              <w:left w:val="nil"/>
              <w:bottom w:val="nil"/>
              <w:right w:val="nil"/>
            </w:tcBorders>
            <w:shd w:val="clear" w:color="auto" w:fill="FFFFFF" w:themeFill="background1"/>
            <w:vAlign w:val="center"/>
          </w:tcPr>
          <w:p w14:paraId="3E96EFD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0,404</w:t>
            </w:r>
          </w:p>
        </w:tc>
        <w:tc>
          <w:tcPr>
            <w:tcW w:w="709" w:type="dxa"/>
            <w:tcBorders>
              <w:top w:val="nil"/>
              <w:left w:val="nil"/>
              <w:bottom w:val="nil"/>
            </w:tcBorders>
            <w:shd w:val="clear" w:color="auto" w:fill="FFFFFF" w:themeFill="background1"/>
            <w:vAlign w:val="center"/>
          </w:tcPr>
          <w:p w14:paraId="3F7C59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0,145</w:t>
            </w:r>
          </w:p>
        </w:tc>
        <w:tc>
          <w:tcPr>
            <w:tcW w:w="708" w:type="dxa"/>
            <w:tcBorders>
              <w:top w:val="nil"/>
              <w:bottom w:val="nil"/>
              <w:right w:val="nil"/>
            </w:tcBorders>
            <w:shd w:val="clear" w:color="auto" w:fill="FFFFFF" w:themeFill="background1"/>
            <w:vAlign w:val="center"/>
          </w:tcPr>
          <w:p w14:paraId="2094DF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0,912</w:t>
            </w:r>
          </w:p>
        </w:tc>
        <w:tc>
          <w:tcPr>
            <w:tcW w:w="709" w:type="dxa"/>
            <w:tcBorders>
              <w:top w:val="nil"/>
              <w:left w:val="nil"/>
              <w:bottom w:val="nil"/>
              <w:right w:val="nil"/>
            </w:tcBorders>
            <w:shd w:val="clear" w:color="auto" w:fill="FFFFFF" w:themeFill="background1"/>
            <w:vAlign w:val="center"/>
          </w:tcPr>
          <w:p w14:paraId="0A52121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98D21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0,516</w:t>
            </w:r>
          </w:p>
        </w:tc>
        <w:tc>
          <w:tcPr>
            <w:tcW w:w="709" w:type="dxa"/>
            <w:tcBorders>
              <w:top w:val="nil"/>
              <w:left w:val="nil"/>
              <w:bottom w:val="nil"/>
              <w:right w:val="nil"/>
            </w:tcBorders>
            <w:shd w:val="clear" w:color="auto" w:fill="FFFFFF" w:themeFill="background1"/>
            <w:vAlign w:val="center"/>
          </w:tcPr>
          <w:p w14:paraId="0639AC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0,236</w:t>
            </w:r>
          </w:p>
        </w:tc>
      </w:tr>
      <w:tr w:rsidR="005C2162" w:rsidRPr="005C524D" w14:paraId="3F0CA57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F4775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365BD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118F0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4D6D75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0,563</w:t>
            </w:r>
          </w:p>
        </w:tc>
        <w:tc>
          <w:tcPr>
            <w:tcW w:w="703" w:type="dxa"/>
            <w:tcBorders>
              <w:top w:val="nil"/>
              <w:left w:val="nil"/>
              <w:bottom w:val="nil"/>
              <w:right w:val="nil"/>
            </w:tcBorders>
            <w:shd w:val="clear" w:color="auto" w:fill="F2F2F2" w:themeFill="background1" w:themeFillShade="F2"/>
            <w:vAlign w:val="center"/>
          </w:tcPr>
          <w:p w14:paraId="210F4BF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0,493</w:t>
            </w:r>
          </w:p>
        </w:tc>
        <w:tc>
          <w:tcPr>
            <w:tcW w:w="709" w:type="dxa"/>
            <w:tcBorders>
              <w:top w:val="nil"/>
              <w:left w:val="nil"/>
              <w:bottom w:val="nil"/>
              <w:right w:val="nil"/>
            </w:tcBorders>
            <w:shd w:val="clear" w:color="auto" w:fill="F2F2F2" w:themeFill="background1" w:themeFillShade="F2"/>
            <w:vAlign w:val="center"/>
          </w:tcPr>
          <w:p w14:paraId="62E2212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0,328</w:t>
            </w:r>
          </w:p>
        </w:tc>
        <w:tc>
          <w:tcPr>
            <w:tcW w:w="709" w:type="dxa"/>
            <w:tcBorders>
              <w:top w:val="nil"/>
              <w:left w:val="nil"/>
              <w:bottom w:val="nil"/>
            </w:tcBorders>
            <w:shd w:val="clear" w:color="auto" w:fill="F2F2F2" w:themeFill="background1" w:themeFillShade="F2"/>
            <w:vAlign w:val="center"/>
          </w:tcPr>
          <w:p w14:paraId="181E36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0,154</w:t>
            </w:r>
          </w:p>
        </w:tc>
        <w:tc>
          <w:tcPr>
            <w:tcW w:w="708" w:type="dxa"/>
            <w:tcBorders>
              <w:top w:val="nil"/>
              <w:bottom w:val="nil"/>
              <w:right w:val="nil"/>
            </w:tcBorders>
            <w:shd w:val="clear" w:color="auto" w:fill="F2F2F2" w:themeFill="background1" w:themeFillShade="F2"/>
            <w:vAlign w:val="center"/>
          </w:tcPr>
          <w:p w14:paraId="5A2A00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186EF6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73FFB1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334591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0,078</w:t>
            </w:r>
          </w:p>
        </w:tc>
        <w:tc>
          <w:tcPr>
            <w:tcW w:w="708" w:type="dxa"/>
            <w:tcBorders>
              <w:top w:val="nil"/>
              <w:bottom w:val="nil"/>
              <w:right w:val="nil"/>
            </w:tcBorders>
            <w:shd w:val="clear" w:color="auto" w:fill="F2F2F2" w:themeFill="background1" w:themeFillShade="F2"/>
            <w:vAlign w:val="center"/>
          </w:tcPr>
          <w:p w14:paraId="0EEA3C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0,653</w:t>
            </w:r>
          </w:p>
        </w:tc>
        <w:tc>
          <w:tcPr>
            <w:tcW w:w="709" w:type="dxa"/>
            <w:tcBorders>
              <w:top w:val="nil"/>
              <w:left w:val="nil"/>
              <w:bottom w:val="nil"/>
              <w:right w:val="nil"/>
            </w:tcBorders>
            <w:shd w:val="clear" w:color="auto" w:fill="F2F2F2" w:themeFill="background1" w:themeFillShade="F2"/>
            <w:vAlign w:val="center"/>
          </w:tcPr>
          <w:p w14:paraId="4B0CA7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0,491</w:t>
            </w:r>
          </w:p>
        </w:tc>
        <w:tc>
          <w:tcPr>
            <w:tcW w:w="709" w:type="dxa"/>
            <w:tcBorders>
              <w:top w:val="nil"/>
              <w:left w:val="nil"/>
              <w:bottom w:val="nil"/>
              <w:right w:val="nil"/>
            </w:tcBorders>
            <w:shd w:val="clear" w:color="auto" w:fill="F2F2F2" w:themeFill="background1" w:themeFillShade="F2"/>
            <w:vAlign w:val="center"/>
          </w:tcPr>
          <w:p w14:paraId="3F8517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0,237</w:t>
            </w:r>
          </w:p>
        </w:tc>
        <w:tc>
          <w:tcPr>
            <w:tcW w:w="709" w:type="dxa"/>
            <w:tcBorders>
              <w:top w:val="nil"/>
              <w:left w:val="nil"/>
              <w:bottom w:val="nil"/>
              <w:right w:val="nil"/>
            </w:tcBorders>
            <w:shd w:val="clear" w:color="auto" w:fill="F2F2F2" w:themeFill="background1" w:themeFillShade="F2"/>
            <w:vAlign w:val="center"/>
          </w:tcPr>
          <w:p w14:paraId="6FEF01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r>
      <w:tr w:rsidR="005C2162" w:rsidRPr="005C524D" w14:paraId="1451528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3348D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23043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0A497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55BFA8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0,595</w:t>
            </w:r>
          </w:p>
        </w:tc>
        <w:tc>
          <w:tcPr>
            <w:tcW w:w="703" w:type="dxa"/>
            <w:tcBorders>
              <w:top w:val="nil"/>
              <w:left w:val="nil"/>
              <w:bottom w:val="nil"/>
              <w:right w:val="nil"/>
            </w:tcBorders>
            <w:shd w:val="clear" w:color="auto" w:fill="FFFFFF" w:themeFill="background1"/>
            <w:vAlign w:val="center"/>
          </w:tcPr>
          <w:p w14:paraId="34A7D53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0,492</w:t>
            </w:r>
          </w:p>
        </w:tc>
        <w:tc>
          <w:tcPr>
            <w:tcW w:w="709" w:type="dxa"/>
            <w:tcBorders>
              <w:top w:val="nil"/>
              <w:left w:val="nil"/>
              <w:bottom w:val="nil"/>
              <w:right w:val="nil"/>
            </w:tcBorders>
            <w:shd w:val="clear" w:color="auto" w:fill="FFFFFF" w:themeFill="background1"/>
            <w:vAlign w:val="center"/>
          </w:tcPr>
          <w:p w14:paraId="25AC026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0,358</w:t>
            </w:r>
          </w:p>
        </w:tc>
        <w:tc>
          <w:tcPr>
            <w:tcW w:w="709" w:type="dxa"/>
            <w:tcBorders>
              <w:top w:val="nil"/>
              <w:left w:val="nil"/>
              <w:bottom w:val="nil"/>
            </w:tcBorders>
            <w:shd w:val="clear" w:color="auto" w:fill="FFFFFF" w:themeFill="background1"/>
            <w:vAlign w:val="center"/>
          </w:tcPr>
          <w:p w14:paraId="52E474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0,270</w:t>
            </w:r>
          </w:p>
        </w:tc>
        <w:tc>
          <w:tcPr>
            <w:tcW w:w="708" w:type="dxa"/>
            <w:tcBorders>
              <w:top w:val="nil"/>
              <w:bottom w:val="nil"/>
              <w:right w:val="nil"/>
            </w:tcBorders>
            <w:shd w:val="clear" w:color="auto" w:fill="FFFFFF" w:themeFill="background1"/>
            <w:vAlign w:val="center"/>
          </w:tcPr>
          <w:p w14:paraId="2156E3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0,884</w:t>
            </w:r>
          </w:p>
        </w:tc>
        <w:tc>
          <w:tcPr>
            <w:tcW w:w="709" w:type="dxa"/>
            <w:tcBorders>
              <w:top w:val="nil"/>
              <w:left w:val="nil"/>
              <w:bottom w:val="nil"/>
              <w:right w:val="nil"/>
            </w:tcBorders>
            <w:shd w:val="clear" w:color="auto" w:fill="FFFFFF" w:themeFill="background1"/>
            <w:vAlign w:val="center"/>
          </w:tcPr>
          <w:p w14:paraId="1D4FDB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0,484</w:t>
            </w:r>
          </w:p>
        </w:tc>
        <w:tc>
          <w:tcPr>
            <w:tcW w:w="709" w:type="dxa"/>
            <w:tcBorders>
              <w:top w:val="nil"/>
              <w:left w:val="nil"/>
              <w:bottom w:val="nil"/>
              <w:right w:val="nil"/>
            </w:tcBorders>
            <w:shd w:val="clear" w:color="auto" w:fill="FFFFFF" w:themeFill="background1"/>
            <w:vAlign w:val="center"/>
          </w:tcPr>
          <w:p w14:paraId="1BB709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0,171</w:t>
            </w:r>
          </w:p>
        </w:tc>
        <w:tc>
          <w:tcPr>
            <w:tcW w:w="709" w:type="dxa"/>
            <w:tcBorders>
              <w:top w:val="nil"/>
              <w:left w:val="nil"/>
              <w:bottom w:val="nil"/>
            </w:tcBorders>
            <w:shd w:val="clear" w:color="auto" w:fill="FFFFFF" w:themeFill="background1"/>
            <w:vAlign w:val="center"/>
          </w:tcPr>
          <w:p w14:paraId="57F8DF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0,080</w:t>
            </w:r>
          </w:p>
        </w:tc>
        <w:tc>
          <w:tcPr>
            <w:tcW w:w="708" w:type="dxa"/>
            <w:tcBorders>
              <w:top w:val="nil"/>
              <w:bottom w:val="nil"/>
              <w:right w:val="nil"/>
            </w:tcBorders>
            <w:shd w:val="clear" w:color="auto" w:fill="FFFFFF" w:themeFill="background1"/>
            <w:vAlign w:val="center"/>
          </w:tcPr>
          <w:p w14:paraId="01A890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0,716</w:t>
            </w:r>
          </w:p>
        </w:tc>
        <w:tc>
          <w:tcPr>
            <w:tcW w:w="709" w:type="dxa"/>
            <w:tcBorders>
              <w:top w:val="nil"/>
              <w:left w:val="nil"/>
              <w:bottom w:val="nil"/>
              <w:right w:val="nil"/>
            </w:tcBorders>
            <w:shd w:val="clear" w:color="auto" w:fill="FFFFFF" w:themeFill="background1"/>
            <w:vAlign w:val="center"/>
          </w:tcPr>
          <w:p w14:paraId="3AB613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761505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0,240</w:t>
            </w:r>
          </w:p>
        </w:tc>
        <w:tc>
          <w:tcPr>
            <w:tcW w:w="709" w:type="dxa"/>
            <w:tcBorders>
              <w:top w:val="nil"/>
              <w:left w:val="nil"/>
              <w:bottom w:val="nil"/>
              <w:right w:val="nil"/>
            </w:tcBorders>
            <w:shd w:val="clear" w:color="auto" w:fill="FFFFFF" w:themeFill="background1"/>
            <w:vAlign w:val="center"/>
          </w:tcPr>
          <w:p w14:paraId="1F7987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0,124</w:t>
            </w:r>
          </w:p>
        </w:tc>
      </w:tr>
      <w:tr w:rsidR="005C2162" w:rsidRPr="005C524D" w14:paraId="4F11938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ED81B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39E0D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17534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85BF9A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0,849</w:t>
            </w:r>
          </w:p>
        </w:tc>
        <w:tc>
          <w:tcPr>
            <w:tcW w:w="703" w:type="dxa"/>
            <w:tcBorders>
              <w:top w:val="nil"/>
              <w:left w:val="nil"/>
              <w:bottom w:val="nil"/>
              <w:right w:val="nil"/>
            </w:tcBorders>
            <w:shd w:val="clear" w:color="auto" w:fill="F2F2F2" w:themeFill="background1" w:themeFillShade="F2"/>
            <w:vAlign w:val="center"/>
          </w:tcPr>
          <w:p w14:paraId="7B851DF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3CDC2DE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0,423</w:t>
            </w:r>
          </w:p>
        </w:tc>
        <w:tc>
          <w:tcPr>
            <w:tcW w:w="709" w:type="dxa"/>
            <w:tcBorders>
              <w:top w:val="nil"/>
              <w:left w:val="nil"/>
              <w:bottom w:val="nil"/>
            </w:tcBorders>
            <w:shd w:val="clear" w:color="auto" w:fill="F2F2F2" w:themeFill="background1" w:themeFillShade="F2"/>
            <w:vAlign w:val="center"/>
          </w:tcPr>
          <w:p w14:paraId="65D8E8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0,165</w:t>
            </w:r>
          </w:p>
        </w:tc>
        <w:tc>
          <w:tcPr>
            <w:tcW w:w="708" w:type="dxa"/>
            <w:tcBorders>
              <w:top w:val="nil"/>
              <w:bottom w:val="nil"/>
              <w:right w:val="nil"/>
            </w:tcBorders>
            <w:shd w:val="clear" w:color="auto" w:fill="F2F2F2" w:themeFill="background1" w:themeFillShade="F2"/>
            <w:vAlign w:val="center"/>
          </w:tcPr>
          <w:p w14:paraId="4D6704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0,958</w:t>
            </w:r>
          </w:p>
        </w:tc>
        <w:tc>
          <w:tcPr>
            <w:tcW w:w="709" w:type="dxa"/>
            <w:tcBorders>
              <w:top w:val="nil"/>
              <w:left w:val="nil"/>
              <w:bottom w:val="nil"/>
              <w:right w:val="nil"/>
            </w:tcBorders>
            <w:shd w:val="clear" w:color="auto" w:fill="F2F2F2" w:themeFill="background1" w:themeFillShade="F2"/>
            <w:vAlign w:val="center"/>
          </w:tcPr>
          <w:p w14:paraId="042611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4381EB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tcBorders>
            <w:shd w:val="clear" w:color="auto" w:fill="F2F2F2" w:themeFill="background1" w:themeFillShade="F2"/>
            <w:vAlign w:val="center"/>
          </w:tcPr>
          <w:p w14:paraId="6A392C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0,109</w:t>
            </w:r>
          </w:p>
        </w:tc>
        <w:tc>
          <w:tcPr>
            <w:tcW w:w="708" w:type="dxa"/>
            <w:tcBorders>
              <w:top w:val="nil"/>
              <w:bottom w:val="nil"/>
              <w:right w:val="nil"/>
            </w:tcBorders>
            <w:shd w:val="clear" w:color="auto" w:fill="F2F2F2" w:themeFill="background1" w:themeFillShade="F2"/>
            <w:vAlign w:val="center"/>
          </w:tcPr>
          <w:p w14:paraId="2E738A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0,847</w:t>
            </w:r>
          </w:p>
        </w:tc>
        <w:tc>
          <w:tcPr>
            <w:tcW w:w="709" w:type="dxa"/>
            <w:tcBorders>
              <w:top w:val="nil"/>
              <w:left w:val="nil"/>
              <w:bottom w:val="nil"/>
              <w:right w:val="nil"/>
            </w:tcBorders>
            <w:shd w:val="clear" w:color="auto" w:fill="F2F2F2" w:themeFill="background1" w:themeFillShade="F2"/>
            <w:vAlign w:val="center"/>
          </w:tcPr>
          <w:p w14:paraId="218C2C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19A6E1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nil"/>
              <w:left w:val="nil"/>
              <w:bottom w:val="nil"/>
              <w:right w:val="nil"/>
            </w:tcBorders>
            <w:shd w:val="clear" w:color="auto" w:fill="F2F2F2" w:themeFill="background1" w:themeFillShade="F2"/>
            <w:vAlign w:val="center"/>
          </w:tcPr>
          <w:p w14:paraId="3221A0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r>
      <w:tr w:rsidR="005C2162" w:rsidRPr="005C524D" w14:paraId="2BF445E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055A5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0B6D7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167D2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70CC75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0,900</w:t>
            </w:r>
          </w:p>
        </w:tc>
        <w:tc>
          <w:tcPr>
            <w:tcW w:w="703" w:type="dxa"/>
            <w:tcBorders>
              <w:top w:val="nil"/>
              <w:left w:val="nil"/>
              <w:bottom w:val="nil"/>
              <w:right w:val="nil"/>
            </w:tcBorders>
            <w:shd w:val="clear" w:color="auto" w:fill="FFFFFF" w:themeFill="background1"/>
            <w:vAlign w:val="center"/>
          </w:tcPr>
          <w:p w14:paraId="304872A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0,727</w:t>
            </w:r>
          </w:p>
        </w:tc>
        <w:tc>
          <w:tcPr>
            <w:tcW w:w="709" w:type="dxa"/>
            <w:tcBorders>
              <w:top w:val="nil"/>
              <w:left w:val="nil"/>
              <w:bottom w:val="nil"/>
              <w:right w:val="nil"/>
            </w:tcBorders>
            <w:shd w:val="clear" w:color="auto" w:fill="FFFFFF" w:themeFill="background1"/>
            <w:vAlign w:val="center"/>
          </w:tcPr>
          <w:p w14:paraId="6662676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0,400</w:t>
            </w:r>
          </w:p>
        </w:tc>
        <w:tc>
          <w:tcPr>
            <w:tcW w:w="709" w:type="dxa"/>
            <w:tcBorders>
              <w:top w:val="nil"/>
              <w:left w:val="nil"/>
              <w:bottom w:val="nil"/>
            </w:tcBorders>
            <w:shd w:val="clear" w:color="auto" w:fill="FFFFFF" w:themeFill="background1"/>
            <w:vAlign w:val="center"/>
          </w:tcPr>
          <w:p w14:paraId="682596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0,186</w:t>
            </w:r>
          </w:p>
        </w:tc>
        <w:tc>
          <w:tcPr>
            <w:tcW w:w="708" w:type="dxa"/>
            <w:tcBorders>
              <w:top w:val="nil"/>
              <w:bottom w:val="nil"/>
              <w:right w:val="nil"/>
            </w:tcBorders>
            <w:shd w:val="clear" w:color="auto" w:fill="FFFFFF" w:themeFill="background1"/>
            <w:vAlign w:val="center"/>
          </w:tcPr>
          <w:p w14:paraId="051A4C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0,959</w:t>
            </w:r>
          </w:p>
        </w:tc>
        <w:tc>
          <w:tcPr>
            <w:tcW w:w="709" w:type="dxa"/>
            <w:tcBorders>
              <w:top w:val="nil"/>
              <w:left w:val="nil"/>
              <w:bottom w:val="nil"/>
              <w:right w:val="nil"/>
            </w:tcBorders>
            <w:shd w:val="clear" w:color="auto" w:fill="FFFFFF" w:themeFill="background1"/>
            <w:vAlign w:val="center"/>
          </w:tcPr>
          <w:p w14:paraId="5CEFA9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0,722</w:t>
            </w:r>
          </w:p>
        </w:tc>
        <w:tc>
          <w:tcPr>
            <w:tcW w:w="709" w:type="dxa"/>
            <w:tcBorders>
              <w:top w:val="nil"/>
              <w:left w:val="nil"/>
              <w:bottom w:val="nil"/>
              <w:right w:val="nil"/>
            </w:tcBorders>
            <w:shd w:val="clear" w:color="auto" w:fill="FFFFFF" w:themeFill="background1"/>
            <w:vAlign w:val="center"/>
          </w:tcPr>
          <w:p w14:paraId="714881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c>
          <w:tcPr>
            <w:tcW w:w="709" w:type="dxa"/>
            <w:tcBorders>
              <w:top w:val="nil"/>
              <w:left w:val="nil"/>
              <w:bottom w:val="nil"/>
            </w:tcBorders>
            <w:shd w:val="clear" w:color="auto" w:fill="FFFFFF" w:themeFill="background1"/>
            <w:vAlign w:val="center"/>
          </w:tcPr>
          <w:p w14:paraId="05993D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0,110</w:t>
            </w:r>
          </w:p>
        </w:tc>
        <w:tc>
          <w:tcPr>
            <w:tcW w:w="708" w:type="dxa"/>
            <w:tcBorders>
              <w:top w:val="nil"/>
              <w:bottom w:val="nil"/>
              <w:right w:val="nil"/>
            </w:tcBorders>
            <w:shd w:val="clear" w:color="auto" w:fill="FFFFFF" w:themeFill="background1"/>
            <w:vAlign w:val="center"/>
          </w:tcPr>
          <w:p w14:paraId="62E9DA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0,899</w:t>
            </w:r>
          </w:p>
        </w:tc>
        <w:tc>
          <w:tcPr>
            <w:tcW w:w="709" w:type="dxa"/>
            <w:tcBorders>
              <w:top w:val="nil"/>
              <w:left w:val="nil"/>
              <w:bottom w:val="nil"/>
              <w:right w:val="nil"/>
            </w:tcBorders>
            <w:shd w:val="clear" w:color="auto" w:fill="FFFFFF" w:themeFill="background1"/>
            <w:vAlign w:val="center"/>
          </w:tcPr>
          <w:p w14:paraId="407DE6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38EDF4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0,396</w:t>
            </w:r>
          </w:p>
        </w:tc>
        <w:tc>
          <w:tcPr>
            <w:tcW w:w="709" w:type="dxa"/>
            <w:tcBorders>
              <w:top w:val="nil"/>
              <w:left w:val="nil"/>
              <w:bottom w:val="nil"/>
              <w:right w:val="nil"/>
            </w:tcBorders>
            <w:shd w:val="clear" w:color="auto" w:fill="FFFFFF" w:themeFill="background1"/>
            <w:vAlign w:val="center"/>
          </w:tcPr>
          <w:p w14:paraId="1BD741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0,179</w:t>
            </w:r>
          </w:p>
        </w:tc>
      </w:tr>
      <w:tr w:rsidR="005C2162" w:rsidRPr="005C524D" w14:paraId="1B44DDC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52AD8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7BCE2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450D8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CA07EE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0,951</w:t>
            </w:r>
          </w:p>
        </w:tc>
        <w:tc>
          <w:tcPr>
            <w:tcW w:w="703" w:type="dxa"/>
            <w:tcBorders>
              <w:top w:val="nil"/>
              <w:left w:val="nil"/>
              <w:bottom w:val="nil"/>
              <w:right w:val="nil"/>
            </w:tcBorders>
            <w:shd w:val="clear" w:color="auto" w:fill="F2F2F2" w:themeFill="background1" w:themeFillShade="F2"/>
            <w:vAlign w:val="center"/>
          </w:tcPr>
          <w:p w14:paraId="74324C5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48A6DA2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0,469</w:t>
            </w:r>
          </w:p>
        </w:tc>
        <w:tc>
          <w:tcPr>
            <w:tcW w:w="709" w:type="dxa"/>
            <w:tcBorders>
              <w:top w:val="nil"/>
              <w:left w:val="nil"/>
              <w:bottom w:val="nil"/>
            </w:tcBorders>
            <w:shd w:val="clear" w:color="auto" w:fill="F2F2F2" w:themeFill="background1" w:themeFillShade="F2"/>
            <w:vAlign w:val="center"/>
          </w:tcPr>
          <w:p w14:paraId="440BE7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0,170</w:t>
            </w:r>
          </w:p>
        </w:tc>
        <w:tc>
          <w:tcPr>
            <w:tcW w:w="708" w:type="dxa"/>
            <w:tcBorders>
              <w:top w:val="nil"/>
              <w:bottom w:val="nil"/>
              <w:right w:val="nil"/>
            </w:tcBorders>
            <w:shd w:val="clear" w:color="auto" w:fill="F2F2F2" w:themeFill="background1" w:themeFillShade="F2"/>
            <w:vAlign w:val="center"/>
          </w:tcPr>
          <w:p w14:paraId="17BB2C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02A513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11E6A8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0,401</w:t>
            </w:r>
          </w:p>
        </w:tc>
        <w:tc>
          <w:tcPr>
            <w:tcW w:w="709" w:type="dxa"/>
            <w:tcBorders>
              <w:top w:val="nil"/>
              <w:left w:val="nil"/>
              <w:bottom w:val="nil"/>
            </w:tcBorders>
            <w:shd w:val="clear" w:color="auto" w:fill="F2F2F2" w:themeFill="background1" w:themeFillShade="F2"/>
            <w:vAlign w:val="center"/>
          </w:tcPr>
          <w:p w14:paraId="58ECF5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0,141</w:t>
            </w:r>
          </w:p>
        </w:tc>
        <w:tc>
          <w:tcPr>
            <w:tcW w:w="708" w:type="dxa"/>
            <w:tcBorders>
              <w:top w:val="nil"/>
              <w:bottom w:val="nil"/>
              <w:right w:val="nil"/>
            </w:tcBorders>
            <w:shd w:val="clear" w:color="auto" w:fill="F2F2F2" w:themeFill="background1" w:themeFillShade="F2"/>
            <w:vAlign w:val="center"/>
          </w:tcPr>
          <w:p w14:paraId="158B9F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0,914</w:t>
            </w:r>
          </w:p>
        </w:tc>
        <w:tc>
          <w:tcPr>
            <w:tcW w:w="709" w:type="dxa"/>
            <w:tcBorders>
              <w:top w:val="nil"/>
              <w:left w:val="nil"/>
              <w:bottom w:val="nil"/>
              <w:right w:val="nil"/>
            </w:tcBorders>
            <w:shd w:val="clear" w:color="auto" w:fill="F2F2F2" w:themeFill="background1" w:themeFillShade="F2"/>
            <w:vAlign w:val="center"/>
          </w:tcPr>
          <w:p w14:paraId="2874EB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28888E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0,557</w:t>
            </w:r>
          </w:p>
        </w:tc>
        <w:tc>
          <w:tcPr>
            <w:tcW w:w="709" w:type="dxa"/>
            <w:tcBorders>
              <w:top w:val="nil"/>
              <w:left w:val="nil"/>
              <w:bottom w:val="nil"/>
              <w:right w:val="nil"/>
            </w:tcBorders>
            <w:shd w:val="clear" w:color="auto" w:fill="F2F2F2" w:themeFill="background1" w:themeFillShade="F2"/>
            <w:vAlign w:val="center"/>
          </w:tcPr>
          <w:p w14:paraId="19CE52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0,222</w:t>
            </w:r>
          </w:p>
        </w:tc>
      </w:tr>
      <w:tr w:rsidR="005C2162" w:rsidRPr="005C524D" w14:paraId="5F98BBE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BFDF0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7F559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A7D36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0946C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0,967</w:t>
            </w:r>
          </w:p>
        </w:tc>
        <w:tc>
          <w:tcPr>
            <w:tcW w:w="703" w:type="dxa"/>
            <w:tcBorders>
              <w:top w:val="nil"/>
              <w:left w:val="nil"/>
              <w:bottom w:val="nil"/>
              <w:right w:val="nil"/>
            </w:tcBorders>
            <w:shd w:val="clear" w:color="auto" w:fill="FFFFFF" w:themeFill="background1"/>
            <w:vAlign w:val="center"/>
          </w:tcPr>
          <w:p w14:paraId="091C42F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0,836</w:t>
            </w:r>
          </w:p>
        </w:tc>
        <w:tc>
          <w:tcPr>
            <w:tcW w:w="709" w:type="dxa"/>
            <w:tcBorders>
              <w:top w:val="nil"/>
              <w:left w:val="nil"/>
              <w:bottom w:val="nil"/>
              <w:right w:val="nil"/>
            </w:tcBorders>
            <w:shd w:val="clear" w:color="auto" w:fill="FFFFFF" w:themeFill="background1"/>
            <w:vAlign w:val="center"/>
          </w:tcPr>
          <w:p w14:paraId="1C41A91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0,426</w:t>
            </w:r>
          </w:p>
        </w:tc>
        <w:tc>
          <w:tcPr>
            <w:tcW w:w="709" w:type="dxa"/>
            <w:tcBorders>
              <w:top w:val="nil"/>
              <w:left w:val="nil"/>
              <w:bottom w:val="nil"/>
            </w:tcBorders>
            <w:shd w:val="clear" w:color="auto" w:fill="FFFFFF" w:themeFill="background1"/>
            <w:vAlign w:val="center"/>
          </w:tcPr>
          <w:p w14:paraId="1E019D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0,142</w:t>
            </w:r>
          </w:p>
        </w:tc>
        <w:tc>
          <w:tcPr>
            <w:tcW w:w="708" w:type="dxa"/>
            <w:tcBorders>
              <w:top w:val="nil"/>
              <w:bottom w:val="nil"/>
              <w:right w:val="nil"/>
            </w:tcBorders>
            <w:shd w:val="clear" w:color="auto" w:fill="FFFFFF" w:themeFill="background1"/>
            <w:vAlign w:val="center"/>
          </w:tcPr>
          <w:p w14:paraId="3F1324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0,976</w:t>
            </w:r>
          </w:p>
        </w:tc>
        <w:tc>
          <w:tcPr>
            <w:tcW w:w="709" w:type="dxa"/>
            <w:tcBorders>
              <w:top w:val="nil"/>
              <w:left w:val="nil"/>
              <w:bottom w:val="nil"/>
              <w:right w:val="nil"/>
            </w:tcBorders>
            <w:shd w:val="clear" w:color="auto" w:fill="FFFFFF" w:themeFill="background1"/>
            <w:vAlign w:val="center"/>
          </w:tcPr>
          <w:p w14:paraId="5C6443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0D8772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0,401</w:t>
            </w:r>
          </w:p>
        </w:tc>
        <w:tc>
          <w:tcPr>
            <w:tcW w:w="709" w:type="dxa"/>
            <w:tcBorders>
              <w:top w:val="nil"/>
              <w:left w:val="nil"/>
              <w:bottom w:val="nil"/>
            </w:tcBorders>
            <w:shd w:val="clear" w:color="auto" w:fill="FFFFFF" w:themeFill="background1"/>
            <w:vAlign w:val="center"/>
          </w:tcPr>
          <w:p w14:paraId="2031B5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0,141</w:t>
            </w:r>
          </w:p>
        </w:tc>
        <w:tc>
          <w:tcPr>
            <w:tcW w:w="708" w:type="dxa"/>
            <w:tcBorders>
              <w:top w:val="nil"/>
              <w:bottom w:val="nil"/>
              <w:right w:val="nil"/>
            </w:tcBorders>
            <w:shd w:val="clear" w:color="auto" w:fill="FFFFFF" w:themeFill="background1"/>
            <w:vAlign w:val="center"/>
          </w:tcPr>
          <w:p w14:paraId="2E0055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0,946</w:t>
            </w:r>
          </w:p>
        </w:tc>
        <w:tc>
          <w:tcPr>
            <w:tcW w:w="709" w:type="dxa"/>
            <w:tcBorders>
              <w:top w:val="nil"/>
              <w:left w:val="nil"/>
              <w:bottom w:val="nil"/>
              <w:right w:val="nil"/>
            </w:tcBorders>
            <w:shd w:val="clear" w:color="auto" w:fill="FFFFFF" w:themeFill="background1"/>
            <w:vAlign w:val="center"/>
          </w:tcPr>
          <w:p w14:paraId="5DE61E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0,835</w:t>
            </w:r>
          </w:p>
        </w:tc>
        <w:tc>
          <w:tcPr>
            <w:tcW w:w="709" w:type="dxa"/>
            <w:tcBorders>
              <w:top w:val="nil"/>
              <w:left w:val="nil"/>
              <w:bottom w:val="nil"/>
              <w:right w:val="nil"/>
            </w:tcBorders>
            <w:shd w:val="clear" w:color="auto" w:fill="FFFFFF" w:themeFill="background1"/>
            <w:vAlign w:val="center"/>
          </w:tcPr>
          <w:p w14:paraId="601BFC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0,517</w:t>
            </w:r>
          </w:p>
        </w:tc>
        <w:tc>
          <w:tcPr>
            <w:tcW w:w="709" w:type="dxa"/>
            <w:tcBorders>
              <w:top w:val="nil"/>
              <w:left w:val="nil"/>
              <w:bottom w:val="nil"/>
              <w:right w:val="nil"/>
            </w:tcBorders>
            <w:shd w:val="clear" w:color="auto" w:fill="FFFFFF" w:themeFill="background1"/>
            <w:vAlign w:val="center"/>
          </w:tcPr>
          <w:p w14:paraId="2CB6103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0,229</w:t>
            </w:r>
          </w:p>
        </w:tc>
      </w:tr>
      <w:tr w:rsidR="005C2162" w:rsidRPr="005C524D" w14:paraId="50B09B3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16DC0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A8836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6AC3B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8821C6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0,984</w:t>
            </w:r>
          </w:p>
        </w:tc>
        <w:tc>
          <w:tcPr>
            <w:tcW w:w="703" w:type="dxa"/>
            <w:tcBorders>
              <w:top w:val="nil"/>
              <w:left w:val="nil"/>
              <w:bottom w:val="nil"/>
              <w:right w:val="nil"/>
            </w:tcBorders>
            <w:shd w:val="clear" w:color="auto" w:fill="F2F2F2" w:themeFill="background1" w:themeFillShade="F2"/>
            <w:vAlign w:val="center"/>
          </w:tcPr>
          <w:p w14:paraId="52876F7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30CBBA8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0,496</w:t>
            </w:r>
          </w:p>
        </w:tc>
        <w:tc>
          <w:tcPr>
            <w:tcW w:w="709" w:type="dxa"/>
            <w:tcBorders>
              <w:top w:val="nil"/>
              <w:left w:val="nil"/>
              <w:bottom w:val="nil"/>
            </w:tcBorders>
            <w:shd w:val="clear" w:color="auto" w:fill="F2F2F2" w:themeFill="background1" w:themeFillShade="F2"/>
            <w:vAlign w:val="center"/>
          </w:tcPr>
          <w:p w14:paraId="12BF19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8" w:type="dxa"/>
            <w:tcBorders>
              <w:top w:val="nil"/>
              <w:bottom w:val="nil"/>
              <w:right w:val="nil"/>
            </w:tcBorders>
            <w:shd w:val="clear" w:color="auto" w:fill="F2F2F2" w:themeFill="background1" w:themeFillShade="F2"/>
            <w:vAlign w:val="center"/>
          </w:tcPr>
          <w:p w14:paraId="484A71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AEE24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0,887</w:t>
            </w:r>
          </w:p>
        </w:tc>
        <w:tc>
          <w:tcPr>
            <w:tcW w:w="709" w:type="dxa"/>
            <w:tcBorders>
              <w:top w:val="nil"/>
              <w:left w:val="nil"/>
              <w:bottom w:val="nil"/>
              <w:right w:val="nil"/>
            </w:tcBorders>
            <w:shd w:val="clear" w:color="auto" w:fill="F2F2F2" w:themeFill="background1" w:themeFillShade="F2"/>
            <w:vAlign w:val="center"/>
          </w:tcPr>
          <w:p w14:paraId="4CF3D0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0,494</w:t>
            </w:r>
          </w:p>
        </w:tc>
        <w:tc>
          <w:tcPr>
            <w:tcW w:w="709" w:type="dxa"/>
            <w:tcBorders>
              <w:top w:val="nil"/>
              <w:left w:val="nil"/>
              <w:bottom w:val="nil"/>
            </w:tcBorders>
            <w:shd w:val="clear" w:color="auto" w:fill="F2F2F2" w:themeFill="background1" w:themeFillShade="F2"/>
            <w:vAlign w:val="center"/>
          </w:tcPr>
          <w:p w14:paraId="407F80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8" w:type="dxa"/>
            <w:tcBorders>
              <w:top w:val="nil"/>
              <w:bottom w:val="nil"/>
              <w:right w:val="nil"/>
            </w:tcBorders>
            <w:shd w:val="clear" w:color="auto" w:fill="F2F2F2" w:themeFill="background1" w:themeFillShade="F2"/>
            <w:vAlign w:val="center"/>
          </w:tcPr>
          <w:p w14:paraId="765F08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0,944</w:t>
            </w:r>
          </w:p>
        </w:tc>
        <w:tc>
          <w:tcPr>
            <w:tcW w:w="709" w:type="dxa"/>
            <w:tcBorders>
              <w:top w:val="nil"/>
              <w:left w:val="nil"/>
              <w:bottom w:val="nil"/>
              <w:right w:val="nil"/>
            </w:tcBorders>
            <w:shd w:val="clear" w:color="auto" w:fill="F2F2F2" w:themeFill="background1" w:themeFillShade="F2"/>
            <w:vAlign w:val="center"/>
          </w:tcPr>
          <w:p w14:paraId="36D5D1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43CC00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0,658</w:t>
            </w:r>
          </w:p>
        </w:tc>
        <w:tc>
          <w:tcPr>
            <w:tcW w:w="709" w:type="dxa"/>
            <w:tcBorders>
              <w:top w:val="nil"/>
              <w:left w:val="nil"/>
              <w:bottom w:val="nil"/>
              <w:right w:val="nil"/>
            </w:tcBorders>
            <w:shd w:val="clear" w:color="auto" w:fill="F2F2F2" w:themeFill="background1" w:themeFillShade="F2"/>
            <w:vAlign w:val="center"/>
          </w:tcPr>
          <w:p w14:paraId="044B1D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0,281</w:t>
            </w:r>
          </w:p>
        </w:tc>
      </w:tr>
      <w:tr w:rsidR="005C2162" w:rsidRPr="005C524D" w14:paraId="3AE21EC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2408C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14DFD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808B3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0E2D7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0,986</w:t>
            </w:r>
          </w:p>
        </w:tc>
        <w:tc>
          <w:tcPr>
            <w:tcW w:w="703" w:type="dxa"/>
            <w:tcBorders>
              <w:top w:val="nil"/>
              <w:left w:val="nil"/>
              <w:bottom w:val="nil"/>
              <w:right w:val="nil"/>
            </w:tcBorders>
            <w:shd w:val="clear" w:color="auto" w:fill="FFFFFF" w:themeFill="background1"/>
            <w:vAlign w:val="center"/>
          </w:tcPr>
          <w:p w14:paraId="69735FC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0A2D902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0,443</w:t>
            </w:r>
          </w:p>
        </w:tc>
        <w:tc>
          <w:tcPr>
            <w:tcW w:w="709" w:type="dxa"/>
            <w:tcBorders>
              <w:top w:val="nil"/>
              <w:left w:val="nil"/>
              <w:bottom w:val="nil"/>
            </w:tcBorders>
            <w:shd w:val="clear" w:color="auto" w:fill="FFFFFF" w:themeFill="background1"/>
            <w:vAlign w:val="center"/>
          </w:tcPr>
          <w:p w14:paraId="10FF4F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0,112</w:t>
            </w:r>
          </w:p>
        </w:tc>
        <w:tc>
          <w:tcPr>
            <w:tcW w:w="708" w:type="dxa"/>
            <w:tcBorders>
              <w:top w:val="nil"/>
              <w:bottom w:val="nil"/>
              <w:right w:val="nil"/>
            </w:tcBorders>
            <w:shd w:val="clear" w:color="auto" w:fill="FFFFFF" w:themeFill="background1"/>
            <w:vAlign w:val="center"/>
          </w:tcPr>
          <w:p w14:paraId="2D97EC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385BE8F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390642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0,493</w:t>
            </w:r>
          </w:p>
        </w:tc>
        <w:tc>
          <w:tcPr>
            <w:tcW w:w="709" w:type="dxa"/>
            <w:tcBorders>
              <w:top w:val="nil"/>
              <w:left w:val="nil"/>
              <w:bottom w:val="nil"/>
            </w:tcBorders>
            <w:shd w:val="clear" w:color="auto" w:fill="FFFFFF" w:themeFill="background1"/>
            <w:vAlign w:val="center"/>
          </w:tcPr>
          <w:p w14:paraId="402FF8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0,171</w:t>
            </w:r>
          </w:p>
        </w:tc>
        <w:tc>
          <w:tcPr>
            <w:tcW w:w="708" w:type="dxa"/>
            <w:tcBorders>
              <w:top w:val="nil"/>
              <w:bottom w:val="nil"/>
              <w:right w:val="nil"/>
            </w:tcBorders>
            <w:shd w:val="clear" w:color="auto" w:fill="FFFFFF" w:themeFill="background1"/>
            <w:vAlign w:val="center"/>
          </w:tcPr>
          <w:p w14:paraId="0B4A7A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0,965</w:t>
            </w:r>
          </w:p>
        </w:tc>
        <w:tc>
          <w:tcPr>
            <w:tcW w:w="709" w:type="dxa"/>
            <w:tcBorders>
              <w:top w:val="nil"/>
              <w:left w:val="nil"/>
              <w:bottom w:val="nil"/>
              <w:right w:val="nil"/>
            </w:tcBorders>
            <w:shd w:val="clear" w:color="auto" w:fill="FFFFFF" w:themeFill="background1"/>
            <w:vAlign w:val="center"/>
          </w:tcPr>
          <w:p w14:paraId="43562A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0,890</w:t>
            </w:r>
          </w:p>
        </w:tc>
        <w:tc>
          <w:tcPr>
            <w:tcW w:w="709" w:type="dxa"/>
            <w:tcBorders>
              <w:top w:val="nil"/>
              <w:left w:val="nil"/>
              <w:bottom w:val="nil"/>
              <w:right w:val="nil"/>
            </w:tcBorders>
            <w:shd w:val="clear" w:color="auto" w:fill="FFFFFF" w:themeFill="background1"/>
            <w:vAlign w:val="center"/>
          </w:tcPr>
          <w:p w14:paraId="5BA449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0,608</w:t>
            </w:r>
          </w:p>
        </w:tc>
        <w:tc>
          <w:tcPr>
            <w:tcW w:w="709" w:type="dxa"/>
            <w:tcBorders>
              <w:top w:val="nil"/>
              <w:left w:val="nil"/>
              <w:bottom w:val="nil"/>
              <w:right w:val="nil"/>
            </w:tcBorders>
            <w:shd w:val="clear" w:color="auto" w:fill="FFFFFF" w:themeFill="background1"/>
            <w:vAlign w:val="center"/>
          </w:tcPr>
          <w:p w14:paraId="48B09F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0,276</w:t>
            </w:r>
          </w:p>
        </w:tc>
      </w:tr>
      <w:tr w:rsidR="005C2162" w:rsidRPr="005C524D" w14:paraId="46E6351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FC27E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36970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F1124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FB12B1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0,872</w:t>
            </w:r>
          </w:p>
        </w:tc>
        <w:tc>
          <w:tcPr>
            <w:tcW w:w="703" w:type="dxa"/>
            <w:tcBorders>
              <w:top w:val="nil"/>
              <w:left w:val="nil"/>
              <w:bottom w:val="nil"/>
              <w:right w:val="nil"/>
            </w:tcBorders>
            <w:shd w:val="clear" w:color="auto" w:fill="F2F2F2" w:themeFill="background1" w:themeFillShade="F2"/>
            <w:vAlign w:val="center"/>
          </w:tcPr>
          <w:p w14:paraId="4ACE27C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61D9003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0,599</w:t>
            </w:r>
          </w:p>
        </w:tc>
        <w:tc>
          <w:tcPr>
            <w:tcW w:w="709" w:type="dxa"/>
            <w:tcBorders>
              <w:top w:val="nil"/>
              <w:left w:val="nil"/>
              <w:bottom w:val="nil"/>
            </w:tcBorders>
            <w:shd w:val="clear" w:color="auto" w:fill="F2F2F2" w:themeFill="background1" w:themeFillShade="F2"/>
            <w:vAlign w:val="center"/>
          </w:tcPr>
          <w:p w14:paraId="5CE93E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0,272</w:t>
            </w:r>
          </w:p>
        </w:tc>
        <w:tc>
          <w:tcPr>
            <w:tcW w:w="708" w:type="dxa"/>
            <w:tcBorders>
              <w:top w:val="nil"/>
              <w:bottom w:val="nil"/>
              <w:right w:val="nil"/>
            </w:tcBorders>
            <w:shd w:val="clear" w:color="auto" w:fill="F2F2F2" w:themeFill="background1" w:themeFillShade="F2"/>
            <w:vAlign w:val="center"/>
          </w:tcPr>
          <w:p w14:paraId="7B023C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1FDDAE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0,806</w:t>
            </w:r>
          </w:p>
        </w:tc>
        <w:tc>
          <w:tcPr>
            <w:tcW w:w="709" w:type="dxa"/>
            <w:tcBorders>
              <w:top w:val="nil"/>
              <w:left w:val="nil"/>
              <w:bottom w:val="nil"/>
              <w:right w:val="nil"/>
            </w:tcBorders>
            <w:shd w:val="clear" w:color="auto" w:fill="F2F2F2" w:themeFill="background1" w:themeFillShade="F2"/>
            <w:vAlign w:val="center"/>
          </w:tcPr>
          <w:p w14:paraId="1677A5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0,308</w:t>
            </w:r>
          </w:p>
        </w:tc>
        <w:tc>
          <w:tcPr>
            <w:tcW w:w="709" w:type="dxa"/>
            <w:tcBorders>
              <w:top w:val="nil"/>
              <w:left w:val="nil"/>
              <w:bottom w:val="nil"/>
            </w:tcBorders>
            <w:shd w:val="clear" w:color="auto" w:fill="F2F2F2" w:themeFill="background1" w:themeFillShade="F2"/>
            <w:vAlign w:val="center"/>
          </w:tcPr>
          <w:p w14:paraId="071B50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c>
          <w:tcPr>
            <w:tcW w:w="708" w:type="dxa"/>
            <w:tcBorders>
              <w:top w:val="nil"/>
              <w:bottom w:val="nil"/>
              <w:right w:val="nil"/>
            </w:tcBorders>
            <w:shd w:val="clear" w:color="auto" w:fill="F2F2F2" w:themeFill="background1" w:themeFillShade="F2"/>
            <w:vAlign w:val="center"/>
          </w:tcPr>
          <w:p w14:paraId="3DE0FF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0,930</w:t>
            </w:r>
          </w:p>
        </w:tc>
        <w:tc>
          <w:tcPr>
            <w:tcW w:w="709" w:type="dxa"/>
            <w:tcBorders>
              <w:top w:val="nil"/>
              <w:left w:val="nil"/>
              <w:bottom w:val="nil"/>
              <w:right w:val="nil"/>
            </w:tcBorders>
            <w:shd w:val="clear" w:color="auto" w:fill="F2F2F2" w:themeFill="background1" w:themeFillShade="F2"/>
            <w:vAlign w:val="center"/>
          </w:tcPr>
          <w:p w14:paraId="7BAB7B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7C9CAA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0,451</w:t>
            </w:r>
          </w:p>
        </w:tc>
        <w:tc>
          <w:tcPr>
            <w:tcW w:w="709" w:type="dxa"/>
            <w:tcBorders>
              <w:top w:val="nil"/>
              <w:left w:val="nil"/>
              <w:bottom w:val="nil"/>
              <w:right w:val="nil"/>
            </w:tcBorders>
            <w:shd w:val="clear" w:color="auto" w:fill="F2F2F2" w:themeFill="background1" w:themeFillShade="F2"/>
            <w:vAlign w:val="center"/>
          </w:tcPr>
          <w:p w14:paraId="213344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0,165</w:t>
            </w:r>
          </w:p>
        </w:tc>
      </w:tr>
      <w:tr w:rsidR="005C2162" w:rsidRPr="005C524D" w14:paraId="091883B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88FAC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E872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26F4A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298935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0,948</w:t>
            </w:r>
          </w:p>
        </w:tc>
        <w:tc>
          <w:tcPr>
            <w:tcW w:w="703" w:type="dxa"/>
            <w:tcBorders>
              <w:top w:val="nil"/>
              <w:left w:val="nil"/>
              <w:bottom w:val="nil"/>
              <w:right w:val="nil"/>
            </w:tcBorders>
            <w:shd w:val="clear" w:color="auto" w:fill="FFFFFF" w:themeFill="background1"/>
            <w:vAlign w:val="center"/>
          </w:tcPr>
          <w:p w14:paraId="42598F9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0,810</w:t>
            </w:r>
          </w:p>
        </w:tc>
        <w:tc>
          <w:tcPr>
            <w:tcW w:w="709" w:type="dxa"/>
            <w:tcBorders>
              <w:top w:val="nil"/>
              <w:left w:val="nil"/>
              <w:bottom w:val="nil"/>
              <w:right w:val="nil"/>
            </w:tcBorders>
            <w:shd w:val="clear" w:color="auto" w:fill="FFFFFF" w:themeFill="background1"/>
            <w:vAlign w:val="center"/>
          </w:tcPr>
          <w:p w14:paraId="00E6F1B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0,550</w:t>
            </w:r>
          </w:p>
        </w:tc>
        <w:tc>
          <w:tcPr>
            <w:tcW w:w="709" w:type="dxa"/>
            <w:tcBorders>
              <w:top w:val="nil"/>
              <w:left w:val="nil"/>
              <w:bottom w:val="nil"/>
            </w:tcBorders>
            <w:shd w:val="clear" w:color="auto" w:fill="FFFFFF" w:themeFill="background1"/>
            <w:vAlign w:val="center"/>
          </w:tcPr>
          <w:p w14:paraId="36D3F3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0,341</w:t>
            </w:r>
          </w:p>
        </w:tc>
        <w:tc>
          <w:tcPr>
            <w:tcW w:w="708" w:type="dxa"/>
            <w:tcBorders>
              <w:top w:val="nil"/>
              <w:bottom w:val="nil"/>
              <w:right w:val="nil"/>
            </w:tcBorders>
            <w:shd w:val="clear" w:color="auto" w:fill="FFFFFF" w:themeFill="background1"/>
            <w:vAlign w:val="center"/>
          </w:tcPr>
          <w:p w14:paraId="7C2FEA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555680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72989F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0,310</w:t>
            </w:r>
          </w:p>
        </w:tc>
        <w:tc>
          <w:tcPr>
            <w:tcW w:w="709" w:type="dxa"/>
            <w:tcBorders>
              <w:top w:val="nil"/>
              <w:left w:val="nil"/>
              <w:bottom w:val="nil"/>
            </w:tcBorders>
            <w:shd w:val="clear" w:color="auto" w:fill="FFFFFF" w:themeFill="background1"/>
            <w:vAlign w:val="center"/>
          </w:tcPr>
          <w:p w14:paraId="642AE5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c>
          <w:tcPr>
            <w:tcW w:w="708" w:type="dxa"/>
            <w:tcBorders>
              <w:top w:val="nil"/>
              <w:bottom w:val="nil"/>
              <w:right w:val="nil"/>
            </w:tcBorders>
            <w:shd w:val="clear" w:color="auto" w:fill="FFFFFF" w:themeFill="background1"/>
            <w:vAlign w:val="center"/>
          </w:tcPr>
          <w:p w14:paraId="5CA347D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0,975</w:t>
            </w:r>
          </w:p>
        </w:tc>
        <w:tc>
          <w:tcPr>
            <w:tcW w:w="709" w:type="dxa"/>
            <w:tcBorders>
              <w:top w:val="nil"/>
              <w:left w:val="nil"/>
              <w:bottom w:val="nil"/>
              <w:right w:val="nil"/>
            </w:tcBorders>
            <w:shd w:val="clear" w:color="auto" w:fill="FFFFFF" w:themeFill="background1"/>
            <w:vAlign w:val="center"/>
          </w:tcPr>
          <w:p w14:paraId="7F0814E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0,809</w:t>
            </w:r>
          </w:p>
        </w:tc>
        <w:tc>
          <w:tcPr>
            <w:tcW w:w="709" w:type="dxa"/>
            <w:tcBorders>
              <w:top w:val="nil"/>
              <w:left w:val="nil"/>
              <w:bottom w:val="nil"/>
              <w:right w:val="nil"/>
            </w:tcBorders>
            <w:shd w:val="clear" w:color="auto" w:fill="FFFFFF" w:themeFill="background1"/>
            <w:vAlign w:val="center"/>
          </w:tcPr>
          <w:p w14:paraId="741740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0,421</w:t>
            </w:r>
          </w:p>
        </w:tc>
        <w:tc>
          <w:tcPr>
            <w:tcW w:w="709" w:type="dxa"/>
            <w:tcBorders>
              <w:top w:val="nil"/>
              <w:left w:val="nil"/>
              <w:bottom w:val="nil"/>
              <w:right w:val="nil"/>
            </w:tcBorders>
            <w:shd w:val="clear" w:color="auto" w:fill="FFFFFF" w:themeFill="background1"/>
            <w:vAlign w:val="center"/>
          </w:tcPr>
          <w:p w14:paraId="3B24AD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0,182</w:t>
            </w:r>
          </w:p>
        </w:tc>
      </w:tr>
      <w:tr w:rsidR="005C2162" w:rsidRPr="005C524D" w14:paraId="264FA49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C82C8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0592E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85016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388AB1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0,992</w:t>
            </w:r>
          </w:p>
        </w:tc>
        <w:tc>
          <w:tcPr>
            <w:tcW w:w="703" w:type="dxa"/>
            <w:tcBorders>
              <w:top w:val="nil"/>
              <w:left w:val="nil"/>
              <w:bottom w:val="nil"/>
              <w:right w:val="nil"/>
            </w:tcBorders>
            <w:shd w:val="clear" w:color="auto" w:fill="F2F2F2" w:themeFill="background1" w:themeFillShade="F2"/>
            <w:vAlign w:val="center"/>
          </w:tcPr>
          <w:p w14:paraId="6D1876A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5E8CFB0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0,732</w:t>
            </w:r>
          </w:p>
        </w:tc>
        <w:tc>
          <w:tcPr>
            <w:tcW w:w="709" w:type="dxa"/>
            <w:tcBorders>
              <w:top w:val="nil"/>
              <w:left w:val="nil"/>
              <w:bottom w:val="nil"/>
            </w:tcBorders>
            <w:shd w:val="clear" w:color="auto" w:fill="F2F2F2" w:themeFill="background1" w:themeFillShade="F2"/>
            <w:vAlign w:val="center"/>
          </w:tcPr>
          <w:p w14:paraId="6187EA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0,298</w:t>
            </w:r>
          </w:p>
        </w:tc>
        <w:tc>
          <w:tcPr>
            <w:tcW w:w="708" w:type="dxa"/>
            <w:tcBorders>
              <w:top w:val="nil"/>
              <w:bottom w:val="nil"/>
              <w:right w:val="nil"/>
            </w:tcBorders>
            <w:shd w:val="clear" w:color="auto" w:fill="F2F2F2" w:themeFill="background1" w:themeFillShade="F2"/>
            <w:vAlign w:val="center"/>
          </w:tcPr>
          <w:p w14:paraId="363B32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80C11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221637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0,542</w:t>
            </w:r>
          </w:p>
        </w:tc>
        <w:tc>
          <w:tcPr>
            <w:tcW w:w="709" w:type="dxa"/>
            <w:tcBorders>
              <w:top w:val="nil"/>
              <w:left w:val="nil"/>
              <w:bottom w:val="nil"/>
            </w:tcBorders>
            <w:shd w:val="clear" w:color="auto" w:fill="F2F2F2" w:themeFill="background1" w:themeFillShade="F2"/>
            <w:vAlign w:val="center"/>
          </w:tcPr>
          <w:p w14:paraId="494FCF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0,177</w:t>
            </w:r>
          </w:p>
        </w:tc>
        <w:tc>
          <w:tcPr>
            <w:tcW w:w="708" w:type="dxa"/>
            <w:tcBorders>
              <w:top w:val="nil"/>
              <w:bottom w:val="nil"/>
              <w:right w:val="nil"/>
            </w:tcBorders>
            <w:shd w:val="clear" w:color="auto" w:fill="F2F2F2" w:themeFill="background1" w:themeFillShade="F2"/>
            <w:vAlign w:val="center"/>
          </w:tcPr>
          <w:p w14:paraId="15CA02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0,991</w:t>
            </w:r>
          </w:p>
        </w:tc>
        <w:tc>
          <w:tcPr>
            <w:tcW w:w="709" w:type="dxa"/>
            <w:tcBorders>
              <w:top w:val="nil"/>
              <w:left w:val="nil"/>
              <w:bottom w:val="nil"/>
              <w:right w:val="nil"/>
            </w:tcBorders>
            <w:shd w:val="clear" w:color="auto" w:fill="F2F2F2" w:themeFill="background1" w:themeFillShade="F2"/>
            <w:vAlign w:val="center"/>
          </w:tcPr>
          <w:p w14:paraId="01D476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4EC33D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0,729</w:t>
            </w:r>
          </w:p>
        </w:tc>
        <w:tc>
          <w:tcPr>
            <w:tcW w:w="709" w:type="dxa"/>
            <w:tcBorders>
              <w:top w:val="nil"/>
              <w:left w:val="nil"/>
              <w:bottom w:val="nil"/>
              <w:right w:val="nil"/>
            </w:tcBorders>
            <w:shd w:val="clear" w:color="auto" w:fill="F2F2F2" w:themeFill="background1" w:themeFillShade="F2"/>
            <w:vAlign w:val="center"/>
          </w:tcPr>
          <w:p w14:paraId="3324D0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r>
      <w:tr w:rsidR="005C2162" w:rsidRPr="005C524D" w14:paraId="598D9F5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86A5B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3506F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FC922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22EF5B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7E95B1B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0,962</w:t>
            </w:r>
          </w:p>
        </w:tc>
        <w:tc>
          <w:tcPr>
            <w:tcW w:w="709" w:type="dxa"/>
            <w:tcBorders>
              <w:top w:val="nil"/>
              <w:left w:val="nil"/>
              <w:bottom w:val="nil"/>
              <w:right w:val="nil"/>
            </w:tcBorders>
            <w:shd w:val="clear" w:color="auto" w:fill="FFFFFF" w:themeFill="background1"/>
            <w:vAlign w:val="center"/>
          </w:tcPr>
          <w:p w14:paraId="4FCFAED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0,900</w:t>
            </w:r>
          </w:p>
        </w:tc>
        <w:tc>
          <w:tcPr>
            <w:tcW w:w="709" w:type="dxa"/>
            <w:tcBorders>
              <w:top w:val="nil"/>
              <w:left w:val="nil"/>
              <w:bottom w:val="nil"/>
            </w:tcBorders>
            <w:shd w:val="clear" w:color="auto" w:fill="FFFFFF" w:themeFill="background1"/>
            <w:vAlign w:val="center"/>
          </w:tcPr>
          <w:p w14:paraId="6D7273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0,291</w:t>
            </w:r>
          </w:p>
        </w:tc>
        <w:tc>
          <w:tcPr>
            <w:tcW w:w="708" w:type="dxa"/>
            <w:tcBorders>
              <w:top w:val="nil"/>
              <w:bottom w:val="nil"/>
              <w:right w:val="nil"/>
            </w:tcBorders>
            <w:shd w:val="clear" w:color="auto" w:fill="FFFFFF" w:themeFill="background1"/>
            <w:vAlign w:val="center"/>
          </w:tcPr>
          <w:p w14:paraId="5AB84F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6BDCFA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1784B3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tcBorders>
            <w:shd w:val="clear" w:color="auto" w:fill="FFFFFF" w:themeFill="background1"/>
            <w:vAlign w:val="center"/>
          </w:tcPr>
          <w:p w14:paraId="58DBFD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0,178</w:t>
            </w:r>
          </w:p>
        </w:tc>
        <w:tc>
          <w:tcPr>
            <w:tcW w:w="708" w:type="dxa"/>
            <w:tcBorders>
              <w:top w:val="nil"/>
              <w:bottom w:val="nil"/>
              <w:right w:val="nil"/>
            </w:tcBorders>
            <w:shd w:val="clear" w:color="auto" w:fill="FFFFFF" w:themeFill="background1"/>
            <w:vAlign w:val="center"/>
          </w:tcPr>
          <w:p w14:paraId="0A8F69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9" w:type="dxa"/>
            <w:tcBorders>
              <w:top w:val="nil"/>
              <w:left w:val="nil"/>
              <w:bottom w:val="nil"/>
              <w:right w:val="nil"/>
            </w:tcBorders>
            <w:shd w:val="clear" w:color="auto" w:fill="FFFFFF" w:themeFill="background1"/>
            <w:vAlign w:val="center"/>
          </w:tcPr>
          <w:p w14:paraId="3ADE7A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0,962</w:t>
            </w:r>
          </w:p>
        </w:tc>
        <w:tc>
          <w:tcPr>
            <w:tcW w:w="709" w:type="dxa"/>
            <w:tcBorders>
              <w:top w:val="nil"/>
              <w:left w:val="nil"/>
              <w:bottom w:val="nil"/>
              <w:right w:val="nil"/>
            </w:tcBorders>
            <w:shd w:val="clear" w:color="auto" w:fill="FFFFFF" w:themeFill="background1"/>
            <w:vAlign w:val="center"/>
          </w:tcPr>
          <w:p w14:paraId="04178AD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0,900</w:t>
            </w:r>
          </w:p>
        </w:tc>
        <w:tc>
          <w:tcPr>
            <w:tcW w:w="709" w:type="dxa"/>
            <w:tcBorders>
              <w:top w:val="nil"/>
              <w:left w:val="nil"/>
              <w:bottom w:val="nil"/>
              <w:right w:val="nil"/>
            </w:tcBorders>
            <w:shd w:val="clear" w:color="auto" w:fill="FFFFFF" w:themeFill="background1"/>
            <w:vAlign w:val="center"/>
          </w:tcPr>
          <w:p w14:paraId="163710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0,287</w:t>
            </w:r>
          </w:p>
        </w:tc>
      </w:tr>
      <w:tr w:rsidR="005C2162" w:rsidRPr="005C524D" w14:paraId="0537D92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92665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112E5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CEB31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5C63C3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1101823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0,990</w:t>
            </w:r>
          </w:p>
        </w:tc>
        <w:tc>
          <w:tcPr>
            <w:tcW w:w="709" w:type="dxa"/>
            <w:tcBorders>
              <w:top w:val="nil"/>
              <w:left w:val="nil"/>
              <w:bottom w:val="nil"/>
              <w:right w:val="nil"/>
            </w:tcBorders>
            <w:shd w:val="clear" w:color="auto" w:fill="F2F2F2" w:themeFill="background1" w:themeFillShade="F2"/>
            <w:vAlign w:val="center"/>
          </w:tcPr>
          <w:p w14:paraId="01ED6F9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0,784</w:t>
            </w:r>
          </w:p>
        </w:tc>
        <w:tc>
          <w:tcPr>
            <w:tcW w:w="709" w:type="dxa"/>
            <w:tcBorders>
              <w:top w:val="nil"/>
              <w:left w:val="nil"/>
              <w:bottom w:val="nil"/>
            </w:tcBorders>
            <w:shd w:val="clear" w:color="auto" w:fill="F2F2F2" w:themeFill="background1" w:themeFillShade="F2"/>
            <w:vAlign w:val="center"/>
          </w:tcPr>
          <w:p w14:paraId="0CDDE3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0,308</w:t>
            </w:r>
          </w:p>
        </w:tc>
        <w:tc>
          <w:tcPr>
            <w:tcW w:w="708" w:type="dxa"/>
            <w:tcBorders>
              <w:top w:val="nil"/>
              <w:bottom w:val="nil"/>
              <w:right w:val="nil"/>
            </w:tcBorders>
            <w:shd w:val="clear" w:color="auto" w:fill="F2F2F2" w:themeFill="background1" w:themeFillShade="F2"/>
            <w:vAlign w:val="center"/>
          </w:tcPr>
          <w:p w14:paraId="37720B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2D2A5C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4D1FB2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0,705</w:t>
            </w:r>
          </w:p>
        </w:tc>
        <w:tc>
          <w:tcPr>
            <w:tcW w:w="709" w:type="dxa"/>
            <w:tcBorders>
              <w:top w:val="nil"/>
              <w:left w:val="nil"/>
              <w:bottom w:val="nil"/>
            </w:tcBorders>
            <w:shd w:val="clear" w:color="auto" w:fill="F2F2F2" w:themeFill="background1" w:themeFillShade="F2"/>
            <w:vAlign w:val="center"/>
          </w:tcPr>
          <w:p w14:paraId="541FC9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0,246</w:t>
            </w:r>
          </w:p>
        </w:tc>
        <w:tc>
          <w:tcPr>
            <w:tcW w:w="708" w:type="dxa"/>
            <w:tcBorders>
              <w:top w:val="nil"/>
              <w:bottom w:val="nil"/>
              <w:right w:val="nil"/>
            </w:tcBorders>
            <w:shd w:val="clear" w:color="auto" w:fill="F2F2F2" w:themeFill="background1" w:themeFillShade="F2"/>
            <w:vAlign w:val="center"/>
          </w:tcPr>
          <w:p w14:paraId="6282DF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51C869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0,990</w:t>
            </w:r>
          </w:p>
        </w:tc>
        <w:tc>
          <w:tcPr>
            <w:tcW w:w="709" w:type="dxa"/>
            <w:tcBorders>
              <w:top w:val="nil"/>
              <w:left w:val="nil"/>
              <w:bottom w:val="nil"/>
              <w:right w:val="nil"/>
            </w:tcBorders>
            <w:shd w:val="clear" w:color="auto" w:fill="F2F2F2" w:themeFill="background1" w:themeFillShade="F2"/>
            <w:vAlign w:val="center"/>
          </w:tcPr>
          <w:p w14:paraId="107FEA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0,866</w:t>
            </w:r>
          </w:p>
        </w:tc>
        <w:tc>
          <w:tcPr>
            <w:tcW w:w="709" w:type="dxa"/>
            <w:tcBorders>
              <w:top w:val="nil"/>
              <w:left w:val="nil"/>
              <w:bottom w:val="nil"/>
              <w:right w:val="nil"/>
            </w:tcBorders>
            <w:shd w:val="clear" w:color="auto" w:fill="F2F2F2" w:themeFill="background1" w:themeFillShade="F2"/>
            <w:vAlign w:val="center"/>
          </w:tcPr>
          <w:p w14:paraId="164F8F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0,415</w:t>
            </w:r>
          </w:p>
        </w:tc>
      </w:tr>
      <w:tr w:rsidR="005C2162" w:rsidRPr="005C524D" w14:paraId="3313EC8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A918E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D0237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90A84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3945CD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7DBABE2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001DEFC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0,736</w:t>
            </w:r>
          </w:p>
        </w:tc>
        <w:tc>
          <w:tcPr>
            <w:tcW w:w="709" w:type="dxa"/>
            <w:tcBorders>
              <w:top w:val="nil"/>
              <w:left w:val="nil"/>
              <w:bottom w:val="nil"/>
            </w:tcBorders>
            <w:shd w:val="clear" w:color="auto" w:fill="FFFFFF" w:themeFill="background1"/>
            <w:vAlign w:val="center"/>
          </w:tcPr>
          <w:p w14:paraId="178396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0,262</w:t>
            </w:r>
          </w:p>
        </w:tc>
        <w:tc>
          <w:tcPr>
            <w:tcW w:w="708" w:type="dxa"/>
            <w:tcBorders>
              <w:top w:val="nil"/>
              <w:bottom w:val="nil"/>
              <w:right w:val="nil"/>
            </w:tcBorders>
            <w:shd w:val="clear" w:color="auto" w:fill="FFFFFF" w:themeFill="background1"/>
            <w:vAlign w:val="center"/>
          </w:tcPr>
          <w:p w14:paraId="2E281E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5438F2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27C5C0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0,705</w:t>
            </w:r>
          </w:p>
        </w:tc>
        <w:tc>
          <w:tcPr>
            <w:tcW w:w="709" w:type="dxa"/>
            <w:tcBorders>
              <w:top w:val="nil"/>
              <w:left w:val="nil"/>
              <w:bottom w:val="nil"/>
            </w:tcBorders>
            <w:shd w:val="clear" w:color="auto" w:fill="FFFFFF" w:themeFill="background1"/>
            <w:vAlign w:val="center"/>
          </w:tcPr>
          <w:p w14:paraId="686E99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0,247</w:t>
            </w:r>
          </w:p>
        </w:tc>
        <w:tc>
          <w:tcPr>
            <w:tcW w:w="708" w:type="dxa"/>
            <w:tcBorders>
              <w:top w:val="nil"/>
              <w:bottom w:val="nil"/>
              <w:right w:val="nil"/>
            </w:tcBorders>
            <w:shd w:val="clear" w:color="auto" w:fill="FFFFFF" w:themeFill="background1"/>
            <w:vAlign w:val="center"/>
          </w:tcPr>
          <w:p w14:paraId="75F5039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5398979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1FFB87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F89C3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0,381</w:t>
            </w:r>
          </w:p>
        </w:tc>
      </w:tr>
      <w:tr w:rsidR="005C2162" w:rsidRPr="005C524D" w14:paraId="39CFB07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E65CA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205AB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E92C4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F805D9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4A9236B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649659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0,812</w:t>
            </w:r>
          </w:p>
        </w:tc>
        <w:tc>
          <w:tcPr>
            <w:tcW w:w="709" w:type="dxa"/>
            <w:tcBorders>
              <w:top w:val="nil"/>
              <w:left w:val="nil"/>
              <w:bottom w:val="nil"/>
            </w:tcBorders>
            <w:shd w:val="clear" w:color="auto" w:fill="F2F2F2" w:themeFill="background1" w:themeFillShade="F2"/>
            <w:vAlign w:val="center"/>
          </w:tcPr>
          <w:p w14:paraId="28CC2A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0,313</w:t>
            </w:r>
          </w:p>
        </w:tc>
        <w:tc>
          <w:tcPr>
            <w:tcW w:w="708" w:type="dxa"/>
            <w:tcBorders>
              <w:top w:val="nil"/>
              <w:bottom w:val="nil"/>
              <w:right w:val="nil"/>
            </w:tcBorders>
            <w:shd w:val="clear" w:color="auto" w:fill="F2F2F2" w:themeFill="background1" w:themeFillShade="F2"/>
            <w:vAlign w:val="center"/>
          </w:tcPr>
          <w:p w14:paraId="3B79E6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4E7EFA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85616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0,811</w:t>
            </w:r>
          </w:p>
        </w:tc>
        <w:tc>
          <w:tcPr>
            <w:tcW w:w="709" w:type="dxa"/>
            <w:tcBorders>
              <w:top w:val="nil"/>
              <w:left w:val="nil"/>
              <w:bottom w:val="nil"/>
            </w:tcBorders>
            <w:shd w:val="clear" w:color="auto" w:fill="F2F2F2" w:themeFill="background1" w:themeFillShade="F2"/>
            <w:vAlign w:val="center"/>
          </w:tcPr>
          <w:p w14:paraId="19B09A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0,313</w:t>
            </w:r>
          </w:p>
        </w:tc>
        <w:tc>
          <w:tcPr>
            <w:tcW w:w="708" w:type="dxa"/>
            <w:tcBorders>
              <w:top w:val="nil"/>
              <w:bottom w:val="nil"/>
              <w:right w:val="nil"/>
            </w:tcBorders>
            <w:shd w:val="clear" w:color="auto" w:fill="F2F2F2" w:themeFill="background1" w:themeFillShade="F2"/>
            <w:vAlign w:val="center"/>
          </w:tcPr>
          <w:p w14:paraId="2715AF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9" w:type="dxa"/>
            <w:tcBorders>
              <w:top w:val="nil"/>
              <w:left w:val="nil"/>
              <w:bottom w:val="nil"/>
              <w:right w:val="nil"/>
            </w:tcBorders>
            <w:shd w:val="clear" w:color="auto" w:fill="F2F2F2" w:themeFill="background1" w:themeFillShade="F2"/>
            <w:vAlign w:val="center"/>
          </w:tcPr>
          <w:p w14:paraId="05ECD9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A4F09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0,931</w:t>
            </w:r>
          </w:p>
        </w:tc>
        <w:tc>
          <w:tcPr>
            <w:tcW w:w="709" w:type="dxa"/>
            <w:tcBorders>
              <w:top w:val="nil"/>
              <w:left w:val="nil"/>
              <w:bottom w:val="nil"/>
              <w:right w:val="nil"/>
            </w:tcBorders>
            <w:shd w:val="clear" w:color="auto" w:fill="F2F2F2" w:themeFill="background1" w:themeFillShade="F2"/>
            <w:vAlign w:val="center"/>
          </w:tcPr>
          <w:p w14:paraId="753628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0,521</w:t>
            </w:r>
          </w:p>
        </w:tc>
      </w:tr>
      <w:tr w:rsidR="005C2162" w:rsidRPr="005C524D" w14:paraId="01754FC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FB128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A7293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9330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1C8266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5675E30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03938AC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0,783</w:t>
            </w:r>
          </w:p>
        </w:tc>
        <w:tc>
          <w:tcPr>
            <w:tcW w:w="709" w:type="dxa"/>
            <w:tcBorders>
              <w:top w:val="nil"/>
              <w:left w:val="nil"/>
              <w:bottom w:val="nil"/>
            </w:tcBorders>
            <w:shd w:val="clear" w:color="auto" w:fill="FFFFFF" w:themeFill="background1"/>
            <w:vAlign w:val="center"/>
          </w:tcPr>
          <w:p w14:paraId="4E403B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0,238</w:t>
            </w:r>
          </w:p>
        </w:tc>
        <w:tc>
          <w:tcPr>
            <w:tcW w:w="708" w:type="dxa"/>
            <w:tcBorders>
              <w:top w:val="nil"/>
              <w:bottom w:val="nil"/>
              <w:right w:val="nil"/>
            </w:tcBorders>
            <w:shd w:val="clear" w:color="auto" w:fill="FFFFFF" w:themeFill="background1"/>
            <w:vAlign w:val="center"/>
          </w:tcPr>
          <w:p w14:paraId="1146E2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676E79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1433CB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0,811</w:t>
            </w:r>
          </w:p>
        </w:tc>
        <w:tc>
          <w:tcPr>
            <w:tcW w:w="709" w:type="dxa"/>
            <w:tcBorders>
              <w:top w:val="nil"/>
              <w:left w:val="nil"/>
              <w:bottom w:val="nil"/>
            </w:tcBorders>
            <w:shd w:val="clear" w:color="auto" w:fill="FFFFFF" w:themeFill="background1"/>
            <w:vAlign w:val="center"/>
          </w:tcPr>
          <w:p w14:paraId="220BC2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0,312</w:t>
            </w:r>
          </w:p>
        </w:tc>
        <w:tc>
          <w:tcPr>
            <w:tcW w:w="708" w:type="dxa"/>
            <w:tcBorders>
              <w:top w:val="nil"/>
              <w:bottom w:val="nil"/>
              <w:right w:val="nil"/>
            </w:tcBorders>
            <w:shd w:val="clear" w:color="auto" w:fill="FFFFFF" w:themeFill="background1"/>
            <w:vAlign w:val="center"/>
          </w:tcPr>
          <w:p w14:paraId="381FA4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30F36B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057D28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0,884</w:t>
            </w:r>
          </w:p>
        </w:tc>
        <w:tc>
          <w:tcPr>
            <w:tcW w:w="709" w:type="dxa"/>
            <w:tcBorders>
              <w:top w:val="nil"/>
              <w:left w:val="nil"/>
              <w:bottom w:val="nil"/>
              <w:right w:val="nil"/>
            </w:tcBorders>
            <w:shd w:val="clear" w:color="auto" w:fill="FFFFFF" w:themeFill="background1"/>
            <w:vAlign w:val="center"/>
          </w:tcPr>
          <w:p w14:paraId="2D8925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0,464</w:t>
            </w:r>
          </w:p>
        </w:tc>
      </w:tr>
    </w:tbl>
    <w:p w14:paraId="0C8176C8" w14:textId="77777777" w:rsidR="005C2162" w:rsidRPr="005C524D" w:rsidRDefault="005C2162" w:rsidP="005C2162">
      <w:pPr>
        <w:pStyle w:val="Titre1"/>
        <w:ind w:firstLine="709"/>
        <w:jc w:val="both"/>
        <w:rPr>
          <w:color w:val="000000" w:themeColor="text1"/>
        </w:rPr>
      </w:pPr>
    </w:p>
    <w:p w14:paraId="5DB69E10" w14:textId="77777777" w:rsidR="005C2162" w:rsidRPr="005C524D" w:rsidRDefault="005C2162" w:rsidP="005C2162">
      <w:pPr>
        <w:pStyle w:val="Titre1"/>
        <w:ind w:firstLine="709"/>
        <w:jc w:val="both"/>
        <w:rPr>
          <w:color w:val="000000" w:themeColor="text1"/>
        </w:rPr>
      </w:pPr>
    </w:p>
    <w:p w14:paraId="41DAB520" w14:textId="77777777" w:rsidR="005C2162" w:rsidRPr="005C524D" w:rsidRDefault="005C2162" w:rsidP="005C2162">
      <w:pPr>
        <w:spacing w:after="0" w:line="480" w:lineRule="auto"/>
        <w:ind w:firstLine="709"/>
        <w:jc w:val="both"/>
        <w:rPr>
          <w:rFonts w:ascii="Times New Roman" w:hAnsi="Times New Roman"/>
          <w:sz w:val="24"/>
          <w:szCs w:val="24"/>
          <w:lang w:val="en-US"/>
        </w:rPr>
      </w:pPr>
    </w:p>
    <w:p w14:paraId="7E635E98" w14:textId="77777777" w:rsidR="005C2162" w:rsidRPr="005C524D" w:rsidRDefault="005C2162" w:rsidP="005C2162">
      <w:pPr>
        <w:rPr>
          <w:rFonts w:ascii="Times New Roman" w:hAnsi="Times New Roman"/>
          <w:sz w:val="24"/>
          <w:szCs w:val="24"/>
        </w:rPr>
      </w:pPr>
      <w:r w:rsidRPr="005C524D">
        <w:rPr>
          <w:rFonts w:ascii="Times New Roman" w:hAnsi="Times New Roman"/>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23F62E82"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4530E27B"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A4.2a</w:t>
            </w:r>
          </w:p>
          <w:p w14:paraId="7F6D6CDC"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two groups are compared and samples are extracted from double exponential distributions.  </w:t>
            </w:r>
          </w:p>
        </w:tc>
      </w:tr>
      <w:tr w:rsidR="005C2162" w:rsidRPr="005C524D" w14:paraId="4E5C1CA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662EAFF"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BDE1434"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1B9C104"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2E2EA426"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3A4FAC0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EC3D3C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9A0AAC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3C539B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6043E0A5"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70DF881"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E03292E"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6BCCCD14"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1D86FB48"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5E62CD3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0F67FC4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2345A0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412B72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AE662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35C6F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C2607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59F12A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13EE80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FC222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15B086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3031E9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05EA10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7F75F8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7119AD79"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2AE457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14F7DE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041FC7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522D463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2DEB67C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3AF8EED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0,206</w:t>
            </w:r>
          </w:p>
        </w:tc>
        <w:tc>
          <w:tcPr>
            <w:tcW w:w="709" w:type="dxa"/>
            <w:tcBorders>
              <w:top w:val="single" w:sz="4" w:space="0" w:color="auto"/>
              <w:left w:val="nil"/>
              <w:bottom w:val="nil"/>
            </w:tcBorders>
            <w:shd w:val="clear" w:color="auto" w:fill="F2F2F2" w:themeFill="background1" w:themeFillShade="F2"/>
            <w:vAlign w:val="center"/>
          </w:tcPr>
          <w:p w14:paraId="7AEECA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8" w:type="dxa"/>
            <w:tcBorders>
              <w:top w:val="single" w:sz="4" w:space="0" w:color="auto"/>
              <w:bottom w:val="nil"/>
              <w:right w:val="nil"/>
            </w:tcBorders>
            <w:shd w:val="clear" w:color="auto" w:fill="F2F2F2" w:themeFill="background1" w:themeFillShade="F2"/>
            <w:vAlign w:val="center"/>
          </w:tcPr>
          <w:p w14:paraId="35DF47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51C2B2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353D22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056D25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c>
          <w:tcPr>
            <w:tcW w:w="708" w:type="dxa"/>
            <w:tcBorders>
              <w:top w:val="nil"/>
              <w:left w:val="dashed" w:sz="4" w:space="0" w:color="auto"/>
              <w:bottom w:val="nil"/>
              <w:right w:val="nil"/>
            </w:tcBorders>
            <w:shd w:val="clear" w:color="auto" w:fill="F2F2F2" w:themeFill="background1" w:themeFillShade="F2"/>
            <w:vAlign w:val="center"/>
          </w:tcPr>
          <w:p w14:paraId="474C67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nil"/>
              <w:left w:val="nil"/>
              <w:bottom w:val="nil"/>
              <w:right w:val="nil"/>
            </w:tcBorders>
            <w:shd w:val="clear" w:color="auto" w:fill="F2F2F2" w:themeFill="background1" w:themeFillShade="F2"/>
            <w:vAlign w:val="center"/>
          </w:tcPr>
          <w:p w14:paraId="5931FF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nil"/>
              <w:left w:val="nil"/>
              <w:bottom w:val="nil"/>
              <w:right w:val="nil"/>
            </w:tcBorders>
            <w:shd w:val="clear" w:color="auto" w:fill="F2F2F2" w:themeFill="background1" w:themeFillShade="F2"/>
            <w:vAlign w:val="center"/>
          </w:tcPr>
          <w:p w14:paraId="6E3454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nil"/>
              <w:left w:val="nil"/>
              <w:bottom w:val="nil"/>
              <w:right w:val="nil"/>
            </w:tcBorders>
            <w:shd w:val="clear" w:color="auto" w:fill="F2F2F2" w:themeFill="background1" w:themeFillShade="F2"/>
            <w:vAlign w:val="center"/>
          </w:tcPr>
          <w:p w14:paraId="6899D8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r>
      <w:tr w:rsidR="005C2162" w:rsidRPr="005C524D" w14:paraId="1D8AEF7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120F2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FA14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002CC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65BEEB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0,298</w:t>
            </w:r>
          </w:p>
        </w:tc>
        <w:tc>
          <w:tcPr>
            <w:tcW w:w="703" w:type="dxa"/>
            <w:tcBorders>
              <w:top w:val="nil"/>
              <w:left w:val="nil"/>
              <w:bottom w:val="nil"/>
              <w:right w:val="nil"/>
            </w:tcBorders>
            <w:shd w:val="clear" w:color="auto" w:fill="FFFFFF" w:themeFill="background1"/>
            <w:vAlign w:val="center"/>
          </w:tcPr>
          <w:p w14:paraId="0FE2897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0,258</w:t>
            </w:r>
          </w:p>
        </w:tc>
        <w:tc>
          <w:tcPr>
            <w:tcW w:w="709" w:type="dxa"/>
            <w:tcBorders>
              <w:top w:val="nil"/>
              <w:left w:val="nil"/>
              <w:bottom w:val="nil"/>
              <w:right w:val="nil"/>
            </w:tcBorders>
            <w:shd w:val="clear" w:color="auto" w:fill="FFFFFF" w:themeFill="background1"/>
            <w:vAlign w:val="center"/>
          </w:tcPr>
          <w:p w14:paraId="00C0D33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0,216</w:t>
            </w:r>
          </w:p>
        </w:tc>
        <w:tc>
          <w:tcPr>
            <w:tcW w:w="709" w:type="dxa"/>
            <w:tcBorders>
              <w:top w:val="nil"/>
              <w:left w:val="nil"/>
              <w:bottom w:val="nil"/>
            </w:tcBorders>
            <w:shd w:val="clear" w:color="auto" w:fill="FFFFFF" w:themeFill="background1"/>
            <w:vAlign w:val="center"/>
          </w:tcPr>
          <w:p w14:paraId="007330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0,196</w:t>
            </w:r>
          </w:p>
        </w:tc>
        <w:tc>
          <w:tcPr>
            <w:tcW w:w="708" w:type="dxa"/>
            <w:tcBorders>
              <w:top w:val="nil"/>
              <w:bottom w:val="nil"/>
              <w:right w:val="nil"/>
            </w:tcBorders>
            <w:shd w:val="clear" w:color="auto" w:fill="FFFFFF" w:themeFill="background1"/>
            <w:vAlign w:val="center"/>
          </w:tcPr>
          <w:p w14:paraId="5E0586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0,445</w:t>
            </w:r>
          </w:p>
        </w:tc>
        <w:tc>
          <w:tcPr>
            <w:tcW w:w="709" w:type="dxa"/>
            <w:tcBorders>
              <w:top w:val="nil"/>
              <w:left w:val="nil"/>
              <w:bottom w:val="nil"/>
              <w:right w:val="nil"/>
            </w:tcBorders>
            <w:shd w:val="clear" w:color="auto" w:fill="FFFFFF" w:themeFill="background1"/>
            <w:vAlign w:val="center"/>
          </w:tcPr>
          <w:p w14:paraId="150411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0,257</w:t>
            </w:r>
          </w:p>
        </w:tc>
        <w:tc>
          <w:tcPr>
            <w:tcW w:w="709" w:type="dxa"/>
            <w:tcBorders>
              <w:top w:val="nil"/>
              <w:left w:val="nil"/>
              <w:bottom w:val="nil"/>
              <w:right w:val="nil"/>
            </w:tcBorders>
            <w:shd w:val="clear" w:color="auto" w:fill="FFFFFF" w:themeFill="background1"/>
            <w:vAlign w:val="center"/>
          </w:tcPr>
          <w:p w14:paraId="5826086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9" w:type="dxa"/>
            <w:tcBorders>
              <w:top w:val="nil"/>
              <w:left w:val="nil"/>
              <w:bottom w:val="nil"/>
              <w:right w:val="dashed" w:sz="4" w:space="0" w:color="auto"/>
            </w:tcBorders>
            <w:shd w:val="clear" w:color="auto" w:fill="FFFFFF" w:themeFill="background1"/>
            <w:vAlign w:val="center"/>
          </w:tcPr>
          <w:p w14:paraId="461D8E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76F8016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0,445</w:t>
            </w:r>
          </w:p>
        </w:tc>
        <w:tc>
          <w:tcPr>
            <w:tcW w:w="709" w:type="dxa"/>
            <w:tcBorders>
              <w:top w:val="nil"/>
              <w:left w:val="nil"/>
              <w:bottom w:val="nil"/>
              <w:right w:val="nil"/>
            </w:tcBorders>
            <w:shd w:val="clear" w:color="auto" w:fill="FFFFFF" w:themeFill="background1"/>
            <w:vAlign w:val="center"/>
          </w:tcPr>
          <w:p w14:paraId="2359C15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0,257</w:t>
            </w:r>
          </w:p>
        </w:tc>
        <w:tc>
          <w:tcPr>
            <w:tcW w:w="709" w:type="dxa"/>
            <w:tcBorders>
              <w:top w:val="nil"/>
              <w:left w:val="nil"/>
              <w:bottom w:val="nil"/>
              <w:right w:val="nil"/>
            </w:tcBorders>
            <w:shd w:val="clear" w:color="auto" w:fill="FFFFFF" w:themeFill="background1"/>
            <w:vAlign w:val="center"/>
          </w:tcPr>
          <w:p w14:paraId="455B6E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9" w:type="dxa"/>
            <w:tcBorders>
              <w:top w:val="nil"/>
              <w:left w:val="nil"/>
              <w:bottom w:val="nil"/>
              <w:right w:val="nil"/>
            </w:tcBorders>
            <w:shd w:val="clear" w:color="auto" w:fill="FFFFFF" w:themeFill="background1"/>
            <w:vAlign w:val="center"/>
          </w:tcPr>
          <w:p w14:paraId="5FB428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0,064</w:t>
            </w:r>
          </w:p>
        </w:tc>
      </w:tr>
      <w:tr w:rsidR="005C2162" w:rsidRPr="005C524D" w14:paraId="110F882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61078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0E3E8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26BCC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CA076B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22F5FD6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52072C7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784289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0,089</w:t>
            </w:r>
          </w:p>
        </w:tc>
        <w:tc>
          <w:tcPr>
            <w:tcW w:w="708" w:type="dxa"/>
            <w:tcBorders>
              <w:top w:val="nil"/>
              <w:bottom w:val="nil"/>
              <w:right w:val="nil"/>
            </w:tcBorders>
            <w:shd w:val="clear" w:color="auto" w:fill="F2F2F2" w:themeFill="background1" w:themeFillShade="F2"/>
            <w:vAlign w:val="center"/>
          </w:tcPr>
          <w:p w14:paraId="2BA5E3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606A7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184C1D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dashed" w:sz="4" w:space="0" w:color="auto"/>
            </w:tcBorders>
            <w:shd w:val="clear" w:color="auto" w:fill="F2F2F2" w:themeFill="background1" w:themeFillShade="F2"/>
            <w:vAlign w:val="center"/>
          </w:tcPr>
          <w:p w14:paraId="3B07D4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left w:val="dashed" w:sz="4" w:space="0" w:color="auto"/>
              <w:bottom w:val="nil"/>
              <w:right w:val="nil"/>
            </w:tcBorders>
            <w:shd w:val="clear" w:color="auto" w:fill="F2F2F2" w:themeFill="background1" w:themeFillShade="F2"/>
            <w:vAlign w:val="center"/>
          </w:tcPr>
          <w:p w14:paraId="3668C4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C52A7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39F9F1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44B28E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0D50946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BE7FB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D9E4B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CC8D5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FBE0F2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0,524</w:t>
            </w:r>
          </w:p>
        </w:tc>
        <w:tc>
          <w:tcPr>
            <w:tcW w:w="703" w:type="dxa"/>
            <w:tcBorders>
              <w:top w:val="nil"/>
              <w:left w:val="nil"/>
              <w:bottom w:val="nil"/>
              <w:right w:val="nil"/>
            </w:tcBorders>
            <w:shd w:val="clear" w:color="auto" w:fill="FFFFFF" w:themeFill="background1"/>
            <w:vAlign w:val="center"/>
          </w:tcPr>
          <w:p w14:paraId="29583F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0,358</w:t>
            </w:r>
          </w:p>
        </w:tc>
        <w:tc>
          <w:tcPr>
            <w:tcW w:w="709" w:type="dxa"/>
            <w:tcBorders>
              <w:top w:val="nil"/>
              <w:left w:val="nil"/>
              <w:bottom w:val="nil"/>
              <w:right w:val="nil"/>
            </w:tcBorders>
            <w:shd w:val="clear" w:color="auto" w:fill="FFFFFF" w:themeFill="background1"/>
            <w:vAlign w:val="center"/>
          </w:tcPr>
          <w:p w14:paraId="398A219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0,180</w:t>
            </w:r>
          </w:p>
        </w:tc>
        <w:tc>
          <w:tcPr>
            <w:tcW w:w="709" w:type="dxa"/>
            <w:tcBorders>
              <w:top w:val="nil"/>
              <w:left w:val="nil"/>
              <w:bottom w:val="nil"/>
            </w:tcBorders>
            <w:shd w:val="clear" w:color="auto" w:fill="FFFFFF" w:themeFill="background1"/>
            <w:vAlign w:val="center"/>
          </w:tcPr>
          <w:p w14:paraId="033882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0,092</w:t>
            </w:r>
          </w:p>
        </w:tc>
        <w:tc>
          <w:tcPr>
            <w:tcW w:w="708" w:type="dxa"/>
            <w:tcBorders>
              <w:top w:val="nil"/>
              <w:bottom w:val="nil"/>
              <w:right w:val="nil"/>
            </w:tcBorders>
            <w:shd w:val="clear" w:color="auto" w:fill="FFFFFF" w:themeFill="background1"/>
            <w:vAlign w:val="center"/>
          </w:tcPr>
          <w:p w14:paraId="29FC6C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53D823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0,356</w:t>
            </w:r>
          </w:p>
        </w:tc>
        <w:tc>
          <w:tcPr>
            <w:tcW w:w="709" w:type="dxa"/>
            <w:tcBorders>
              <w:top w:val="nil"/>
              <w:left w:val="nil"/>
              <w:bottom w:val="nil"/>
              <w:right w:val="nil"/>
            </w:tcBorders>
            <w:shd w:val="clear" w:color="auto" w:fill="FFFFFF" w:themeFill="background1"/>
            <w:vAlign w:val="center"/>
          </w:tcPr>
          <w:p w14:paraId="25E84B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c>
          <w:tcPr>
            <w:tcW w:w="709" w:type="dxa"/>
            <w:tcBorders>
              <w:top w:val="nil"/>
              <w:left w:val="nil"/>
              <w:bottom w:val="nil"/>
              <w:right w:val="dashed" w:sz="4" w:space="0" w:color="auto"/>
            </w:tcBorders>
            <w:shd w:val="clear" w:color="auto" w:fill="FFFFFF" w:themeFill="background1"/>
            <w:vAlign w:val="center"/>
          </w:tcPr>
          <w:p w14:paraId="5BAE74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0,084</w:t>
            </w:r>
          </w:p>
        </w:tc>
        <w:tc>
          <w:tcPr>
            <w:tcW w:w="708" w:type="dxa"/>
            <w:tcBorders>
              <w:top w:val="nil"/>
              <w:left w:val="dashed" w:sz="4" w:space="0" w:color="auto"/>
              <w:bottom w:val="nil"/>
              <w:right w:val="nil"/>
            </w:tcBorders>
            <w:shd w:val="clear" w:color="auto" w:fill="FFFFFF" w:themeFill="background1"/>
            <w:vAlign w:val="center"/>
          </w:tcPr>
          <w:p w14:paraId="4EB4EF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0E5FAD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0,356</w:t>
            </w:r>
          </w:p>
        </w:tc>
        <w:tc>
          <w:tcPr>
            <w:tcW w:w="709" w:type="dxa"/>
            <w:tcBorders>
              <w:top w:val="nil"/>
              <w:left w:val="nil"/>
              <w:bottom w:val="nil"/>
              <w:right w:val="nil"/>
            </w:tcBorders>
            <w:shd w:val="clear" w:color="auto" w:fill="FFFFFF" w:themeFill="background1"/>
            <w:vAlign w:val="center"/>
          </w:tcPr>
          <w:p w14:paraId="078A9D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c>
          <w:tcPr>
            <w:tcW w:w="709" w:type="dxa"/>
            <w:tcBorders>
              <w:top w:val="nil"/>
              <w:left w:val="nil"/>
              <w:bottom w:val="nil"/>
              <w:right w:val="nil"/>
            </w:tcBorders>
            <w:shd w:val="clear" w:color="auto" w:fill="FFFFFF" w:themeFill="background1"/>
            <w:vAlign w:val="center"/>
          </w:tcPr>
          <w:p w14:paraId="6BBEAF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0,084</w:t>
            </w:r>
          </w:p>
        </w:tc>
      </w:tr>
      <w:tr w:rsidR="005C2162" w:rsidRPr="005C524D" w14:paraId="26B1F35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758DA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6B7C0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2659B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F152EF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1AB7197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7D57AC9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0,146</w:t>
            </w:r>
          </w:p>
        </w:tc>
        <w:tc>
          <w:tcPr>
            <w:tcW w:w="709" w:type="dxa"/>
            <w:tcBorders>
              <w:top w:val="nil"/>
              <w:left w:val="nil"/>
              <w:bottom w:val="nil"/>
            </w:tcBorders>
            <w:shd w:val="clear" w:color="auto" w:fill="F2F2F2" w:themeFill="background1" w:themeFillShade="F2"/>
            <w:vAlign w:val="center"/>
          </w:tcPr>
          <w:p w14:paraId="2784DA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2EC2EC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07048B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546DA1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dashed" w:sz="4" w:space="0" w:color="auto"/>
            </w:tcBorders>
            <w:shd w:val="clear" w:color="auto" w:fill="F2F2F2" w:themeFill="background1" w:themeFillShade="F2"/>
            <w:vAlign w:val="center"/>
          </w:tcPr>
          <w:p w14:paraId="0CC7D8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69CF0D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475445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070309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1A9D7C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r>
      <w:tr w:rsidR="005C2162" w:rsidRPr="005C524D" w14:paraId="7ED5C71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3D00E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CAB3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E45C6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5E30F8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0,635</w:t>
            </w:r>
          </w:p>
        </w:tc>
        <w:tc>
          <w:tcPr>
            <w:tcW w:w="703" w:type="dxa"/>
            <w:tcBorders>
              <w:top w:val="nil"/>
              <w:left w:val="nil"/>
              <w:bottom w:val="nil"/>
              <w:right w:val="nil"/>
            </w:tcBorders>
            <w:shd w:val="clear" w:color="auto" w:fill="FFFFFF" w:themeFill="background1"/>
            <w:vAlign w:val="center"/>
          </w:tcPr>
          <w:p w14:paraId="12D832A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0,414</w:t>
            </w:r>
          </w:p>
        </w:tc>
        <w:tc>
          <w:tcPr>
            <w:tcW w:w="709" w:type="dxa"/>
            <w:tcBorders>
              <w:top w:val="nil"/>
              <w:left w:val="nil"/>
              <w:bottom w:val="nil"/>
              <w:right w:val="nil"/>
            </w:tcBorders>
            <w:shd w:val="clear" w:color="auto" w:fill="FFFFFF" w:themeFill="background1"/>
            <w:vAlign w:val="center"/>
          </w:tcPr>
          <w:p w14:paraId="0B1BB40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0,158</w:t>
            </w:r>
          </w:p>
        </w:tc>
        <w:tc>
          <w:tcPr>
            <w:tcW w:w="709" w:type="dxa"/>
            <w:tcBorders>
              <w:top w:val="nil"/>
              <w:left w:val="nil"/>
              <w:bottom w:val="nil"/>
            </w:tcBorders>
            <w:shd w:val="clear" w:color="auto" w:fill="FFFFFF" w:themeFill="background1"/>
            <w:vAlign w:val="center"/>
          </w:tcPr>
          <w:p w14:paraId="40D6C4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0,052</w:t>
            </w:r>
          </w:p>
        </w:tc>
        <w:tc>
          <w:tcPr>
            <w:tcW w:w="708" w:type="dxa"/>
            <w:tcBorders>
              <w:top w:val="nil"/>
              <w:bottom w:val="nil"/>
              <w:right w:val="nil"/>
            </w:tcBorders>
            <w:shd w:val="clear" w:color="auto" w:fill="FFFFFF" w:themeFill="background1"/>
            <w:vAlign w:val="center"/>
          </w:tcPr>
          <w:p w14:paraId="0A2F71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0,540</w:t>
            </w:r>
          </w:p>
        </w:tc>
        <w:tc>
          <w:tcPr>
            <w:tcW w:w="709" w:type="dxa"/>
            <w:tcBorders>
              <w:top w:val="nil"/>
              <w:left w:val="nil"/>
              <w:bottom w:val="nil"/>
              <w:right w:val="nil"/>
            </w:tcBorders>
            <w:shd w:val="clear" w:color="auto" w:fill="FFFFFF" w:themeFill="background1"/>
            <w:vAlign w:val="center"/>
          </w:tcPr>
          <w:p w14:paraId="591376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0,413</w:t>
            </w:r>
          </w:p>
        </w:tc>
        <w:tc>
          <w:tcPr>
            <w:tcW w:w="709" w:type="dxa"/>
            <w:tcBorders>
              <w:top w:val="nil"/>
              <w:left w:val="nil"/>
              <w:bottom w:val="nil"/>
              <w:right w:val="nil"/>
            </w:tcBorders>
            <w:shd w:val="clear" w:color="auto" w:fill="FFFFFF" w:themeFill="background1"/>
            <w:vAlign w:val="center"/>
          </w:tcPr>
          <w:p w14:paraId="5AA859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0,219</w:t>
            </w:r>
          </w:p>
        </w:tc>
        <w:tc>
          <w:tcPr>
            <w:tcW w:w="709" w:type="dxa"/>
            <w:tcBorders>
              <w:top w:val="nil"/>
              <w:left w:val="nil"/>
              <w:bottom w:val="nil"/>
              <w:right w:val="dashed" w:sz="4" w:space="0" w:color="auto"/>
            </w:tcBorders>
            <w:shd w:val="clear" w:color="auto" w:fill="FFFFFF" w:themeFill="background1"/>
            <w:vAlign w:val="center"/>
          </w:tcPr>
          <w:p w14:paraId="076B8D5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0,102</w:t>
            </w:r>
          </w:p>
        </w:tc>
        <w:tc>
          <w:tcPr>
            <w:tcW w:w="708" w:type="dxa"/>
            <w:tcBorders>
              <w:top w:val="nil"/>
              <w:left w:val="dashed" w:sz="4" w:space="0" w:color="auto"/>
              <w:bottom w:val="nil"/>
              <w:right w:val="nil"/>
            </w:tcBorders>
            <w:shd w:val="clear" w:color="auto" w:fill="FFFFFF" w:themeFill="background1"/>
            <w:vAlign w:val="center"/>
          </w:tcPr>
          <w:p w14:paraId="44197C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0,540</w:t>
            </w:r>
          </w:p>
        </w:tc>
        <w:tc>
          <w:tcPr>
            <w:tcW w:w="709" w:type="dxa"/>
            <w:tcBorders>
              <w:top w:val="nil"/>
              <w:left w:val="nil"/>
              <w:bottom w:val="nil"/>
              <w:right w:val="nil"/>
            </w:tcBorders>
            <w:shd w:val="clear" w:color="auto" w:fill="FFFFFF" w:themeFill="background1"/>
            <w:vAlign w:val="center"/>
          </w:tcPr>
          <w:p w14:paraId="20D1A6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0,413</w:t>
            </w:r>
          </w:p>
        </w:tc>
        <w:tc>
          <w:tcPr>
            <w:tcW w:w="709" w:type="dxa"/>
            <w:tcBorders>
              <w:top w:val="nil"/>
              <w:left w:val="nil"/>
              <w:bottom w:val="nil"/>
              <w:right w:val="nil"/>
            </w:tcBorders>
            <w:shd w:val="clear" w:color="auto" w:fill="FFFFFF" w:themeFill="background1"/>
            <w:vAlign w:val="center"/>
          </w:tcPr>
          <w:p w14:paraId="25F92D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0,219</w:t>
            </w:r>
          </w:p>
        </w:tc>
        <w:tc>
          <w:tcPr>
            <w:tcW w:w="709" w:type="dxa"/>
            <w:tcBorders>
              <w:top w:val="nil"/>
              <w:left w:val="nil"/>
              <w:bottom w:val="nil"/>
              <w:right w:val="nil"/>
            </w:tcBorders>
            <w:shd w:val="clear" w:color="auto" w:fill="FFFFFF" w:themeFill="background1"/>
            <w:vAlign w:val="center"/>
          </w:tcPr>
          <w:p w14:paraId="6352E98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0,102</w:t>
            </w:r>
          </w:p>
        </w:tc>
      </w:tr>
      <w:tr w:rsidR="005C2162" w:rsidRPr="005C524D" w14:paraId="3327903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A42CE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FE626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B5550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2FBE2E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443DA32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0BA9993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0,131</w:t>
            </w:r>
          </w:p>
        </w:tc>
        <w:tc>
          <w:tcPr>
            <w:tcW w:w="709" w:type="dxa"/>
            <w:tcBorders>
              <w:top w:val="nil"/>
              <w:left w:val="nil"/>
              <w:bottom w:val="nil"/>
            </w:tcBorders>
            <w:shd w:val="clear" w:color="auto" w:fill="F2F2F2" w:themeFill="background1" w:themeFillShade="F2"/>
            <w:vAlign w:val="center"/>
          </w:tcPr>
          <w:p w14:paraId="046893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0,031</w:t>
            </w:r>
          </w:p>
        </w:tc>
        <w:tc>
          <w:tcPr>
            <w:tcW w:w="708" w:type="dxa"/>
            <w:tcBorders>
              <w:top w:val="nil"/>
              <w:bottom w:val="nil"/>
              <w:right w:val="nil"/>
            </w:tcBorders>
            <w:shd w:val="clear" w:color="auto" w:fill="F2F2F2" w:themeFill="background1" w:themeFillShade="F2"/>
            <w:vAlign w:val="center"/>
          </w:tcPr>
          <w:p w14:paraId="3AE4D8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784A35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51F50B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dashed" w:sz="4" w:space="0" w:color="auto"/>
            </w:tcBorders>
            <w:shd w:val="clear" w:color="auto" w:fill="F2F2F2" w:themeFill="background1" w:themeFillShade="F2"/>
            <w:vAlign w:val="center"/>
          </w:tcPr>
          <w:p w14:paraId="40BBD7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c>
          <w:tcPr>
            <w:tcW w:w="708" w:type="dxa"/>
            <w:tcBorders>
              <w:top w:val="nil"/>
              <w:left w:val="dashed" w:sz="4" w:space="0" w:color="auto"/>
              <w:bottom w:val="nil"/>
              <w:right w:val="nil"/>
            </w:tcBorders>
            <w:shd w:val="clear" w:color="auto" w:fill="F2F2F2" w:themeFill="background1" w:themeFillShade="F2"/>
            <w:vAlign w:val="center"/>
          </w:tcPr>
          <w:p w14:paraId="0155B4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4FFE0D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605C93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5A8ECB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r>
      <w:tr w:rsidR="005C2162" w:rsidRPr="005C524D" w14:paraId="2F5D341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FD4AA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C9562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E6FF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DEF368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0,698</w:t>
            </w:r>
          </w:p>
        </w:tc>
        <w:tc>
          <w:tcPr>
            <w:tcW w:w="703" w:type="dxa"/>
            <w:tcBorders>
              <w:top w:val="nil"/>
              <w:left w:val="nil"/>
              <w:bottom w:val="nil"/>
              <w:right w:val="nil"/>
            </w:tcBorders>
            <w:shd w:val="clear" w:color="auto" w:fill="FFFFFF" w:themeFill="background1"/>
            <w:vAlign w:val="center"/>
          </w:tcPr>
          <w:p w14:paraId="0D0CC77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3E4C1C9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0,142</w:t>
            </w:r>
          </w:p>
        </w:tc>
        <w:tc>
          <w:tcPr>
            <w:tcW w:w="709" w:type="dxa"/>
            <w:tcBorders>
              <w:top w:val="nil"/>
              <w:left w:val="nil"/>
              <w:bottom w:val="nil"/>
            </w:tcBorders>
            <w:shd w:val="clear" w:color="auto" w:fill="FFFFFF" w:themeFill="background1"/>
            <w:vAlign w:val="center"/>
          </w:tcPr>
          <w:p w14:paraId="08F154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0,033</w:t>
            </w:r>
          </w:p>
        </w:tc>
        <w:tc>
          <w:tcPr>
            <w:tcW w:w="708" w:type="dxa"/>
            <w:tcBorders>
              <w:top w:val="nil"/>
              <w:bottom w:val="nil"/>
              <w:right w:val="nil"/>
            </w:tcBorders>
            <w:shd w:val="clear" w:color="auto" w:fill="FFFFFF" w:themeFill="background1"/>
            <w:vAlign w:val="center"/>
          </w:tcPr>
          <w:p w14:paraId="2D437A3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0,555</w:t>
            </w:r>
          </w:p>
        </w:tc>
        <w:tc>
          <w:tcPr>
            <w:tcW w:w="709" w:type="dxa"/>
            <w:tcBorders>
              <w:top w:val="nil"/>
              <w:left w:val="nil"/>
              <w:bottom w:val="nil"/>
              <w:right w:val="nil"/>
            </w:tcBorders>
            <w:shd w:val="clear" w:color="auto" w:fill="FFFFFF" w:themeFill="background1"/>
            <w:vAlign w:val="center"/>
          </w:tcPr>
          <w:p w14:paraId="10B416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67D2DE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0,256</w:t>
            </w:r>
          </w:p>
        </w:tc>
        <w:tc>
          <w:tcPr>
            <w:tcW w:w="709" w:type="dxa"/>
            <w:tcBorders>
              <w:top w:val="nil"/>
              <w:left w:val="nil"/>
              <w:bottom w:val="nil"/>
              <w:right w:val="dashed" w:sz="4" w:space="0" w:color="auto"/>
            </w:tcBorders>
            <w:shd w:val="clear" w:color="auto" w:fill="FFFFFF" w:themeFill="background1"/>
            <w:vAlign w:val="center"/>
          </w:tcPr>
          <w:p w14:paraId="1FB420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8" w:type="dxa"/>
            <w:tcBorders>
              <w:top w:val="nil"/>
              <w:left w:val="dashed" w:sz="4" w:space="0" w:color="auto"/>
              <w:bottom w:val="nil"/>
              <w:right w:val="nil"/>
            </w:tcBorders>
            <w:shd w:val="clear" w:color="auto" w:fill="FFFFFF" w:themeFill="background1"/>
            <w:vAlign w:val="center"/>
          </w:tcPr>
          <w:p w14:paraId="5C454B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0,555</w:t>
            </w:r>
          </w:p>
        </w:tc>
        <w:tc>
          <w:tcPr>
            <w:tcW w:w="709" w:type="dxa"/>
            <w:tcBorders>
              <w:top w:val="nil"/>
              <w:left w:val="nil"/>
              <w:bottom w:val="nil"/>
              <w:right w:val="nil"/>
            </w:tcBorders>
            <w:shd w:val="clear" w:color="auto" w:fill="FFFFFF" w:themeFill="background1"/>
            <w:vAlign w:val="center"/>
          </w:tcPr>
          <w:p w14:paraId="696B86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5D07C7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0,256</w:t>
            </w:r>
          </w:p>
        </w:tc>
        <w:tc>
          <w:tcPr>
            <w:tcW w:w="709" w:type="dxa"/>
            <w:tcBorders>
              <w:top w:val="nil"/>
              <w:left w:val="nil"/>
              <w:bottom w:val="nil"/>
              <w:right w:val="nil"/>
            </w:tcBorders>
            <w:shd w:val="clear" w:color="auto" w:fill="FFFFFF" w:themeFill="background1"/>
            <w:vAlign w:val="center"/>
          </w:tcPr>
          <w:p w14:paraId="0E78122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r>
      <w:tr w:rsidR="005C2162" w:rsidRPr="005C524D" w14:paraId="66E6B86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5A338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1AC4C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9EDC2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13DED3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7FC25DC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5E946C5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0,250</w:t>
            </w:r>
          </w:p>
        </w:tc>
        <w:tc>
          <w:tcPr>
            <w:tcW w:w="709" w:type="dxa"/>
            <w:tcBorders>
              <w:top w:val="nil"/>
              <w:left w:val="nil"/>
              <w:bottom w:val="nil"/>
            </w:tcBorders>
            <w:shd w:val="clear" w:color="auto" w:fill="F2F2F2" w:themeFill="background1" w:themeFillShade="F2"/>
            <w:vAlign w:val="center"/>
          </w:tcPr>
          <w:p w14:paraId="7F0E1A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0,201</w:t>
            </w:r>
          </w:p>
        </w:tc>
        <w:tc>
          <w:tcPr>
            <w:tcW w:w="708" w:type="dxa"/>
            <w:tcBorders>
              <w:top w:val="nil"/>
              <w:bottom w:val="nil"/>
              <w:right w:val="nil"/>
            </w:tcBorders>
            <w:shd w:val="clear" w:color="auto" w:fill="F2F2F2" w:themeFill="background1" w:themeFillShade="F2"/>
            <w:vAlign w:val="center"/>
          </w:tcPr>
          <w:p w14:paraId="5B13F9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284841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77048F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right w:val="dashed" w:sz="4" w:space="0" w:color="auto"/>
            </w:tcBorders>
            <w:shd w:val="clear" w:color="auto" w:fill="F2F2F2" w:themeFill="background1" w:themeFillShade="F2"/>
            <w:vAlign w:val="center"/>
          </w:tcPr>
          <w:p w14:paraId="04FF4B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51116C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24874E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75CC62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3CD8DE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r>
      <w:tr w:rsidR="005C2162" w:rsidRPr="005C524D" w14:paraId="5838A66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C3C3D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E0C5B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B2F86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93BB94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0,439</w:t>
            </w:r>
          </w:p>
        </w:tc>
        <w:tc>
          <w:tcPr>
            <w:tcW w:w="703" w:type="dxa"/>
            <w:tcBorders>
              <w:top w:val="nil"/>
              <w:left w:val="nil"/>
              <w:bottom w:val="nil"/>
              <w:right w:val="nil"/>
            </w:tcBorders>
            <w:shd w:val="clear" w:color="auto" w:fill="FFFFFF" w:themeFill="background1"/>
            <w:vAlign w:val="center"/>
          </w:tcPr>
          <w:p w14:paraId="233FAA8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0,357</w:t>
            </w:r>
          </w:p>
        </w:tc>
        <w:tc>
          <w:tcPr>
            <w:tcW w:w="709" w:type="dxa"/>
            <w:tcBorders>
              <w:top w:val="nil"/>
              <w:left w:val="nil"/>
              <w:bottom w:val="nil"/>
              <w:right w:val="nil"/>
            </w:tcBorders>
            <w:shd w:val="clear" w:color="auto" w:fill="FFFFFF" w:themeFill="background1"/>
            <w:vAlign w:val="center"/>
          </w:tcPr>
          <w:p w14:paraId="5C7E507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0,263</w:t>
            </w:r>
          </w:p>
        </w:tc>
        <w:tc>
          <w:tcPr>
            <w:tcW w:w="709" w:type="dxa"/>
            <w:tcBorders>
              <w:top w:val="nil"/>
              <w:left w:val="nil"/>
              <w:bottom w:val="nil"/>
            </w:tcBorders>
            <w:shd w:val="clear" w:color="auto" w:fill="FFFFFF" w:themeFill="background1"/>
            <w:vAlign w:val="center"/>
          </w:tcPr>
          <w:p w14:paraId="74E2BB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c>
          <w:tcPr>
            <w:tcW w:w="708" w:type="dxa"/>
            <w:tcBorders>
              <w:top w:val="nil"/>
              <w:bottom w:val="nil"/>
              <w:right w:val="nil"/>
            </w:tcBorders>
            <w:shd w:val="clear" w:color="auto" w:fill="FFFFFF" w:themeFill="background1"/>
            <w:vAlign w:val="center"/>
          </w:tcPr>
          <w:p w14:paraId="394E72D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0,602</w:t>
            </w:r>
          </w:p>
        </w:tc>
        <w:tc>
          <w:tcPr>
            <w:tcW w:w="709" w:type="dxa"/>
            <w:tcBorders>
              <w:top w:val="nil"/>
              <w:left w:val="nil"/>
              <w:bottom w:val="nil"/>
              <w:right w:val="nil"/>
            </w:tcBorders>
            <w:shd w:val="clear" w:color="auto" w:fill="FFFFFF" w:themeFill="background1"/>
            <w:vAlign w:val="center"/>
          </w:tcPr>
          <w:p w14:paraId="119977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0,358</w:t>
            </w:r>
          </w:p>
        </w:tc>
        <w:tc>
          <w:tcPr>
            <w:tcW w:w="709" w:type="dxa"/>
            <w:tcBorders>
              <w:top w:val="nil"/>
              <w:left w:val="nil"/>
              <w:bottom w:val="nil"/>
              <w:right w:val="nil"/>
            </w:tcBorders>
            <w:shd w:val="clear" w:color="auto" w:fill="FFFFFF" w:themeFill="background1"/>
            <w:vAlign w:val="center"/>
          </w:tcPr>
          <w:p w14:paraId="477B131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0,155</w:t>
            </w:r>
          </w:p>
        </w:tc>
        <w:tc>
          <w:tcPr>
            <w:tcW w:w="709" w:type="dxa"/>
            <w:tcBorders>
              <w:top w:val="nil"/>
              <w:left w:val="nil"/>
              <w:bottom w:val="nil"/>
              <w:right w:val="dashed" w:sz="4" w:space="0" w:color="auto"/>
            </w:tcBorders>
            <w:shd w:val="clear" w:color="auto" w:fill="FFFFFF" w:themeFill="background1"/>
            <w:vAlign w:val="center"/>
          </w:tcPr>
          <w:p w14:paraId="579809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c>
          <w:tcPr>
            <w:tcW w:w="708" w:type="dxa"/>
            <w:tcBorders>
              <w:top w:val="nil"/>
              <w:left w:val="dashed" w:sz="4" w:space="0" w:color="auto"/>
              <w:bottom w:val="nil"/>
              <w:right w:val="nil"/>
            </w:tcBorders>
            <w:shd w:val="clear" w:color="auto" w:fill="FFFFFF" w:themeFill="background1"/>
            <w:vAlign w:val="center"/>
          </w:tcPr>
          <w:p w14:paraId="7EACDEF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0,602</w:t>
            </w:r>
          </w:p>
        </w:tc>
        <w:tc>
          <w:tcPr>
            <w:tcW w:w="709" w:type="dxa"/>
            <w:tcBorders>
              <w:top w:val="nil"/>
              <w:left w:val="nil"/>
              <w:bottom w:val="nil"/>
              <w:right w:val="nil"/>
            </w:tcBorders>
            <w:shd w:val="clear" w:color="auto" w:fill="FFFFFF" w:themeFill="background1"/>
            <w:vAlign w:val="center"/>
          </w:tcPr>
          <w:p w14:paraId="48F3DA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0,358</w:t>
            </w:r>
          </w:p>
        </w:tc>
        <w:tc>
          <w:tcPr>
            <w:tcW w:w="709" w:type="dxa"/>
            <w:tcBorders>
              <w:top w:val="nil"/>
              <w:left w:val="nil"/>
              <w:bottom w:val="nil"/>
              <w:right w:val="nil"/>
            </w:tcBorders>
            <w:shd w:val="clear" w:color="auto" w:fill="FFFFFF" w:themeFill="background1"/>
            <w:vAlign w:val="center"/>
          </w:tcPr>
          <w:p w14:paraId="4E047A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0,155</w:t>
            </w:r>
          </w:p>
        </w:tc>
        <w:tc>
          <w:tcPr>
            <w:tcW w:w="709" w:type="dxa"/>
            <w:tcBorders>
              <w:top w:val="nil"/>
              <w:left w:val="nil"/>
              <w:bottom w:val="nil"/>
              <w:right w:val="nil"/>
            </w:tcBorders>
            <w:shd w:val="clear" w:color="auto" w:fill="FFFFFF" w:themeFill="background1"/>
            <w:vAlign w:val="center"/>
          </w:tcPr>
          <w:p w14:paraId="1CDCA8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r>
      <w:tr w:rsidR="005C2162" w:rsidRPr="005C524D" w14:paraId="61FC0E4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05422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6AEBA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84086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E7812F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3F7C6BE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2344D63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0,227</w:t>
            </w:r>
          </w:p>
        </w:tc>
        <w:tc>
          <w:tcPr>
            <w:tcW w:w="709" w:type="dxa"/>
            <w:tcBorders>
              <w:top w:val="nil"/>
              <w:left w:val="nil"/>
              <w:bottom w:val="nil"/>
            </w:tcBorders>
            <w:shd w:val="clear" w:color="auto" w:fill="F2F2F2" w:themeFill="background1" w:themeFillShade="F2"/>
            <w:vAlign w:val="center"/>
          </w:tcPr>
          <w:p w14:paraId="22DAA6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0,105</w:t>
            </w:r>
          </w:p>
        </w:tc>
        <w:tc>
          <w:tcPr>
            <w:tcW w:w="708" w:type="dxa"/>
            <w:tcBorders>
              <w:top w:val="nil"/>
              <w:bottom w:val="nil"/>
              <w:right w:val="nil"/>
            </w:tcBorders>
            <w:shd w:val="clear" w:color="auto" w:fill="F2F2F2" w:themeFill="background1" w:themeFillShade="F2"/>
            <w:vAlign w:val="center"/>
          </w:tcPr>
          <w:p w14:paraId="39257D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6E4166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5DFE37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right w:val="dashed" w:sz="4" w:space="0" w:color="auto"/>
            </w:tcBorders>
            <w:shd w:val="clear" w:color="auto" w:fill="F2F2F2" w:themeFill="background1" w:themeFillShade="F2"/>
            <w:vAlign w:val="center"/>
          </w:tcPr>
          <w:p w14:paraId="7CAD4E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c>
          <w:tcPr>
            <w:tcW w:w="708" w:type="dxa"/>
            <w:tcBorders>
              <w:top w:val="nil"/>
              <w:left w:val="dashed" w:sz="4" w:space="0" w:color="auto"/>
              <w:bottom w:val="nil"/>
              <w:right w:val="nil"/>
            </w:tcBorders>
            <w:shd w:val="clear" w:color="auto" w:fill="F2F2F2" w:themeFill="background1" w:themeFillShade="F2"/>
            <w:vAlign w:val="center"/>
          </w:tcPr>
          <w:p w14:paraId="1FA7E7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077927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4DF3AA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17D859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579DD10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DBBE2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F8B0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EA0E3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D354F3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0,684</w:t>
            </w:r>
          </w:p>
        </w:tc>
        <w:tc>
          <w:tcPr>
            <w:tcW w:w="703" w:type="dxa"/>
            <w:tcBorders>
              <w:top w:val="nil"/>
              <w:left w:val="nil"/>
              <w:bottom w:val="nil"/>
              <w:right w:val="nil"/>
            </w:tcBorders>
            <w:shd w:val="clear" w:color="auto" w:fill="FFFFFF" w:themeFill="background1"/>
            <w:vAlign w:val="center"/>
          </w:tcPr>
          <w:p w14:paraId="212D952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0,491</w:t>
            </w:r>
          </w:p>
        </w:tc>
        <w:tc>
          <w:tcPr>
            <w:tcW w:w="709" w:type="dxa"/>
            <w:tcBorders>
              <w:top w:val="nil"/>
              <w:left w:val="nil"/>
              <w:bottom w:val="nil"/>
              <w:right w:val="nil"/>
            </w:tcBorders>
            <w:shd w:val="clear" w:color="auto" w:fill="FFFFFF" w:themeFill="background1"/>
            <w:vAlign w:val="center"/>
          </w:tcPr>
          <w:p w14:paraId="6CBECEC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0,240</w:t>
            </w:r>
          </w:p>
        </w:tc>
        <w:tc>
          <w:tcPr>
            <w:tcW w:w="709" w:type="dxa"/>
            <w:tcBorders>
              <w:top w:val="nil"/>
              <w:left w:val="nil"/>
              <w:bottom w:val="nil"/>
            </w:tcBorders>
            <w:shd w:val="clear" w:color="auto" w:fill="FFFFFF" w:themeFill="background1"/>
            <w:vAlign w:val="center"/>
          </w:tcPr>
          <w:p w14:paraId="6F0FA6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0,109</w:t>
            </w:r>
          </w:p>
        </w:tc>
        <w:tc>
          <w:tcPr>
            <w:tcW w:w="708" w:type="dxa"/>
            <w:tcBorders>
              <w:top w:val="nil"/>
              <w:bottom w:val="nil"/>
              <w:right w:val="nil"/>
            </w:tcBorders>
            <w:shd w:val="clear" w:color="auto" w:fill="FFFFFF" w:themeFill="background1"/>
            <w:vAlign w:val="center"/>
          </w:tcPr>
          <w:p w14:paraId="467525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0,679</w:t>
            </w:r>
          </w:p>
        </w:tc>
        <w:tc>
          <w:tcPr>
            <w:tcW w:w="709" w:type="dxa"/>
            <w:tcBorders>
              <w:top w:val="nil"/>
              <w:left w:val="nil"/>
              <w:bottom w:val="nil"/>
              <w:right w:val="nil"/>
            </w:tcBorders>
            <w:shd w:val="clear" w:color="auto" w:fill="FFFFFF" w:themeFill="background1"/>
            <w:vAlign w:val="center"/>
          </w:tcPr>
          <w:p w14:paraId="1722BA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2A54E2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9" w:type="dxa"/>
            <w:tcBorders>
              <w:top w:val="nil"/>
              <w:left w:val="nil"/>
              <w:bottom w:val="nil"/>
              <w:right w:val="dashed" w:sz="4" w:space="0" w:color="auto"/>
            </w:tcBorders>
            <w:shd w:val="clear" w:color="auto" w:fill="FFFFFF" w:themeFill="background1"/>
            <w:vAlign w:val="center"/>
          </w:tcPr>
          <w:p w14:paraId="1584D1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0,103</w:t>
            </w:r>
          </w:p>
        </w:tc>
        <w:tc>
          <w:tcPr>
            <w:tcW w:w="708" w:type="dxa"/>
            <w:tcBorders>
              <w:top w:val="nil"/>
              <w:left w:val="dashed" w:sz="4" w:space="0" w:color="auto"/>
              <w:bottom w:val="nil"/>
              <w:right w:val="nil"/>
            </w:tcBorders>
            <w:shd w:val="clear" w:color="auto" w:fill="FFFFFF" w:themeFill="background1"/>
            <w:vAlign w:val="center"/>
          </w:tcPr>
          <w:p w14:paraId="2374929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0,679</w:t>
            </w:r>
          </w:p>
        </w:tc>
        <w:tc>
          <w:tcPr>
            <w:tcW w:w="709" w:type="dxa"/>
            <w:tcBorders>
              <w:top w:val="nil"/>
              <w:left w:val="nil"/>
              <w:bottom w:val="nil"/>
              <w:right w:val="nil"/>
            </w:tcBorders>
            <w:shd w:val="clear" w:color="auto" w:fill="FFFFFF" w:themeFill="background1"/>
            <w:vAlign w:val="center"/>
          </w:tcPr>
          <w:p w14:paraId="4A2842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059BA3E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9" w:type="dxa"/>
            <w:tcBorders>
              <w:top w:val="nil"/>
              <w:left w:val="nil"/>
              <w:bottom w:val="nil"/>
              <w:right w:val="nil"/>
            </w:tcBorders>
            <w:shd w:val="clear" w:color="auto" w:fill="FFFFFF" w:themeFill="background1"/>
            <w:vAlign w:val="center"/>
          </w:tcPr>
          <w:p w14:paraId="3EEAFA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0,103</w:t>
            </w:r>
          </w:p>
        </w:tc>
      </w:tr>
      <w:tr w:rsidR="005C2162" w:rsidRPr="005C524D" w14:paraId="2A65D2D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C699C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A940D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CE796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B72EB8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62C2460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520545E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2F583E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0,064</w:t>
            </w:r>
          </w:p>
        </w:tc>
        <w:tc>
          <w:tcPr>
            <w:tcW w:w="708" w:type="dxa"/>
            <w:tcBorders>
              <w:top w:val="nil"/>
              <w:bottom w:val="nil"/>
              <w:right w:val="nil"/>
            </w:tcBorders>
            <w:shd w:val="clear" w:color="auto" w:fill="F2F2F2" w:themeFill="background1" w:themeFillShade="F2"/>
            <w:vAlign w:val="center"/>
          </w:tcPr>
          <w:p w14:paraId="675852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4271FA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299F42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right w:val="dashed" w:sz="4" w:space="0" w:color="auto"/>
            </w:tcBorders>
            <w:shd w:val="clear" w:color="auto" w:fill="F2F2F2" w:themeFill="background1" w:themeFillShade="F2"/>
            <w:vAlign w:val="center"/>
          </w:tcPr>
          <w:p w14:paraId="5DC69A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left w:val="dashed" w:sz="4" w:space="0" w:color="auto"/>
              <w:bottom w:val="nil"/>
              <w:right w:val="nil"/>
            </w:tcBorders>
            <w:shd w:val="clear" w:color="auto" w:fill="F2F2F2" w:themeFill="background1" w:themeFillShade="F2"/>
            <w:vAlign w:val="center"/>
          </w:tcPr>
          <w:p w14:paraId="272D08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0598F9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58A047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17D390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0691DD3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F569D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8DCB3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5EB18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719482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0,783</w:t>
            </w:r>
          </w:p>
        </w:tc>
        <w:tc>
          <w:tcPr>
            <w:tcW w:w="703" w:type="dxa"/>
            <w:tcBorders>
              <w:top w:val="nil"/>
              <w:left w:val="nil"/>
              <w:bottom w:val="nil"/>
              <w:right w:val="nil"/>
            </w:tcBorders>
            <w:shd w:val="clear" w:color="auto" w:fill="FFFFFF" w:themeFill="background1"/>
            <w:vAlign w:val="center"/>
          </w:tcPr>
          <w:p w14:paraId="2FF1570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58A4B27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0,225</w:t>
            </w:r>
          </w:p>
        </w:tc>
        <w:tc>
          <w:tcPr>
            <w:tcW w:w="709" w:type="dxa"/>
            <w:tcBorders>
              <w:top w:val="nil"/>
              <w:left w:val="nil"/>
              <w:bottom w:val="nil"/>
            </w:tcBorders>
            <w:shd w:val="clear" w:color="auto" w:fill="FFFFFF" w:themeFill="background1"/>
            <w:vAlign w:val="center"/>
          </w:tcPr>
          <w:p w14:paraId="415F299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c>
          <w:tcPr>
            <w:tcW w:w="708" w:type="dxa"/>
            <w:tcBorders>
              <w:top w:val="nil"/>
              <w:bottom w:val="nil"/>
              <w:right w:val="nil"/>
            </w:tcBorders>
            <w:shd w:val="clear" w:color="auto" w:fill="FFFFFF" w:themeFill="background1"/>
            <w:vAlign w:val="center"/>
          </w:tcPr>
          <w:p w14:paraId="7ACA6B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0,706</w:t>
            </w:r>
          </w:p>
        </w:tc>
        <w:tc>
          <w:tcPr>
            <w:tcW w:w="709" w:type="dxa"/>
            <w:tcBorders>
              <w:top w:val="nil"/>
              <w:left w:val="nil"/>
              <w:bottom w:val="nil"/>
              <w:right w:val="nil"/>
            </w:tcBorders>
            <w:shd w:val="clear" w:color="auto" w:fill="FFFFFF" w:themeFill="background1"/>
            <w:vAlign w:val="center"/>
          </w:tcPr>
          <w:p w14:paraId="427F875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0,561</w:t>
            </w:r>
          </w:p>
        </w:tc>
        <w:tc>
          <w:tcPr>
            <w:tcW w:w="709" w:type="dxa"/>
            <w:tcBorders>
              <w:top w:val="nil"/>
              <w:left w:val="nil"/>
              <w:bottom w:val="nil"/>
              <w:right w:val="nil"/>
            </w:tcBorders>
            <w:shd w:val="clear" w:color="auto" w:fill="FFFFFF" w:themeFill="background1"/>
            <w:vAlign w:val="center"/>
          </w:tcPr>
          <w:p w14:paraId="317768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0,302</w:t>
            </w:r>
          </w:p>
        </w:tc>
        <w:tc>
          <w:tcPr>
            <w:tcW w:w="709" w:type="dxa"/>
            <w:tcBorders>
              <w:top w:val="nil"/>
              <w:left w:val="nil"/>
              <w:bottom w:val="nil"/>
              <w:right w:val="dashed" w:sz="4" w:space="0" w:color="auto"/>
            </w:tcBorders>
            <w:shd w:val="clear" w:color="auto" w:fill="FFFFFF" w:themeFill="background1"/>
            <w:vAlign w:val="center"/>
          </w:tcPr>
          <w:p w14:paraId="4CEFC4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0,128</w:t>
            </w:r>
          </w:p>
        </w:tc>
        <w:tc>
          <w:tcPr>
            <w:tcW w:w="708" w:type="dxa"/>
            <w:tcBorders>
              <w:top w:val="nil"/>
              <w:left w:val="dashed" w:sz="4" w:space="0" w:color="auto"/>
              <w:bottom w:val="nil"/>
              <w:right w:val="nil"/>
            </w:tcBorders>
            <w:shd w:val="clear" w:color="auto" w:fill="FFFFFF" w:themeFill="background1"/>
            <w:vAlign w:val="center"/>
          </w:tcPr>
          <w:p w14:paraId="254B59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0,706</w:t>
            </w:r>
          </w:p>
        </w:tc>
        <w:tc>
          <w:tcPr>
            <w:tcW w:w="709" w:type="dxa"/>
            <w:tcBorders>
              <w:top w:val="nil"/>
              <w:left w:val="nil"/>
              <w:bottom w:val="nil"/>
              <w:right w:val="nil"/>
            </w:tcBorders>
            <w:shd w:val="clear" w:color="auto" w:fill="FFFFFF" w:themeFill="background1"/>
            <w:vAlign w:val="center"/>
          </w:tcPr>
          <w:p w14:paraId="56C3C94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0,561</w:t>
            </w:r>
          </w:p>
        </w:tc>
        <w:tc>
          <w:tcPr>
            <w:tcW w:w="709" w:type="dxa"/>
            <w:tcBorders>
              <w:top w:val="nil"/>
              <w:left w:val="nil"/>
              <w:bottom w:val="nil"/>
              <w:right w:val="nil"/>
            </w:tcBorders>
            <w:shd w:val="clear" w:color="auto" w:fill="FFFFFF" w:themeFill="background1"/>
            <w:vAlign w:val="center"/>
          </w:tcPr>
          <w:p w14:paraId="300DA0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0,302</w:t>
            </w:r>
          </w:p>
        </w:tc>
        <w:tc>
          <w:tcPr>
            <w:tcW w:w="709" w:type="dxa"/>
            <w:tcBorders>
              <w:top w:val="nil"/>
              <w:left w:val="nil"/>
              <w:bottom w:val="nil"/>
              <w:right w:val="nil"/>
            </w:tcBorders>
            <w:shd w:val="clear" w:color="auto" w:fill="FFFFFF" w:themeFill="background1"/>
            <w:vAlign w:val="center"/>
          </w:tcPr>
          <w:p w14:paraId="15C01F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0,128</w:t>
            </w:r>
          </w:p>
        </w:tc>
      </w:tr>
      <w:tr w:rsidR="005C2162" w:rsidRPr="005C524D" w14:paraId="2C24711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4E028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674EB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E7F50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538A69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295CAC8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63547D0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0,203</w:t>
            </w:r>
          </w:p>
        </w:tc>
        <w:tc>
          <w:tcPr>
            <w:tcW w:w="709" w:type="dxa"/>
            <w:tcBorders>
              <w:top w:val="nil"/>
              <w:left w:val="nil"/>
              <w:bottom w:val="nil"/>
            </w:tcBorders>
            <w:shd w:val="clear" w:color="auto" w:fill="F2F2F2" w:themeFill="background1" w:themeFillShade="F2"/>
            <w:vAlign w:val="center"/>
          </w:tcPr>
          <w:p w14:paraId="3B4E68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0,043</w:t>
            </w:r>
          </w:p>
        </w:tc>
        <w:tc>
          <w:tcPr>
            <w:tcW w:w="708" w:type="dxa"/>
            <w:tcBorders>
              <w:top w:val="nil"/>
              <w:bottom w:val="nil"/>
              <w:right w:val="nil"/>
            </w:tcBorders>
            <w:shd w:val="clear" w:color="auto" w:fill="F2F2F2" w:themeFill="background1" w:themeFillShade="F2"/>
            <w:vAlign w:val="center"/>
          </w:tcPr>
          <w:p w14:paraId="49FDEF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2DE11F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307440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right w:val="dashed" w:sz="4" w:space="0" w:color="auto"/>
            </w:tcBorders>
            <w:shd w:val="clear" w:color="auto" w:fill="F2F2F2" w:themeFill="background1" w:themeFillShade="F2"/>
            <w:vAlign w:val="center"/>
          </w:tcPr>
          <w:p w14:paraId="76D2D7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c>
          <w:tcPr>
            <w:tcW w:w="708" w:type="dxa"/>
            <w:tcBorders>
              <w:top w:val="nil"/>
              <w:left w:val="dashed" w:sz="4" w:space="0" w:color="auto"/>
              <w:bottom w:val="nil"/>
              <w:right w:val="nil"/>
            </w:tcBorders>
            <w:shd w:val="clear" w:color="auto" w:fill="F2F2F2" w:themeFill="background1" w:themeFillShade="F2"/>
            <w:vAlign w:val="center"/>
          </w:tcPr>
          <w:p w14:paraId="119BB5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1D81EB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C39D5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71B447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r>
      <w:tr w:rsidR="005C2162" w:rsidRPr="005C524D" w14:paraId="1A62CA8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D1379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F2B6C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0002F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23A612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0,833</w:t>
            </w:r>
          </w:p>
        </w:tc>
        <w:tc>
          <w:tcPr>
            <w:tcW w:w="703" w:type="dxa"/>
            <w:tcBorders>
              <w:top w:val="nil"/>
              <w:left w:val="nil"/>
              <w:bottom w:val="nil"/>
              <w:right w:val="nil"/>
            </w:tcBorders>
            <w:shd w:val="clear" w:color="auto" w:fill="FFFFFF" w:themeFill="background1"/>
            <w:vAlign w:val="center"/>
          </w:tcPr>
          <w:p w14:paraId="34AEADE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2C5335A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0,213</w:t>
            </w:r>
          </w:p>
        </w:tc>
        <w:tc>
          <w:tcPr>
            <w:tcW w:w="709" w:type="dxa"/>
            <w:tcBorders>
              <w:top w:val="nil"/>
              <w:left w:val="nil"/>
              <w:bottom w:val="nil"/>
            </w:tcBorders>
            <w:shd w:val="clear" w:color="auto" w:fill="FFFFFF" w:themeFill="background1"/>
            <w:vAlign w:val="center"/>
          </w:tcPr>
          <w:p w14:paraId="0F3E89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0,045</w:t>
            </w:r>
          </w:p>
        </w:tc>
        <w:tc>
          <w:tcPr>
            <w:tcW w:w="708" w:type="dxa"/>
            <w:tcBorders>
              <w:top w:val="nil"/>
              <w:bottom w:val="nil"/>
              <w:right w:val="nil"/>
            </w:tcBorders>
            <w:shd w:val="clear" w:color="auto" w:fill="FFFFFF" w:themeFill="background1"/>
            <w:vAlign w:val="center"/>
          </w:tcPr>
          <w:p w14:paraId="6D1CD7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06777AD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0,605</w:t>
            </w:r>
          </w:p>
        </w:tc>
        <w:tc>
          <w:tcPr>
            <w:tcW w:w="709" w:type="dxa"/>
            <w:tcBorders>
              <w:top w:val="nil"/>
              <w:left w:val="nil"/>
              <w:bottom w:val="nil"/>
              <w:right w:val="nil"/>
            </w:tcBorders>
            <w:shd w:val="clear" w:color="auto" w:fill="FFFFFF" w:themeFill="background1"/>
            <w:vAlign w:val="center"/>
          </w:tcPr>
          <w:p w14:paraId="30B06B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0,355</w:t>
            </w:r>
          </w:p>
        </w:tc>
        <w:tc>
          <w:tcPr>
            <w:tcW w:w="709" w:type="dxa"/>
            <w:tcBorders>
              <w:top w:val="nil"/>
              <w:left w:val="nil"/>
              <w:bottom w:val="nil"/>
              <w:right w:val="dashed" w:sz="4" w:space="0" w:color="auto"/>
            </w:tcBorders>
            <w:shd w:val="clear" w:color="auto" w:fill="FFFFFF" w:themeFill="background1"/>
            <w:vAlign w:val="center"/>
          </w:tcPr>
          <w:p w14:paraId="7B167F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0,152</w:t>
            </w:r>
          </w:p>
        </w:tc>
        <w:tc>
          <w:tcPr>
            <w:tcW w:w="708" w:type="dxa"/>
            <w:tcBorders>
              <w:top w:val="nil"/>
              <w:left w:val="dashed" w:sz="4" w:space="0" w:color="auto"/>
              <w:bottom w:val="nil"/>
              <w:right w:val="nil"/>
            </w:tcBorders>
            <w:shd w:val="clear" w:color="auto" w:fill="FFFFFF" w:themeFill="background1"/>
            <w:vAlign w:val="center"/>
          </w:tcPr>
          <w:p w14:paraId="292C0C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19F993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0,605</w:t>
            </w:r>
          </w:p>
        </w:tc>
        <w:tc>
          <w:tcPr>
            <w:tcW w:w="709" w:type="dxa"/>
            <w:tcBorders>
              <w:top w:val="nil"/>
              <w:left w:val="nil"/>
              <w:bottom w:val="nil"/>
              <w:right w:val="nil"/>
            </w:tcBorders>
            <w:shd w:val="clear" w:color="auto" w:fill="FFFFFF" w:themeFill="background1"/>
            <w:vAlign w:val="center"/>
          </w:tcPr>
          <w:p w14:paraId="16A346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0,355</w:t>
            </w:r>
          </w:p>
        </w:tc>
        <w:tc>
          <w:tcPr>
            <w:tcW w:w="709" w:type="dxa"/>
            <w:tcBorders>
              <w:top w:val="nil"/>
              <w:left w:val="nil"/>
              <w:bottom w:val="nil"/>
              <w:right w:val="nil"/>
            </w:tcBorders>
            <w:shd w:val="clear" w:color="auto" w:fill="FFFFFF" w:themeFill="background1"/>
            <w:vAlign w:val="center"/>
          </w:tcPr>
          <w:p w14:paraId="10C2C0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0,152</w:t>
            </w:r>
          </w:p>
        </w:tc>
      </w:tr>
      <w:tr w:rsidR="005C2162" w:rsidRPr="005C524D" w14:paraId="7243D24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B0071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B1FD6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F6D71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4A970A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6352C4D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7956BC6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9" w:type="dxa"/>
            <w:tcBorders>
              <w:top w:val="nil"/>
              <w:left w:val="nil"/>
              <w:bottom w:val="nil"/>
            </w:tcBorders>
            <w:shd w:val="clear" w:color="auto" w:fill="F2F2F2" w:themeFill="background1" w:themeFillShade="F2"/>
            <w:vAlign w:val="center"/>
          </w:tcPr>
          <w:p w14:paraId="0F86BA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8" w:type="dxa"/>
            <w:tcBorders>
              <w:top w:val="nil"/>
              <w:bottom w:val="nil"/>
              <w:right w:val="nil"/>
            </w:tcBorders>
            <w:shd w:val="clear" w:color="auto" w:fill="F2F2F2" w:themeFill="background1" w:themeFillShade="F2"/>
            <w:vAlign w:val="center"/>
          </w:tcPr>
          <w:p w14:paraId="3E9F17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7845D9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2AC043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dashed" w:sz="4" w:space="0" w:color="auto"/>
            </w:tcBorders>
            <w:shd w:val="clear" w:color="auto" w:fill="F2F2F2" w:themeFill="background1" w:themeFillShade="F2"/>
            <w:vAlign w:val="center"/>
          </w:tcPr>
          <w:p w14:paraId="2CEBF1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left w:val="dashed" w:sz="4" w:space="0" w:color="auto"/>
              <w:bottom w:val="nil"/>
              <w:right w:val="nil"/>
            </w:tcBorders>
            <w:shd w:val="clear" w:color="auto" w:fill="F2F2F2" w:themeFill="background1" w:themeFillShade="F2"/>
            <w:vAlign w:val="center"/>
          </w:tcPr>
          <w:p w14:paraId="7298E8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6F1534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1B8B30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45CD5B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7B49124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EE67E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B95A1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663E3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118F62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0,568</w:t>
            </w:r>
          </w:p>
        </w:tc>
        <w:tc>
          <w:tcPr>
            <w:tcW w:w="703" w:type="dxa"/>
            <w:tcBorders>
              <w:top w:val="nil"/>
              <w:left w:val="nil"/>
              <w:bottom w:val="nil"/>
              <w:right w:val="nil"/>
            </w:tcBorders>
            <w:shd w:val="clear" w:color="auto" w:fill="FFFFFF" w:themeFill="background1"/>
            <w:vAlign w:val="center"/>
          </w:tcPr>
          <w:p w14:paraId="05A85EC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2748067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0,307</w:t>
            </w:r>
          </w:p>
        </w:tc>
        <w:tc>
          <w:tcPr>
            <w:tcW w:w="709" w:type="dxa"/>
            <w:tcBorders>
              <w:top w:val="nil"/>
              <w:left w:val="nil"/>
              <w:bottom w:val="nil"/>
            </w:tcBorders>
            <w:shd w:val="clear" w:color="auto" w:fill="FFFFFF" w:themeFill="background1"/>
            <w:vAlign w:val="center"/>
          </w:tcPr>
          <w:p w14:paraId="112D53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0,221</w:t>
            </w:r>
          </w:p>
        </w:tc>
        <w:tc>
          <w:tcPr>
            <w:tcW w:w="708" w:type="dxa"/>
            <w:tcBorders>
              <w:top w:val="nil"/>
              <w:bottom w:val="nil"/>
              <w:right w:val="nil"/>
            </w:tcBorders>
            <w:shd w:val="clear" w:color="auto" w:fill="FFFFFF" w:themeFill="background1"/>
            <w:vAlign w:val="center"/>
          </w:tcPr>
          <w:p w14:paraId="12EA60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0,724</w:t>
            </w:r>
          </w:p>
        </w:tc>
        <w:tc>
          <w:tcPr>
            <w:tcW w:w="709" w:type="dxa"/>
            <w:tcBorders>
              <w:top w:val="nil"/>
              <w:left w:val="nil"/>
              <w:bottom w:val="nil"/>
              <w:right w:val="nil"/>
            </w:tcBorders>
            <w:shd w:val="clear" w:color="auto" w:fill="FFFFFF" w:themeFill="background1"/>
            <w:vAlign w:val="center"/>
          </w:tcPr>
          <w:p w14:paraId="448E5F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24E4ED8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0,191</w:t>
            </w:r>
          </w:p>
        </w:tc>
        <w:tc>
          <w:tcPr>
            <w:tcW w:w="709" w:type="dxa"/>
            <w:tcBorders>
              <w:top w:val="nil"/>
              <w:left w:val="nil"/>
              <w:bottom w:val="nil"/>
              <w:right w:val="dashed" w:sz="4" w:space="0" w:color="auto"/>
            </w:tcBorders>
            <w:shd w:val="clear" w:color="auto" w:fill="FFFFFF" w:themeFill="background1"/>
            <w:vAlign w:val="center"/>
          </w:tcPr>
          <w:p w14:paraId="7D791A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2A0509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0,724</w:t>
            </w:r>
          </w:p>
        </w:tc>
        <w:tc>
          <w:tcPr>
            <w:tcW w:w="709" w:type="dxa"/>
            <w:tcBorders>
              <w:top w:val="nil"/>
              <w:left w:val="nil"/>
              <w:bottom w:val="nil"/>
              <w:right w:val="nil"/>
            </w:tcBorders>
            <w:shd w:val="clear" w:color="auto" w:fill="FFFFFF" w:themeFill="background1"/>
            <w:vAlign w:val="center"/>
          </w:tcPr>
          <w:p w14:paraId="1E53F34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15A8AD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0,191</w:t>
            </w:r>
          </w:p>
        </w:tc>
        <w:tc>
          <w:tcPr>
            <w:tcW w:w="709" w:type="dxa"/>
            <w:tcBorders>
              <w:top w:val="nil"/>
              <w:left w:val="nil"/>
              <w:bottom w:val="nil"/>
              <w:right w:val="nil"/>
            </w:tcBorders>
            <w:shd w:val="clear" w:color="auto" w:fill="FFFFFF" w:themeFill="background1"/>
            <w:vAlign w:val="center"/>
          </w:tcPr>
          <w:p w14:paraId="030895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0,085</w:t>
            </w:r>
          </w:p>
        </w:tc>
      </w:tr>
      <w:tr w:rsidR="005C2162" w:rsidRPr="005C524D" w14:paraId="2168F8A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D4F93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0D2C9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187A1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B4DE82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26D00E0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16B66E0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0,288</w:t>
            </w:r>
          </w:p>
        </w:tc>
        <w:tc>
          <w:tcPr>
            <w:tcW w:w="709" w:type="dxa"/>
            <w:tcBorders>
              <w:top w:val="nil"/>
              <w:left w:val="nil"/>
              <w:bottom w:val="nil"/>
            </w:tcBorders>
            <w:shd w:val="clear" w:color="auto" w:fill="F2F2F2" w:themeFill="background1" w:themeFillShade="F2"/>
            <w:vAlign w:val="center"/>
          </w:tcPr>
          <w:p w14:paraId="6FA782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085927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5F4F78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06C837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dashed" w:sz="4" w:space="0" w:color="auto"/>
            </w:tcBorders>
            <w:shd w:val="clear" w:color="auto" w:fill="F2F2F2" w:themeFill="background1" w:themeFillShade="F2"/>
            <w:vAlign w:val="center"/>
          </w:tcPr>
          <w:p w14:paraId="4A056B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c>
          <w:tcPr>
            <w:tcW w:w="708" w:type="dxa"/>
            <w:tcBorders>
              <w:top w:val="nil"/>
              <w:left w:val="dashed" w:sz="4" w:space="0" w:color="auto"/>
              <w:bottom w:val="nil"/>
              <w:right w:val="nil"/>
            </w:tcBorders>
            <w:shd w:val="clear" w:color="auto" w:fill="F2F2F2" w:themeFill="background1" w:themeFillShade="F2"/>
            <w:vAlign w:val="center"/>
          </w:tcPr>
          <w:p w14:paraId="4CF578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001E8C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2F10E9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36CAE9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r>
      <w:tr w:rsidR="005C2162" w:rsidRPr="005C524D" w14:paraId="23388BE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18B9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697D7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A32FF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17050F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0,799</w:t>
            </w:r>
          </w:p>
        </w:tc>
        <w:tc>
          <w:tcPr>
            <w:tcW w:w="703" w:type="dxa"/>
            <w:tcBorders>
              <w:top w:val="nil"/>
              <w:left w:val="nil"/>
              <w:bottom w:val="nil"/>
              <w:right w:val="nil"/>
            </w:tcBorders>
            <w:shd w:val="clear" w:color="auto" w:fill="FFFFFF" w:themeFill="background1"/>
            <w:vAlign w:val="center"/>
          </w:tcPr>
          <w:p w14:paraId="5CDE33F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537CAC0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0,302</w:t>
            </w:r>
          </w:p>
        </w:tc>
        <w:tc>
          <w:tcPr>
            <w:tcW w:w="709" w:type="dxa"/>
            <w:tcBorders>
              <w:top w:val="nil"/>
              <w:left w:val="nil"/>
              <w:bottom w:val="nil"/>
            </w:tcBorders>
            <w:shd w:val="clear" w:color="auto" w:fill="FFFFFF" w:themeFill="background1"/>
            <w:vAlign w:val="center"/>
          </w:tcPr>
          <w:p w14:paraId="70E14B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c>
          <w:tcPr>
            <w:tcW w:w="708" w:type="dxa"/>
            <w:tcBorders>
              <w:top w:val="nil"/>
              <w:bottom w:val="nil"/>
              <w:right w:val="nil"/>
            </w:tcBorders>
            <w:shd w:val="clear" w:color="auto" w:fill="FFFFFF" w:themeFill="background1"/>
            <w:vAlign w:val="center"/>
          </w:tcPr>
          <w:p w14:paraId="0E13E9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0,795</w:t>
            </w:r>
          </w:p>
        </w:tc>
        <w:tc>
          <w:tcPr>
            <w:tcW w:w="709" w:type="dxa"/>
            <w:tcBorders>
              <w:top w:val="nil"/>
              <w:left w:val="nil"/>
              <w:bottom w:val="nil"/>
              <w:right w:val="nil"/>
            </w:tcBorders>
            <w:shd w:val="clear" w:color="auto" w:fill="FFFFFF" w:themeFill="background1"/>
            <w:vAlign w:val="center"/>
          </w:tcPr>
          <w:p w14:paraId="2CE623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13FE9D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0,298</w:t>
            </w:r>
          </w:p>
        </w:tc>
        <w:tc>
          <w:tcPr>
            <w:tcW w:w="709" w:type="dxa"/>
            <w:tcBorders>
              <w:top w:val="nil"/>
              <w:left w:val="nil"/>
              <w:bottom w:val="nil"/>
              <w:right w:val="dashed" w:sz="4" w:space="0" w:color="auto"/>
            </w:tcBorders>
            <w:shd w:val="clear" w:color="auto" w:fill="FFFFFF" w:themeFill="background1"/>
            <w:vAlign w:val="center"/>
          </w:tcPr>
          <w:p w14:paraId="29F806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0,122</w:t>
            </w:r>
          </w:p>
        </w:tc>
        <w:tc>
          <w:tcPr>
            <w:tcW w:w="708" w:type="dxa"/>
            <w:tcBorders>
              <w:top w:val="nil"/>
              <w:left w:val="dashed" w:sz="4" w:space="0" w:color="auto"/>
              <w:bottom w:val="nil"/>
              <w:right w:val="nil"/>
            </w:tcBorders>
            <w:shd w:val="clear" w:color="auto" w:fill="FFFFFF" w:themeFill="background1"/>
            <w:vAlign w:val="center"/>
          </w:tcPr>
          <w:p w14:paraId="2B29DE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0,795</w:t>
            </w:r>
          </w:p>
        </w:tc>
        <w:tc>
          <w:tcPr>
            <w:tcW w:w="709" w:type="dxa"/>
            <w:tcBorders>
              <w:top w:val="nil"/>
              <w:left w:val="nil"/>
              <w:bottom w:val="nil"/>
              <w:right w:val="nil"/>
            </w:tcBorders>
            <w:shd w:val="clear" w:color="auto" w:fill="FFFFFF" w:themeFill="background1"/>
            <w:vAlign w:val="center"/>
          </w:tcPr>
          <w:p w14:paraId="0038BB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1B79D2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0,298</w:t>
            </w:r>
          </w:p>
        </w:tc>
        <w:tc>
          <w:tcPr>
            <w:tcW w:w="709" w:type="dxa"/>
            <w:tcBorders>
              <w:top w:val="nil"/>
              <w:left w:val="nil"/>
              <w:bottom w:val="nil"/>
              <w:right w:val="nil"/>
            </w:tcBorders>
            <w:shd w:val="clear" w:color="auto" w:fill="FFFFFF" w:themeFill="background1"/>
            <w:vAlign w:val="center"/>
          </w:tcPr>
          <w:p w14:paraId="2B84DDA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0,122</w:t>
            </w:r>
          </w:p>
        </w:tc>
      </w:tr>
      <w:tr w:rsidR="005C2162" w:rsidRPr="005C524D" w14:paraId="26D6A4B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B5B68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CB538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F40F5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A121B5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43AF028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2C0040B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0,284</w:t>
            </w:r>
          </w:p>
        </w:tc>
        <w:tc>
          <w:tcPr>
            <w:tcW w:w="709" w:type="dxa"/>
            <w:tcBorders>
              <w:top w:val="nil"/>
              <w:left w:val="nil"/>
              <w:bottom w:val="nil"/>
            </w:tcBorders>
            <w:shd w:val="clear" w:color="auto" w:fill="F2F2F2" w:themeFill="background1" w:themeFillShade="F2"/>
            <w:vAlign w:val="center"/>
          </w:tcPr>
          <w:p w14:paraId="20C09B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180B2B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7F9985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3F9E38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right w:val="dashed" w:sz="4" w:space="0" w:color="auto"/>
            </w:tcBorders>
            <w:shd w:val="clear" w:color="auto" w:fill="F2F2F2" w:themeFill="background1" w:themeFillShade="F2"/>
            <w:vAlign w:val="center"/>
          </w:tcPr>
          <w:p w14:paraId="33DFAA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c>
          <w:tcPr>
            <w:tcW w:w="708" w:type="dxa"/>
            <w:tcBorders>
              <w:top w:val="nil"/>
              <w:left w:val="dashed" w:sz="4" w:space="0" w:color="auto"/>
              <w:bottom w:val="nil"/>
              <w:right w:val="nil"/>
            </w:tcBorders>
            <w:shd w:val="clear" w:color="auto" w:fill="F2F2F2" w:themeFill="background1" w:themeFillShade="F2"/>
            <w:vAlign w:val="center"/>
          </w:tcPr>
          <w:p w14:paraId="26AAB7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7E3D54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11E35A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5A1305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r>
      <w:tr w:rsidR="005C2162" w:rsidRPr="005C524D" w14:paraId="3361880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3790D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6066F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FDEA0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AB404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0,876</w:t>
            </w:r>
          </w:p>
        </w:tc>
        <w:tc>
          <w:tcPr>
            <w:tcW w:w="703" w:type="dxa"/>
            <w:tcBorders>
              <w:top w:val="nil"/>
              <w:left w:val="nil"/>
              <w:bottom w:val="nil"/>
              <w:right w:val="nil"/>
            </w:tcBorders>
            <w:shd w:val="clear" w:color="auto" w:fill="FFFFFF" w:themeFill="background1"/>
            <w:vAlign w:val="center"/>
          </w:tcPr>
          <w:p w14:paraId="672A76C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0,684</w:t>
            </w:r>
          </w:p>
        </w:tc>
        <w:tc>
          <w:tcPr>
            <w:tcW w:w="709" w:type="dxa"/>
            <w:tcBorders>
              <w:top w:val="nil"/>
              <w:left w:val="nil"/>
              <w:bottom w:val="nil"/>
              <w:right w:val="nil"/>
            </w:tcBorders>
            <w:shd w:val="clear" w:color="auto" w:fill="FFFFFF" w:themeFill="background1"/>
            <w:vAlign w:val="center"/>
          </w:tcPr>
          <w:p w14:paraId="631CC0C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0,294</w:t>
            </w:r>
          </w:p>
        </w:tc>
        <w:tc>
          <w:tcPr>
            <w:tcW w:w="709" w:type="dxa"/>
            <w:tcBorders>
              <w:top w:val="nil"/>
              <w:left w:val="nil"/>
              <w:bottom w:val="nil"/>
            </w:tcBorders>
            <w:shd w:val="clear" w:color="auto" w:fill="FFFFFF" w:themeFill="background1"/>
            <w:vAlign w:val="center"/>
          </w:tcPr>
          <w:p w14:paraId="611CB3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0,084</w:t>
            </w:r>
          </w:p>
        </w:tc>
        <w:tc>
          <w:tcPr>
            <w:tcW w:w="708" w:type="dxa"/>
            <w:tcBorders>
              <w:top w:val="nil"/>
              <w:bottom w:val="nil"/>
              <w:right w:val="nil"/>
            </w:tcBorders>
            <w:shd w:val="clear" w:color="auto" w:fill="FFFFFF" w:themeFill="background1"/>
            <w:vAlign w:val="center"/>
          </w:tcPr>
          <w:p w14:paraId="252C0A4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259266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7C83BA4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0,381</w:t>
            </w:r>
          </w:p>
        </w:tc>
        <w:tc>
          <w:tcPr>
            <w:tcW w:w="709" w:type="dxa"/>
            <w:tcBorders>
              <w:top w:val="nil"/>
              <w:left w:val="nil"/>
              <w:bottom w:val="nil"/>
              <w:right w:val="dashed" w:sz="4" w:space="0" w:color="auto"/>
            </w:tcBorders>
            <w:shd w:val="clear" w:color="auto" w:fill="FFFFFF" w:themeFill="background1"/>
            <w:vAlign w:val="center"/>
          </w:tcPr>
          <w:p w14:paraId="648F60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0,155</w:t>
            </w:r>
          </w:p>
        </w:tc>
        <w:tc>
          <w:tcPr>
            <w:tcW w:w="708" w:type="dxa"/>
            <w:tcBorders>
              <w:top w:val="nil"/>
              <w:left w:val="dashed" w:sz="4" w:space="0" w:color="auto"/>
              <w:bottom w:val="nil"/>
              <w:right w:val="nil"/>
            </w:tcBorders>
            <w:shd w:val="clear" w:color="auto" w:fill="FFFFFF" w:themeFill="background1"/>
            <w:vAlign w:val="center"/>
          </w:tcPr>
          <w:p w14:paraId="6B7925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21B18B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333CF9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0,381</w:t>
            </w:r>
          </w:p>
        </w:tc>
        <w:tc>
          <w:tcPr>
            <w:tcW w:w="709" w:type="dxa"/>
            <w:tcBorders>
              <w:top w:val="nil"/>
              <w:left w:val="nil"/>
              <w:bottom w:val="nil"/>
              <w:right w:val="nil"/>
            </w:tcBorders>
            <w:shd w:val="clear" w:color="auto" w:fill="FFFFFF" w:themeFill="background1"/>
            <w:vAlign w:val="center"/>
          </w:tcPr>
          <w:p w14:paraId="454642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0,155</w:t>
            </w:r>
          </w:p>
        </w:tc>
      </w:tr>
      <w:tr w:rsidR="005C2162" w:rsidRPr="005C524D" w14:paraId="69DB3CC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FAC46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F08C5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E9287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6768D0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3D0C58B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1DB57B1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0,278</w:t>
            </w:r>
          </w:p>
        </w:tc>
        <w:tc>
          <w:tcPr>
            <w:tcW w:w="709" w:type="dxa"/>
            <w:tcBorders>
              <w:top w:val="nil"/>
              <w:left w:val="nil"/>
              <w:bottom w:val="nil"/>
            </w:tcBorders>
            <w:shd w:val="clear" w:color="auto" w:fill="F2F2F2" w:themeFill="background1" w:themeFillShade="F2"/>
            <w:vAlign w:val="center"/>
          </w:tcPr>
          <w:p w14:paraId="5640FE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0,056</w:t>
            </w:r>
          </w:p>
        </w:tc>
        <w:tc>
          <w:tcPr>
            <w:tcW w:w="708" w:type="dxa"/>
            <w:tcBorders>
              <w:top w:val="nil"/>
              <w:bottom w:val="nil"/>
              <w:right w:val="nil"/>
            </w:tcBorders>
            <w:shd w:val="clear" w:color="auto" w:fill="F2F2F2" w:themeFill="background1" w:themeFillShade="F2"/>
            <w:vAlign w:val="center"/>
          </w:tcPr>
          <w:p w14:paraId="1676DE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69551C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013321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dashed" w:sz="4" w:space="0" w:color="auto"/>
            </w:tcBorders>
            <w:shd w:val="clear" w:color="auto" w:fill="F2F2F2" w:themeFill="background1" w:themeFillShade="F2"/>
            <w:vAlign w:val="center"/>
          </w:tcPr>
          <w:p w14:paraId="21A2DF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8" w:type="dxa"/>
            <w:tcBorders>
              <w:top w:val="nil"/>
              <w:left w:val="dashed" w:sz="4" w:space="0" w:color="auto"/>
              <w:bottom w:val="nil"/>
              <w:right w:val="nil"/>
            </w:tcBorders>
            <w:shd w:val="clear" w:color="auto" w:fill="F2F2F2" w:themeFill="background1" w:themeFillShade="F2"/>
            <w:vAlign w:val="center"/>
          </w:tcPr>
          <w:p w14:paraId="005F4B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62D892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2979A3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3A7D09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r>
      <w:tr w:rsidR="005C2162" w:rsidRPr="005C524D" w14:paraId="19EDBEE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AB825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58F96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083C8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A15A4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0,911</w:t>
            </w:r>
          </w:p>
        </w:tc>
        <w:tc>
          <w:tcPr>
            <w:tcW w:w="703" w:type="dxa"/>
            <w:tcBorders>
              <w:top w:val="nil"/>
              <w:left w:val="nil"/>
              <w:bottom w:val="nil"/>
              <w:right w:val="nil"/>
            </w:tcBorders>
            <w:shd w:val="clear" w:color="auto" w:fill="FFFFFF" w:themeFill="background1"/>
            <w:vAlign w:val="center"/>
          </w:tcPr>
          <w:p w14:paraId="0B1129C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0,729</w:t>
            </w:r>
          </w:p>
        </w:tc>
        <w:tc>
          <w:tcPr>
            <w:tcW w:w="709" w:type="dxa"/>
            <w:tcBorders>
              <w:top w:val="nil"/>
              <w:left w:val="nil"/>
              <w:bottom w:val="nil"/>
              <w:right w:val="nil"/>
            </w:tcBorders>
            <w:shd w:val="clear" w:color="auto" w:fill="FFFFFF" w:themeFill="background1"/>
            <w:vAlign w:val="center"/>
          </w:tcPr>
          <w:p w14:paraId="2C7CF59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0,288</w:t>
            </w:r>
          </w:p>
        </w:tc>
        <w:tc>
          <w:tcPr>
            <w:tcW w:w="709" w:type="dxa"/>
            <w:tcBorders>
              <w:top w:val="nil"/>
              <w:left w:val="nil"/>
              <w:bottom w:val="nil"/>
            </w:tcBorders>
            <w:shd w:val="clear" w:color="auto" w:fill="FFFFFF" w:themeFill="background1"/>
            <w:vAlign w:val="center"/>
          </w:tcPr>
          <w:p w14:paraId="50E749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0,058</w:t>
            </w:r>
          </w:p>
        </w:tc>
        <w:tc>
          <w:tcPr>
            <w:tcW w:w="708" w:type="dxa"/>
            <w:tcBorders>
              <w:top w:val="nil"/>
              <w:bottom w:val="nil"/>
              <w:right w:val="nil"/>
            </w:tcBorders>
            <w:shd w:val="clear" w:color="auto" w:fill="FFFFFF" w:themeFill="background1"/>
            <w:vAlign w:val="center"/>
          </w:tcPr>
          <w:p w14:paraId="53FF49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03C4C1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2E33A3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0,447</w:t>
            </w:r>
          </w:p>
        </w:tc>
        <w:tc>
          <w:tcPr>
            <w:tcW w:w="709" w:type="dxa"/>
            <w:tcBorders>
              <w:top w:val="nil"/>
              <w:left w:val="nil"/>
              <w:bottom w:val="nil"/>
              <w:right w:val="dashed" w:sz="4" w:space="0" w:color="auto"/>
            </w:tcBorders>
            <w:shd w:val="clear" w:color="auto" w:fill="FFFFFF" w:themeFill="background1"/>
            <w:vAlign w:val="center"/>
          </w:tcPr>
          <w:p w14:paraId="0E0BC3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0,185</w:t>
            </w:r>
          </w:p>
        </w:tc>
        <w:tc>
          <w:tcPr>
            <w:tcW w:w="708" w:type="dxa"/>
            <w:tcBorders>
              <w:top w:val="nil"/>
              <w:left w:val="dashed" w:sz="4" w:space="0" w:color="auto"/>
              <w:bottom w:val="nil"/>
              <w:right w:val="nil"/>
            </w:tcBorders>
            <w:shd w:val="clear" w:color="auto" w:fill="FFFFFF" w:themeFill="background1"/>
            <w:vAlign w:val="center"/>
          </w:tcPr>
          <w:p w14:paraId="744563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250E65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344879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5B745BA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0,185</w:t>
            </w:r>
          </w:p>
        </w:tc>
      </w:tr>
      <w:tr w:rsidR="005C2162" w:rsidRPr="005C524D" w14:paraId="3C5BC1B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0C1B9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30685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C34AA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B79D33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7BA8956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0D77B77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tcBorders>
            <w:shd w:val="clear" w:color="auto" w:fill="F2F2F2" w:themeFill="background1" w:themeFillShade="F2"/>
            <w:vAlign w:val="center"/>
          </w:tcPr>
          <w:p w14:paraId="44C6AC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14CCA5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09F3C4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67D89E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dashed" w:sz="4" w:space="0" w:color="auto"/>
            </w:tcBorders>
            <w:shd w:val="clear" w:color="auto" w:fill="F2F2F2" w:themeFill="background1" w:themeFillShade="F2"/>
            <w:vAlign w:val="center"/>
          </w:tcPr>
          <w:p w14:paraId="7C400C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left w:val="dashed" w:sz="4" w:space="0" w:color="auto"/>
              <w:bottom w:val="nil"/>
              <w:right w:val="nil"/>
            </w:tcBorders>
            <w:shd w:val="clear" w:color="auto" w:fill="F2F2F2" w:themeFill="background1" w:themeFillShade="F2"/>
            <w:vAlign w:val="center"/>
          </w:tcPr>
          <w:p w14:paraId="40345B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339650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28992B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171C86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r>
      <w:tr w:rsidR="005C2162" w:rsidRPr="005C524D" w14:paraId="25E062D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723E6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75DAF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01D6A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382604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0,678</w:t>
            </w:r>
          </w:p>
        </w:tc>
        <w:tc>
          <w:tcPr>
            <w:tcW w:w="703" w:type="dxa"/>
            <w:tcBorders>
              <w:top w:val="nil"/>
              <w:left w:val="nil"/>
              <w:bottom w:val="nil"/>
              <w:right w:val="nil"/>
            </w:tcBorders>
            <w:shd w:val="clear" w:color="auto" w:fill="FFFFFF" w:themeFill="background1"/>
            <w:vAlign w:val="center"/>
          </w:tcPr>
          <w:p w14:paraId="0BB3AE9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073E0FA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0,349</w:t>
            </w:r>
          </w:p>
        </w:tc>
        <w:tc>
          <w:tcPr>
            <w:tcW w:w="709" w:type="dxa"/>
            <w:tcBorders>
              <w:top w:val="nil"/>
              <w:left w:val="nil"/>
              <w:bottom w:val="nil"/>
            </w:tcBorders>
            <w:shd w:val="clear" w:color="auto" w:fill="FFFFFF" w:themeFill="background1"/>
            <w:vAlign w:val="center"/>
          </w:tcPr>
          <w:p w14:paraId="72EA6A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8" w:type="dxa"/>
            <w:tcBorders>
              <w:top w:val="nil"/>
              <w:bottom w:val="nil"/>
              <w:right w:val="nil"/>
            </w:tcBorders>
            <w:shd w:val="clear" w:color="auto" w:fill="FFFFFF" w:themeFill="background1"/>
            <w:vAlign w:val="center"/>
          </w:tcPr>
          <w:p w14:paraId="2603C6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79D3AF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0,532</w:t>
            </w:r>
          </w:p>
        </w:tc>
        <w:tc>
          <w:tcPr>
            <w:tcW w:w="709" w:type="dxa"/>
            <w:tcBorders>
              <w:top w:val="nil"/>
              <w:left w:val="nil"/>
              <w:bottom w:val="nil"/>
              <w:right w:val="nil"/>
            </w:tcBorders>
            <w:shd w:val="clear" w:color="auto" w:fill="FFFFFF" w:themeFill="background1"/>
            <w:vAlign w:val="center"/>
          </w:tcPr>
          <w:p w14:paraId="491316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0,224</w:t>
            </w:r>
          </w:p>
        </w:tc>
        <w:tc>
          <w:tcPr>
            <w:tcW w:w="709" w:type="dxa"/>
            <w:tcBorders>
              <w:top w:val="nil"/>
              <w:left w:val="nil"/>
              <w:bottom w:val="nil"/>
              <w:right w:val="dashed" w:sz="4" w:space="0" w:color="auto"/>
            </w:tcBorders>
            <w:shd w:val="clear" w:color="auto" w:fill="FFFFFF" w:themeFill="background1"/>
            <w:vAlign w:val="center"/>
          </w:tcPr>
          <w:p w14:paraId="7C5464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0,096</w:t>
            </w:r>
          </w:p>
        </w:tc>
        <w:tc>
          <w:tcPr>
            <w:tcW w:w="708" w:type="dxa"/>
            <w:tcBorders>
              <w:top w:val="nil"/>
              <w:left w:val="dashed" w:sz="4" w:space="0" w:color="auto"/>
              <w:bottom w:val="nil"/>
              <w:right w:val="nil"/>
            </w:tcBorders>
            <w:shd w:val="clear" w:color="auto" w:fill="FFFFFF" w:themeFill="background1"/>
            <w:vAlign w:val="center"/>
          </w:tcPr>
          <w:p w14:paraId="4C9CAD1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31A843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0,532</w:t>
            </w:r>
          </w:p>
        </w:tc>
        <w:tc>
          <w:tcPr>
            <w:tcW w:w="709" w:type="dxa"/>
            <w:tcBorders>
              <w:top w:val="nil"/>
              <w:left w:val="nil"/>
              <w:bottom w:val="nil"/>
              <w:right w:val="nil"/>
            </w:tcBorders>
            <w:shd w:val="clear" w:color="auto" w:fill="FFFFFF" w:themeFill="background1"/>
            <w:vAlign w:val="center"/>
          </w:tcPr>
          <w:p w14:paraId="1F32C6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0,224</w:t>
            </w:r>
          </w:p>
        </w:tc>
        <w:tc>
          <w:tcPr>
            <w:tcW w:w="709" w:type="dxa"/>
            <w:tcBorders>
              <w:top w:val="nil"/>
              <w:left w:val="nil"/>
              <w:bottom w:val="nil"/>
              <w:right w:val="nil"/>
            </w:tcBorders>
            <w:shd w:val="clear" w:color="auto" w:fill="FFFFFF" w:themeFill="background1"/>
            <w:vAlign w:val="center"/>
          </w:tcPr>
          <w:p w14:paraId="79F0CC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0,096</w:t>
            </w:r>
          </w:p>
        </w:tc>
      </w:tr>
      <w:tr w:rsidR="005C2162" w:rsidRPr="005C524D" w14:paraId="062178C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C3CD7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514EA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E6578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5DC1C2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382FA1C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165F662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0,348</w:t>
            </w:r>
          </w:p>
        </w:tc>
        <w:tc>
          <w:tcPr>
            <w:tcW w:w="709" w:type="dxa"/>
            <w:tcBorders>
              <w:top w:val="nil"/>
              <w:left w:val="nil"/>
              <w:bottom w:val="nil"/>
            </w:tcBorders>
            <w:shd w:val="clear" w:color="auto" w:fill="F2F2F2" w:themeFill="background1" w:themeFillShade="F2"/>
            <w:vAlign w:val="center"/>
          </w:tcPr>
          <w:p w14:paraId="64DECB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523F09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576E23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37480B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dashed" w:sz="4" w:space="0" w:color="auto"/>
            </w:tcBorders>
            <w:shd w:val="clear" w:color="auto" w:fill="F2F2F2" w:themeFill="background1" w:themeFillShade="F2"/>
            <w:vAlign w:val="center"/>
          </w:tcPr>
          <w:p w14:paraId="61F4CA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c>
          <w:tcPr>
            <w:tcW w:w="708" w:type="dxa"/>
            <w:tcBorders>
              <w:top w:val="nil"/>
              <w:left w:val="dashed" w:sz="4" w:space="0" w:color="auto"/>
              <w:bottom w:val="nil"/>
              <w:right w:val="nil"/>
            </w:tcBorders>
            <w:shd w:val="clear" w:color="auto" w:fill="F2F2F2" w:themeFill="background1" w:themeFillShade="F2"/>
            <w:vAlign w:val="center"/>
          </w:tcPr>
          <w:p w14:paraId="070E7A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516E00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042345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582B09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r>
      <w:tr w:rsidR="005C2162" w:rsidRPr="005C524D" w14:paraId="0046FBA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D22E0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E1049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1EAD6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93E12F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0,876</w:t>
            </w:r>
          </w:p>
        </w:tc>
        <w:tc>
          <w:tcPr>
            <w:tcW w:w="703" w:type="dxa"/>
            <w:tcBorders>
              <w:top w:val="nil"/>
              <w:left w:val="nil"/>
              <w:bottom w:val="nil"/>
              <w:right w:val="nil"/>
            </w:tcBorders>
            <w:shd w:val="clear" w:color="auto" w:fill="FFFFFF" w:themeFill="background1"/>
            <w:vAlign w:val="center"/>
          </w:tcPr>
          <w:p w14:paraId="2D6B626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0BABEC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0,360</w:t>
            </w:r>
          </w:p>
        </w:tc>
        <w:tc>
          <w:tcPr>
            <w:tcW w:w="709" w:type="dxa"/>
            <w:tcBorders>
              <w:top w:val="nil"/>
              <w:left w:val="nil"/>
              <w:bottom w:val="nil"/>
            </w:tcBorders>
            <w:shd w:val="clear" w:color="auto" w:fill="FFFFFF" w:themeFill="background1"/>
            <w:vAlign w:val="center"/>
          </w:tcPr>
          <w:p w14:paraId="5DA582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0,143</w:t>
            </w:r>
          </w:p>
        </w:tc>
        <w:tc>
          <w:tcPr>
            <w:tcW w:w="708" w:type="dxa"/>
            <w:tcBorders>
              <w:top w:val="nil"/>
              <w:bottom w:val="nil"/>
              <w:right w:val="nil"/>
            </w:tcBorders>
            <w:shd w:val="clear" w:color="auto" w:fill="FFFFFF" w:themeFill="background1"/>
            <w:vAlign w:val="center"/>
          </w:tcPr>
          <w:p w14:paraId="318A38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1E9F3A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5D8C11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0,357</w:t>
            </w:r>
          </w:p>
        </w:tc>
        <w:tc>
          <w:tcPr>
            <w:tcW w:w="709" w:type="dxa"/>
            <w:tcBorders>
              <w:top w:val="nil"/>
              <w:left w:val="nil"/>
              <w:bottom w:val="nil"/>
              <w:right w:val="dashed" w:sz="4" w:space="0" w:color="auto"/>
            </w:tcBorders>
            <w:shd w:val="clear" w:color="auto" w:fill="FFFFFF" w:themeFill="background1"/>
            <w:vAlign w:val="center"/>
          </w:tcPr>
          <w:p w14:paraId="6198CA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0,139</w:t>
            </w:r>
          </w:p>
        </w:tc>
        <w:tc>
          <w:tcPr>
            <w:tcW w:w="708" w:type="dxa"/>
            <w:tcBorders>
              <w:top w:val="nil"/>
              <w:left w:val="dashed" w:sz="4" w:space="0" w:color="auto"/>
              <w:bottom w:val="nil"/>
              <w:right w:val="nil"/>
            </w:tcBorders>
            <w:shd w:val="clear" w:color="auto" w:fill="FFFFFF" w:themeFill="background1"/>
            <w:vAlign w:val="center"/>
          </w:tcPr>
          <w:p w14:paraId="3DA23C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14086A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21E5BE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0,357</w:t>
            </w:r>
          </w:p>
        </w:tc>
        <w:tc>
          <w:tcPr>
            <w:tcW w:w="709" w:type="dxa"/>
            <w:tcBorders>
              <w:top w:val="nil"/>
              <w:left w:val="nil"/>
              <w:bottom w:val="nil"/>
              <w:right w:val="nil"/>
            </w:tcBorders>
            <w:shd w:val="clear" w:color="auto" w:fill="FFFFFF" w:themeFill="background1"/>
            <w:vAlign w:val="center"/>
          </w:tcPr>
          <w:p w14:paraId="05CF644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0,139</w:t>
            </w:r>
          </w:p>
        </w:tc>
      </w:tr>
      <w:tr w:rsidR="005C2162" w:rsidRPr="005C524D" w14:paraId="2D4CE58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E319C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05FCB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617B3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65D7F2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1BE3098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6FF05EA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736BD6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0B0D0E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0EDEF5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1A6D13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dashed" w:sz="4" w:space="0" w:color="auto"/>
            </w:tcBorders>
            <w:shd w:val="clear" w:color="auto" w:fill="F2F2F2" w:themeFill="background1" w:themeFillShade="F2"/>
            <w:vAlign w:val="center"/>
          </w:tcPr>
          <w:p w14:paraId="659A8C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8" w:type="dxa"/>
            <w:tcBorders>
              <w:top w:val="nil"/>
              <w:left w:val="dashed" w:sz="4" w:space="0" w:color="auto"/>
              <w:bottom w:val="nil"/>
              <w:right w:val="nil"/>
            </w:tcBorders>
            <w:shd w:val="clear" w:color="auto" w:fill="F2F2F2" w:themeFill="background1" w:themeFillShade="F2"/>
            <w:vAlign w:val="center"/>
          </w:tcPr>
          <w:p w14:paraId="74FAD0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553082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40FA2E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58D98E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r>
      <w:tr w:rsidR="005C2162" w:rsidRPr="005C524D" w14:paraId="322B2D1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A0F28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298D9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CD558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AE5EA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0,931</w:t>
            </w:r>
          </w:p>
        </w:tc>
        <w:tc>
          <w:tcPr>
            <w:tcW w:w="703" w:type="dxa"/>
            <w:tcBorders>
              <w:top w:val="nil"/>
              <w:left w:val="nil"/>
              <w:bottom w:val="nil"/>
              <w:right w:val="nil"/>
            </w:tcBorders>
            <w:shd w:val="clear" w:color="auto" w:fill="FFFFFF" w:themeFill="background1"/>
            <w:vAlign w:val="center"/>
          </w:tcPr>
          <w:p w14:paraId="2F72460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0,776</w:t>
            </w:r>
          </w:p>
        </w:tc>
        <w:tc>
          <w:tcPr>
            <w:tcW w:w="709" w:type="dxa"/>
            <w:tcBorders>
              <w:top w:val="nil"/>
              <w:left w:val="nil"/>
              <w:bottom w:val="nil"/>
              <w:right w:val="nil"/>
            </w:tcBorders>
            <w:shd w:val="clear" w:color="auto" w:fill="FFFFFF" w:themeFill="background1"/>
            <w:vAlign w:val="center"/>
          </w:tcPr>
          <w:p w14:paraId="4DF60D3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0,363</w:t>
            </w:r>
          </w:p>
        </w:tc>
        <w:tc>
          <w:tcPr>
            <w:tcW w:w="709" w:type="dxa"/>
            <w:tcBorders>
              <w:top w:val="nil"/>
              <w:left w:val="nil"/>
              <w:bottom w:val="nil"/>
            </w:tcBorders>
            <w:shd w:val="clear" w:color="auto" w:fill="FFFFFF" w:themeFill="background1"/>
            <w:vAlign w:val="center"/>
          </w:tcPr>
          <w:p w14:paraId="736666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0,100</w:t>
            </w:r>
          </w:p>
        </w:tc>
        <w:tc>
          <w:tcPr>
            <w:tcW w:w="708" w:type="dxa"/>
            <w:tcBorders>
              <w:top w:val="nil"/>
              <w:bottom w:val="nil"/>
              <w:right w:val="nil"/>
            </w:tcBorders>
            <w:shd w:val="clear" w:color="auto" w:fill="FFFFFF" w:themeFill="background1"/>
            <w:vAlign w:val="center"/>
          </w:tcPr>
          <w:p w14:paraId="3A6C981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0,893</w:t>
            </w:r>
          </w:p>
        </w:tc>
        <w:tc>
          <w:tcPr>
            <w:tcW w:w="709" w:type="dxa"/>
            <w:tcBorders>
              <w:top w:val="nil"/>
              <w:left w:val="nil"/>
              <w:bottom w:val="nil"/>
              <w:right w:val="nil"/>
            </w:tcBorders>
            <w:shd w:val="clear" w:color="auto" w:fill="FFFFFF" w:themeFill="background1"/>
            <w:vAlign w:val="center"/>
          </w:tcPr>
          <w:p w14:paraId="731355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47CD14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0,456</w:t>
            </w:r>
          </w:p>
        </w:tc>
        <w:tc>
          <w:tcPr>
            <w:tcW w:w="709" w:type="dxa"/>
            <w:tcBorders>
              <w:top w:val="nil"/>
              <w:left w:val="nil"/>
              <w:bottom w:val="nil"/>
              <w:right w:val="dashed" w:sz="4" w:space="0" w:color="auto"/>
            </w:tcBorders>
            <w:shd w:val="clear" w:color="auto" w:fill="FFFFFF" w:themeFill="background1"/>
            <w:vAlign w:val="center"/>
          </w:tcPr>
          <w:p w14:paraId="2185CE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0,181</w:t>
            </w:r>
          </w:p>
        </w:tc>
        <w:tc>
          <w:tcPr>
            <w:tcW w:w="708" w:type="dxa"/>
            <w:tcBorders>
              <w:top w:val="nil"/>
              <w:left w:val="dashed" w:sz="4" w:space="0" w:color="auto"/>
              <w:bottom w:val="nil"/>
              <w:right w:val="nil"/>
            </w:tcBorders>
            <w:shd w:val="clear" w:color="auto" w:fill="FFFFFF" w:themeFill="background1"/>
            <w:vAlign w:val="center"/>
          </w:tcPr>
          <w:p w14:paraId="253F629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0,893</w:t>
            </w:r>
          </w:p>
        </w:tc>
        <w:tc>
          <w:tcPr>
            <w:tcW w:w="709" w:type="dxa"/>
            <w:tcBorders>
              <w:top w:val="nil"/>
              <w:left w:val="nil"/>
              <w:bottom w:val="nil"/>
              <w:right w:val="nil"/>
            </w:tcBorders>
            <w:shd w:val="clear" w:color="auto" w:fill="FFFFFF" w:themeFill="background1"/>
            <w:vAlign w:val="center"/>
          </w:tcPr>
          <w:p w14:paraId="0BB6948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766CA5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0,456</w:t>
            </w:r>
          </w:p>
        </w:tc>
        <w:tc>
          <w:tcPr>
            <w:tcW w:w="709" w:type="dxa"/>
            <w:tcBorders>
              <w:top w:val="nil"/>
              <w:left w:val="nil"/>
              <w:bottom w:val="nil"/>
              <w:right w:val="nil"/>
            </w:tcBorders>
            <w:shd w:val="clear" w:color="auto" w:fill="FFFFFF" w:themeFill="background1"/>
            <w:vAlign w:val="center"/>
          </w:tcPr>
          <w:p w14:paraId="411DE01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0,181</w:t>
            </w:r>
          </w:p>
        </w:tc>
      </w:tr>
      <w:tr w:rsidR="005C2162" w:rsidRPr="005C524D" w14:paraId="1052A04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D6CED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6DC1E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57A85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85A043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505F9E5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7F4B82C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0,356</w:t>
            </w:r>
          </w:p>
        </w:tc>
        <w:tc>
          <w:tcPr>
            <w:tcW w:w="709" w:type="dxa"/>
            <w:tcBorders>
              <w:top w:val="nil"/>
              <w:left w:val="nil"/>
              <w:bottom w:val="nil"/>
            </w:tcBorders>
            <w:shd w:val="clear" w:color="auto" w:fill="F2F2F2" w:themeFill="background1" w:themeFillShade="F2"/>
            <w:vAlign w:val="center"/>
          </w:tcPr>
          <w:p w14:paraId="0EE58F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0,071</w:t>
            </w:r>
          </w:p>
        </w:tc>
        <w:tc>
          <w:tcPr>
            <w:tcW w:w="708" w:type="dxa"/>
            <w:tcBorders>
              <w:top w:val="nil"/>
              <w:bottom w:val="nil"/>
              <w:right w:val="nil"/>
            </w:tcBorders>
            <w:shd w:val="clear" w:color="auto" w:fill="F2F2F2" w:themeFill="background1" w:themeFillShade="F2"/>
            <w:vAlign w:val="center"/>
          </w:tcPr>
          <w:p w14:paraId="17B534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1D9DEA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E4563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dashed" w:sz="4" w:space="0" w:color="auto"/>
            </w:tcBorders>
            <w:shd w:val="clear" w:color="auto" w:fill="F2F2F2" w:themeFill="background1" w:themeFillShade="F2"/>
            <w:vAlign w:val="center"/>
          </w:tcPr>
          <w:p w14:paraId="5716A6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c>
          <w:tcPr>
            <w:tcW w:w="708" w:type="dxa"/>
            <w:tcBorders>
              <w:top w:val="nil"/>
              <w:left w:val="dashed" w:sz="4" w:space="0" w:color="auto"/>
              <w:bottom w:val="nil"/>
              <w:right w:val="nil"/>
            </w:tcBorders>
            <w:shd w:val="clear" w:color="auto" w:fill="F2F2F2" w:themeFill="background1" w:themeFillShade="F2"/>
            <w:vAlign w:val="center"/>
          </w:tcPr>
          <w:p w14:paraId="1AF5DA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64C53E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7DEF1B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59042D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r>
      <w:tr w:rsidR="005C2162" w:rsidRPr="005C524D" w14:paraId="16200B5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CDBAB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254A9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4F144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6E275A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0,954</w:t>
            </w:r>
          </w:p>
        </w:tc>
        <w:tc>
          <w:tcPr>
            <w:tcW w:w="703" w:type="dxa"/>
            <w:tcBorders>
              <w:top w:val="nil"/>
              <w:left w:val="nil"/>
              <w:bottom w:val="nil"/>
              <w:right w:val="nil"/>
            </w:tcBorders>
            <w:shd w:val="clear" w:color="auto" w:fill="FFFFFF" w:themeFill="background1"/>
            <w:vAlign w:val="center"/>
          </w:tcPr>
          <w:p w14:paraId="48C97FF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753EBB7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0,363</w:t>
            </w:r>
          </w:p>
        </w:tc>
        <w:tc>
          <w:tcPr>
            <w:tcW w:w="709" w:type="dxa"/>
            <w:tcBorders>
              <w:top w:val="nil"/>
              <w:left w:val="nil"/>
              <w:bottom w:val="nil"/>
            </w:tcBorders>
            <w:shd w:val="clear" w:color="auto" w:fill="FFFFFF" w:themeFill="background1"/>
            <w:vAlign w:val="center"/>
          </w:tcPr>
          <w:p w14:paraId="02AB69F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0,074</w:t>
            </w:r>
          </w:p>
        </w:tc>
        <w:tc>
          <w:tcPr>
            <w:tcW w:w="708" w:type="dxa"/>
            <w:tcBorders>
              <w:top w:val="nil"/>
              <w:bottom w:val="nil"/>
              <w:right w:val="nil"/>
            </w:tcBorders>
            <w:shd w:val="clear" w:color="auto" w:fill="FFFFFF" w:themeFill="background1"/>
            <w:vAlign w:val="center"/>
          </w:tcPr>
          <w:p w14:paraId="050C6A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0,902</w:t>
            </w:r>
          </w:p>
        </w:tc>
        <w:tc>
          <w:tcPr>
            <w:tcW w:w="709" w:type="dxa"/>
            <w:tcBorders>
              <w:top w:val="nil"/>
              <w:left w:val="nil"/>
              <w:bottom w:val="nil"/>
              <w:right w:val="nil"/>
            </w:tcBorders>
            <w:shd w:val="clear" w:color="auto" w:fill="FFFFFF" w:themeFill="background1"/>
            <w:vAlign w:val="center"/>
          </w:tcPr>
          <w:p w14:paraId="485773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5DF6F0A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0,533</w:t>
            </w:r>
          </w:p>
        </w:tc>
        <w:tc>
          <w:tcPr>
            <w:tcW w:w="709" w:type="dxa"/>
            <w:tcBorders>
              <w:top w:val="nil"/>
              <w:left w:val="nil"/>
              <w:bottom w:val="nil"/>
              <w:right w:val="dashed" w:sz="4" w:space="0" w:color="auto"/>
            </w:tcBorders>
            <w:shd w:val="clear" w:color="auto" w:fill="FFFFFF" w:themeFill="background1"/>
            <w:vAlign w:val="center"/>
          </w:tcPr>
          <w:p w14:paraId="657BD8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0,221</w:t>
            </w:r>
          </w:p>
        </w:tc>
        <w:tc>
          <w:tcPr>
            <w:tcW w:w="708" w:type="dxa"/>
            <w:tcBorders>
              <w:top w:val="nil"/>
              <w:left w:val="dashed" w:sz="4" w:space="0" w:color="auto"/>
              <w:bottom w:val="nil"/>
              <w:right w:val="nil"/>
            </w:tcBorders>
            <w:shd w:val="clear" w:color="auto" w:fill="FFFFFF" w:themeFill="background1"/>
            <w:vAlign w:val="center"/>
          </w:tcPr>
          <w:p w14:paraId="5B35C3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0,902</w:t>
            </w:r>
          </w:p>
        </w:tc>
        <w:tc>
          <w:tcPr>
            <w:tcW w:w="709" w:type="dxa"/>
            <w:tcBorders>
              <w:top w:val="nil"/>
              <w:left w:val="nil"/>
              <w:bottom w:val="nil"/>
              <w:right w:val="nil"/>
            </w:tcBorders>
            <w:shd w:val="clear" w:color="auto" w:fill="FFFFFF" w:themeFill="background1"/>
            <w:vAlign w:val="center"/>
          </w:tcPr>
          <w:p w14:paraId="3893B8C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16253B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2D7900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0,221</w:t>
            </w:r>
          </w:p>
        </w:tc>
      </w:tr>
      <w:tr w:rsidR="005C2162" w:rsidRPr="005C524D" w14:paraId="2F75A4C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660E1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DBD88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B2E59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C3ECA7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2FE9769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2A767BE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tcBorders>
            <w:shd w:val="clear" w:color="auto" w:fill="F2F2F2" w:themeFill="background1" w:themeFillShade="F2"/>
            <w:vAlign w:val="center"/>
          </w:tcPr>
          <w:p w14:paraId="1E7B53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8" w:type="dxa"/>
            <w:tcBorders>
              <w:top w:val="nil"/>
              <w:bottom w:val="nil"/>
              <w:right w:val="nil"/>
            </w:tcBorders>
            <w:shd w:val="clear" w:color="auto" w:fill="F2F2F2" w:themeFill="background1" w:themeFillShade="F2"/>
            <w:vAlign w:val="center"/>
          </w:tcPr>
          <w:p w14:paraId="7C3D9E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303C1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222411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dashed" w:sz="4" w:space="0" w:color="auto"/>
            </w:tcBorders>
            <w:shd w:val="clear" w:color="auto" w:fill="F2F2F2" w:themeFill="background1" w:themeFillShade="F2"/>
            <w:vAlign w:val="center"/>
          </w:tcPr>
          <w:p w14:paraId="5CC674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c>
          <w:tcPr>
            <w:tcW w:w="708" w:type="dxa"/>
            <w:tcBorders>
              <w:top w:val="nil"/>
              <w:left w:val="dashed" w:sz="4" w:space="0" w:color="auto"/>
              <w:bottom w:val="nil"/>
              <w:right w:val="nil"/>
            </w:tcBorders>
            <w:shd w:val="clear" w:color="auto" w:fill="F2F2F2" w:themeFill="background1" w:themeFillShade="F2"/>
            <w:vAlign w:val="center"/>
          </w:tcPr>
          <w:p w14:paraId="446BB4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2F20D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B0935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3B57B9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r>
      <w:tr w:rsidR="005C2162" w:rsidRPr="005C524D" w14:paraId="08E8B02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F3EF7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DB926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30E42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52C08C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0,946</w:t>
            </w:r>
          </w:p>
        </w:tc>
        <w:tc>
          <w:tcPr>
            <w:tcW w:w="703" w:type="dxa"/>
            <w:tcBorders>
              <w:top w:val="nil"/>
              <w:left w:val="nil"/>
              <w:bottom w:val="nil"/>
              <w:right w:val="nil"/>
            </w:tcBorders>
            <w:shd w:val="clear" w:color="auto" w:fill="FFFFFF" w:themeFill="background1"/>
            <w:vAlign w:val="center"/>
          </w:tcPr>
          <w:p w14:paraId="155A58C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460B71A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0,532</w:t>
            </w:r>
          </w:p>
        </w:tc>
        <w:tc>
          <w:tcPr>
            <w:tcW w:w="709" w:type="dxa"/>
            <w:tcBorders>
              <w:top w:val="nil"/>
              <w:left w:val="nil"/>
              <w:bottom w:val="nil"/>
            </w:tcBorders>
            <w:shd w:val="clear" w:color="auto" w:fill="FFFFFF" w:themeFill="background1"/>
            <w:vAlign w:val="center"/>
          </w:tcPr>
          <w:p w14:paraId="4014CE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0,300</w:t>
            </w:r>
          </w:p>
        </w:tc>
        <w:tc>
          <w:tcPr>
            <w:tcW w:w="708" w:type="dxa"/>
            <w:tcBorders>
              <w:top w:val="nil"/>
              <w:bottom w:val="nil"/>
              <w:right w:val="nil"/>
            </w:tcBorders>
            <w:shd w:val="clear" w:color="auto" w:fill="FFFFFF" w:themeFill="background1"/>
            <w:vAlign w:val="center"/>
          </w:tcPr>
          <w:p w14:paraId="7954C0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0,980</w:t>
            </w:r>
          </w:p>
        </w:tc>
        <w:tc>
          <w:tcPr>
            <w:tcW w:w="709" w:type="dxa"/>
            <w:tcBorders>
              <w:top w:val="nil"/>
              <w:left w:val="nil"/>
              <w:bottom w:val="nil"/>
              <w:right w:val="nil"/>
            </w:tcBorders>
            <w:shd w:val="clear" w:color="auto" w:fill="FFFFFF" w:themeFill="background1"/>
            <w:vAlign w:val="center"/>
          </w:tcPr>
          <w:p w14:paraId="4373A2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463F21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0,389</w:t>
            </w:r>
          </w:p>
        </w:tc>
        <w:tc>
          <w:tcPr>
            <w:tcW w:w="709" w:type="dxa"/>
            <w:tcBorders>
              <w:top w:val="nil"/>
              <w:left w:val="nil"/>
              <w:bottom w:val="nil"/>
              <w:right w:val="dashed" w:sz="4" w:space="0" w:color="auto"/>
            </w:tcBorders>
            <w:shd w:val="clear" w:color="auto" w:fill="FFFFFF" w:themeFill="background1"/>
            <w:vAlign w:val="center"/>
          </w:tcPr>
          <w:p w14:paraId="7EF1B0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0,143</w:t>
            </w:r>
          </w:p>
        </w:tc>
        <w:tc>
          <w:tcPr>
            <w:tcW w:w="708" w:type="dxa"/>
            <w:tcBorders>
              <w:top w:val="nil"/>
              <w:left w:val="dashed" w:sz="4" w:space="0" w:color="auto"/>
              <w:bottom w:val="nil"/>
              <w:right w:val="nil"/>
            </w:tcBorders>
            <w:shd w:val="clear" w:color="auto" w:fill="FFFFFF" w:themeFill="background1"/>
            <w:vAlign w:val="center"/>
          </w:tcPr>
          <w:p w14:paraId="191B8B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0,980</w:t>
            </w:r>
          </w:p>
        </w:tc>
        <w:tc>
          <w:tcPr>
            <w:tcW w:w="709" w:type="dxa"/>
            <w:tcBorders>
              <w:top w:val="nil"/>
              <w:left w:val="nil"/>
              <w:bottom w:val="nil"/>
              <w:right w:val="nil"/>
            </w:tcBorders>
            <w:shd w:val="clear" w:color="auto" w:fill="FFFFFF" w:themeFill="background1"/>
            <w:vAlign w:val="center"/>
          </w:tcPr>
          <w:p w14:paraId="50C80B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2561DB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0,389</w:t>
            </w:r>
          </w:p>
        </w:tc>
        <w:tc>
          <w:tcPr>
            <w:tcW w:w="709" w:type="dxa"/>
            <w:tcBorders>
              <w:top w:val="nil"/>
              <w:left w:val="nil"/>
              <w:bottom w:val="nil"/>
              <w:right w:val="nil"/>
            </w:tcBorders>
            <w:shd w:val="clear" w:color="auto" w:fill="FFFFFF" w:themeFill="background1"/>
            <w:vAlign w:val="center"/>
          </w:tcPr>
          <w:p w14:paraId="3626C8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0,143</w:t>
            </w:r>
          </w:p>
        </w:tc>
      </w:tr>
      <w:tr w:rsidR="005C2162" w:rsidRPr="005C524D" w14:paraId="2041E84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1BB77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FF1C7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977BE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1D0186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5745475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17CDB9E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0,604</w:t>
            </w:r>
          </w:p>
        </w:tc>
        <w:tc>
          <w:tcPr>
            <w:tcW w:w="709" w:type="dxa"/>
            <w:tcBorders>
              <w:top w:val="nil"/>
              <w:left w:val="nil"/>
              <w:bottom w:val="nil"/>
            </w:tcBorders>
            <w:shd w:val="clear" w:color="auto" w:fill="F2F2F2" w:themeFill="background1" w:themeFillShade="F2"/>
            <w:vAlign w:val="center"/>
          </w:tcPr>
          <w:p w14:paraId="4A60C3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0,228</w:t>
            </w:r>
          </w:p>
        </w:tc>
        <w:tc>
          <w:tcPr>
            <w:tcW w:w="708" w:type="dxa"/>
            <w:tcBorders>
              <w:top w:val="nil"/>
              <w:bottom w:val="nil"/>
              <w:right w:val="nil"/>
            </w:tcBorders>
            <w:shd w:val="clear" w:color="auto" w:fill="F2F2F2" w:themeFill="background1" w:themeFillShade="F2"/>
            <w:vAlign w:val="center"/>
          </w:tcPr>
          <w:p w14:paraId="7D2D93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58771D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6CC6A3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dashed" w:sz="4" w:space="0" w:color="auto"/>
            </w:tcBorders>
            <w:shd w:val="clear" w:color="auto" w:fill="F2F2F2" w:themeFill="background1" w:themeFillShade="F2"/>
            <w:vAlign w:val="center"/>
          </w:tcPr>
          <w:p w14:paraId="1B761D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c>
          <w:tcPr>
            <w:tcW w:w="708" w:type="dxa"/>
            <w:tcBorders>
              <w:top w:val="nil"/>
              <w:left w:val="dashed" w:sz="4" w:space="0" w:color="auto"/>
              <w:bottom w:val="nil"/>
              <w:right w:val="nil"/>
            </w:tcBorders>
            <w:shd w:val="clear" w:color="auto" w:fill="F2F2F2" w:themeFill="background1" w:themeFillShade="F2"/>
            <w:vAlign w:val="center"/>
          </w:tcPr>
          <w:p w14:paraId="1D66B9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08E2A5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79F391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102CC3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r>
      <w:tr w:rsidR="005C2162" w:rsidRPr="005C524D" w14:paraId="1549380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B791A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FEA37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76A7D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B6ABC4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3" w:type="dxa"/>
            <w:tcBorders>
              <w:top w:val="nil"/>
              <w:left w:val="nil"/>
              <w:bottom w:val="nil"/>
              <w:right w:val="nil"/>
            </w:tcBorders>
            <w:shd w:val="clear" w:color="auto" w:fill="FFFFFF" w:themeFill="background1"/>
            <w:vAlign w:val="center"/>
          </w:tcPr>
          <w:p w14:paraId="08C5F6D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0,939</w:t>
            </w:r>
          </w:p>
        </w:tc>
        <w:tc>
          <w:tcPr>
            <w:tcW w:w="709" w:type="dxa"/>
            <w:tcBorders>
              <w:top w:val="nil"/>
              <w:left w:val="nil"/>
              <w:bottom w:val="nil"/>
              <w:right w:val="nil"/>
            </w:tcBorders>
            <w:shd w:val="clear" w:color="auto" w:fill="FFFFFF" w:themeFill="background1"/>
            <w:vAlign w:val="center"/>
          </w:tcPr>
          <w:p w14:paraId="2D9A6F8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0,610</w:t>
            </w:r>
          </w:p>
        </w:tc>
        <w:tc>
          <w:tcPr>
            <w:tcW w:w="709" w:type="dxa"/>
            <w:tcBorders>
              <w:top w:val="nil"/>
              <w:left w:val="nil"/>
              <w:bottom w:val="nil"/>
            </w:tcBorders>
            <w:shd w:val="clear" w:color="auto" w:fill="FFFFFF" w:themeFill="background1"/>
            <w:vAlign w:val="center"/>
          </w:tcPr>
          <w:p w14:paraId="18B5E3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0,233</w:t>
            </w:r>
          </w:p>
        </w:tc>
        <w:tc>
          <w:tcPr>
            <w:tcW w:w="708" w:type="dxa"/>
            <w:tcBorders>
              <w:top w:val="nil"/>
              <w:bottom w:val="nil"/>
              <w:right w:val="nil"/>
            </w:tcBorders>
            <w:shd w:val="clear" w:color="auto" w:fill="FFFFFF" w:themeFill="background1"/>
            <w:vAlign w:val="center"/>
          </w:tcPr>
          <w:p w14:paraId="14D7A6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300965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0,939</w:t>
            </w:r>
          </w:p>
        </w:tc>
        <w:tc>
          <w:tcPr>
            <w:tcW w:w="709" w:type="dxa"/>
            <w:tcBorders>
              <w:top w:val="nil"/>
              <w:left w:val="nil"/>
              <w:bottom w:val="nil"/>
              <w:right w:val="nil"/>
            </w:tcBorders>
            <w:shd w:val="clear" w:color="auto" w:fill="FFFFFF" w:themeFill="background1"/>
            <w:vAlign w:val="center"/>
          </w:tcPr>
          <w:p w14:paraId="738630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0,608</w:t>
            </w:r>
          </w:p>
        </w:tc>
        <w:tc>
          <w:tcPr>
            <w:tcW w:w="709" w:type="dxa"/>
            <w:tcBorders>
              <w:top w:val="nil"/>
              <w:left w:val="nil"/>
              <w:bottom w:val="nil"/>
              <w:right w:val="dashed" w:sz="4" w:space="0" w:color="auto"/>
            </w:tcBorders>
            <w:shd w:val="clear" w:color="auto" w:fill="FFFFFF" w:themeFill="background1"/>
            <w:vAlign w:val="center"/>
          </w:tcPr>
          <w:p w14:paraId="7E01F6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0,230</w:t>
            </w:r>
          </w:p>
        </w:tc>
        <w:tc>
          <w:tcPr>
            <w:tcW w:w="708" w:type="dxa"/>
            <w:tcBorders>
              <w:top w:val="nil"/>
              <w:left w:val="dashed" w:sz="4" w:space="0" w:color="auto"/>
              <w:bottom w:val="nil"/>
              <w:right w:val="nil"/>
            </w:tcBorders>
            <w:shd w:val="clear" w:color="auto" w:fill="FFFFFF" w:themeFill="background1"/>
            <w:vAlign w:val="center"/>
          </w:tcPr>
          <w:p w14:paraId="2C4F065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6EB28B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0,939</w:t>
            </w:r>
          </w:p>
        </w:tc>
        <w:tc>
          <w:tcPr>
            <w:tcW w:w="709" w:type="dxa"/>
            <w:tcBorders>
              <w:top w:val="nil"/>
              <w:left w:val="nil"/>
              <w:bottom w:val="nil"/>
              <w:right w:val="nil"/>
            </w:tcBorders>
            <w:shd w:val="clear" w:color="auto" w:fill="FFFFFF" w:themeFill="background1"/>
            <w:vAlign w:val="center"/>
          </w:tcPr>
          <w:p w14:paraId="529D7B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0,608</w:t>
            </w:r>
          </w:p>
        </w:tc>
        <w:tc>
          <w:tcPr>
            <w:tcW w:w="709" w:type="dxa"/>
            <w:tcBorders>
              <w:top w:val="nil"/>
              <w:left w:val="nil"/>
              <w:bottom w:val="nil"/>
              <w:right w:val="nil"/>
            </w:tcBorders>
            <w:shd w:val="clear" w:color="auto" w:fill="FFFFFF" w:themeFill="background1"/>
            <w:vAlign w:val="center"/>
          </w:tcPr>
          <w:p w14:paraId="7E90D5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0,230</w:t>
            </w:r>
          </w:p>
        </w:tc>
      </w:tr>
      <w:tr w:rsidR="005C2162" w:rsidRPr="005C524D" w14:paraId="45C1514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4F706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3D1E6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696CA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1EC2D7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5C991DA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791346F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739664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8" w:type="dxa"/>
            <w:tcBorders>
              <w:top w:val="nil"/>
              <w:bottom w:val="nil"/>
              <w:right w:val="nil"/>
            </w:tcBorders>
            <w:shd w:val="clear" w:color="auto" w:fill="F2F2F2" w:themeFill="background1" w:themeFillShade="F2"/>
            <w:vAlign w:val="center"/>
          </w:tcPr>
          <w:p w14:paraId="6B9B26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A266A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6EC3F8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dashed" w:sz="4" w:space="0" w:color="auto"/>
            </w:tcBorders>
            <w:shd w:val="clear" w:color="auto" w:fill="F2F2F2" w:themeFill="background1" w:themeFillShade="F2"/>
            <w:vAlign w:val="center"/>
          </w:tcPr>
          <w:p w14:paraId="6F312E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c>
          <w:tcPr>
            <w:tcW w:w="708" w:type="dxa"/>
            <w:tcBorders>
              <w:top w:val="nil"/>
              <w:left w:val="dashed" w:sz="4" w:space="0" w:color="auto"/>
              <w:bottom w:val="nil"/>
              <w:right w:val="nil"/>
            </w:tcBorders>
            <w:shd w:val="clear" w:color="auto" w:fill="F2F2F2" w:themeFill="background1" w:themeFillShade="F2"/>
            <w:vAlign w:val="center"/>
          </w:tcPr>
          <w:p w14:paraId="4CD2E5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1B1E4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30912B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4C4673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r>
      <w:tr w:rsidR="005C2162" w:rsidRPr="005C524D" w14:paraId="1F893E1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45896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598F1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77915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B28B26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3" w:type="dxa"/>
            <w:tcBorders>
              <w:top w:val="nil"/>
              <w:left w:val="nil"/>
              <w:bottom w:val="nil"/>
              <w:right w:val="nil"/>
            </w:tcBorders>
            <w:shd w:val="clear" w:color="auto" w:fill="FFFFFF" w:themeFill="background1"/>
            <w:vAlign w:val="center"/>
          </w:tcPr>
          <w:p w14:paraId="7350820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0,970</w:t>
            </w:r>
          </w:p>
        </w:tc>
        <w:tc>
          <w:tcPr>
            <w:tcW w:w="709" w:type="dxa"/>
            <w:tcBorders>
              <w:top w:val="nil"/>
              <w:left w:val="nil"/>
              <w:bottom w:val="nil"/>
              <w:right w:val="nil"/>
            </w:tcBorders>
            <w:shd w:val="clear" w:color="auto" w:fill="FFFFFF" w:themeFill="background1"/>
            <w:vAlign w:val="center"/>
          </w:tcPr>
          <w:p w14:paraId="7299A00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0,654</w:t>
            </w:r>
          </w:p>
        </w:tc>
        <w:tc>
          <w:tcPr>
            <w:tcW w:w="709" w:type="dxa"/>
            <w:tcBorders>
              <w:top w:val="nil"/>
              <w:left w:val="nil"/>
              <w:bottom w:val="nil"/>
            </w:tcBorders>
            <w:shd w:val="clear" w:color="auto" w:fill="FFFFFF" w:themeFill="background1"/>
            <w:vAlign w:val="center"/>
          </w:tcPr>
          <w:p w14:paraId="0A9E44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0,194</w:t>
            </w:r>
          </w:p>
        </w:tc>
        <w:tc>
          <w:tcPr>
            <w:tcW w:w="708" w:type="dxa"/>
            <w:tcBorders>
              <w:top w:val="nil"/>
              <w:bottom w:val="nil"/>
              <w:right w:val="nil"/>
            </w:tcBorders>
            <w:shd w:val="clear" w:color="auto" w:fill="FFFFFF" w:themeFill="background1"/>
            <w:vAlign w:val="center"/>
          </w:tcPr>
          <w:p w14:paraId="74C909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5F7C90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48CB73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0,740</w:t>
            </w:r>
          </w:p>
        </w:tc>
        <w:tc>
          <w:tcPr>
            <w:tcW w:w="709" w:type="dxa"/>
            <w:tcBorders>
              <w:top w:val="nil"/>
              <w:left w:val="nil"/>
              <w:bottom w:val="nil"/>
              <w:right w:val="dashed" w:sz="4" w:space="0" w:color="auto"/>
            </w:tcBorders>
            <w:shd w:val="clear" w:color="auto" w:fill="FFFFFF" w:themeFill="background1"/>
            <w:vAlign w:val="center"/>
          </w:tcPr>
          <w:p w14:paraId="402327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0,312</w:t>
            </w:r>
          </w:p>
        </w:tc>
        <w:tc>
          <w:tcPr>
            <w:tcW w:w="708" w:type="dxa"/>
            <w:tcBorders>
              <w:top w:val="nil"/>
              <w:left w:val="dashed" w:sz="4" w:space="0" w:color="auto"/>
              <w:bottom w:val="nil"/>
              <w:right w:val="nil"/>
            </w:tcBorders>
            <w:shd w:val="clear" w:color="auto" w:fill="FFFFFF" w:themeFill="background1"/>
            <w:vAlign w:val="center"/>
          </w:tcPr>
          <w:p w14:paraId="1FB3C7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4EE8BB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517C85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0,740</w:t>
            </w:r>
          </w:p>
        </w:tc>
        <w:tc>
          <w:tcPr>
            <w:tcW w:w="709" w:type="dxa"/>
            <w:tcBorders>
              <w:top w:val="nil"/>
              <w:left w:val="nil"/>
              <w:bottom w:val="nil"/>
              <w:right w:val="nil"/>
            </w:tcBorders>
            <w:shd w:val="clear" w:color="auto" w:fill="FFFFFF" w:themeFill="background1"/>
            <w:vAlign w:val="center"/>
          </w:tcPr>
          <w:p w14:paraId="3115772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0,312</w:t>
            </w:r>
          </w:p>
        </w:tc>
      </w:tr>
      <w:tr w:rsidR="005C2162" w:rsidRPr="005C524D" w14:paraId="1A17407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F1F6B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36AAB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E3468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B8AC07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25060A8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3CE44C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0,683</w:t>
            </w:r>
          </w:p>
        </w:tc>
        <w:tc>
          <w:tcPr>
            <w:tcW w:w="709" w:type="dxa"/>
            <w:tcBorders>
              <w:top w:val="nil"/>
              <w:left w:val="nil"/>
              <w:bottom w:val="nil"/>
            </w:tcBorders>
            <w:shd w:val="clear" w:color="auto" w:fill="F2F2F2" w:themeFill="background1" w:themeFillShade="F2"/>
            <w:vAlign w:val="center"/>
          </w:tcPr>
          <w:p w14:paraId="4B30F2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8" w:type="dxa"/>
            <w:tcBorders>
              <w:top w:val="nil"/>
              <w:bottom w:val="nil"/>
              <w:right w:val="nil"/>
            </w:tcBorders>
            <w:shd w:val="clear" w:color="auto" w:fill="F2F2F2" w:themeFill="background1" w:themeFillShade="F2"/>
            <w:vAlign w:val="center"/>
          </w:tcPr>
          <w:p w14:paraId="2FDD06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4D5F19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451AE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dashed" w:sz="4" w:space="0" w:color="auto"/>
            </w:tcBorders>
            <w:shd w:val="clear" w:color="auto" w:fill="F2F2F2" w:themeFill="background1" w:themeFillShade="F2"/>
            <w:vAlign w:val="center"/>
          </w:tcPr>
          <w:p w14:paraId="5C9181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c>
          <w:tcPr>
            <w:tcW w:w="708" w:type="dxa"/>
            <w:tcBorders>
              <w:top w:val="nil"/>
              <w:left w:val="dashed" w:sz="4" w:space="0" w:color="auto"/>
              <w:bottom w:val="nil"/>
              <w:right w:val="nil"/>
            </w:tcBorders>
            <w:shd w:val="clear" w:color="auto" w:fill="F2F2F2" w:themeFill="background1" w:themeFillShade="F2"/>
            <w:vAlign w:val="center"/>
          </w:tcPr>
          <w:p w14:paraId="553230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01796C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A561A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444805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r>
      <w:tr w:rsidR="005C2162" w:rsidRPr="005C524D" w14:paraId="7F5F941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9116A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C2EA2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411CD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A15F4E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3" w:type="dxa"/>
            <w:tcBorders>
              <w:top w:val="nil"/>
              <w:left w:val="nil"/>
              <w:bottom w:val="nil"/>
              <w:right w:val="nil"/>
            </w:tcBorders>
            <w:shd w:val="clear" w:color="auto" w:fill="FFFFFF" w:themeFill="background1"/>
            <w:vAlign w:val="center"/>
          </w:tcPr>
          <w:p w14:paraId="1761532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0BBEF39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tcBorders>
            <w:shd w:val="clear" w:color="auto" w:fill="FFFFFF" w:themeFill="background1"/>
            <w:vAlign w:val="center"/>
          </w:tcPr>
          <w:p w14:paraId="37933F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0,165</w:t>
            </w:r>
          </w:p>
        </w:tc>
        <w:tc>
          <w:tcPr>
            <w:tcW w:w="708" w:type="dxa"/>
            <w:tcBorders>
              <w:top w:val="nil"/>
              <w:bottom w:val="nil"/>
              <w:right w:val="nil"/>
            </w:tcBorders>
            <w:shd w:val="clear" w:color="auto" w:fill="FFFFFF" w:themeFill="background1"/>
            <w:vAlign w:val="center"/>
          </w:tcPr>
          <w:p w14:paraId="26F3DC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7454BB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71B443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dashed" w:sz="4" w:space="0" w:color="auto"/>
            </w:tcBorders>
            <w:shd w:val="clear" w:color="auto" w:fill="FFFFFF" w:themeFill="background1"/>
            <w:vAlign w:val="center"/>
          </w:tcPr>
          <w:p w14:paraId="2B8D106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0,386</w:t>
            </w:r>
          </w:p>
        </w:tc>
        <w:tc>
          <w:tcPr>
            <w:tcW w:w="708" w:type="dxa"/>
            <w:tcBorders>
              <w:top w:val="nil"/>
              <w:left w:val="dashed" w:sz="4" w:space="0" w:color="auto"/>
              <w:bottom w:val="nil"/>
              <w:right w:val="nil"/>
            </w:tcBorders>
            <w:shd w:val="clear" w:color="auto" w:fill="FFFFFF" w:themeFill="background1"/>
            <w:vAlign w:val="center"/>
          </w:tcPr>
          <w:p w14:paraId="5DBB60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786F8FC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6AEC0F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7D27EA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0,386</w:t>
            </w:r>
          </w:p>
        </w:tc>
      </w:tr>
    </w:tbl>
    <w:p w14:paraId="10C06210" w14:textId="77777777" w:rsidR="005C2162" w:rsidRPr="005C524D" w:rsidRDefault="005C2162" w:rsidP="005C2162">
      <w:pPr>
        <w:spacing w:after="0" w:line="480" w:lineRule="auto"/>
        <w:ind w:firstLine="709"/>
        <w:jc w:val="both"/>
        <w:rPr>
          <w:rFonts w:ascii="Times New Roman" w:hAnsi="Times New Roman"/>
          <w:sz w:val="24"/>
          <w:szCs w:val="24"/>
        </w:rPr>
      </w:pPr>
    </w:p>
    <w:p w14:paraId="3F7ECC77" w14:textId="77777777" w:rsidR="005C2162" w:rsidRPr="005C524D" w:rsidRDefault="005C2162" w:rsidP="005C2162">
      <w:pPr>
        <w:rPr>
          <w:rFonts w:ascii="Times New Roman" w:hAnsi="Times New Roman"/>
          <w:sz w:val="24"/>
          <w:szCs w:val="24"/>
        </w:rPr>
      </w:pPr>
      <w:r w:rsidRPr="005C524D">
        <w:rPr>
          <w:rFonts w:ascii="Times New Roman" w:hAnsi="Times New Roman"/>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21DFD041"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7E76C419"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A4.2b</w:t>
            </w:r>
          </w:p>
          <w:p w14:paraId="2D4DEF3D"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three groups are compared and samples are extracted from double exponential distributions.  </w:t>
            </w:r>
          </w:p>
        </w:tc>
      </w:tr>
      <w:tr w:rsidR="005C2162" w:rsidRPr="005C524D" w14:paraId="510DD50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244FFF8"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4C1C82F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7CD92E92"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32DC8602"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088969D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AB1CF9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3274FB1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4CD08BA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778A3C4A"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D37CCAF"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30B41B55"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58B93120"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1AAE2E68"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2737025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0461335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1FFBA7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144AA0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0DF0BF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7F774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1B345C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42BB2D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1D3CA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5511E7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2AE6E4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76CBC3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022721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23FE8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38A513D7"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539E82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02F2D5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3903BA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5F14EA4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406D8DF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45EC68E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1981C2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2212A5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405E0B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72E40C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0,095</w:t>
            </w:r>
          </w:p>
        </w:tc>
        <w:tc>
          <w:tcPr>
            <w:tcW w:w="709" w:type="dxa"/>
            <w:tcBorders>
              <w:top w:val="single" w:sz="4" w:space="0" w:color="auto"/>
              <w:left w:val="nil"/>
              <w:bottom w:val="nil"/>
            </w:tcBorders>
            <w:shd w:val="clear" w:color="auto" w:fill="F2F2F2" w:themeFill="background1" w:themeFillShade="F2"/>
            <w:vAlign w:val="center"/>
          </w:tcPr>
          <w:p w14:paraId="31BD4C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0,062</w:t>
            </w:r>
          </w:p>
        </w:tc>
        <w:tc>
          <w:tcPr>
            <w:tcW w:w="708" w:type="dxa"/>
            <w:tcBorders>
              <w:top w:val="single" w:sz="4" w:space="0" w:color="auto"/>
              <w:bottom w:val="nil"/>
              <w:right w:val="nil"/>
            </w:tcBorders>
            <w:shd w:val="clear" w:color="auto" w:fill="F2F2F2" w:themeFill="background1" w:themeFillShade="F2"/>
            <w:vAlign w:val="center"/>
          </w:tcPr>
          <w:p w14:paraId="4626C6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0,282</w:t>
            </w:r>
          </w:p>
        </w:tc>
        <w:tc>
          <w:tcPr>
            <w:tcW w:w="709" w:type="dxa"/>
            <w:tcBorders>
              <w:top w:val="single" w:sz="4" w:space="0" w:color="auto"/>
              <w:left w:val="nil"/>
              <w:bottom w:val="nil"/>
              <w:right w:val="nil"/>
            </w:tcBorders>
            <w:shd w:val="clear" w:color="auto" w:fill="F2F2F2" w:themeFill="background1" w:themeFillShade="F2"/>
            <w:vAlign w:val="center"/>
          </w:tcPr>
          <w:p w14:paraId="58934F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266713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9" w:type="dxa"/>
            <w:tcBorders>
              <w:top w:val="single" w:sz="4" w:space="0" w:color="auto"/>
              <w:left w:val="nil"/>
              <w:bottom w:val="nil"/>
              <w:right w:val="nil"/>
            </w:tcBorders>
            <w:shd w:val="clear" w:color="auto" w:fill="F2F2F2" w:themeFill="background1" w:themeFillShade="F2"/>
            <w:vAlign w:val="center"/>
          </w:tcPr>
          <w:p w14:paraId="5B7528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0,086</w:t>
            </w:r>
          </w:p>
        </w:tc>
      </w:tr>
      <w:tr w:rsidR="005C2162" w:rsidRPr="005C524D" w14:paraId="5460CFF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FF6E7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E0A2C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759D1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BB447D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0,210</w:t>
            </w:r>
          </w:p>
        </w:tc>
        <w:tc>
          <w:tcPr>
            <w:tcW w:w="703" w:type="dxa"/>
            <w:tcBorders>
              <w:top w:val="nil"/>
              <w:left w:val="nil"/>
              <w:bottom w:val="nil"/>
              <w:right w:val="nil"/>
            </w:tcBorders>
            <w:shd w:val="clear" w:color="auto" w:fill="FFFFFF" w:themeFill="background1"/>
            <w:vAlign w:val="center"/>
          </w:tcPr>
          <w:p w14:paraId="3E35D9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0,224</w:t>
            </w:r>
          </w:p>
        </w:tc>
        <w:tc>
          <w:tcPr>
            <w:tcW w:w="709" w:type="dxa"/>
            <w:tcBorders>
              <w:top w:val="nil"/>
              <w:left w:val="nil"/>
              <w:bottom w:val="nil"/>
              <w:right w:val="nil"/>
            </w:tcBorders>
            <w:shd w:val="clear" w:color="auto" w:fill="FFFFFF" w:themeFill="background1"/>
            <w:vAlign w:val="center"/>
          </w:tcPr>
          <w:p w14:paraId="32D5AE6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0,227</w:t>
            </w:r>
          </w:p>
        </w:tc>
        <w:tc>
          <w:tcPr>
            <w:tcW w:w="709" w:type="dxa"/>
            <w:tcBorders>
              <w:top w:val="nil"/>
              <w:left w:val="nil"/>
              <w:bottom w:val="nil"/>
            </w:tcBorders>
            <w:shd w:val="clear" w:color="auto" w:fill="FFFFFF" w:themeFill="background1"/>
            <w:vAlign w:val="center"/>
          </w:tcPr>
          <w:p w14:paraId="4A9092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0,236</w:t>
            </w:r>
          </w:p>
        </w:tc>
        <w:tc>
          <w:tcPr>
            <w:tcW w:w="708" w:type="dxa"/>
            <w:tcBorders>
              <w:top w:val="nil"/>
              <w:bottom w:val="nil"/>
              <w:right w:val="nil"/>
            </w:tcBorders>
            <w:shd w:val="clear" w:color="auto" w:fill="FFFFFF" w:themeFill="background1"/>
            <w:vAlign w:val="center"/>
          </w:tcPr>
          <w:p w14:paraId="2762D6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15D0FA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0,241</w:t>
            </w:r>
          </w:p>
        </w:tc>
        <w:tc>
          <w:tcPr>
            <w:tcW w:w="709" w:type="dxa"/>
            <w:tcBorders>
              <w:top w:val="nil"/>
              <w:left w:val="nil"/>
              <w:bottom w:val="nil"/>
              <w:right w:val="nil"/>
            </w:tcBorders>
            <w:shd w:val="clear" w:color="auto" w:fill="FFFFFF" w:themeFill="background1"/>
            <w:vAlign w:val="center"/>
          </w:tcPr>
          <w:p w14:paraId="0D37AD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0,103</w:t>
            </w:r>
          </w:p>
        </w:tc>
        <w:tc>
          <w:tcPr>
            <w:tcW w:w="709" w:type="dxa"/>
            <w:tcBorders>
              <w:top w:val="nil"/>
              <w:left w:val="nil"/>
              <w:bottom w:val="nil"/>
            </w:tcBorders>
            <w:shd w:val="clear" w:color="auto" w:fill="FFFFFF" w:themeFill="background1"/>
            <w:vAlign w:val="center"/>
          </w:tcPr>
          <w:p w14:paraId="2BFD03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0,059</w:t>
            </w:r>
          </w:p>
        </w:tc>
        <w:tc>
          <w:tcPr>
            <w:tcW w:w="708" w:type="dxa"/>
            <w:tcBorders>
              <w:top w:val="nil"/>
              <w:bottom w:val="nil"/>
              <w:right w:val="nil"/>
            </w:tcBorders>
            <w:shd w:val="clear" w:color="auto" w:fill="FFFFFF" w:themeFill="background1"/>
            <w:vAlign w:val="center"/>
          </w:tcPr>
          <w:p w14:paraId="2480F9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0,300</w:t>
            </w:r>
          </w:p>
        </w:tc>
        <w:tc>
          <w:tcPr>
            <w:tcW w:w="709" w:type="dxa"/>
            <w:tcBorders>
              <w:top w:val="nil"/>
              <w:left w:val="nil"/>
              <w:bottom w:val="nil"/>
              <w:right w:val="nil"/>
            </w:tcBorders>
            <w:shd w:val="clear" w:color="auto" w:fill="FFFFFF" w:themeFill="background1"/>
            <w:vAlign w:val="center"/>
          </w:tcPr>
          <w:p w14:paraId="02F07E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0,222</w:t>
            </w:r>
          </w:p>
        </w:tc>
        <w:tc>
          <w:tcPr>
            <w:tcW w:w="709" w:type="dxa"/>
            <w:tcBorders>
              <w:top w:val="nil"/>
              <w:left w:val="nil"/>
              <w:bottom w:val="nil"/>
              <w:right w:val="nil"/>
            </w:tcBorders>
            <w:shd w:val="clear" w:color="auto" w:fill="FFFFFF" w:themeFill="background1"/>
            <w:vAlign w:val="center"/>
          </w:tcPr>
          <w:p w14:paraId="5F2AA2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0,133</w:t>
            </w:r>
          </w:p>
        </w:tc>
        <w:tc>
          <w:tcPr>
            <w:tcW w:w="709" w:type="dxa"/>
            <w:tcBorders>
              <w:top w:val="nil"/>
              <w:left w:val="nil"/>
              <w:bottom w:val="nil"/>
              <w:right w:val="nil"/>
            </w:tcBorders>
            <w:shd w:val="clear" w:color="auto" w:fill="FFFFFF" w:themeFill="background1"/>
            <w:vAlign w:val="center"/>
          </w:tcPr>
          <w:p w14:paraId="01AC91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0,084</w:t>
            </w:r>
          </w:p>
        </w:tc>
      </w:tr>
      <w:tr w:rsidR="005C2162" w:rsidRPr="005C524D" w14:paraId="760E817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1160B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5D05B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55D5E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9F7594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5128160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09E2480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48F269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16BD5A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7941EF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718219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0,136</w:t>
            </w:r>
          </w:p>
        </w:tc>
        <w:tc>
          <w:tcPr>
            <w:tcW w:w="709" w:type="dxa"/>
            <w:tcBorders>
              <w:top w:val="nil"/>
              <w:left w:val="nil"/>
              <w:bottom w:val="nil"/>
            </w:tcBorders>
            <w:shd w:val="clear" w:color="auto" w:fill="F2F2F2" w:themeFill="background1" w:themeFillShade="F2"/>
            <w:vAlign w:val="center"/>
          </w:tcPr>
          <w:p w14:paraId="2717F5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5D2D23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27ABD4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0614AF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629480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r>
      <w:tr w:rsidR="005C2162" w:rsidRPr="005C524D" w14:paraId="771C3FA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589F6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C408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38497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0BA381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0,473</w:t>
            </w:r>
          </w:p>
        </w:tc>
        <w:tc>
          <w:tcPr>
            <w:tcW w:w="703" w:type="dxa"/>
            <w:tcBorders>
              <w:top w:val="nil"/>
              <w:left w:val="nil"/>
              <w:bottom w:val="nil"/>
              <w:right w:val="nil"/>
            </w:tcBorders>
            <w:shd w:val="clear" w:color="auto" w:fill="FFFFFF" w:themeFill="background1"/>
            <w:vAlign w:val="center"/>
          </w:tcPr>
          <w:p w14:paraId="23065EB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0,352</w:t>
            </w:r>
          </w:p>
        </w:tc>
        <w:tc>
          <w:tcPr>
            <w:tcW w:w="709" w:type="dxa"/>
            <w:tcBorders>
              <w:top w:val="nil"/>
              <w:left w:val="nil"/>
              <w:bottom w:val="nil"/>
              <w:right w:val="nil"/>
            </w:tcBorders>
            <w:shd w:val="clear" w:color="auto" w:fill="FFFFFF" w:themeFill="background1"/>
            <w:vAlign w:val="center"/>
          </w:tcPr>
          <w:p w14:paraId="466D3BB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c>
          <w:tcPr>
            <w:tcW w:w="709" w:type="dxa"/>
            <w:tcBorders>
              <w:top w:val="nil"/>
              <w:left w:val="nil"/>
              <w:bottom w:val="nil"/>
            </w:tcBorders>
            <w:shd w:val="clear" w:color="auto" w:fill="FFFFFF" w:themeFill="background1"/>
            <w:vAlign w:val="center"/>
          </w:tcPr>
          <w:p w14:paraId="6798F1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c>
          <w:tcPr>
            <w:tcW w:w="708" w:type="dxa"/>
            <w:tcBorders>
              <w:top w:val="nil"/>
              <w:bottom w:val="nil"/>
              <w:right w:val="nil"/>
            </w:tcBorders>
            <w:shd w:val="clear" w:color="auto" w:fill="FFFFFF" w:themeFill="background1"/>
            <w:vAlign w:val="center"/>
          </w:tcPr>
          <w:p w14:paraId="717514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0,625</w:t>
            </w:r>
          </w:p>
        </w:tc>
        <w:tc>
          <w:tcPr>
            <w:tcW w:w="709" w:type="dxa"/>
            <w:tcBorders>
              <w:top w:val="nil"/>
              <w:left w:val="nil"/>
              <w:bottom w:val="nil"/>
              <w:right w:val="nil"/>
            </w:tcBorders>
            <w:shd w:val="clear" w:color="auto" w:fill="FFFFFF" w:themeFill="background1"/>
            <w:vAlign w:val="center"/>
          </w:tcPr>
          <w:p w14:paraId="33A49A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0,356</w:t>
            </w:r>
          </w:p>
        </w:tc>
        <w:tc>
          <w:tcPr>
            <w:tcW w:w="709" w:type="dxa"/>
            <w:tcBorders>
              <w:top w:val="nil"/>
              <w:left w:val="nil"/>
              <w:bottom w:val="nil"/>
              <w:right w:val="nil"/>
            </w:tcBorders>
            <w:shd w:val="clear" w:color="auto" w:fill="FFFFFF" w:themeFill="background1"/>
            <w:vAlign w:val="center"/>
          </w:tcPr>
          <w:p w14:paraId="4CC669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0,146</w:t>
            </w:r>
          </w:p>
        </w:tc>
        <w:tc>
          <w:tcPr>
            <w:tcW w:w="709" w:type="dxa"/>
            <w:tcBorders>
              <w:top w:val="nil"/>
              <w:left w:val="nil"/>
              <w:bottom w:val="nil"/>
            </w:tcBorders>
            <w:shd w:val="clear" w:color="auto" w:fill="FFFFFF" w:themeFill="background1"/>
            <w:vAlign w:val="center"/>
          </w:tcPr>
          <w:p w14:paraId="72B7E1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0,072</w:t>
            </w:r>
          </w:p>
        </w:tc>
        <w:tc>
          <w:tcPr>
            <w:tcW w:w="708" w:type="dxa"/>
            <w:tcBorders>
              <w:top w:val="nil"/>
              <w:bottom w:val="nil"/>
              <w:right w:val="nil"/>
            </w:tcBorders>
            <w:shd w:val="clear" w:color="auto" w:fill="FFFFFF" w:themeFill="background1"/>
            <w:vAlign w:val="center"/>
          </w:tcPr>
          <w:p w14:paraId="1363E7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0,462</w:t>
            </w:r>
          </w:p>
        </w:tc>
        <w:tc>
          <w:tcPr>
            <w:tcW w:w="709" w:type="dxa"/>
            <w:tcBorders>
              <w:top w:val="nil"/>
              <w:left w:val="nil"/>
              <w:bottom w:val="nil"/>
              <w:right w:val="nil"/>
            </w:tcBorders>
            <w:shd w:val="clear" w:color="auto" w:fill="FFFFFF" w:themeFill="background1"/>
            <w:vAlign w:val="center"/>
          </w:tcPr>
          <w:p w14:paraId="7AC019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0,349</w:t>
            </w:r>
          </w:p>
        </w:tc>
        <w:tc>
          <w:tcPr>
            <w:tcW w:w="709" w:type="dxa"/>
            <w:tcBorders>
              <w:top w:val="nil"/>
              <w:left w:val="nil"/>
              <w:bottom w:val="nil"/>
              <w:right w:val="nil"/>
            </w:tcBorders>
            <w:shd w:val="clear" w:color="auto" w:fill="FFFFFF" w:themeFill="background1"/>
            <w:vAlign w:val="center"/>
          </w:tcPr>
          <w:p w14:paraId="3699A4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0,200</w:t>
            </w:r>
          </w:p>
        </w:tc>
        <w:tc>
          <w:tcPr>
            <w:tcW w:w="709" w:type="dxa"/>
            <w:tcBorders>
              <w:top w:val="nil"/>
              <w:left w:val="nil"/>
              <w:bottom w:val="nil"/>
              <w:right w:val="nil"/>
            </w:tcBorders>
            <w:shd w:val="clear" w:color="auto" w:fill="FFFFFF" w:themeFill="background1"/>
            <w:vAlign w:val="center"/>
          </w:tcPr>
          <w:p w14:paraId="3F3F36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0,114</w:t>
            </w:r>
          </w:p>
        </w:tc>
      </w:tr>
      <w:tr w:rsidR="005C2162" w:rsidRPr="005C524D" w14:paraId="4D33BB0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1C386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51612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AE1D6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4FD777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5ADBEDA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423859E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06DE15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10E662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716A5B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183B5F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9" w:type="dxa"/>
            <w:tcBorders>
              <w:top w:val="nil"/>
              <w:left w:val="nil"/>
              <w:bottom w:val="nil"/>
            </w:tcBorders>
            <w:shd w:val="clear" w:color="auto" w:fill="F2F2F2" w:themeFill="background1" w:themeFillShade="F2"/>
            <w:vAlign w:val="center"/>
          </w:tcPr>
          <w:p w14:paraId="38D9BB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14031C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567566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70F3B2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5000E3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0,132</w:t>
            </w:r>
          </w:p>
        </w:tc>
      </w:tr>
      <w:tr w:rsidR="005C2162" w:rsidRPr="005C524D" w14:paraId="52374E4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49BF3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DD4D4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8EE49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885CCA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0,642</w:t>
            </w:r>
          </w:p>
        </w:tc>
        <w:tc>
          <w:tcPr>
            <w:tcW w:w="703" w:type="dxa"/>
            <w:tcBorders>
              <w:top w:val="nil"/>
              <w:left w:val="nil"/>
              <w:bottom w:val="nil"/>
              <w:right w:val="nil"/>
            </w:tcBorders>
            <w:shd w:val="clear" w:color="auto" w:fill="FFFFFF" w:themeFill="background1"/>
            <w:vAlign w:val="center"/>
          </w:tcPr>
          <w:p w14:paraId="6007E0E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0,439</w:t>
            </w:r>
          </w:p>
        </w:tc>
        <w:tc>
          <w:tcPr>
            <w:tcW w:w="709" w:type="dxa"/>
            <w:tcBorders>
              <w:top w:val="nil"/>
              <w:left w:val="nil"/>
              <w:bottom w:val="nil"/>
              <w:right w:val="nil"/>
            </w:tcBorders>
            <w:shd w:val="clear" w:color="auto" w:fill="FFFFFF" w:themeFill="background1"/>
            <w:vAlign w:val="center"/>
          </w:tcPr>
          <w:p w14:paraId="294BE26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0,193</w:t>
            </w:r>
          </w:p>
        </w:tc>
        <w:tc>
          <w:tcPr>
            <w:tcW w:w="709" w:type="dxa"/>
            <w:tcBorders>
              <w:top w:val="nil"/>
              <w:left w:val="nil"/>
              <w:bottom w:val="nil"/>
            </w:tcBorders>
            <w:shd w:val="clear" w:color="auto" w:fill="FFFFFF" w:themeFill="background1"/>
            <w:vAlign w:val="center"/>
          </w:tcPr>
          <w:p w14:paraId="5F392C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0,080</w:t>
            </w:r>
          </w:p>
        </w:tc>
        <w:tc>
          <w:tcPr>
            <w:tcW w:w="708" w:type="dxa"/>
            <w:tcBorders>
              <w:top w:val="nil"/>
              <w:bottom w:val="nil"/>
              <w:right w:val="nil"/>
            </w:tcBorders>
            <w:shd w:val="clear" w:color="auto" w:fill="FFFFFF" w:themeFill="background1"/>
            <w:vAlign w:val="center"/>
          </w:tcPr>
          <w:p w14:paraId="2F77EA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26727F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0,439</w:t>
            </w:r>
          </w:p>
        </w:tc>
        <w:tc>
          <w:tcPr>
            <w:tcW w:w="709" w:type="dxa"/>
            <w:tcBorders>
              <w:top w:val="nil"/>
              <w:left w:val="nil"/>
              <w:bottom w:val="nil"/>
              <w:right w:val="nil"/>
            </w:tcBorders>
            <w:shd w:val="clear" w:color="auto" w:fill="FFFFFF" w:themeFill="background1"/>
            <w:vAlign w:val="center"/>
          </w:tcPr>
          <w:p w14:paraId="1185F8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0,187</w:t>
            </w:r>
          </w:p>
        </w:tc>
        <w:tc>
          <w:tcPr>
            <w:tcW w:w="709" w:type="dxa"/>
            <w:tcBorders>
              <w:top w:val="nil"/>
              <w:left w:val="nil"/>
              <w:bottom w:val="nil"/>
            </w:tcBorders>
            <w:shd w:val="clear" w:color="auto" w:fill="FFFFFF" w:themeFill="background1"/>
            <w:vAlign w:val="center"/>
          </w:tcPr>
          <w:p w14:paraId="5B9A48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0,084</w:t>
            </w:r>
          </w:p>
        </w:tc>
        <w:tc>
          <w:tcPr>
            <w:tcW w:w="708" w:type="dxa"/>
            <w:tcBorders>
              <w:top w:val="nil"/>
              <w:bottom w:val="nil"/>
              <w:right w:val="nil"/>
            </w:tcBorders>
            <w:shd w:val="clear" w:color="auto" w:fill="FFFFFF" w:themeFill="background1"/>
            <w:vAlign w:val="center"/>
          </w:tcPr>
          <w:p w14:paraId="48D550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0,550</w:t>
            </w:r>
          </w:p>
        </w:tc>
        <w:tc>
          <w:tcPr>
            <w:tcW w:w="709" w:type="dxa"/>
            <w:tcBorders>
              <w:top w:val="nil"/>
              <w:left w:val="nil"/>
              <w:bottom w:val="nil"/>
              <w:right w:val="nil"/>
            </w:tcBorders>
            <w:shd w:val="clear" w:color="auto" w:fill="FFFFFF" w:themeFill="background1"/>
            <w:vAlign w:val="center"/>
          </w:tcPr>
          <w:p w14:paraId="3A6FA9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0,434</w:t>
            </w:r>
          </w:p>
        </w:tc>
        <w:tc>
          <w:tcPr>
            <w:tcW w:w="709" w:type="dxa"/>
            <w:tcBorders>
              <w:top w:val="nil"/>
              <w:left w:val="nil"/>
              <w:bottom w:val="nil"/>
              <w:right w:val="nil"/>
            </w:tcBorders>
            <w:shd w:val="clear" w:color="auto" w:fill="FFFFFF" w:themeFill="background1"/>
            <w:vAlign w:val="center"/>
          </w:tcPr>
          <w:p w14:paraId="68C29C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0,255</w:t>
            </w:r>
          </w:p>
        </w:tc>
        <w:tc>
          <w:tcPr>
            <w:tcW w:w="709" w:type="dxa"/>
            <w:tcBorders>
              <w:top w:val="nil"/>
              <w:left w:val="nil"/>
              <w:bottom w:val="nil"/>
              <w:right w:val="nil"/>
            </w:tcBorders>
            <w:shd w:val="clear" w:color="auto" w:fill="FFFFFF" w:themeFill="background1"/>
            <w:vAlign w:val="center"/>
          </w:tcPr>
          <w:p w14:paraId="0D0349E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r>
      <w:tr w:rsidR="005C2162" w:rsidRPr="005C524D" w14:paraId="66AB974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EC2E3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59C44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6F297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3BE088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1C5AC6D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6189FF3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0611B3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70260E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7F05F4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228763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0,213</w:t>
            </w:r>
          </w:p>
        </w:tc>
        <w:tc>
          <w:tcPr>
            <w:tcW w:w="709" w:type="dxa"/>
            <w:tcBorders>
              <w:top w:val="nil"/>
              <w:left w:val="nil"/>
              <w:bottom w:val="nil"/>
            </w:tcBorders>
            <w:shd w:val="clear" w:color="auto" w:fill="F2F2F2" w:themeFill="background1" w:themeFillShade="F2"/>
            <w:vAlign w:val="center"/>
          </w:tcPr>
          <w:p w14:paraId="3EF6FA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0,093</w:t>
            </w:r>
          </w:p>
        </w:tc>
        <w:tc>
          <w:tcPr>
            <w:tcW w:w="708" w:type="dxa"/>
            <w:tcBorders>
              <w:top w:val="nil"/>
              <w:bottom w:val="nil"/>
              <w:right w:val="nil"/>
            </w:tcBorders>
            <w:shd w:val="clear" w:color="auto" w:fill="F2F2F2" w:themeFill="background1" w:themeFillShade="F2"/>
            <w:vAlign w:val="center"/>
          </w:tcPr>
          <w:p w14:paraId="23F0C9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6769B2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5CDE93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61C1E6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0,151</w:t>
            </w:r>
          </w:p>
        </w:tc>
      </w:tr>
      <w:tr w:rsidR="005C2162" w:rsidRPr="005C524D" w14:paraId="6EA55DF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FD700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635E8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D337A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AFD77E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0,741</w:t>
            </w:r>
          </w:p>
        </w:tc>
        <w:tc>
          <w:tcPr>
            <w:tcW w:w="703" w:type="dxa"/>
            <w:tcBorders>
              <w:top w:val="nil"/>
              <w:left w:val="nil"/>
              <w:bottom w:val="nil"/>
              <w:right w:val="nil"/>
            </w:tcBorders>
            <w:shd w:val="clear" w:color="auto" w:fill="FFFFFF" w:themeFill="background1"/>
            <w:vAlign w:val="center"/>
          </w:tcPr>
          <w:p w14:paraId="18EDD06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7661DB0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0,180</w:t>
            </w:r>
          </w:p>
        </w:tc>
        <w:tc>
          <w:tcPr>
            <w:tcW w:w="709" w:type="dxa"/>
            <w:tcBorders>
              <w:top w:val="nil"/>
              <w:left w:val="nil"/>
              <w:bottom w:val="nil"/>
            </w:tcBorders>
            <w:shd w:val="clear" w:color="auto" w:fill="FFFFFF" w:themeFill="background1"/>
            <w:vAlign w:val="center"/>
          </w:tcPr>
          <w:p w14:paraId="231BCD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0,053</w:t>
            </w:r>
          </w:p>
        </w:tc>
        <w:tc>
          <w:tcPr>
            <w:tcW w:w="708" w:type="dxa"/>
            <w:tcBorders>
              <w:top w:val="nil"/>
              <w:bottom w:val="nil"/>
              <w:right w:val="nil"/>
            </w:tcBorders>
            <w:shd w:val="clear" w:color="auto" w:fill="FFFFFF" w:themeFill="background1"/>
            <w:vAlign w:val="center"/>
          </w:tcPr>
          <w:p w14:paraId="7CB1C3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4AAE83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23EA14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0,224</w:t>
            </w:r>
          </w:p>
        </w:tc>
        <w:tc>
          <w:tcPr>
            <w:tcW w:w="709" w:type="dxa"/>
            <w:tcBorders>
              <w:top w:val="nil"/>
              <w:left w:val="nil"/>
              <w:bottom w:val="nil"/>
            </w:tcBorders>
            <w:shd w:val="clear" w:color="auto" w:fill="FFFFFF" w:themeFill="background1"/>
            <w:vAlign w:val="center"/>
          </w:tcPr>
          <w:p w14:paraId="662EFD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0,096</w:t>
            </w:r>
          </w:p>
        </w:tc>
        <w:tc>
          <w:tcPr>
            <w:tcW w:w="708" w:type="dxa"/>
            <w:tcBorders>
              <w:top w:val="nil"/>
              <w:bottom w:val="nil"/>
              <w:right w:val="nil"/>
            </w:tcBorders>
            <w:shd w:val="clear" w:color="auto" w:fill="FFFFFF" w:themeFill="background1"/>
            <w:vAlign w:val="center"/>
          </w:tcPr>
          <w:p w14:paraId="33BC75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0,602</w:t>
            </w:r>
          </w:p>
        </w:tc>
        <w:tc>
          <w:tcPr>
            <w:tcW w:w="709" w:type="dxa"/>
            <w:tcBorders>
              <w:top w:val="nil"/>
              <w:left w:val="nil"/>
              <w:bottom w:val="nil"/>
              <w:right w:val="nil"/>
            </w:tcBorders>
            <w:shd w:val="clear" w:color="auto" w:fill="FFFFFF" w:themeFill="background1"/>
            <w:vAlign w:val="center"/>
          </w:tcPr>
          <w:p w14:paraId="5FF62B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0,493</w:t>
            </w:r>
          </w:p>
        </w:tc>
        <w:tc>
          <w:tcPr>
            <w:tcW w:w="709" w:type="dxa"/>
            <w:tcBorders>
              <w:top w:val="nil"/>
              <w:left w:val="nil"/>
              <w:bottom w:val="nil"/>
              <w:right w:val="nil"/>
            </w:tcBorders>
            <w:shd w:val="clear" w:color="auto" w:fill="FFFFFF" w:themeFill="background1"/>
            <w:vAlign w:val="center"/>
          </w:tcPr>
          <w:p w14:paraId="01F02E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0,301</w:t>
            </w:r>
          </w:p>
        </w:tc>
        <w:tc>
          <w:tcPr>
            <w:tcW w:w="709" w:type="dxa"/>
            <w:tcBorders>
              <w:top w:val="nil"/>
              <w:left w:val="nil"/>
              <w:bottom w:val="nil"/>
              <w:right w:val="nil"/>
            </w:tcBorders>
            <w:shd w:val="clear" w:color="auto" w:fill="FFFFFF" w:themeFill="background1"/>
            <w:vAlign w:val="center"/>
          </w:tcPr>
          <w:p w14:paraId="76351C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0,157</w:t>
            </w:r>
          </w:p>
        </w:tc>
      </w:tr>
      <w:tr w:rsidR="005C2162" w:rsidRPr="005C524D" w14:paraId="24DED9C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911BD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89013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A531C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168BE8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7A61E84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1919D91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0FA94E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6D29B9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74ABBB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7B32B6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0,118</w:t>
            </w:r>
          </w:p>
        </w:tc>
        <w:tc>
          <w:tcPr>
            <w:tcW w:w="709" w:type="dxa"/>
            <w:tcBorders>
              <w:top w:val="nil"/>
              <w:left w:val="nil"/>
              <w:bottom w:val="nil"/>
            </w:tcBorders>
            <w:shd w:val="clear" w:color="auto" w:fill="F2F2F2" w:themeFill="background1" w:themeFillShade="F2"/>
            <w:vAlign w:val="center"/>
          </w:tcPr>
          <w:p w14:paraId="639657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0,068</w:t>
            </w:r>
          </w:p>
        </w:tc>
        <w:tc>
          <w:tcPr>
            <w:tcW w:w="708" w:type="dxa"/>
            <w:tcBorders>
              <w:top w:val="nil"/>
              <w:bottom w:val="nil"/>
              <w:right w:val="nil"/>
            </w:tcBorders>
            <w:shd w:val="clear" w:color="auto" w:fill="F2F2F2" w:themeFill="background1" w:themeFillShade="F2"/>
            <w:vAlign w:val="center"/>
          </w:tcPr>
          <w:p w14:paraId="19A2B9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12B6CD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09E8BE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40E178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3612298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454FD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B7C0B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0BFCD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934FBC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0,339</w:t>
            </w:r>
          </w:p>
        </w:tc>
        <w:tc>
          <w:tcPr>
            <w:tcW w:w="703" w:type="dxa"/>
            <w:tcBorders>
              <w:top w:val="nil"/>
              <w:left w:val="nil"/>
              <w:bottom w:val="nil"/>
              <w:right w:val="nil"/>
            </w:tcBorders>
            <w:shd w:val="clear" w:color="auto" w:fill="FFFFFF" w:themeFill="background1"/>
            <w:vAlign w:val="center"/>
          </w:tcPr>
          <w:p w14:paraId="60AC39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c>
          <w:tcPr>
            <w:tcW w:w="709" w:type="dxa"/>
            <w:tcBorders>
              <w:top w:val="nil"/>
              <w:left w:val="nil"/>
              <w:bottom w:val="nil"/>
              <w:right w:val="nil"/>
            </w:tcBorders>
            <w:shd w:val="clear" w:color="auto" w:fill="FFFFFF" w:themeFill="background1"/>
            <w:vAlign w:val="center"/>
          </w:tcPr>
          <w:p w14:paraId="4A36C0E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0,277</w:t>
            </w:r>
          </w:p>
        </w:tc>
        <w:tc>
          <w:tcPr>
            <w:tcW w:w="709" w:type="dxa"/>
            <w:tcBorders>
              <w:top w:val="nil"/>
              <w:left w:val="nil"/>
              <w:bottom w:val="nil"/>
            </w:tcBorders>
            <w:shd w:val="clear" w:color="auto" w:fill="FFFFFF" w:themeFill="background1"/>
            <w:vAlign w:val="center"/>
          </w:tcPr>
          <w:p w14:paraId="3192C0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0,249</w:t>
            </w:r>
          </w:p>
        </w:tc>
        <w:tc>
          <w:tcPr>
            <w:tcW w:w="708" w:type="dxa"/>
            <w:tcBorders>
              <w:top w:val="nil"/>
              <w:bottom w:val="nil"/>
              <w:right w:val="nil"/>
            </w:tcBorders>
            <w:shd w:val="clear" w:color="auto" w:fill="FFFFFF" w:themeFill="background1"/>
            <w:vAlign w:val="center"/>
          </w:tcPr>
          <w:p w14:paraId="65EEAD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0,678</w:t>
            </w:r>
          </w:p>
        </w:tc>
        <w:tc>
          <w:tcPr>
            <w:tcW w:w="709" w:type="dxa"/>
            <w:tcBorders>
              <w:top w:val="nil"/>
              <w:left w:val="nil"/>
              <w:bottom w:val="nil"/>
              <w:right w:val="nil"/>
            </w:tcBorders>
            <w:shd w:val="clear" w:color="auto" w:fill="FFFFFF" w:themeFill="background1"/>
            <w:vAlign w:val="center"/>
          </w:tcPr>
          <w:p w14:paraId="10710C4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5BF01F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c>
          <w:tcPr>
            <w:tcW w:w="709" w:type="dxa"/>
            <w:tcBorders>
              <w:top w:val="nil"/>
              <w:left w:val="nil"/>
              <w:bottom w:val="nil"/>
            </w:tcBorders>
            <w:shd w:val="clear" w:color="auto" w:fill="FFFFFF" w:themeFill="background1"/>
            <w:vAlign w:val="center"/>
          </w:tcPr>
          <w:p w14:paraId="25F88E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c>
          <w:tcPr>
            <w:tcW w:w="708" w:type="dxa"/>
            <w:tcBorders>
              <w:top w:val="nil"/>
              <w:bottom w:val="nil"/>
              <w:right w:val="nil"/>
            </w:tcBorders>
            <w:shd w:val="clear" w:color="auto" w:fill="FFFFFF" w:themeFill="background1"/>
            <w:vAlign w:val="center"/>
          </w:tcPr>
          <w:p w14:paraId="4B84F88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0,455</w:t>
            </w:r>
          </w:p>
        </w:tc>
        <w:tc>
          <w:tcPr>
            <w:tcW w:w="709" w:type="dxa"/>
            <w:tcBorders>
              <w:top w:val="nil"/>
              <w:left w:val="nil"/>
              <w:bottom w:val="nil"/>
              <w:right w:val="nil"/>
            </w:tcBorders>
            <w:shd w:val="clear" w:color="auto" w:fill="FFFFFF" w:themeFill="background1"/>
            <w:vAlign w:val="center"/>
          </w:tcPr>
          <w:p w14:paraId="474024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c>
          <w:tcPr>
            <w:tcW w:w="709" w:type="dxa"/>
            <w:tcBorders>
              <w:top w:val="nil"/>
              <w:left w:val="nil"/>
              <w:bottom w:val="nil"/>
              <w:right w:val="nil"/>
            </w:tcBorders>
            <w:shd w:val="clear" w:color="auto" w:fill="FFFFFF" w:themeFill="background1"/>
            <w:vAlign w:val="center"/>
          </w:tcPr>
          <w:p w14:paraId="02BD40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c>
          <w:tcPr>
            <w:tcW w:w="709" w:type="dxa"/>
            <w:tcBorders>
              <w:top w:val="nil"/>
              <w:left w:val="nil"/>
              <w:bottom w:val="nil"/>
              <w:right w:val="nil"/>
            </w:tcBorders>
            <w:shd w:val="clear" w:color="auto" w:fill="FFFFFF" w:themeFill="background1"/>
            <w:vAlign w:val="center"/>
          </w:tcPr>
          <w:p w14:paraId="316977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0,102</w:t>
            </w:r>
          </w:p>
        </w:tc>
      </w:tr>
      <w:tr w:rsidR="005C2162" w:rsidRPr="005C524D" w14:paraId="7926247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1D0E4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5DFEF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AF784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4B0183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229E470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2D17CF5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057A9A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4B87A1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2D3B93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619B11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0,187</w:t>
            </w:r>
          </w:p>
        </w:tc>
        <w:tc>
          <w:tcPr>
            <w:tcW w:w="709" w:type="dxa"/>
            <w:tcBorders>
              <w:top w:val="nil"/>
              <w:left w:val="nil"/>
              <w:bottom w:val="nil"/>
            </w:tcBorders>
            <w:shd w:val="clear" w:color="auto" w:fill="F2F2F2" w:themeFill="background1" w:themeFillShade="F2"/>
            <w:vAlign w:val="center"/>
          </w:tcPr>
          <w:p w14:paraId="14F3AF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0,085</w:t>
            </w:r>
          </w:p>
        </w:tc>
        <w:tc>
          <w:tcPr>
            <w:tcW w:w="708" w:type="dxa"/>
            <w:tcBorders>
              <w:top w:val="nil"/>
              <w:bottom w:val="nil"/>
              <w:right w:val="nil"/>
            </w:tcBorders>
            <w:shd w:val="clear" w:color="auto" w:fill="F2F2F2" w:themeFill="background1" w:themeFillShade="F2"/>
            <w:vAlign w:val="center"/>
          </w:tcPr>
          <w:p w14:paraId="639938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081D29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1D512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46279F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0,133</w:t>
            </w:r>
          </w:p>
        </w:tc>
      </w:tr>
      <w:tr w:rsidR="005C2162" w:rsidRPr="005C524D" w14:paraId="62F0283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752AB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9872A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169AE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E699F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0,668</w:t>
            </w:r>
          </w:p>
        </w:tc>
        <w:tc>
          <w:tcPr>
            <w:tcW w:w="703" w:type="dxa"/>
            <w:tcBorders>
              <w:top w:val="nil"/>
              <w:left w:val="nil"/>
              <w:bottom w:val="nil"/>
              <w:right w:val="nil"/>
            </w:tcBorders>
            <w:shd w:val="clear" w:color="auto" w:fill="FFFFFF" w:themeFill="background1"/>
            <w:vAlign w:val="center"/>
          </w:tcPr>
          <w:p w14:paraId="2521A1A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0,500</w:t>
            </w:r>
          </w:p>
        </w:tc>
        <w:tc>
          <w:tcPr>
            <w:tcW w:w="709" w:type="dxa"/>
            <w:tcBorders>
              <w:top w:val="nil"/>
              <w:left w:val="nil"/>
              <w:bottom w:val="nil"/>
              <w:right w:val="nil"/>
            </w:tcBorders>
            <w:shd w:val="clear" w:color="auto" w:fill="FFFFFF" w:themeFill="background1"/>
            <w:vAlign w:val="center"/>
          </w:tcPr>
          <w:p w14:paraId="1643398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0,279</w:t>
            </w:r>
          </w:p>
        </w:tc>
        <w:tc>
          <w:tcPr>
            <w:tcW w:w="709" w:type="dxa"/>
            <w:tcBorders>
              <w:top w:val="nil"/>
              <w:left w:val="nil"/>
              <w:bottom w:val="nil"/>
            </w:tcBorders>
            <w:shd w:val="clear" w:color="auto" w:fill="FFFFFF" w:themeFill="background1"/>
            <w:vAlign w:val="center"/>
          </w:tcPr>
          <w:p w14:paraId="2C0353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0,149</w:t>
            </w:r>
          </w:p>
        </w:tc>
        <w:tc>
          <w:tcPr>
            <w:tcW w:w="708" w:type="dxa"/>
            <w:tcBorders>
              <w:top w:val="nil"/>
              <w:bottom w:val="nil"/>
              <w:right w:val="nil"/>
            </w:tcBorders>
            <w:shd w:val="clear" w:color="auto" w:fill="FFFFFF" w:themeFill="background1"/>
            <w:vAlign w:val="center"/>
          </w:tcPr>
          <w:p w14:paraId="16B966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619B3DC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0,503</w:t>
            </w:r>
          </w:p>
        </w:tc>
        <w:tc>
          <w:tcPr>
            <w:tcW w:w="709" w:type="dxa"/>
            <w:tcBorders>
              <w:top w:val="nil"/>
              <w:left w:val="nil"/>
              <w:bottom w:val="nil"/>
              <w:right w:val="nil"/>
            </w:tcBorders>
            <w:shd w:val="clear" w:color="auto" w:fill="FFFFFF" w:themeFill="background1"/>
            <w:vAlign w:val="center"/>
          </w:tcPr>
          <w:p w14:paraId="1B9F22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0,200</w:t>
            </w:r>
          </w:p>
        </w:tc>
        <w:tc>
          <w:tcPr>
            <w:tcW w:w="709" w:type="dxa"/>
            <w:tcBorders>
              <w:top w:val="nil"/>
              <w:left w:val="nil"/>
              <w:bottom w:val="nil"/>
            </w:tcBorders>
            <w:shd w:val="clear" w:color="auto" w:fill="FFFFFF" w:themeFill="background1"/>
            <w:vAlign w:val="center"/>
          </w:tcPr>
          <w:p w14:paraId="43038B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0,086</w:t>
            </w:r>
          </w:p>
        </w:tc>
        <w:tc>
          <w:tcPr>
            <w:tcW w:w="708" w:type="dxa"/>
            <w:tcBorders>
              <w:top w:val="nil"/>
              <w:bottom w:val="nil"/>
              <w:right w:val="nil"/>
            </w:tcBorders>
            <w:shd w:val="clear" w:color="auto" w:fill="FFFFFF" w:themeFill="background1"/>
            <w:vAlign w:val="center"/>
          </w:tcPr>
          <w:p w14:paraId="7A027FC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0,662</w:t>
            </w:r>
          </w:p>
        </w:tc>
        <w:tc>
          <w:tcPr>
            <w:tcW w:w="709" w:type="dxa"/>
            <w:tcBorders>
              <w:top w:val="nil"/>
              <w:left w:val="nil"/>
              <w:bottom w:val="nil"/>
              <w:right w:val="nil"/>
            </w:tcBorders>
            <w:shd w:val="clear" w:color="auto" w:fill="FFFFFF" w:themeFill="background1"/>
            <w:vAlign w:val="center"/>
          </w:tcPr>
          <w:p w14:paraId="4CEDBB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575164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0,273</w:t>
            </w:r>
          </w:p>
        </w:tc>
        <w:tc>
          <w:tcPr>
            <w:tcW w:w="709" w:type="dxa"/>
            <w:tcBorders>
              <w:top w:val="nil"/>
              <w:left w:val="nil"/>
              <w:bottom w:val="nil"/>
              <w:right w:val="nil"/>
            </w:tcBorders>
            <w:shd w:val="clear" w:color="auto" w:fill="FFFFFF" w:themeFill="background1"/>
            <w:vAlign w:val="center"/>
          </w:tcPr>
          <w:p w14:paraId="687EC8F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0,139</w:t>
            </w:r>
          </w:p>
        </w:tc>
      </w:tr>
      <w:tr w:rsidR="005C2162" w:rsidRPr="005C524D" w14:paraId="2A55D62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24364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E80D2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F218A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4D6DB2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11A12FB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6FB1730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05978A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219D7D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31DCC4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7D6547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0,251</w:t>
            </w:r>
          </w:p>
        </w:tc>
        <w:tc>
          <w:tcPr>
            <w:tcW w:w="709" w:type="dxa"/>
            <w:tcBorders>
              <w:top w:val="nil"/>
              <w:left w:val="nil"/>
              <w:bottom w:val="nil"/>
            </w:tcBorders>
            <w:shd w:val="clear" w:color="auto" w:fill="F2F2F2" w:themeFill="background1" w:themeFillShade="F2"/>
            <w:vAlign w:val="center"/>
          </w:tcPr>
          <w:p w14:paraId="31822E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6A4054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410023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3D6AC9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44B337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0,165</w:t>
            </w:r>
          </w:p>
        </w:tc>
      </w:tr>
      <w:tr w:rsidR="005C2162" w:rsidRPr="005C524D" w14:paraId="675A2C0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A05A4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57494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47272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59DB89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0,817</w:t>
            </w:r>
          </w:p>
        </w:tc>
        <w:tc>
          <w:tcPr>
            <w:tcW w:w="703" w:type="dxa"/>
            <w:tcBorders>
              <w:top w:val="nil"/>
              <w:left w:val="nil"/>
              <w:bottom w:val="nil"/>
              <w:right w:val="nil"/>
            </w:tcBorders>
            <w:shd w:val="clear" w:color="auto" w:fill="FFFFFF" w:themeFill="background1"/>
            <w:vAlign w:val="center"/>
          </w:tcPr>
          <w:p w14:paraId="5EBE3FC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0,610</w:t>
            </w:r>
          </w:p>
        </w:tc>
        <w:tc>
          <w:tcPr>
            <w:tcW w:w="709" w:type="dxa"/>
            <w:tcBorders>
              <w:top w:val="nil"/>
              <w:left w:val="nil"/>
              <w:bottom w:val="nil"/>
              <w:right w:val="nil"/>
            </w:tcBorders>
            <w:shd w:val="clear" w:color="auto" w:fill="FFFFFF" w:themeFill="background1"/>
            <w:vAlign w:val="center"/>
          </w:tcPr>
          <w:p w14:paraId="43A1C2D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0,275</w:t>
            </w:r>
          </w:p>
        </w:tc>
        <w:tc>
          <w:tcPr>
            <w:tcW w:w="709" w:type="dxa"/>
            <w:tcBorders>
              <w:top w:val="nil"/>
              <w:left w:val="nil"/>
              <w:bottom w:val="nil"/>
            </w:tcBorders>
            <w:shd w:val="clear" w:color="auto" w:fill="FFFFFF" w:themeFill="background1"/>
            <w:vAlign w:val="center"/>
          </w:tcPr>
          <w:p w14:paraId="2FBC43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0,102</w:t>
            </w:r>
          </w:p>
        </w:tc>
        <w:tc>
          <w:tcPr>
            <w:tcW w:w="708" w:type="dxa"/>
            <w:tcBorders>
              <w:top w:val="nil"/>
              <w:bottom w:val="nil"/>
              <w:right w:val="nil"/>
            </w:tcBorders>
            <w:shd w:val="clear" w:color="auto" w:fill="FFFFFF" w:themeFill="background1"/>
            <w:vAlign w:val="center"/>
          </w:tcPr>
          <w:p w14:paraId="648171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0,851</w:t>
            </w:r>
          </w:p>
        </w:tc>
        <w:tc>
          <w:tcPr>
            <w:tcW w:w="709" w:type="dxa"/>
            <w:tcBorders>
              <w:top w:val="nil"/>
              <w:left w:val="nil"/>
              <w:bottom w:val="nil"/>
              <w:right w:val="nil"/>
            </w:tcBorders>
            <w:shd w:val="clear" w:color="auto" w:fill="FFFFFF" w:themeFill="background1"/>
            <w:vAlign w:val="center"/>
          </w:tcPr>
          <w:p w14:paraId="54DDC3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0,611</w:t>
            </w:r>
          </w:p>
        </w:tc>
        <w:tc>
          <w:tcPr>
            <w:tcW w:w="709" w:type="dxa"/>
            <w:tcBorders>
              <w:top w:val="nil"/>
              <w:left w:val="nil"/>
              <w:bottom w:val="nil"/>
              <w:right w:val="nil"/>
            </w:tcBorders>
            <w:shd w:val="clear" w:color="auto" w:fill="FFFFFF" w:themeFill="background1"/>
            <w:vAlign w:val="center"/>
          </w:tcPr>
          <w:p w14:paraId="5A9554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0,262</w:t>
            </w:r>
          </w:p>
        </w:tc>
        <w:tc>
          <w:tcPr>
            <w:tcW w:w="709" w:type="dxa"/>
            <w:tcBorders>
              <w:top w:val="nil"/>
              <w:left w:val="nil"/>
              <w:bottom w:val="nil"/>
            </w:tcBorders>
            <w:shd w:val="clear" w:color="auto" w:fill="FFFFFF" w:themeFill="background1"/>
            <w:vAlign w:val="center"/>
          </w:tcPr>
          <w:p w14:paraId="2DC6C4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0,104</w:t>
            </w:r>
          </w:p>
        </w:tc>
        <w:tc>
          <w:tcPr>
            <w:tcW w:w="708" w:type="dxa"/>
            <w:tcBorders>
              <w:top w:val="nil"/>
              <w:bottom w:val="nil"/>
              <w:right w:val="nil"/>
            </w:tcBorders>
            <w:shd w:val="clear" w:color="auto" w:fill="FFFFFF" w:themeFill="background1"/>
            <w:vAlign w:val="center"/>
          </w:tcPr>
          <w:p w14:paraId="3D7D8D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0,751</w:t>
            </w:r>
          </w:p>
        </w:tc>
        <w:tc>
          <w:tcPr>
            <w:tcW w:w="709" w:type="dxa"/>
            <w:tcBorders>
              <w:top w:val="nil"/>
              <w:left w:val="nil"/>
              <w:bottom w:val="nil"/>
              <w:right w:val="nil"/>
            </w:tcBorders>
            <w:shd w:val="clear" w:color="auto" w:fill="FFFFFF" w:themeFill="background1"/>
            <w:vAlign w:val="center"/>
          </w:tcPr>
          <w:p w14:paraId="149C7E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529FD94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0,351</w:t>
            </w:r>
          </w:p>
        </w:tc>
        <w:tc>
          <w:tcPr>
            <w:tcW w:w="709" w:type="dxa"/>
            <w:tcBorders>
              <w:top w:val="nil"/>
              <w:left w:val="nil"/>
              <w:bottom w:val="nil"/>
              <w:right w:val="nil"/>
            </w:tcBorders>
            <w:shd w:val="clear" w:color="auto" w:fill="FFFFFF" w:themeFill="background1"/>
            <w:vAlign w:val="center"/>
          </w:tcPr>
          <w:p w14:paraId="5960884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0,171</w:t>
            </w:r>
          </w:p>
        </w:tc>
      </w:tr>
      <w:tr w:rsidR="005C2162" w:rsidRPr="005C524D" w14:paraId="177C75F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95796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0293E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95AFB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25C994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757206D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327C9D0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71A1D1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67FB0D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253FDC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1DF73D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0,309</w:t>
            </w:r>
          </w:p>
        </w:tc>
        <w:tc>
          <w:tcPr>
            <w:tcW w:w="709" w:type="dxa"/>
            <w:tcBorders>
              <w:top w:val="nil"/>
              <w:left w:val="nil"/>
              <w:bottom w:val="nil"/>
            </w:tcBorders>
            <w:shd w:val="clear" w:color="auto" w:fill="F2F2F2" w:themeFill="background1" w:themeFillShade="F2"/>
            <w:vAlign w:val="center"/>
          </w:tcPr>
          <w:p w14:paraId="30F688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7CEB59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6BE85B9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4C0E5C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5DF192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0,194</w:t>
            </w:r>
          </w:p>
        </w:tc>
      </w:tr>
      <w:tr w:rsidR="005C2162" w:rsidRPr="005C524D" w14:paraId="45AECEF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CC6EA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62626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0AE17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1B6FFA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0,888</w:t>
            </w:r>
          </w:p>
        </w:tc>
        <w:tc>
          <w:tcPr>
            <w:tcW w:w="703" w:type="dxa"/>
            <w:tcBorders>
              <w:top w:val="nil"/>
              <w:left w:val="nil"/>
              <w:bottom w:val="nil"/>
              <w:right w:val="nil"/>
            </w:tcBorders>
            <w:shd w:val="clear" w:color="auto" w:fill="FFFFFF" w:themeFill="background1"/>
            <w:vAlign w:val="center"/>
          </w:tcPr>
          <w:p w14:paraId="247975E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62AD753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0,271</w:t>
            </w:r>
          </w:p>
        </w:tc>
        <w:tc>
          <w:tcPr>
            <w:tcW w:w="709" w:type="dxa"/>
            <w:tcBorders>
              <w:top w:val="nil"/>
              <w:left w:val="nil"/>
              <w:bottom w:val="nil"/>
            </w:tcBorders>
            <w:shd w:val="clear" w:color="auto" w:fill="FFFFFF" w:themeFill="background1"/>
            <w:vAlign w:val="center"/>
          </w:tcPr>
          <w:p w14:paraId="337685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0,073</w:t>
            </w:r>
          </w:p>
        </w:tc>
        <w:tc>
          <w:tcPr>
            <w:tcW w:w="708" w:type="dxa"/>
            <w:tcBorders>
              <w:top w:val="nil"/>
              <w:bottom w:val="nil"/>
              <w:right w:val="nil"/>
            </w:tcBorders>
            <w:shd w:val="clear" w:color="auto" w:fill="FFFFFF" w:themeFill="background1"/>
            <w:vAlign w:val="center"/>
          </w:tcPr>
          <w:p w14:paraId="64E623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0,873</w:t>
            </w:r>
          </w:p>
        </w:tc>
        <w:tc>
          <w:tcPr>
            <w:tcW w:w="709" w:type="dxa"/>
            <w:tcBorders>
              <w:top w:val="nil"/>
              <w:left w:val="nil"/>
              <w:bottom w:val="nil"/>
              <w:right w:val="nil"/>
            </w:tcBorders>
            <w:shd w:val="clear" w:color="auto" w:fill="FFFFFF" w:themeFill="background1"/>
            <w:vAlign w:val="center"/>
          </w:tcPr>
          <w:p w14:paraId="6BF008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0,681</w:t>
            </w:r>
          </w:p>
        </w:tc>
        <w:tc>
          <w:tcPr>
            <w:tcW w:w="709" w:type="dxa"/>
            <w:tcBorders>
              <w:top w:val="nil"/>
              <w:left w:val="nil"/>
              <w:bottom w:val="nil"/>
              <w:right w:val="nil"/>
            </w:tcBorders>
            <w:shd w:val="clear" w:color="auto" w:fill="FFFFFF" w:themeFill="background1"/>
            <w:vAlign w:val="center"/>
          </w:tcPr>
          <w:p w14:paraId="7276D2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c>
          <w:tcPr>
            <w:tcW w:w="709" w:type="dxa"/>
            <w:tcBorders>
              <w:top w:val="nil"/>
              <w:left w:val="nil"/>
              <w:bottom w:val="nil"/>
            </w:tcBorders>
            <w:shd w:val="clear" w:color="auto" w:fill="FFFFFF" w:themeFill="background1"/>
            <w:vAlign w:val="center"/>
          </w:tcPr>
          <w:p w14:paraId="5388D4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0,122</w:t>
            </w:r>
          </w:p>
        </w:tc>
        <w:tc>
          <w:tcPr>
            <w:tcW w:w="708" w:type="dxa"/>
            <w:tcBorders>
              <w:top w:val="nil"/>
              <w:bottom w:val="nil"/>
              <w:right w:val="nil"/>
            </w:tcBorders>
            <w:shd w:val="clear" w:color="auto" w:fill="FFFFFF" w:themeFill="background1"/>
            <w:vAlign w:val="center"/>
          </w:tcPr>
          <w:p w14:paraId="4341B3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4A9C4C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692E4E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0,416</w:t>
            </w:r>
          </w:p>
        </w:tc>
        <w:tc>
          <w:tcPr>
            <w:tcW w:w="709" w:type="dxa"/>
            <w:tcBorders>
              <w:top w:val="nil"/>
              <w:left w:val="nil"/>
              <w:bottom w:val="nil"/>
              <w:right w:val="nil"/>
            </w:tcBorders>
            <w:shd w:val="clear" w:color="auto" w:fill="FFFFFF" w:themeFill="background1"/>
            <w:vAlign w:val="center"/>
          </w:tcPr>
          <w:p w14:paraId="3086FD4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0,199</w:t>
            </w:r>
          </w:p>
        </w:tc>
      </w:tr>
      <w:tr w:rsidR="005C2162" w:rsidRPr="005C524D" w14:paraId="6BFE3AA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E472C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B7A89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6F4B2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46B841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2BB7F65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4B72757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01106A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6DCC29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4C60FF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403880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9" w:type="dxa"/>
            <w:tcBorders>
              <w:top w:val="nil"/>
              <w:left w:val="nil"/>
              <w:bottom w:val="nil"/>
            </w:tcBorders>
            <w:shd w:val="clear" w:color="auto" w:fill="F2F2F2" w:themeFill="background1" w:themeFillShade="F2"/>
            <w:vAlign w:val="center"/>
          </w:tcPr>
          <w:p w14:paraId="52A250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0,074</w:t>
            </w:r>
          </w:p>
        </w:tc>
        <w:tc>
          <w:tcPr>
            <w:tcW w:w="708" w:type="dxa"/>
            <w:tcBorders>
              <w:top w:val="nil"/>
              <w:bottom w:val="nil"/>
              <w:right w:val="nil"/>
            </w:tcBorders>
            <w:shd w:val="clear" w:color="auto" w:fill="F2F2F2" w:themeFill="background1" w:themeFillShade="F2"/>
            <w:vAlign w:val="center"/>
          </w:tcPr>
          <w:p w14:paraId="37FEAA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3FE8C1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5F58A3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668A8A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r>
      <w:tr w:rsidR="005C2162" w:rsidRPr="005C524D" w14:paraId="1A58C42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31C97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E034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64CB6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7F7A0F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0,476</w:t>
            </w:r>
          </w:p>
        </w:tc>
        <w:tc>
          <w:tcPr>
            <w:tcW w:w="703" w:type="dxa"/>
            <w:tcBorders>
              <w:top w:val="nil"/>
              <w:left w:val="nil"/>
              <w:bottom w:val="nil"/>
              <w:right w:val="nil"/>
            </w:tcBorders>
            <w:shd w:val="clear" w:color="auto" w:fill="FFFFFF" w:themeFill="background1"/>
            <w:vAlign w:val="center"/>
          </w:tcPr>
          <w:p w14:paraId="11E7120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0,414</w:t>
            </w:r>
          </w:p>
        </w:tc>
        <w:tc>
          <w:tcPr>
            <w:tcW w:w="709" w:type="dxa"/>
            <w:tcBorders>
              <w:top w:val="nil"/>
              <w:left w:val="nil"/>
              <w:bottom w:val="nil"/>
              <w:right w:val="nil"/>
            </w:tcBorders>
            <w:shd w:val="clear" w:color="auto" w:fill="FFFFFF" w:themeFill="background1"/>
            <w:vAlign w:val="center"/>
          </w:tcPr>
          <w:p w14:paraId="68AB586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0,323</w:t>
            </w:r>
          </w:p>
        </w:tc>
        <w:tc>
          <w:tcPr>
            <w:tcW w:w="709" w:type="dxa"/>
            <w:tcBorders>
              <w:top w:val="nil"/>
              <w:left w:val="nil"/>
              <w:bottom w:val="nil"/>
            </w:tcBorders>
            <w:shd w:val="clear" w:color="auto" w:fill="FFFFFF" w:themeFill="background1"/>
            <w:vAlign w:val="center"/>
          </w:tcPr>
          <w:p w14:paraId="106B5A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0,263</w:t>
            </w:r>
          </w:p>
        </w:tc>
        <w:tc>
          <w:tcPr>
            <w:tcW w:w="708" w:type="dxa"/>
            <w:tcBorders>
              <w:top w:val="nil"/>
              <w:bottom w:val="nil"/>
              <w:right w:val="nil"/>
            </w:tcBorders>
            <w:shd w:val="clear" w:color="auto" w:fill="FFFFFF" w:themeFill="background1"/>
            <w:vAlign w:val="center"/>
          </w:tcPr>
          <w:p w14:paraId="0181C6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6AB4BC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0,426</w:t>
            </w:r>
          </w:p>
        </w:tc>
        <w:tc>
          <w:tcPr>
            <w:tcW w:w="709" w:type="dxa"/>
            <w:tcBorders>
              <w:top w:val="nil"/>
              <w:left w:val="nil"/>
              <w:bottom w:val="nil"/>
              <w:right w:val="nil"/>
            </w:tcBorders>
            <w:shd w:val="clear" w:color="auto" w:fill="FFFFFF" w:themeFill="background1"/>
            <w:vAlign w:val="center"/>
          </w:tcPr>
          <w:p w14:paraId="32B546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0,158</w:t>
            </w:r>
          </w:p>
        </w:tc>
        <w:tc>
          <w:tcPr>
            <w:tcW w:w="709" w:type="dxa"/>
            <w:tcBorders>
              <w:top w:val="nil"/>
              <w:left w:val="nil"/>
              <w:bottom w:val="nil"/>
            </w:tcBorders>
            <w:shd w:val="clear" w:color="auto" w:fill="FFFFFF" w:themeFill="background1"/>
            <w:vAlign w:val="center"/>
          </w:tcPr>
          <w:p w14:paraId="6F63612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c>
          <w:tcPr>
            <w:tcW w:w="708" w:type="dxa"/>
            <w:tcBorders>
              <w:top w:val="nil"/>
              <w:bottom w:val="nil"/>
              <w:right w:val="nil"/>
            </w:tcBorders>
            <w:shd w:val="clear" w:color="auto" w:fill="FFFFFF" w:themeFill="background1"/>
            <w:vAlign w:val="center"/>
          </w:tcPr>
          <w:p w14:paraId="52923C9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4F2BC5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0,415</w:t>
            </w:r>
          </w:p>
        </w:tc>
        <w:tc>
          <w:tcPr>
            <w:tcW w:w="709" w:type="dxa"/>
            <w:tcBorders>
              <w:top w:val="nil"/>
              <w:left w:val="nil"/>
              <w:bottom w:val="nil"/>
              <w:right w:val="nil"/>
            </w:tcBorders>
            <w:shd w:val="clear" w:color="auto" w:fill="FFFFFF" w:themeFill="background1"/>
            <w:vAlign w:val="center"/>
          </w:tcPr>
          <w:p w14:paraId="5D4391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0,215</w:t>
            </w:r>
          </w:p>
        </w:tc>
        <w:tc>
          <w:tcPr>
            <w:tcW w:w="709" w:type="dxa"/>
            <w:tcBorders>
              <w:top w:val="nil"/>
              <w:left w:val="nil"/>
              <w:bottom w:val="nil"/>
              <w:right w:val="nil"/>
            </w:tcBorders>
            <w:shd w:val="clear" w:color="auto" w:fill="FFFFFF" w:themeFill="background1"/>
            <w:vAlign w:val="center"/>
          </w:tcPr>
          <w:p w14:paraId="043257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0,116</w:t>
            </w:r>
          </w:p>
        </w:tc>
      </w:tr>
      <w:tr w:rsidR="005C2162" w:rsidRPr="005C524D" w14:paraId="3F4A222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A6A18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33555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01D94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9E8D1E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63C93C4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3A1AFDF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388E86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4EC095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4D4353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2AF393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nil"/>
              <w:left w:val="nil"/>
              <w:bottom w:val="nil"/>
            </w:tcBorders>
            <w:shd w:val="clear" w:color="auto" w:fill="F2F2F2" w:themeFill="background1" w:themeFillShade="F2"/>
            <w:vAlign w:val="center"/>
          </w:tcPr>
          <w:p w14:paraId="5D602B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4D7C8C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3E3417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6F7A66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45C205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0,156</w:t>
            </w:r>
          </w:p>
        </w:tc>
      </w:tr>
      <w:tr w:rsidR="005C2162" w:rsidRPr="005C524D" w14:paraId="0E183E4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A0C90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F08AF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B518A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24CC90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0,807</w:t>
            </w:r>
          </w:p>
        </w:tc>
        <w:tc>
          <w:tcPr>
            <w:tcW w:w="703" w:type="dxa"/>
            <w:tcBorders>
              <w:top w:val="nil"/>
              <w:left w:val="nil"/>
              <w:bottom w:val="nil"/>
              <w:right w:val="nil"/>
            </w:tcBorders>
            <w:shd w:val="clear" w:color="auto" w:fill="FFFFFF" w:themeFill="background1"/>
            <w:vAlign w:val="center"/>
          </w:tcPr>
          <w:p w14:paraId="16C8B3D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0,627</w:t>
            </w:r>
          </w:p>
        </w:tc>
        <w:tc>
          <w:tcPr>
            <w:tcW w:w="709" w:type="dxa"/>
            <w:tcBorders>
              <w:top w:val="nil"/>
              <w:left w:val="nil"/>
              <w:bottom w:val="nil"/>
              <w:right w:val="nil"/>
            </w:tcBorders>
            <w:shd w:val="clear" w:color="auto" w:fill="FFFFFF" w:themeFill="background1"/>
            <w:vAlign w:val="center"/>
          </w:tcPr>
          <w:p w14:paraId="2CA8E01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0,345</w:t>
            </w:r>
          </w:p>
        </w:tc>
        <w:tc>
          <w:tcPr>
            <w:tcW w:w="709" w:type="dxa"/>
            <w:tcBorders>
              <w:top w:val="nil"/>
              <w:left w:val="nil"/>
              <w:bottom w:val="nil"/>
            </w:tcBorders>
            <w:shd w:val="clear" w:color="auto" w:fill="FFFFFF" w:themeFill="background1"/>
            <w:vAlign w:val="center"/>
          </w:tcPr>
          <w:p w14:paraId="65AA35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0,170</w:t>
            </w:r>
          </w:p>
        </w:tc>
        <w:tc>
          <w:tcPr>
            <w:tcW w:w="708" w:type="dxa"/>
            <w:tcBorders>
              <w:top w:val="nil"/>
              <w:bottom w:val="nil"/>
              <w:right w:val="nil"/>
            </w:tcBorders>
            <w:shd w:val="clear" w:color="auto" w:fill="FFFFFF" w:themeFill="background1"/>
            <w:vAlign w:val="center"/>
          </w:tcPr>
          <w:p w14:paraId="4DE03E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0,907</w:t>
            </w:r>
          </w:p>
        </w:tc>
        <w:tc>
          <w:tcPr>
            <w:tcW w:w="709" w:type="dxa"/>
            <w:tcBorders>
              <w:top w:val="nil"/>
              <w:left w:val="nil"/>
              <w:bottom w:val="nil"/>
              <w:right w:val="nil"/>
            </w:tcBorders>
            <w:shd w:val="clear" w:color="auto" w:fill="FFFFFF" w:themeFill="background1"/>
            <w:vAlign w:val="center"/>
          </w:tcPr>
          <w:p w14:paraId="2EC183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0,628</w:t>
            </w:r>
          </w:p>
        </w:tc>
        <w:tc>
          <w:tcPr>
            <w:tcW w:w="709" w:type="dxa"/>
            <w:tcBorders>
              <w:top w:val="nil"/>
              <w:left w:val="nil"/>
              <w:bottom w:val="nil"/>
              <w:right w:val="nil"/>
            </w:tcBorders>
            <w:shd w:val="clear" w:color="auto" w:fill="FFFFFF" w:themeFill="background1"/>
            <w:vAlign w:val="center"/>
          </w:tcPr>
          <w:p w14:paraId="50D62D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0,252</w:t>
            </w:r>
          </w:p>
        </w:tc>
        <w:tc>
          <w:tcPr>
            <w:tcW w:w="709" w:type="dxa"/>
            <w:tcBorders>
              <w:top w:val="nil"/>
              <w:left w:val="nil"/>
              <w:bottom w:val="nil"/>
            </w:tcBorders>
            <w:shd w:val="clear" w:color="auto" w:fill="FFFFFF" w:themeFill="background1"/>
            <w:vAlign w:val="center"/>
          </w:tcPr>
          <w:p w14:paraId="438B72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0,099</w:t>
            </w:r>
          </w:p>
        </w:tc>
        <w:tc>
          <w:tcPr>
            <w:tcW w:w="708" w:type="dxa"/>
            <w:tcBorders>
              <w:top w:val="nil"/>
              <w:bottom w:val="nil"/>
              <w:right w:val="nil"/>
            </w:tcBorders>
            <w:shd w:val="clear" w:color="auto" w:fill="FFFFFF" w:themeFill="background1"/>
            <w:vAlign w:val="center"/>
          </w:tcPr>
          <w:p w14:paraId="57AF32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772E54D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0,626</w:t>
            </w:r>
          </w:p>
        </w:tc>
        <w:tc>
          <w:tcPr>
            <w:tcW w:w="709" w:type="dxa"/>
            <w:tcBorders>
              <w:top w:val="nil"/>
              <w:left w:val="nil"/>
              <w:bottom w:val="nil"/>
              <w:right w:val="nil"/>
            </w:tcBorders>
            <w:shd w:val="clear" w:color="auto" w:fill="FFFFFF" w:themeFill="background1"/>
            <w:vAlign w:val="center"/>
          </w:tcPr>
          <w:p w14:paraId="477A97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0,341</w:t>
            </w:r>
          </w:p>
        </w:tc>
        <w:tc>
          <w:tcPr>
            <w:tcW w:w="709" w:type="dxa"/>
            <w:tcBorders>
              <w:top w:val="nil"/>
              <w:left w:val="nil"/>
              <w:bottom w:val="nil"/>
              <w:right w:val="nil"/>
            </w:tcBorders>
            <w:shd w:val="clear" w:color="auto" w:fill="FFFFFF" w:themeFill="background1"/>
            <w:vAlign w:val="center"/>
          </w:tcPr>
          <w:p w14:paraId="45093A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r>
      <w:tr w:rsidR="005C2162" w:rsidRPr="005C524D" w14:paraId="71A9951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1A7B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A0160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1E3D2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C01223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5289825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005A745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292EDA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0570A6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4DB258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4DF701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0,326</w:t>
            </w:r>
          </w:p>
        </w:tc>
        <w:tc>
          <w:tcPr>
            <w:tcW w:w="709" w:type="dxa"/>
            <w:tcBorders>
              <w:top w:val="nil"/>
              <w:left w:val="nil"/>
              <w:bottom w:val="nil"/>
            </w:tcBorders>
            <w:shd w:val="clear" w:color="auto" w:fill="F2F2F2" w:themeFill="background1" w:themeFillShade="F2"/>
            <w:vAlign w:val="center"/>
          </w:tcPr>
          <w:p w14:paraId="181386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400962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4313DB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6BD4EC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62870A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0,198</w:t>
            </w:r>
          </w:p>
        </w:tc>
      </w:tr>
      <w:tr w:rsidR="005C2162" w:rsidRPr="005C524D" w14:paraId="5E74B10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1C9FB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CCD12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25A18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576733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0,916</w:t>
            </w:r>
          </w:p>
        </w:tc>
        <w:tc>
          <w:tcPr>
            <w:tcW w:w="703" w:type="dxa"/>
            <w:tcBorders>
              <w:top w:val="nil"/>
              <w:left w:val="nil"/>
              <w:bottom w:val="nil"/>
              <w:right w:val="nil"/>
            </w:tcBorders>
            <w:shd w:val="clear" w:color="auto" w:fill="FFFFFF" w:themeFill="background1"/>
            <w:vAlign w:val="center"/>
          </w:tcPr>
          <w:p w14:paraId="6C2F2A1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0,741</w:t>
            </w:r>
          </w:p>
        </w:tc>
        <w:tc>
          <w:tcPr>
            <w:tcW w:w="709" w:type="dxa"/>
            <w:tcBorders>
              <w:top w:val="nil"/>
              <w:left w:val="nil"/>
              <w:bottom w:val="nil"/>
              <w:right w:val="nil"/>
            </w:tcBorders>
            <w:shd w:val="clear" w:color="auto" w:fill="FFFFFF" w:themeFill="background1"/>
            <w:vAlign w:val="center"/>
          </w:tcPr>
          <w:p w14:paraId="686FCDF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0,357</w:t>
            </w:r>
          </w:p>
        </w:tc>
        <w:tc>
          <w:tcPr>
            <w:tcW w:w="709" w:type="dxa"/>
            <w:tcBorders>
              <w:top w:val="nil"/>
              <w:left w:val="nil"/>
              <w:bottom w:val="nil"/>
            </w:tcBorders>
            <w:shd w:val="clear" w:color="auto" w:fill="FFFFFF" w:themeFill="background1"/>
            <w:vAlign w:val="center"/>
          </w:tcPr>
          <w:p w14:paraId="243E3D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0,124</w:t>
            </w:r>
          </w:p>
        </w:tc>
        <w:tc>
          <w:tcPr>
            <w:tcW w:w="708" w:type="dxa"/>
            <w:tcBorders>
              <w:top w:val="nil"/>
              <w:bottom w:val="nil"/>
              <w:right w:val="nil"/>
            </w:tcBorders>
            <w:shd w:val="clear" w:color="auto" w:fill="FFFFFF" w:themeFill="background1"/>
            <w:vAlign w:val="center"/>
          </w:tcPr>
          <w:p w14:paraId="02DB61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0,937</w:t>
            </w:r>
          </w:p>
        </w:tc>
        <w:tc>
          <w:tcPr>
            <w:tcW w:w="709" w:type="dxa"/>
            <w:tcBorders>
              <w:top w:val="nil"/>
              <w:left w:val="nil"/>
              <w:bottom w:val="nil"/>
              <w:right w:val="nil"/>
            </w:tcBorders>
            <w:shd w:val="clear" w:color="auto" w:fill="FFFFFF" w:themeFill="background1"/>
            <w:vAlign w:val="center"/>
          </w:tcPr>
          <w:p w14:paraId="35329D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0,743</w:t>
            </w:r>
          </w:p>
        </w:tc>
        <w:tc>
          <w:tcPr>
            <w:tcW w:w="709" w:type="dxa"/>
            <w:tcBorders>
              <w:top w:val="nil"/>
              <w:left w:val="nil"/>
              <w:bottom w:val="nil"/>
              <w:right w:val="nil"/>
            </w:tcBorders>
            <w:shd w:val="clear" w:color="auto" w:fill="FFFFFF" w:themeFill="background1"/>
            <w:vAlign w:val="center"/>
          </w:tcPr>
          <w:p w14:paraId="71DF6E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0,339</w:t>
            </w:r>
          </w:p>
        </w:tc>
        <w:tc>
          <w:tcPr>
            <w:tcW w:w="709" w:type="dxa"/>
            <w:tcBorders>
              <w:top w:val="nil"/>
              <w:left w:val="nil"/>
              <w:bottom w:val="nil"/>
            </w:tcBorders>
            <w:shd w:val="clear" w:color="auto" w:fill="FFFFFF" w:themeFill="background1"/>
            <w:vAlign w:val="center"/>
          </w:tcPr>
          <w:p w14:paraId="23A2B4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0,125</w:t>
            </w:r>
          </w:p>
        </w:tc>
        <w:tc>
          <w:tcPr>
            <w:tcW w:w="708" w:type="dxa"/>
            <w:tcBorders>
              <w:top w:val="nil"/>
              <w:bottom w:val="nil"/>
              <w:right w:val="nil"/>
            </w:tcBorders>
            <w:shd w:val="clear" w:color="auto" w:fill="FFFFFF" w:themeFill="background1"/>
            <w:vAlign w:val="center"/>
          </w:tcPr>
          <w:p w14:paraId="33EDD9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0,876</w:t>
            </w:r>
          </w:p>
        </w:tc>
        <w:tc>
          <w:tcPr>
            <w:tcW w:w="709" w:type="dxa"/>
            <w:tcBorders>
              <w:top w:val="nil"/>
              <w:left w:val="nil"/>
              <w:bottom w:val="nil"/>
              <w:right w:val="nil"/>
            </w:tcBorders>
            <w:shd w:val="clear" w:color="auto" w:fill="FFFFFF" w:themeFill="background1"/>
            <w:vAlign w:val="center"/>
          </w:tcPr>
          <w:p w14:paraId="46C5B5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0,740</w:t>
            </w:r>
          </w:p>
        </w:tc>
        <w:tc>
          <w:tcPr>
            <w:tcW w:w="709" w:type="dxa"/>
            <w:tcBorders>
              <w:top w:val="nil"/>
              <w:left w:val="nil"/>
              <w:bottom w:val="nil"/>
              <w:right w:val="nil"/>
            </w:tcBorders>
            <w:shd w:val="clear" w:color="auto" w:fill="FFFFFF" w:themeFill="background1"/>
            <w:vAlign w:val="center"/>
          </w:tcPr>
          <w:p w14:paraId="29D639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0,441</w:t>
            </w:r>
          </w:p>
        </w:tc>
        <w:tc>
          <w:tcPr>
            <w:tcW w:w="709" w:type="dxa"/>
            <w:tcBorders>
              <w:top w:val="nil"/>
              <w:left w:val="nil"/>
              <w:bottom w:val="nil"/>
              <w:right w:val="nil"/>
            </w:tcBorders>
            <w:shd w:val="clear" w:color="auto" w:fill="FFFFFF" w:themeFill="background1"/>
            <w:vAlign w:val="center"/>
          </w:tcPr>
          <w:p w14:paraId="1A7A3C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0,203</w:t>
            </w:r>
          </w:p>
        </w:tc>
      </w:tr>
      <w:tr w:rsidR="005C2162" w:rsidRPr="005C524D" w14:paraId="4EC16D8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DB8FA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C7ECF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7F9C1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387187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60C3075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34FD7A9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7B5488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74F770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53AA34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43B681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tcBorders>
            <w:shd w:val="clear" w:color="auto" w:fill="F2F2F2" w:themeFill="background1" w:themeFillShade="F2"/>
            <w:vAlign w:val="center"/>
          </w:tcPr>
          <w:p w14:paraId="4B928D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8" w:type="dxa"/>
            <w:tcBorders>
              <w:top w:val="nil"/>
              <w:bottom w:val="nil"/>
              <w:right w:val="nil"/>
            </w:tcBorders>
            <w:shd w:val="clear" w:color="auto" w:fill="F2F2F2" w:themeFill="background1" w:themeFillShade="F2"/>
            <w:vAlign w:val="center"/>
          </w:tcPr>
          <w:p w14:paraId="503DC4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6CA7FF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040FEF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72695A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0,236</w:t>
            </w:r>
          </w:p>
        </w:tc>
      </w:tr>
      <w:tr w:rsidR="005C2162" w:rsidRPr="005C524D" w14:paraId="64BB51C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D9411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482DB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B3E8B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9767FA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0,956</w:t>
            </w:r>
          </w:p>
        </w:tc>
        <w:tc>
          <w:tcPr>
            <w:tcW w:w="703" w:type="dxa"/>
            <w:tcBorders>
              <w:top w:val="nil"/>
              <w:left w:val="nil"/>
              <w:bottom w:val="nil"/>
              <w:right w:val="nil"/>
            </w:tcBorders>
            <w:shd w:val="clear" w:color="auto" w:fill="FFFFFF" w:themeFill="background1"/>
            <w:vAlign w:val="center"/>
          </w:tcPr>
          <w:p w14:paraId="520BFAF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0,808</w:t>
            </w:r>
          </w:p>
        </w:tc>
        <w:tc>
          <w:tcPr>
            <w:tcW w:w="709" w:type="dxa"/>
            <w:tcBorders>
              <w:top w:val="nil"/>
              <w:left w:val="nil"/>
              <w:bottom w:val="nil"/>
              <w:right w:val="nil"/>
            </w:tcBorders>
            <w:shd w:val="clear" w:color="auto" w:fill="FFFFFF" w:themeFill="background1"/>
            <w:vAlign w:val="center"/>
          </w:tcPr>
          <w:p w14:paraId="30A7B2B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0,363</w:t>
            </w:r>
          </w:p>
        </w:tc>
        <w:tc>
          <w:tcPr>
            <w:tcW w:w="709" w:type="dxa"/>
            <w:tcBorders>
              <w:top w:val="nil"/>
              <w:left w:val="nil"/>
              <w:bottom w:val="nil"/>
            </w:tcBorders>
            <w:shd w:val="clear" w:color="auto" w:fill="FFFFFF" w:themeFill="background1"/>
            <w:vAlign w:val="center"/>
          </w:tcPr>
          <w:p w14:paraId="2C8000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0,095</w:t>
            </w:r>
          </w:p>
        </w:tc>
        <w:tc>
          <w:tcPr>
            <w:tcW w:w="708" w:type="dxa"/>
            <w:tcBorders>
              <w:top w:val="nil"/>
              <w:bottom w:val="nil"/>
              <w:right w:val="nil"/>
            </w:tcBorders>
            <w:shd w:val="clear" w:color="auto" w:fill="FFFFFF" w:themeFill="background1"/>
            <w:vAlign w:val="center"/>
          </w:tcPr>
          <w:p w14:paraId="45978FE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0,950</w:t>
            </w:r>
          </w:p>
        </w:tc>
        <w:tc>
          <w:tcPr>
            <w:tcW w:w="709" w:type="dxa"/>
            <w:tcBorders>
              <w:top w:val="nil"/>
              <w:left w:val="nil"/>
              <w:bottom w:val="nil"/>
              <w:right w:val="nil"/>
            </w:tcBorders>
            <w:shd w:val="clear" w:color="auto" w:fill="FFFFFF" w:themeFill="background1"/>
            <w:vAlign w:val="center"/>
          </w:tcPr>
          <w:p w14:paraId="6278E1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0,810</w:t>
            </w:r>
          </w:p>
        </w:tc>
        <w:tc>
          <w:tcPr>
            <w:tcW w:w="709" w:type="dxa"/>
            <w:tcBorders>
              <w:top w:val="nil"/>
              <w:left w:val="nil"/>
              <w:bottom w:val="nil"/>
              <w:right w:val="nil"/>
            </w:tcBorders>
            <w:shd w:val="clear" w:color="auto" w:fill="FFFFFF" w:themeFill="background1"/>
            <w:vAlign w:val="center"/>
          </w:tcPr>
          <w:p w14:paraId="5281B8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0,415</w:t>
            </w:r>
          </w:p>
        </w:tc>
        <w:tc>
          <w:tcPr>
            <w:tcW w:w="709" w:type="dxa"/>
            <w:tcBorders>
              <w:top w:val="nil"/>
              <w:left w:val="nil"/>
              <w:bottom w:val="nil"/>
            </w:tcBorders>
            <w:shd w:val="clear" w:color="auto" w:fill="FFFFFF" w:themeFill="background1"/>
            <w:vAlign w:val="center"/>
          </w:tcPr>
          <w:p w14:paraId="558BB1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0,149</w:t>
            </w:r>
          </w:p>
        </w:tc>
        <w:tc>
          <w:tcPr>
            <w:tcW w:w="708" w:type="dxa"/>
            <w:tcBorders>
              <w:top w:val="nil"/>
              <w:bottom w:val="nil"/>
              <w:right w:val="nil"/>
            </w:tcBorders>
            <w:shd w:val="clear" w:color="auto" w:fill="FFFFFF" w:themeFill="background1"/>
            <w:vAlign w:val="center"/>
          </w:tcPr>
          <w:p w14:paraId="6B1B53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0,907</w:t>
            </w:r>
          </w:p>
        </w:tc>
        <w:tc>
          <w:tcPr>
            <w:tcW w:w="709" w:type="dxa"/>
            <w:tcBorders>
              <w:top w:val="nil"/>
              <w:left w:val="nil"/>
              <w:bottom w:val="nil"/>
              <w:right w:val="nil"/>
            </w:tcBorders>
            <w:shd w:val="clear" w:color="auto" w:fill="FFFFFF" w:themeFill="background1"/>
            <w:vAlign w:val="center"/>
          </w:tcPr>
          <w:p w14:paraId="1272012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3AA312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1D190A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0,241</w:t>
            </w:r>
          </w:p>
        </w:tc>
      </w:tr>
      <w:tr w:rsidR="005C2162" w:rsidRPr="005C524D" w14:paraId="608BCAC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13C61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4691C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F77E8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63232F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0EDA34C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64268FB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3664B4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50705B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017B86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7ADFC7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9" w:type="dxa"/>
            <w:tcBorders>
              <w:top w:val="nil"/>
              <w:left w:val="nil"/>
              <w:bottom w:val="nil"/>
            </w:tcBorders>
            <w:shd w:val="clear" w:color="auto" w:fill="F2F2F2" w:themeFill="background1" w:themeFillShade="F2"/>
            <w:vAlign w:val="center"/>
          </w:tcPr>
          <w:p w14:paraId="75FF02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531536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6FDAAB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32F1EC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06114B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34699E7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DEFA9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47B3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FC9A0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52AD6C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0,603</w:t>
            </w:r>
          </w:p>
        </w:tc>
        <w:tc>
          <w:tcPr>
            <w:tcW w:w="703" w:type="dxa"/>
            <w:tcBorders>
              <w:top w:val="nil"/>
              <w:left w:val="nil"/>
              <w:bottom w:val="nil"/>
              <w:right w:val="nil"/>
            </w:tcBorders>
            <w:shd w:val="clear" w:color="auto" w:fill="FFFFFF" w:themeFill="background1"/>
            <w:vAlign w:val="center"/>
          </w:tcPr>
          <w:p w14:paraId="477F59C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0,501</w:t>
            </w:r>
          </w:p>
        </w:tc>
        <w:tc>
          <w:tcPr>
            <w:tcW w:w="709" w:type="dxa"/>
            <w:tcBorders>
              <w:top w:val="nil"/>
              <w:left w:val="nil"/>
              <w:bottom w:val="nil"/>
              <w:right w:val="nil"/>
            </w:tcBorders>
            <w:shd w:val="clear" w:color="auto" w:fill="FFFFFF" w:themeFill="background1"/>
            <w:vAlign w:val="center"/>
          </w:tcPr>
          <w:p w14:paraId="7BA30E7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0,368</w:t>
            </w:r>
          </w:p>
        </w:tc>
        <w:tc>
          <w:tcPr>
            <w:tcW w:w="709" w:type="dxa"/>
            <w:tcBorders>
              <w:top w:val="nil"/>
              <w:left w:val="nil"/>
              <w:bottom w:val="nil"/>
            </w:tcBorders>
            <w:shd w:val="clear" w:color="auto" w:fill="FFFFFF" w:themeFill="background1"/>
            <w:vAlign w:val="center"/>
          </w:tcPr>
          <w:p w14:paraId="396DC9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0,278</w:t>
            </w:r>
          </w:p>
        </w:tc>
        <w:tc>
          <w:tcPr>
            <w:tcW w:w="708" w:type="dxa"/>
            <w:tcBorders>
              <w:top w:val="nil"/>
              <w:bottom w:val="nil"/>
              <w:right w:val="nil"/>
            </w:tcBorders>
            <w:shd w:val="clear" w:color="auto" w:fill="FFFFFF" w:themeFill="background1"/>
            <w:vAlign w:val="center"/>
          </w:tcPr>
          <w:p w14:paraId="43E7C6C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0,885</w:t>
            </w:r>
          </w:p>
        </w:tc>
        <w:tc>
          <w:tcPr>
            <w:tcW w:w="709" w:type="dxa"/>
            <w:tcBorders>
              <w:top w:val="nil"/>
              <w:left w:val="nil"/>
              <w:bottom w:val="nil"/>
              <w:right w:val="nil"/>
            </w:tcBorders>
            <w:shd w:val="clear" w:color="auto" w:fill="FFFFFF" w:themeFill="background1"/>
            <w:vAlign w:val="center"/>
          </w:tcPr>
          <w:p w14:paraId="2DC1F06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0,510</w:t>
            </w:r>
          </w:p>
        </w:tc>
        <w:tc>
          <w:tcPr>
            <w:tcW w:w="709" w:type="dxa"/>
            <w:tcBorders>
              <w:top w:val="nil"/>
              <w:left w:val="nil"/>
              <w:bottom w:val="nil"/>
              <w:right w:val="nil"/>
            </w:tcBorders>
            <w:shd w:val="clear" w:color="auto" w:fill="FFFFFF" w:themeFill="background1"/>
            <w:vAlign w:val="center"/>
          </w:tcPr>
          <w:p w14:paraId="042F67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0,186</w:t>
            </w:r>
          </w:p>
        </w:tc>
        <w:tc>
          <w:tcPr>
            <w:tcW w:w="709" w:type="dxa"/>
            <w:tcBorders>
              <w:top w:val="nil"/>
              <w:left w:val="nil"/>
              <w:bottom w:val="nil"/>
            </w:tcBorders>
            <w:shd w:val="clear" w:color="auto" w:fill="FFFFFF" w:themeFill="background1"/>
            <w:vAlign w:val="center"/>
          </w:tcPr>
          <w:p w14:paraId="2995C3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0,082</w:t>
            </w:r>
          </w:p>
        </w:tc>
        <w:tc>
          <w:tcPr>
            <w:tcW w:w="708" w:type="dxa"/>
            <w:tcBorders>
              <w:top w:val="nil"/>
              <w:bottom w:val="nil"/>
              <w:right w:val="nil"/>
            </w:tcBorders>
            <w:shd w:val="clear" w:color="auto" w:fill="FFFFFF" w:themeFill="background1"/>
            <w:vAlign w:val="center"/>
          </w:tcPr>
          <w:p w14:paraId="718267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32CF24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4FAB6F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0,255</w:t>
            </w:r>
          </w:p>
        </w:tc>
        <w:tc>
          <w:tcPr>
            <w:tcW w:w="709" w:type="dxa"/>
            <w:tcBorders>
              <w:top w:val="nil"/>
              <w:left w:val="nil"/>
              <w:bottom w:val="nil"/>
              <w:right w:val="nil"/>
            </w:tcBorders>
            <w:shd w:val="clear" w:color="auto" w:fill="FFFFFF" w:themeFill="background1"/>
            <w:vAlign w:val="center"/>
          </w:tcPr>
          <w:p w14:paraId="7EF267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0,130</w:t>
            </w:r>
          </w:p>
        </w:tc>
      </w:tr>
      <w:tr w:rsidR="005C2162" w:rsidRPr="005C524D" w14:paraId="14F7A58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2F135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AA1AD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779E6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A8EACF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6E8DDEA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53A4DBC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76914D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3F68FE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39FE4B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BA9DA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0,293</w:t>
            </w:r>
          </w:p>
        </w:tc>
        <w:tc>
          <w:tcPr>
            <w:tcW w:w="709" w:type="dxa"/>
            <w:tcBorders>
              <w:top w:val="nil"/>
              <w:left w:val="nil"/>
              <w:bottom w:val="nil"/>
            </w:tcBorders>
            <w:shd w:val="clear" w:color="auto" w:fill="F2F2F2" w:themeFill="background1" w:themeFillShade="F2"/>
            <w:vAlign w:val="center"/>
          </w:tcPr>
          <w:p w14:paraId="6E39EC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0,110</w:t>
            </w:r>
          </w:p>
        </w:tc>
        <w:tc>
          <w:tcPr>
            <w:tcW w:w="708" w:type="dxa"/>
            <w:tcBorders>
              <w:top w:val="nil"/>
              <w:bottom w:val="nil"/>
              <w:right w:val="nil"/>
            </w:tcBorders>
            <w:shd w:val="clear" w:color="auto" w:fill="F2F2F2" w:themeFill="background1" w:themeFillShade="F2"/>
            <w:vAlign w:val="center"/>
          </w:tcPr>
          <w:p w14:paraId="3F3AF0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533433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14B3FE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583F71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0,179</w:t>
            </w:r>
          </w:p>
        </w:tc>
      </w:tr>
      <w:tr w:rsidR="005C2162" w:rsidRPr="005C524D" w14:paraId="6436B99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B9502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8181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93F5C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EC40A3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0,896</w:t>
            </w:r>
          </w:p>
        </w:tc>
        <w:tc>
          <w:tcPr>
            <w:tcW w:w="703" w:type="dxa"/>
            <w:tcBorders>
              <w:top w:val="nil"/>
              <w:left w:val="nil"/>
              <w:bottom w:val="nil"/>
              <w:right w:val="nil"/>
            </w:tcBorders>
            <w:shd w:val="clear" w:color="auto" w:fill="FFFFFF" w:themeFill="background1"/>
            <w:vAlign w:val="center"/>
          </w:tcPr>
          <w:p w14:paraId="01C9254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0,730</w:t>
            </w:r>
          </w:p>
        </w:tc>
        <w:tc>
          <w:tcPr>
            <w:tcW w:w="709" w:type="dxa"/>
            <w:tcBorders>
              <w:top w:val="nil"/>
              <w:left w:val="nil"/>
              <w:bottom w:val="nil"/>
              <w:right w:val="nil"/>
            </w:tcBorders>
            <w:shd w:val="clear" w:color="auto" w:fill="FFFFFF" w:themeFill="background1"/>
            <w:vAlign w:val="center"/>
          </w:tcPr>
          <w:p w14:paraId="1CA7858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0,411</w:t>
            </w:r>
          </w:p>
        </w:tc>
        <w:tc>
          <w:tcPr>
            <w:tcW w:w="709" w:type="dxa"/>
            <w:tcBorders>
              <w:top w:val="nil"/>
              <w:left w:val="nil"/>
              <w:bottom w:val="nil"/>
            </w:tcBorders>
            <w:shd w:val="clear" w:color="auto" w:fill="FFFFFF" w:themeFill="background1"/>
            <w:vAlign w:val="center"/>
          </w:tcPr>
          <w:p w14:paraId="61B9A3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0,192</w:t>
            </w:r>
          </w:p>
        </w:tc>
        <w:tc>
          <w:tcPr>
            <w:tcW w:w="708" w:type="dxa"/>
            <w:tcBorders>
              <w:top w:val="nil"/>
              <w:bottom w:val="nil"/>
              <w:right w:val="nil"/>
            </w:tcBorders>
            <w:shd w:val="clear" w:color="auto" w:fill="FFFFFF" w:themeFill="background1"/>
            <w:vAlign w:val="center"/>
          </w:tcPr>
          <w:p w14:paraId="29D446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0,958</w:t>
            </w:r>
          </w:p>
        </w:tc>
        <w:tc>
          <w:tcPr>
            <w:tcW w:w="709" w:type="dxa"/>
            <w:tcBorders>
              <w:top w:val="nil"/>
              <w:left w:val="nil"/>
              <w:bottom w:val="nil"/>
              <w:right w:val="nil"/>
            </w:tcBorders>
            <w:shd w:val="clear" w:color="auto" w:fill="FFFFFF" w:themeFill="background1"/>
            <w:vAlign w:val="center"/>
          </w:tcPr>
          <w:p w14:paraId="4FA060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0,730</w:t>
            </w:r>
          </w:p>
        </w:tc>
        <w:tc>
          <w:tcPr>
            <w:tcW w:w="709" w:type="dxa"/>
            <w:tcBorders>
              <w:top w:val="nil"/>
              <w:left w:val="nil"/>
              <w:bottom w:val="nil"/>
              <w:right w:val="nil"/>
            </w:tcBorders>
            <w:shd w:val="clear" w:color="auto" w:fill="FFFFFF" w:themeFill="background1"/>
            <w:vAlign w:val="center"/>
          </w:tcPr>
          <w:p w14:paraId="56A5F8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0,307</w:t>
            </w:r>
          </w:p>
        </w:tc>
        <w:tc>
          <w:tcPr>
            <w:tcW w:w="709" w:type="dxa"/>
            <w:tcBorders>
              <w:top w:val="nil"/>
              <w:left w:val="nil"/>
              <w:bottom w:val="nil"/>
            </w:tcBorders>
            <w:shd w:val="clear" w:color="auto" w:fill="FFFFFF" w:themeFill="background1"/>
            <w:vAlign w:val="center"/>
          </w:tcPr>
          <w:p w14:paraId="384259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0,113</w:t>
            </w:r>
          </w:p>
        </w:tc>
        <w:tc>
          <w:tcPr>
            <w:tcW w:w="708" w:type="dxa"/>
            <w:tcBorders>
              <w:top w:val="nil"/>
              <w:bottom w:val="nil"/>
              <w:right w:val="nil"/>
            </w:tcBorders>
            <w:shd w:val="clear" w:color="auto" w:fill="FFFFFF" w:themeFill="background1"/>
            <w:vAlign w:val="center"/>
          </w:tcPr>
          <w:p w14:paraId="647023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0,895</w:t>
            </w:r>
          </w:p>
        </w:tc>
        <w:tc>
          <w:tcPr>
            <w:tcW w:w="709" w:type="dxa"/>
            <w:tcBorders>
              <w:top w:val="nil"/>
              <w:left w:val="nil"/>
              <w:bottom w:val="nil"/>
              <w:right w:val="nil"/>
            </w:tcBorders>
            <w:shd w:val="clear" w:color="auto" w:fill="FFFFFF" w:themeFill="background1"/>
            <w:vAlign w:val="center"/>
          </w:tcPr>
          <w:p w14:paraId="3D1447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0,729</w:t>
            </w:r>
          </w:p>
        </w:tc>
        <w:tc>
          <w:tcPr>
            <w:tcW w:w="709" w:type="dxa"/>
            <w:tcBorders>
              <w:top w:val="nil"/>
              <w:left w:val="nil"/>
              <w:bottom w:val="nil"/>
              <w:right w:val="nil"/>
            </w:tcBorders>
            <w:shd w:val="clear" w:color="auto" w:fill="FFFFFF" w:themeFill="background1"/>
            <w:vAlign w:val="center"/>
          </w:tcPr>
          <w:p w14:paraId="4E1591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0,407</w:t>
            </w:r>
          </w:p>
        </w:tc>
        <w:tc>
          <w:tcPr>
            <w:tcW w:w="709" w:type="dxa"/>
            <w:tcBorders>
              <w:top w:val="nil"/>
              <w:left w:val="nil"/>
              <w:bottom w:val="nil"/>
              <w:right w:val="nil"/>
            </w:tcBorders>
            <w:shd w:val="clear" w:color="auto" w:fill="FFFFFF" w:themeFill="background1"/>
            <w:vAlign w:val="center"/>
          </w:tcPr>
          <w:p w14:paraId="2C76CA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0,185</w:t>
            </w:r>
          </w:p>
        </w:tc>
      </w:tr>
      <w:tr w:rsidR="005C2162" w:rsidRPr="005C524D" w14:paraId="2D2455E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27B04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46BDE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94F8F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C4AAFD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78478A1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6B8971C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12DF3F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199BB6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05C1C6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75D87F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0,401</w:t>
            </w:r>
          </w:p>
        </w:tc>
        <w:tc>
          <w:tcPr>
            <w:tcW w:w="709" w:type="dxa"/>
            <w:tcBorders>
              <w:top w:val="nil"/>
              <w:left w:val="nil"/>
              <w:bottom w:val="nil"/>
            </w:tcBorders>
            <w:shd w:val="clear" w:color="auto" w:fill="F2F2F2" w:themeFill="background1" w:themeFillShade="F2"/>
            <w:vAlign w:val="center"/>
          </w:tcPr>
          <w:p w14:paraId="0D9964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0,141</w:t>
            </w:r>
          </w:p>
        </w:tc>
        <w:tc>
          <w:tcPr>
            <w:tcW w:w="708" w:type="dxa"/>
            <w:tcBorders>
              <w:top w:val="nil"/>
              <w:bottom w:val="nil"/>
              <w:right w:val="nil"/>
            </w:tcBorders>
            <w:shd w:val="clear" w:color="auto" w:fill="F2F2F2" w:themeFill="background1" w:themeFillShade="F2"/>
            <w:vAlign w:val="center"/>
          </w:tcPr>
          <w:p w14:paraId="50AC8C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06A314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3964C5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69EFBC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0,229</w:t>
            </w:r>
          </w:p>
        </w:tc>
      </w:tr>
      <w:tr w:rsidR="005C2162" w:rsidRPr="005C524D" w14:paraId="3701618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600BB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51DD2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41165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A6C820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0,964</w:t>
            </w:r>
          </w:p>
        </w:tc>
        <w:tc>
          <w:tcPr>
            <w:tcW w:w="703" w:type="dxa"/>
            <w:tcBorders>
              <w:top w:val="nil"/>
              <w:left w:val="nil"/>
              <w:bottom w:val="nil"/>
              <w:right w:val="nil"/>
            </w:tcBorders>
            <w:shd w:val="clear" w:color="auto" w:fill="FFFFFF" w:themeFill="background1"/>
            <w:vAlign w:val="center"/>
          </w:tcPr>
          <w:p w14:paraId="3FC51D4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0,835</w:t>
            </w:r>
          </w:p>
        </w:tc>
        <w:tc>
          <w:tcPr>
            <w:tcW w:w="709" w:type="dxa"/>
            <w:tcBorders>
              <w:top w:val="nil"/>
              <w:left w:val="nil"/>
              <w:bottom w:val="nil"/>
              <w:right w:val="nil"/>
            </w:tcBorders>
            <w:shd w:val="clear" w:color="auto" w:fill="FFFFFF" w:themeFill="background1"/>
            <w:vAlign w:val="center"/>
          </w:tcPr>
          <w:p w14:paraId="0802469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0,435</w:t>
            </w:r>
          </w:p>
        </w:tc>
        <w:tc>
          <w:tcPr>
            <w:tcW w:w="709" w:type="dxa"/>
            <w:tcBorders>
              <w:top w:val="nil"/>
              <w:left w:val="nil"/>
              <w:bottom w:val="nil"/>
            </w:tcBorders>
            <w:shd w:val="clear" w:color="auto" w:fill="FFFFFF" w:themeFill="background1"/>
            <w:vAlign w:val="center"/>
          </w:tcPr>
          <w:p w14:paraId="5A5A5E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0,148</w:t>
            </w:r>
          </w:p>
        </w:tc>
        <w:tc>
          <w:tcPr>
            <w:tcW w:w="708" w:type="dxa"/>
            <w:tcBorders>
              <w:top w:val="nil"/>
              <w:bottom w:val="nil"/>
              <w:right w:val="nil"/>
            </w:tcBorders>
            <w:shd w:val="clear" w:color="auto" w:fill="FFFFFF" w:themeFill="background1"/>
            <w:vAlign w:val="center"/>
          </w:tcPr>
          <w:p w14:paraId="57E095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0,975</w:t>
            </w:r>
          </w:p>
        </w:tc>
        <w:tc>
          <w:tcPr>
            <w:tcW w:w="709" w:type="dxa"/>
            <w:tcBorders>
              <w:top w:val="nil"/>
              <w:left w:val="nil"/>
              <w:bottom w:val="nil"/>
              <w:right w:val="nil"/>
            </w:tcBorders>
            <w:shd w:val="clear" w:color="auto" w:fill="FFFFFF" w:themeFill="background1"/>
            <w:vAlign w:val="center"/>
          </w:tcPr>
          <w:p w14:paraId="5DC8AE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0,836</w:t>
            </w:r>
          </w:p>
        </w:tc>
        <w:tc>
          <w:tcPr>
            <w:tcW w:w="709" w:type="dxa"/>
            <w:tcBorders>
              <w:top w:val="nil"/>
              <w:left w:val="nil"/>
              <w:bottom w:val="nil"/>
              <w:right w:val="nil"/>
            </w:tcBorders>
            <w:shd w:val="clear" w:color="auto" w:fill="FFFFFF" w:themeFill="background1"/>
            <w:vAlign w:val="center"/>
          </w:tcPr>
          <w:p w14:paraId="76DE30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0,412</w:t>
            </w:r>
          </w:p>
        </w:tc>
        <w:tc>
          <w:tcPr>
            <w:tcW w:w="709" w:type="dxa"/>
            <w:tcBorders>
              <w:top w:val="nil"/>
              <w:left w:val="nil"/>
              <w:bottom w:val="nil"/>
            </w:tcBorders>
            <w:shd w:val="clear" w:color="auto" w:fill="FFFFFF" w:themeFill="background1"/>
            <w:vAlign w:val="center"/>
          </w:tcPr>
          <w:p w14:paraId="44FA0B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0,145</w:t>
            </w:r>
          </w:p>
        </w:tc>
        <w:tc>
          <w:tcPr>
            <w:tcW w:w="708" w:type="dxa"/>
            <w:tcBorders>
              <w:top w:val="nil"/>
              <w:bottom w:val="nil"/>
              <w:right w:val="nil"/>
            </w:tcBorders>
            <w:shd w:val="clear" w:color="auto" w:fill="FFFFFF" w:themeFill="background1"/>
            <w:vAlign w:val="center"/>
          </w:tcPr>
          <w:p w14:paraId="479761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0,942</w:t>
            </w:r>
          </w:p>
        </w:tc>
        <w:tc>
          <w:tcPr>
            <w:tcW w:w="709" w:type="dxa"/>
            <w:tcBorders>
              <w:top w:val="nil"/>
              <w:left w:val="nil"/>
              <w:bottom w:val="nil"/>
              <w:right w:val="nil"/>
            </w:tcBorders>
            <w:shd w:val="clear" w:color="auto" w:fill="FFFFFF" w:themeFill="background1"/>
            <w:vAlign w:val="center"/>
          </w:tcPr>
          <w:p w14:paraId="158804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0,834</w:t>
            </w:r>
          </w:p>
        </w:tc>
        <w:tc>
          <w:tcPr>
            <w:tcW w:w="709" w:type="dxa"/>
            <w:tcBorders>
              <w:top w:val="nil"/>
              <w:left w:val="nil"/>
              <w:bottom w:val="nil"/>
              <w:right w:val="nil"/>
            </w:tcBorders>
            <w:shd w:val="clear" w:color="auto" w:fill="FFFFFF" w:themeFill="background1"/>
            <w:vAlign w:val="center"/>
          </w:tcPr>
          <w:p w14:paraId="1E1B95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0,523</w:t>
            </w:r>
          </w:p>
        </w:tc>
        <w:tc>
          <w:tcPr>
            <w:tcW w:w="709" w:type="dxa"/>
            <w:tcBorders>
              <w:top w:val="nil"/>
              <w:left w:val="nil"/>
              <w:bottom w:val="nil"/>
              <w:right w:val="nil"/>
            </w:tcBorders>
            <w:shd w:val="clear" w:color="auto" w:fill="FFFFFF" w:themeFill="background1"/>
            <w:vAlign w:val="center"/>
          </w:tcPr>
          <w:p w14:paraId="233157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r>
      <w:tr w:rsidR="005C2162" w:rsidRPr="005C524D" w14:paraId="5ABB8B7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B0687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4891A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ABA76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E66315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417FC68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5DF0D0E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7A8C46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726B29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42967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137BFF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0,493</w:t>
            </w:r>
          </w:p>
        </w:tc>
        <w:tc>
          <w:tcPr>
            <w:tcW w:w="709" w:type="dxa"/>
            <w:tcBorders>
              <w:top w:val="nil"/>
              <w:left w:val="nil"/>
              <w:bottom w:val="nil"/>
            </w:tcBorders>
            <w:shd w:val="clear" w:color="auto" w:fill="F2F2F2" w:themeFill="background1" w:themeFillShade="F2"/>
            <w:vAlign w:val="center"/>
          </w:tcPr>
          <w:p w14:paraId="17149A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8" w:type="dxa"/>
            <w:tcBorders>
              <w:top w:val="nil"/>
              <w:bottom w:val="nil"/>
              <w:right w:val="nil"/>
            </w:tcBorders>
            <w:shd w:val="clear" w:color="auto" w:fill="F2F2F2" w:themeFill="background1" w:themeFillShade="F2"/>
            <w:vAlign w:val="center"/>
          </w:tcPr>
          <w:p w14:paraId="0C7FD3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1ED4E2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67F0E6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1FD573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0,276</w:t>
            </w:r>
          </w:p>
        </w:tc>
      </w:tr>
      <w:tr w:rsidR="005C2162" w:rsidRPr="005C524D" w14:paraId="185F9A1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7E37D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47D7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82C33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2D18CE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0,984</w:t>
            </w:r>
          </w:p>
        </w:tc>
        <w:tc>
          <w:tcPr>
            <w:tcW w:w="703" w:type="dxa"/>
            <w:tcBorders>
              <w:top w:val="nil"/>
              <w:left w:val="nil"/>
              <w:bottom w:val="nil"/>
              <w:right w:val="nil"/>
            </w:tcBorders>
            <w:shd w:val="clear" w:color="auto" w:fill="FFFFFF" w:themeFill="background1"/>
            <w:vAlign w:val="center"/>
          </w:tcPr>
          <w:p w14:paraId="3C183AE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0,890</w:t>
            </w:r>
          </w:p>
        </w:tc>
        <w:tc>
          <w:tcPr>
            <w:tcW w:w="709" w:type="dxa"/>
            <w:tcBorders>
              <w:top w:val="nil"/>
              <w:left w:val="nil"/>
              <w:bottom w:val="nil"/>
              <w:right w:val="nil"/>
            </w:tcBorders>
            <w:shd w:val="clear" w:color="auto" w:fill="FFFFFF" w:themeFill="background1"/>
            <w:vAlign w:val="center"/>
          </w:tcPr>
          <w:p w14:paraId="0898DC2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0,451</w:t>
            </w:r>
          </w:p>
        </w:tc>
        <w:tc>
          <w:tcPr>
            <w:tcW w:w="709" w:type="dxa"/>
            <w:tcBorders>
              <w:top w:val="nil"/>
              <w:left w:val="nil"/>
              <w:bottom w:val="nil"/>
            </w:tcBorders>
            <w:shd w:val="clear" w:color="auto" w:fill="FFFFFF" w:themeFill="background1"/>
            <w:vAlign w:val="center"/>
          </w:tcPr>
          <w:p w14:paraId="6B43B1E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0,117</w:t>
            </w:r>
          </w:p>
        </w:tc>
        <w:tc>
          <w:tcPr>
            <w:tcW w:w="708" w:type="dxa"/>
            <w:tcBorders>
              <w:top w:val="nil"/>
              <w:bottom w:val="nil"/>
              <w:right w:val="nil"/>
            </w:tcBorders>
            <w:shd w:val="clear" w:color="auto" w:fill="FFFFFF" w:themeFill="background1"/>
            <w:vAlign w:val="center"/>
          </w:tcPr>
          <w:p w14:paraId="1F0C68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3A0717D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3D2B6C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0,502</w:t>
            </w:r>
          </w:p>
        </w:tc>
        <w:tc>
          <w:tcPr>
            <w:tcW w:w="709" w:type="dxa"/>
            <w:tcBorders>
              <w:top w:val="nil"/>
              <w:left w:val="nil"/>
              <w:bottom w:val="nil"/>
            </w:tcBorders>
            <w:shd w:val="clear" w:color="auto" w:fill="FFFFFF" w:themeFill="background1"/>
            <w:vAlign w:val="center"/>
          </w:tcPr>
          <w:p w14:paraId="45E3B8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0,177</w:t>
            </w:r>
          </w:p>
        </w:tc>
        <w:tc>
          <w:tcPr>
            <w:tcW w:w="708" w:type="dxa"/>
            <w:tcBorders>
              <w:top w:val="nil"/>
              <w:bottom w:val="nil"/>
              <w:right w:val="nil"/>
            </w:tcBorders>
            <w:shd w:val="clear" w:color="auto" w:fill="FFFFFF" w:themeFill="background1"/>
            <w:vAlign w:val="center"/>
          </w:tcPr>
          <w:p w14:paraId="4C3C02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3533CF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1F9EE0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0,611</w:t>
            </w:r>
          </w:p>
        </w:tc>
        <w:tc>
          <w:tcPr>
            <w:tcW w:w="709" w:type="dxa"/>
            <w:tcBorders>
              <w:top w:val="nil"/>
              <w:left w:val="nil"/>
              <w:bottom w:val="nil"/>
              <w:right w:val="nil"/>
            </w:tcBorders>
            <w:shd w:val="clear" w:color="auto" w:fill="FFFFFF" w:themeFill="background1"/>
            <w:vAlign w:val="center"/>
          </w:tcPr>
          <w:p w14:paraId="2D14F7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0,282</w:t>
            </w:r>
          </w:p>
        </w:tc>
      </w:tr>
      <w:tr w:rsidR="005C2162" w:rsidRPr="005C524D" w14:paraId="712451F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6A828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C1DC1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CA17E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A813C0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6AE8604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6FC1B90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75E39D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3829A9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14906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59788A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tcBorders>
            <w:shd w:val="clear" w:color="auto" w:fill="F2F2F2" w:themeFill="background1" w:themeFillShade="F2"/>
            <w:vAlign w:val="center"/>
          </w:tcPr>
          <w:p w14:paraId="0063D3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c>
          <w:tcPr>
            <w:tcW w:w="708" w:type="dxa"/>
            <w:tcBorders>
              <w:top w:val="nil"/>
              <w:bottom w:val="nil"/>
              <w:right w:val="nil"/>
            </w:tcBorders>
            <w:shd w:val="clear" w:color="auto" w:fill="F2F2F2" w:themeFill="background1" w:themeFillShade="F2"/>
            <w:vAlign w:val="center"/>
          </w:tcPr>
          <w:p w14:paraId="10B067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5A706C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25F4A0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34C7D4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0,182</w:t>
            </w:r>
          </w:p>
        </w:tc>
      </w:tr>
      <w:tr w:rsidR="005C2162" w:rsidRPr="005C524D" w14:paraId="7E80CFD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96935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43119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AA4D4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077173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0,944</w:t>
            </w:r>
          </w:p>
        </w:tc>
        <w:tc>
          <w:tcPr>
            <w:tcW w:w="703" w:type="dxa"/>
            <w:tcBorders>
              <w:top w:val="nil"/>
              <w:left w:val="nil"/>
              <w:bottom w:val="nil"/>
              <w:right w:val="nil"/>
            </w:tcBorders>
            <w:shd w:val="clear" w:color="auto" w:fill="FFFFFF" w:themeFill="background1"/>
            <w:vAlign w:val="center"/>
          </w:tcPr>
          <w:p w14:paraId="33C2983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0,811</w:t>
            </w:r>
          </w:p>
        </w:tc>
        <w:tc>
          <w:tcPr>
            <w:tcW w:w="709" w:type="dxa"/>
            <w:tcBorders>
              <w:top w:val="nil"/>
              <w:left w:val="nil"/>
              <w:bottom w:val="nil"/>
              <w:right w:val="nil"/>
            </w:tcBorders>
            <w:shd w:val="clear" w:color="auto" w:fill="FFFFFF" w:themeFill="background1"/>
            <w:vAlign w:val="center"/>
          </w:tcPr>
          <w:p w14:paraId="4B56136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0,557</w:t>
            </w:r>
          </w:p>
        </w:tc>
        <w:tc>
          <w:tcPr>
            <w:tcW w:w="709" w:type="dxa"/>
            <w:tcBorders>
              <w:top w:val="nil"/>
              <w:left w:val="nil"/>
              <w:bottom w:val="nil"/>
            </w:tcBorders>
            <w:shd w:val="clear" w:color="auto" w:fill="FFFFFF" w:themeFill="background1"/>
            <w:vAlign w:val="center"/>
          </w:tcPr>
          <w:p w14:paraId="403425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0,348</w:t>
            </w:r>
          </w:p>
        </w:tc>
        <w:tc>
          <w:tcPr>
            <w:tcW w:w="708" w:type="dxa"/>
            <w:tcBorders>
              <w:top w:val="nil"/>
              <w:bottom w:val="nil"/>
              <w:right w:val="nil"/>
            </w:tcBorders>
            <w:shd w:val="clear" w:color="auto" w:fill="FFFFFF" w:themeFill="background1"/>
            <w:vAlign w:val="center"/>
          </w:tcPr>
          <w:p w14:paraId="2B83DE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7D0A57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0,807</w:t>
            </w:r>
          </w:p>
        </w:tc>
        <w:tc>
          <w:tcPr>
            <w:tcW w:w="709" w:type="dxa"/>
            <w:tcBorders>
              <w:top w:val="nil"/>
              <w:left w:val="nil"/>
              <w:bottom w:val="nil"/>
              <w:right w:val="nil"/>
            </w:tcBorders>
            <w:shd w:val="clear" w:color="auto" w:fill="FFFFFF" w:themeFill="background1"/>
            <w:vAlign w:val="center"/>
          </w:tcPr>
          <w:p w14:paraId="10C2E3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0,325</w:t>
            </w:r>
          </w:p>
        </w:tc>
        <w:tc>
          <w:tcPr>
            <w:tcW w:w="709" w:type="dxa"/>
            <w:tcBorders>
              <w:top w:val="nil"/>
              <w:left w:val="nil"/>
              <w:bottom w:val="nil"/>
            </w:tcBorders>
            <w:shd w:val="clear" w:color="auto" w:fill="FFFFFF" w:themeFill="background1"/>
            <w:vAlign w:val="center"/>
          </w:tcPr>
          <w:p w14:paraId="1FA76B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0,116</w:t>
            </w:r>
          </w:p>
        </w:tc>
        <w:tc>
          <w:tcPr>
            <w:tcW w:w="708" w:type="dxa"/>
            <w:tcBorders>
              <w:top w:val="nil"/>
              <w:bottom w:val="nil"/>
              <w:right w:val="nil"/>
            </w:tcBorders>
            <w:shd w:val="clear" w:color="auto" w:fill="FFFFFF" w:themeFill="background1"/>
            <w:vAlign w:val="center"/>
          </w:tcPr>
          <w:p w14:paraId="74E357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0,972</w:t>
            </w:r>
          </w:p>
        </w:tc>
        <w:tc>
          <w:tcPr>
            <w:tcW w:w="709" w:type="dxa"/>
            <w:tcBorders>
              <w:top w:val="nil"/>
              <w:left w:val="nil"/>
              <w:bottom w:val="nil"/>
              <w:right w:val="nil"/>
            </w:tcBorders>
            <w:shd w:val="clear" w:color="auto" w:fill="FFFFFF" w:themeFill="background1"/>
            <w:vAlign w:val="center"/>
          </w:tcPr>
          <w:p w14:paraId="509281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0,810</w:t>
            </w:r>
          </w:p>
        </w:tc>
        <w:tc>
          <w:tcPr>
            <w:tcW w:w="709" w:type="dxa"/>
            <w:tcBorders>
              <w:top w:val="nil"/>
              <w:left w:val="nil"/>
              <w:bottom w:val="nil"/>
              <w:right w:val="nil"/>
            </w:tcBorders>
            <w:shd w:val="clear" w:color="auto" w:fill="FFFFFF" w:themeFill="background1"/>
            <w:vAlign w:val="center"/>
          </w:tcPr>
          <w:p w14:paraId="1F7EF6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0,433</w:t>
            </w:r>
          </w:p>
        </w:tc>
        <w:tc>
          <w:tcPr>
            <w:tcW w:w="709" w:type="dxa"/>
            <w:tcBorders>
              <w:top w:val="nil"/>
              <w:left w:val="nil"/>
              <w:bottom w:val="nil"/>
              <w:right w:val="nil"/>
            </w:tcBorders>
            <w:shd w:val="clear" w:color="auto" w:fill="FFFFFF" w:themeFill="background1"/>
            <w:vAlign w:val="center"/>
          </w:tcPr>
          <w:p w14:paraId="64CBEE4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0,189</w:t>
            </w:r>
          </w:p>
        </w:tc>
      </w:tr>
      <w:tr w:rsidR="005C2162" w:rsidRPr="005C524D" w14:paraId="187BDD1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EB15D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556B9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B10CC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E8F419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38D38CB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26C9A93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216E46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1E9199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52CBAF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6B19CD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tcBorders>
            <w:shd w:val="clear" w:color="auto" w:fill="F2F2F2" w:themeFill="background1" w:themeFillShade="F2"/>
            <w:vAlign w:val="center"/>
          </w:tcPr>
          <w:p w14:paraId="57E79A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0,178</w:t>
            </w:r>
          </w:p>
        </w:tc>
        <w:tc>
          <w:tcPr>
            <w:tcW w:w="708" w:type="dxa"/>
            <w:tcBorders>
              <w:top w:val="nil"/>
              <w:bottom w:val="nil"/>
              <w:right w:val="nil"/>
            </w:tcBorders>
            <w:shd w:val="clear" w:color="auto" w:fill="F2F2F2" w:themeFill="background1" w:themeFillShade="F2"/>
            <w:vAlign w:val="center"/>
          </w:tcPr>
          <w:p w14:paraId="6B1008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612E78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4EC3C4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475B66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0,287</w:t>
            </w:r>
          </w:p>
        </w:tc>
      </w:tr>
      <w:tr w:rsidR="005C2162" w:rsidRPr="005C524D" w14:paraId="4269A24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2DC94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3420B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7C0BB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7E1CF8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4CE2827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0,960</w:t>
            </w:r>
          </w:p>
        </w:tc>
        <w:tc>
          <w:tcPr>
            <w:tcW w:w="709" w:type="dxa"/>
            <w:tcBorders>
              <w:top w:val="nil"/>
              <w:left w:val="nil"/>
              <w:bottom w:val="nil"/>
              <w:right w:val="nil"/>
            </w:tcBorders>
            <w:shd w:val="clear" w:color="auto" w:fill="FFFFFF" w:themeFill="background1"/>
            <w:vAlign w:val="center"/>
          </w:tcPr>
          <w:p w14:paraId="28B32F8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0,671</w:t>
            </w:r>
          </w:p>
        </w:tc>
        <w:tc>
          <w:tcPr>
            <w:tcW w:w="709" w:type="dxa"/>
            <w:tcBorders>
              <w:top w:val="nil"/>
              <w:left w:val="nil"/>
              <w:bottom w:val="nil"/>
            </w:tcBorders>
            <w:shd w:val="clear" w:color="auto" w:fill="FFFFFF" w:themeFill="background1"/>
            <w:vAlign w:val="center"/>
          </w:tcPr>
          <w:p w14:paraId="7D33E9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0,298</w:t>
            </w:r>
          </w:p>
        </w:tc>
        <w:tc>
          <w:tcPr>
            <w:tcW w:w="708" w:type="dxa"/>
            <w:tcBorders>
              <w:top w:val="nil"/>
              <w:bottom w:val="nil"/>
              <w:right w:val="nil"/>
            </w:tcBorders>
            <w:shd w:val="clear" w:color="auto" w:fill="FFFFFF" w:themeFill="background1"/>
            <w:vAlign w:val="center"/>
          </w:tcPr>
          <w:p w14:paraId="4B8EAC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3B8522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0,959</w:t>
            </w:r>
          </w:p>
        </w:tc>
        <w:tc>
          <w:tcPr>
            <w:tcW w:w="709" w:type="dxa"/>
            <w:tcBorders>
              <w:top w:val="nil"/>
              <w:left w:val="nil"/>
              <w:bottom w:val="nil"/>
              <w:right w:val="nil"/>
            </w:tcBorders>
            <w:shd w:val="clear" w:color="auto" w:fill="FFFFFF" w:themeFill="background1"/>
            <w:vAlign w:val="center"/>
          </w:tcPr>
          <w:p w14:paraId="7D9BAE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0,550</w:t>
            </w:r>
          </w:p>
        </w:tc>
        <w:tc>
          <w:tcPr>
            <w:tcW w:w="709" w:type="dxa"/>
            <w:tcBorders>
              <w:top w:val="nil"/>
              <w:left w:val="nil"/>
              <w:bottom w:val="nil"/>
            </w:tcBorders>
            <w:shd w:val="clear" w:color="auto" w:fill="FFFFFF" w:themeFill="background1"/>
            <w:vAlign w:val="center"/>
          </w:tcPr>
          <w:p w14:paraId="5887403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0,183</w:t>
            </w:r>
          </w:p>
        </w:tc>
        <w:tc>
          <w:tcPr>
            <w:tcW w:w="708" w:type="dxa"/>
            <w:tcBorders>
              <w:top w:val="nil"/>
              <w:bottom w:val="nil"/>
              <w:right w:val="nil"/>
            </w:tcBorders>
            <w:shd w:val="clear" w:color="auto" w:fill="FFFFFF" w:themeFill="background1"/>
            <w:vAlign w:val="center"/>
          </w:tcPr>
          <w:p w14:paraId="57B73CD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9" w:type="dxa"/>
            <w:tcBorders>
              <w:top w:val="nil"/>
              <w:left w:val="nil"/>
              <w:bottom w:val="nil"/>
              <w:right w:val="nil"/>
            </w:tcBorders>
            <w:shd w:val="clear" w:color="auto" w:fill="FFFFFF" w:themeFill="background1"/>
            <w:vAlign w:val="center"/>
          </w:tcPr>
          <w:p w14:paraId="2BA613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0,960</w:t>
            </w:r>
          </w:p>
        </w:tc>
        <w:tc>
          <w:tcPr>
            <w:tcW w:w="709" w:type="dxa"/>
            <w:tcBorders>
              <w:top w:val="nil"/>
              <w:left w:val="nil"/>
              <w:bottom w:val="nil"/>
              <w:right w:val="nil"/>
            </w:tcBorders>
            <w:shd w:val="clear" w:color="auto" w:fill="FFFFFF" w:themeFill="background1"/>
            <w:vAlign w:val="center"/>
          </w:tcPr>
          <w:p w14:paraId="1D47A2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0,669</w:t>
            </w:r>
          </w:p>
        </w:tc>
        <w:tc>
          <w:tcPr>
            <w:tcW w:w="709" w:type="dxa"/>
            <w:tcBorders>
              <w:top w:val="nil"/>
              <w:left w:val="nil"/>
              <w:bottom w:val="nil"/>
              <w:right w:val="nil"/>
            </w:tcBorders>
            <w:shd w:val="clear" w:color="auto" w:fill="FFFFFF" w:themeFill="background1"/>
            <w:vAlign w:val="center"/>
          </w:tcPr>
          <w:p w14:paraId="602339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r>
      <w:tr w:rsidR="005C2162" w:rsidRPr="005C524D" w14:paraId="11C1DB5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98464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70104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D0903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DD1084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57375B1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01AD7BE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777760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39B36E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3B48E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30C551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0,705</w:t>
            </w:r>
          </w:p>
        </w:tc>
        <w:tc>
          <w:tcPr>
            <w:tcW w:w="709" w:type="dxa"/>
            <w:tcBorders>
              <w:top w:val="nil"/>
              <w:left w:val="nil"/>
              <w:bottom w:val="nil"/>
            </w:tcBorders>
            <w:shd w:val="clear" w:color="auto" w:fill="F2F2F2" w:themeFill="background1" w:themeFillShade="F2"/>
            <w:vAlign w:val="center"/>
          </w:tcPr>
          <w:p w14:paraId="1CC941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0,247</w:t>
            </w:r>
          </w:p>
        </w:tc>
        <w:tc>
          <w:tcPr>
            <w:tcW w:w="708" w:type="dxa"/>
            <w:tcBorders>
              <w:top w:val="nil"/>
              <w:bottom w:val="nil"/>
              <w:right w:val="nil"/>
            </w:tcBorders>
            <w:shd w:val="clear" w:color="auto" w:fill="F2F2F2" w:themeFill="background1" w:themeFillShade="F2"/>
            <w:vAlign w:val="center"/>
          </w:tcPr>
          <w:p w14:paraId="6FE3F2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6CB6D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15458D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2859A2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0,381</w:t>
            </w:r>
          </w:p>
        </w:tc>
      </w:tr>
      <w:tr w:rsidR="005C2162" w:rsidRPr="005C524D" w14:paraId="6B6E37E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507E6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B1923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E62A8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9F85C7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37FF907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6255827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0,738</w:t>
            </w:r>
          </w:p>
        </w:tc>
        <w:tc>
          <w:tcPr>
            <w:tcW w:w="709" w:type="dxa"/>
            <w:tcBorders>
              <w:top w:val="nil"/>
              <w:left w:val="nil"/>
              <w:bottom w:val="nil"/>
            </w:tcBorders>
            <w:shd w:val="clear" w:color="auto" w:fill="FFFFFF" w:themeFill="background1"/>
            <w:vAlign w:val="center"/>
          </w:tcPr>
          <w:p w14:paraId="057ADE4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0,267</w:t>
            </w:r>
          </w:p>
        </w:tc>
        <w:tc>
          <w:tcPr>
            <w:tcW w:w="708" w:type="dxa"/>
            <w:tcBorders>
              <w:top w:val="nil"/>
              <w:bottom w:val="nil"/>
              <w:right w:val="nil"/>
            </w:tcBorders>
            <w:shd w:val="clear" w:color="auto" w:fill="FFFFFF" w:themeFill="background1"/>
            <w:vAlign w:val="center"/>
          </w:tcPr>
          <w:p w14:paraId="55AE3B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183A45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0E92BB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0,709</w:t>
            </w:r>
          </w:p>
        </w:tc>
        <w:tc>
          <w:tcPr>
            <w:tcW w:w="709" w:type="dxa"/>
            <w:tcBorders>
              <w:top w:val="nil"/>
              <w:left w:val="nil"/>
              <w:bottom w:val="nil"/>
            </w:tcBorders>
            <w:shd w:val="clear" w:color="auto" w:fill="FFFFFF" w:themeFill="background1"/>
            <w:vAlign w:val="center"/>
          </w:tcPr>
          <w:p w14:paraId="2E39AF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0,251</w:t>
            </w:r>
          </w:p>
        </w:tc>
        <w:tc>
          <w:tcPr>
            <w:tcW w:w="708" w:type="dxa"/>
            <w:tcBorders>
              <w:top w:val="nil"/>
              <w:bottom w:val="nil"/>
              <w:right w:val="nil"/>
            </w:tcBorders>
            <w:shd w:val="clear" w:color="auto" w:fill="FFFFFF" w:themeFill="background1"/>
            <w:vAlign w:val="center"/>
          </w:tcPr>
          <w:p w14:paraId="760550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44E054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6D2095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160225B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0,386</w:t>
            </w:r>
          </w:p>
        </w:tc>
      </w:tr>
      <w:tr w:rsidR="005C2162" w:rsidRPr="005C524D" w14:paraId="36A815E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E6338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F7CD2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2AF3B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79C4F7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12A269A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BBC973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0D0302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477E5F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561D21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696D2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0,811</w:t>
            </w:r>
          </w:p>
        </w:tc>
        <w:tc>
          <w:tcPr>
            <w:tcW w:w="709" w:type="dxa"/>
            <w:tcBorders>
              <w:top w:val="nil"/>
              <w:left w:val="nil"/>
              <w:bottom w:val="nil"/>
            </w:tcBorders>
            <w:shd w:val="clear" w:color="auto" w:fill="F2F2F2" w:themeFill="background1" w:themeFillShade="F2"/>
            <w:vAlign w:val="center"/>
          </w:tcPr>
          <w:p w14:paraId="53132B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0,312</w:t>
            </w:r>
          </w:p>
        </w:tc>
        <w:tc>
          <w:tcPr>
            <w:tcW w:w="708" w:type="dxa"/>
            <w:tcBorders>
              <w:top w:val="nil"/>
              <w:bottom w:val="nil"/>
              <w:right w:val="nil"/>
            </w:tcBorders>
            <w:shd w:val="clear" w:color="auto" w:fill="F2F2F2" w:themeFill="background1" w:themeFillShade="F2"/>
            <w:vAlign w:val="center"/>
          </w:tcPr>
          <w:p w14:paraId="217BF5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2B8ED1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10498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484C6A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0,464</w:t>
            </w:r>
          </w:p>
        </w:tc>
      </w:tr>
      <w:tr w:rsidR="005C2162" w:rsidRPr="005C524D" w14:paraId="1BAD7AD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95D03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063E0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2A7FB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1783E6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7CFF2C6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6456FEE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0,783</w:t>
            </w:r>
          </w:p>
        </w:tc>
        <w:tc>
          <w:tcPr>
            <w:tcW w:w="709" w:type="dxa"/>
            <w:tcBorders>
              <w:top w:val="nil"/>
              <w:left w:val="nil"/>
              <w:bottom w:val="nil"/>
            </w:tcBorders>
            <w:shd w:val="clear" w:color="auto" w:fill="FFFFFF" w:themeFill="background1"/>
            <w:vAlign w:val="center"/>
          </w:tcPr>
          <w:p w14:paraId="787D66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0,243</w:t>
            </w:r>
          </w:p>
        </w:tc>
        <w:tc>
          <w:tcPr>
            <w:tcW w:w="708" w:type="dxa"/>
            <w:tcBorders>
              <w:top w:val="nil"/>
              <w:bottom w:val="nil"/>
              <w:right w:val="nil"/>
            </w:tcBorders>
            <w:shd w:val="clear" w:color="auto" w:fill="FFFFFF" w:themeFill="background1"/>
            <w:vAlign w:val="center"/>
          </w:tcPr>
          <w:p w14:paraId="7DD963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17C81F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736374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0,812</w:t>
            </w:r>
          </w:p>
        </w:tc>
        <w:tc>
          <w:tcPr>
            <w:tcW w:w="709" w:type="dxa"/>
            <w:tcBorders>
              <w:top w:val="nil"/>
              <w:left w:val="nil"/>
              <w:bottom w:val="nil"/>
            </w:tcBorders>
            <w:shd w:val="clear" w:color="auto" w:fill="FFFFFF" w:themeFill="background1"/>
            <w:vAlign w:val="center"/>
          </w:tcPr>
          <w:p w14:paraId="498695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0,317</w:t>
            </w:r>
          </w:p>
        </w:tc>
        <w:tc>
          <w:tcPr>
            <w:tcW w:w="708" w:type="dxa"/>
            <w:tcBorders>
              <w:top w:val="nil"/>
              <w:bottom w:val="nil"/>
              <w:right w:val="nil"/>
            </w:tcBorders>
            <w:shd w:val="clear" w:color="auto" w:fill="FFFFFF" w:themeFill="background1"/>
            <w:vAlign w:val="center"/>
          </w:tcPr>
          <w:p w14:paraId="4B15D2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1F340C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2AD65E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0,883</w:t>
            </w:r>
          </w:p>
        </w:tc>
        <w:tc>
          <w:tcPr>
            <w:tcW w:w="709" w:type="dxa"/>
            <w:tcBorders>
              <w:top w:val="nil"/>
              <w:left w:val="nil"/>
              <w:bottom w:val="nil"/>
              <w:right w:val="nil"/>
            </w:tcBorders>
            <w:shd w:val="clear" w:color="auto" w:fill="FFFFFF" w:themeFill="background1"/>
            <w:vAlign w:val="center"/>
          </w:tcPr>
          <w:p w14:paraId="7D009DA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0,468</w:t>
            </w:r>
          </w:p>
        </w:tc>
      </w:tr>
    </w:tbl>
    <w:p w14:paraId="694F7714" w14:textId="77777777" w:rsidR="005C2162" w:rsidRPr="005C524D" w:rsidRDefault="005C2162" w:rsidP="005C2162">
      <w:pPr>
        <w:spacing w:after="0" w:line="480" w:lineRule="auto"/>
        <w:ind w:firstLine="709"/>
        <w:jc w:val="both"/>
        <w:rPr>
          <w:rFonts w:ascii="Times New Roman" w:hAnsi="Times New Roman"/>
          <w:sz w:val="24"/>
          <w:szCs w:val="24"/>
        </w:rPr>
      </w:pPr>
    </w:p>
    <w:p w14:paraId="289831B4" w14:textId="77777777" w:rsidR="005C2162" w:rsidRPr="005C524D" w:rsidRDefault="005C2162" w:rsidP="005C2162">
      <w:pPr>
        <w:rPr>
          <w:rFonts w:ascii="Times New Roman" w:eastAsiaTheme="majorEastAsia" w:hAnsi="Times New Roman"/>
          <w:b/>
          <w:color w:val="000000" w:themeColor="text1"/>
          <w:sz w:val="24"/>
          <w:szCs w:val="24"/>
          <w:lang w:val="en-US"/>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5DDB7838"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71B78E65"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A4.3a</w:t>
            </w:r>
          </w:p>
          <w:p w14:paraId="29DEA7E3"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two groups are compared and samples are extracted from mixed normal distributions.  </w:t>
            </w:r>
          </w:p>
        </w:tc>
      </w:tr>
      <w:tr w:rsidR="005C2162" w:rsidRPr="005C524D" w14:paraId="205FC38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79FE47E"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C0DA20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120E6BE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4E4DF93F"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2914C0B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4DDADA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75B805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C57449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2AEE935F"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1D98606E"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79B82949"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273C61D1"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1C33102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6DFFFE9C"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10D7A15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3B54FA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462236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999B8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0955BA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38DF72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6F3F0B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60ACC1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5E8CF7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60F67A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6AC7D8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0FCE39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57F14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6674A1C8"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52814D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4586A7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59E5F2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65975D9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7AEF786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4FEAC08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0,206</w:t>
            </w:r>
          </w:p>
        </w:tc>
        <w:tc>
          <w:tcPr>
            <w:tcW w:w="709" w:type="dxa"/>
            <w:tcBorders>
              <w:top w:val="single" w:sz="4" w:space="0" w:color="auto"/>
              <w:left w:val="nil"/>
              <w:bottom w:val="nil"/>
            </w:tcBorders>
            <w:shd w:val="clear" w:color="auto" w:fill="F2F2F2" w:themeFill="background1" w:themeFillShade="F2"/>
            <w:vAlign w:val="center"/>
          </w:tcPr>
          <w:p w14:paraId="7BE84B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8" w:type="dxa"/>
            <w:tcBorders>
              <w:top w:val="single" w:sz="4" w:space="0" w:color="auto"/>
              <w:bottom w:val="nil"/>
              <w:right w:val="nil"/>
            </w:tcBorders>
            <w:shd w:val="clear" w:color="auto" w:fill="F2F2F2" w:themeFill="background1" w:themeFillShade="F2"/>
            <w:vAlign w:val="center"/>
          </w:tcPr>
          <w:p w14:paraId="199E21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626D1D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0F067F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tcBorders>
            <w:shd w:val="clear" w:color="auto" w:fill="F2F2F2" w:themeFill="background1" w:themeFillShade="F2"/>
            <w:vAlign w:val="center"/>
          </w:tcPr>
          <w:p w14:paraId="075543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c>
          <w:tcPr>
            <w:tcW w:w="708" w:type="dxa"/>
            <w:tcBorders>
              <w:top w:val="single" w:sz="4" w:space="0" w:color="auto"/>
              <w:bottom w:val="nil"/>
              <w:right w:val="nil"/>
            </w:tcBorders>
            <w:shd w:val="clear" w:color="auto" w:fill="F2F2F2" w:themeFill="background1" w:themeFillShade="F2"/>
            <w:vAlign w:val="center"/>
          </w:tcPr>
          <w:p w14:paraId="6D0BCA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786105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3D1BB9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6B95A1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r>
      <w:tr w:rsidR="005C2162" w:rsidRPr="005C524D" w14:paraId="31C83AC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36F50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0608B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2DF09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18482B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0,357</w:t>
            </w:r>
          </w:p>
        </w:tc>
        <w:tc>
          <w:tcPr>
            <w:tcW w:w="703" w:type="dxa"/>
            <w:tcBorders>
              <w:top w:val="nil"/>
              <w:left w:val="nil"/>
              <w:bottom w:val="nil"/>
              <w:right w:val="nil"/>
            </w:tcBorders>
            <w:shd w:val="clear" w:color="auto" w:fill="FFFFFF" w:themeFill="background1"/>
            <w:vAlign w:val="center"/>
          </w:tcPr>
          <w:p w14:paraId="239717B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0,298</w:t>
            </w:r>
          </w:p>
        </w:tc>
        <w:tc>
          <w:tcPr>
            <w:tcW w:w="709" w:type="dxa"/>
            <w:tcBorders>
              <w:top w:val="nil"/>
              <w:left w:val="nil"/>
              <w:bottom w:val="nil"/>
              <w:right w:val="nil"/>
            </w:tcBorders>
            <w:shd w:val="clear" w:color="auto" w:fill="FFFFFF" w:themeFill="background1"/>
            <w:vAlign w:val="center"/>
          </w:tcPr>
          <w:p w14:paraId="7675180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0,231</w:t>
            </w:r>
          </w:p>
        </w:tc>
        <w:tc>
          <w:tcPr>
            <w:tcW w:w="709" w:type="dxa"/>
            <w:tcBorders>
              <w:top w:val="nil"/>
              <w:left w:val="nil"/>
              <w:bottom w:val="nil"/>
            </w:tcBorders>
            <w:shd w:val="clear" w:color="auto" w:fill="FFFFFF" w:themeFill="background1"/>
            <w:vAlign w:val="center"/>
          </w:tcPr>
          <w:p w14:paraId="0527CD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0,195</w:t>
            </w:r>
          </w:p>
        </w:tc>
        <w:tc>
          <w:tcPr>
            <w:tcW w:w="708" w:type="dxa"/>
            <w:tcBorders>
              <w:top w:val="nil"/>
              <w:bottom w:val="nil"/>
              <w:right w:val="nil"/>
            </w:tcBorders>
            <w:shd w:val="clear" w:color="auto" w:fill="FFFFFF" w:themeFill="background1"/>
            <w:vAlign w:val="center"/>
          </w:tcPr>
          <w:p w14:paraId="630116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0,496</w:t>
            </w:r>
          </w:p>
        </w:tc>
        <w:tc>
          <w:tcPr>
            <w:tcW w:w="709" w:type="dxa"/>
            <w:tcBorders>
              <w:top w:val="nil"/>
              <w:left w:val="nil"/>
              <w:bottom w:val="nil"/>
              <w:right w:val="nil"/>
            </w:tcBorders>
            <w:shd w:val="clear" w:color="auto" w:fill="FFFFFF" w:themeFill="background1"/>
            <w:vAlign w:val="center"/>
          </w:tcPr>
          <w:p w14:paraId="3BBAE5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0,299</w:t>
            </w:r>
          </w:p>
        </w:tc>
        <w:tc>
          <w:tcPr>
            <w:tcW w:w="709" w:type="dxa"/>
            <w:tcBorders>
              <w:top w:val="nil"/>
              <w:left w:val="nil"/>
              <w:bottom w:val="nil"/>
              <w:right w:val="nil"/>
            </w:tcBorders>
            <w:shd w:val="clear" w:color="auto" w:fill="FFFFFF" w:themeFill="background1"/>
            <w:vAlign w:val="center"/>
          </w:tcPr>
          <w:p w14:paraId="0BF10CB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0,130</w:t>
            </w:r>
          </w:p>
        </w:tc>
        <w:tc>
          <w:tcPr>
            <w:tcW w:w="709" w:type="dxa"/>
            <w:tcBorders>
              <w:top w:val="nil"/>
              <w:left w:val="nil"/>
              <w:bottom w:val="nil"/>
            </w:tcBorders>
            <w:shd w:val="clear" w:color="auto" w:fill="FFFFFF" w:themeFill="background1"/>
            <w:vAlign w:val="center"/>
          </w:tcPr>
          <w:p w14:paraId="3982AE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0,064</w:t>
            </w:r>
          </w:p>
        </w:tc>
        <w:tc>
          <w:tcPr>
            <w:tcW w:w="708" w:type="dxa"/>
            <w:tcBorders>
              <w:top w:val="nil"/>
              <w:bottom w:val="nil"/>
              <w:right w:val="nil"/>
            </w:tcBorders>
            <w:shd w:val="clear" w:color="auto" w:fill="FFFFFF" w:themeFill="background1"/>
            <w:vAlign w:val="center"/>
          </w:tcPr>
          <w:p w14:paraId="657286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0,496</w:t>
            </w:r>
          </w:p>
        </w:tc>
        <w:tc>
          <w:tcPr>
            <w:tcW w:w="709" w:type="dxa"/>
            <w:tcBorders>
              <w:top w:val="nil"/>
              <w:left w:val="nil"/>
              <w:bottom w:val="nil"/>
              <w:right w:val="nil"/>
            </w:tcBorders>
            <w:shd w:val="clear" w:color="auto" w:fill="FFFFFF" w:themeFill="background1"/>
            <w:vAlign w:val="center"/>
          </w:tcPr>
          <w:p w14:paraId="7598C3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0,299</w:t>
            </w:r>
          </w:p>
        </w:tc>
        <w:tc>
          <w:tcPr>
            <w:tcW w:w="709" w:type="dxa"/>
            <w:tcBorders>
              <w:top w:val="nil"/>
              <w:left w:val="nil"/>
              <w:bottom w:val="nil"/>
              <w:right w:val="nil"/>
            </w:tcBorders>
            <w:shd w:val="clear" w:color="auto" w:fill="FFFFFF" w:themeFill="background1"/>
            <w:vAlign w:val="center"/>
          </w:tcPr>
          <w:p w14:paraId="00995D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0,130</w:t>
            </w:r>
          </w:p>
        </w:tc>
        <w:tc>
          <w:tcPr>
            <w:tcW w:w="709" w:type="dxa"/>
            <w:tcBorders>
              <w:top w:val="nil"/>
              <w:left w:val="nil"/>
              <w:bottom w:val="nil"/>
              <w:right w:val="nil"/>
            </w:tcBorders>
            <w:shd w:val="clear" w:color="auto" w:fill="FFFFFF" w:themeFill="background1"/>
            <w:vAlign w:val="center"/>
          </w:tcPr>
          <w:p w14:paraId="169D76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0,064</w:t>
            </w:r>
          </w:p>
        </w:tc>
      </w:tr>
      <w:tr w:rsidR="005C2162" w:rsidRPr="005C524D" w14:paraId="0242845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982E0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CF53E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75CD9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01373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15396DD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57369F4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658A25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0,089</w:t>
            </w:r>
          </w:p>
        </w:tc>
        <w:tc>
          <w:tcPr>
            <w:tcW w:w="708" w:type="dxa"/>
            <w:tcBorders>
              <w:top w:val="nil"/>
              <w:bottom w:val="nil"/>
              <w:right w:val="nil"/>
            </w:tcBorders>
            <w:shd w:val="clear" w:color="auto" w:fill="F2F2F2" w:themeFill="background1" w:themeFillShade="F2"/>
            <w:vAlign w:val="center"/>
          </w:tcPr>
          <w:p w14:paraId="7FCEED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0778E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45912A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6D0D61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355832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38910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0C37F0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5917D4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4FB24B0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CDC94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5367B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63D26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300188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0,572</w:t>
            </w:r>
          </w:p>
        </w:tc>
        <w:tc>
          <w:tcPr>
            <w:tcW w:w="703" w:type="dxa"/>
            <w:tcBorders>
              <w:top w:val="nil"/>
              <w:left w:val="nil"/>
              <w:bottom w:val="nil"/>
              <w:right w:val="nil"/>
            </w:tcBorders>
            <w:shd w:val="clear" w:color="auto" w:fill="FFFFFF" w:themeFill="background1"/>
            <w:vAlign w:val="center"/>
          </w:tcPr>
          <w:p w14:paraId="35B8C5C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0,399</w:t>
            </w:r>
          </w:p>
        </w:tc>
        <w:tc>
          <w:tcPr>
            <w:tcW w:w="709" w:type="dxa"/>
            <w:tcBorders>
              <w:top w:val="nil"/>
              <w:left w:val="nil"/>
              <w:bottom w:val="nil"/>
              <w:right w:val="nil"/>
            </w:tcBorders>
            <w:shd w:val="clear" w:color="auto" w:fill="FFFFFF" w:themeFill="background1"/>
            <w:vAlign w:val="center"/>
          </w:tcPr>
          <w:p w14:paraId="0C8971D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0,204</w:t>
            </w:r>
          </w:p>
        </w:tc>
        <w:tc>
          <w:tcPr>
            <w:tcW w:w="709" w:type="dxa"/>
            <w:tcBorders>
              <w:top w:val="nil"/>
              <w:left w:val="nil"/>
              <w:bottom w:val="nil"/>
            </w:tcBorders>
            <w:shd w:val="clear" w:color="auto" w:fill="FFFFFF" w:themeFill="background1"/>
            <w:vAlign w:val="center"/>
          </w:tcPr>
          <w:p w14:paraId="0FE1153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0,097</w:t>
            </w:r>
          </w:p>
        </w:tc>
        <w:tc>
          <w:tcPr>
            <w:tcW w:w="708" w:type="dxa"/>
            <w:tcBorders>
              <w:top w:val="nil"/>
              <w:bottom w:val="nil"/>
              <w:right w:val="nil"/>
            </w:tcBorders>
            <w:shd w:val="clear" w:color="auto" w:fill="FFFFFF" w:themeFill="background1"/>
            <w:vAlign w:val="center"/>
          </w:tcPr>
          <w:p w14:paraId="48F74C6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0,563</w:t>
            </w:r>
          </w:p>
        </w:tc>
        <w:tc>
          <w:tcPr>
            <w:tcW w:w="709" w:type="dxa"/>
            <w:tcBorders>
              <w:top w:val="nil"/>
              <w:left w:val="nil"/>
              <w:bottom w:val="nil"/>
              <w:right w:val="nil"/>
            </w:tcBorders>
            <w:shd w:val="clear" w:color="auto" w:fill="FFFFFF" w:themeFill="background1"/>
            <w:vAlign w:val="center"/>
          </w:tcPr>
          <w:p w14:paraId="523ABD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32752B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0,197</w:t>
            </w:r>
          </w:p>
        </w:tc>
        <w:tc>
          <w:tcPr>
            <w:tcW w:w="709" w:type="dxa"/>
            <w:tcBorders>
              <w:top w:val="nil"/>
              <w:left w:val="nil"/>
              <w:bottom w:val="nil"/>
            </w:tcBorders>
            <w:shd w:val="clear" w:color="auto" w:fill="FFFFFF" w:themeFill="background1"/>
            <w:vAlign w:val="center"/>
          </w:tcPr>
          <w:p w14:paraId="542492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0,089</w:t>
            </w:r>
          </w:p>
        </w:tc>
        <w:tc>
          <w:tcPr>
            <w:tcW w:w="708" w:type="dxa"/>
            <w:tcBorders>
              <w:top w:val="nil"/>
              <w:bottom w:val="nil"/>
              <w:right w:val="nil"/>
            </w:tcBorders>
            <w:shd w:val="clear" w:color="auto" w:fill="FFFFFF" w:themeFill="background1"/>
            <w:vAlign w:val="center"/>
          </w:tcPr>
          <w:p w14:paraId="1A0D593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0,563</w:t>
            </w:r>
          </w:p>
        </w:tc>
        <w:tc>
          <w:tcPr>
            <w:tcW w:w="709" w:type="dxa"/>
            <w:tcBorders>
              <w:top w:val="nil"/>
              <w:left w:val="nil"/>
              <w:bottom w:val="nil"/>
              <w:right w:val="nil"/>
            </w:tcBorders>
            <w:shd w:val="clear" w:color="auto" w:fill="FFFFFF" w:themeFill="background1"/>
            <w:vAlign w:val="center"/>
          </w:tcPr>
          <w:p w14:paraId="0D2419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3CFE95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0,197</w:t>
            </w:r>
          </w:p>
        </w:tc>
        <w:tc>
          <w:tcPr>
            <w:tcW w:w="709" w:type="dxa"/>
            <w:tcBorders>
              <w:top w:val="nil"/>
              <w:left w:val="nil"/>
              <w:bottom w:val="nil"/>
              <w:right w:val="nil"/>
            </w:tcBorders>
            <w:shd w:val="clear" w:color="auto" w:fill="FFFFFF" w:themeFill="background1"/>
            <w:vAlign w:val="center"/>
          </w:tcPr>
          <w:p w14:paraId="0DB0B8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0,089</w:t>
            </w:r>
          </w:p>
        </w:tc>
      </w:tr>
      <w:tr w:rsidR="005C2162" w:rsidRPr="005C524D" w14:paraId="17F8F52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5F57F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62157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8169D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6A979D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3EB3CC8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12B9287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0,146</w:t>
            </w:r>
          </w:p>
        </w:tc>
        <w:tc>
          <w:tcPr>
            <w:tcW w:w="709" w:type="dxa"/>
            <w:tcBorders>
              <w:top w:val="nil"/>
              <w:left w:val="nil"/>
              <w:bottom w:val="nil"/>
            </w:tcBorders>
            <w:shd w:val="clear" w:color="auto" w:fill="F2F2F2" w:themeFill="background1" w:themeFillShade="F2"/>
            <w:vAlign w:val="center"/>
          </w:tcPr>
          <w:p w14:paraId="645208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3A1010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154924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320840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018CDD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14168D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403528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525871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2607E5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r>
      <w:tr w:rsidR="005C2162" w:rsidRPr="005C524D" w14:paraId="149EEFA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4E133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E83A1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AD2FB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B0461B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0,668</w:t>
            </w:r>
          </w:p>
        </w:tc>
        <w:tc>
          <w:tcPr>
            <w:tcW w:w="703" w:type="dxa"/>
            <w:tcBorders>
              <w:top w:val="nil"/>
              <w:left w:val="nil"/>
              <w:bottom w:val="nil"/>
              <w:right w:val="nil"/>
            </w:tcBorders>
            <w:shd w:val="clear" w:color="auto" w:fill="FFFFFF" w:themeFill="background1"/>
            <w:vAlign w:val="center"/>
          </w:tcPr>
          <w:p w14:paraId="32263AB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7FA875D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0,182</w:t>
            </w:r>
          </w:p>
        </w:tc>
        <w:tc>
          <w:tcPr>
            <w:tcW w:w="709" w:type="dxa"/>
            <w:tcBorders>
              <w:top w:val="nil"/>
              <w:left w:val="nil"/>
              <w:bottom w:val="nil"/>
            </w:tcBorders>
            <w:shd w:val="clear" w:color="auto" w:fill="FFFFFF" w:themeFill="background1"/>
            <w:vAlign w:val="center"/>
          </w:tcPr>
          <w:p w14:paraId="7CBEC6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0,056</w:t>
            </w:r>
          </w:p>
        </w:tc>
        <w:tc>
          <w:tcPr>
            <w:tcW w:w="708" w:type="dxa"/>
            <w:tcBorders>
              <w:top w:val="nil"/>
              <w:bottom w:val="nil"/>
              <w:right w:val="nil"/>
            </w:tcBorders>
            <w:shd w:val="clear" w:color="auto" w:fill="FFFFFF" w:themeFill="background1"/>
            <w:vAlign w:val="center"/>
          </w:tcPr>
          <w:p w14:paraId="3DD5CC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4E18D9E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2A6BD4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0,244</w:t>
            </w:r>
          </w:p>
        </w:tc>
        <w:tc>
          <w:tcPr>
            <w:tcW w:w="709" w:type="dxa"/>
            <w:tcBorders>
              <w:top w:val="nil"/>
              <w:left w:val="nil"/>
              <w:bottom w:val="nil"/>
            </w:tcBorders>
            <w:shd w:val="clear" w:color="auto" w:fill="FFFFFF" w:themeFill="background1"/>
            <w:vAlign w:val="center"/>
          </w:tcPr>
          <w:p w14:paraId="05C9AF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0,109</w:t>
            </w:r>
          </w:p>
        </w:tc>
        <w:tc>
          <w:tcPr>
            <w:tcW w:w="708" w:type="dxa"/>
            <w:tcBorders>
              <w:top w:val="nil"/>
              <w:bottom w:val="nil"/>
              <w:right w:val="nil"/>
            </w:tcBorders>
            <w:shd w:val="clear" w:color="auto" w:fill="FFFFFF" w:themeFill="background1"/>
            <w:vAlign w:val="center"/>
          </w:tcPr>
          <w:p w14:paraId="255CFC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7B4E165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7DBC72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0,244</w:t>
            </w:r>
          </w:p>
        </w:tc>
        <w:tc>
          <w:tcPr>
            <w:tcW w:w="709" w:type="dxa"/>
            <w:tcBorders>
              <w:top w:val="nil"/>
              <w:left w:val="nil"/>
              <w:bottom w:val="nil"/>
              <w:right w:val="nil"/>
            </w:tcBorders>
            <w:shd w:val="clear" w:color="auto" w:fill="FFFFFF" w:themeFill="background1"/>
            <w:vAlign w:val="center"/>
          </w:tcPr>
          <w:p w14:paraId="418489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0,109</w:t>
            </w:r>
          </w:p>
        </w:tc>
      </w:tr>
      <w:tr w:rsidR="005C2162" w:rsidRPr="005C524D" w14:paraId="6E3330C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05D6B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AF036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C63F1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1356EE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59ED84B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08093BA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0,131</w:t>
            </w:r>
          </w:p>
        </w:tc>
        <w:tc>
          <w:tcPr>
            <w:tcW w:w="709" w:type="dxa"/>
            <w:tcBorders>
              <w:top w:val="nil"/>
              <w:left w:val="nil"/>
              <w:bottom w:val="nil"/>
            </w:tcBorders>
            <w:shd w:val="clear" w:color="auto" w:fill="F2F2F2" w:themeFill="background1" w:themeFillShade="F2"/>
            <w:vAlign w:val="center"/>
          </w:tcPr>
          <w:p w14:paraId="6542EB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0,031</w:t>
            </w:r>
          </w:p>
        </w:tc>
        <w:tc>
          <w:tcPr>
            <w:tcW w:w="708" w:type="dxa"/>
            <w:tcBorders>
              <w:top w:val="nil"/>
              <w:bottom w:val="nil"/>
              <w:right w:val="nil"/>
            </w:tcBorders>
            <w:shd w:val="clear" w:color="auto" w:fill="F2F2F2" w:themeFill="background1" w:themeFillShade="F2"/>
            <w:vAlign w:val="center"/>
          </w:tcPr>
          <w:p w14:paraId="534353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58DF12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00E30E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tcBorders>
            <w:shd w:val="clear" w:color="auto" w:fill="F2F2F2" w:themeFill="background1" w:themeFillShade="F2"/>
            <w:vAlign w:val="center"/>
          </w:tcPr>
          <w:p w14:paraId="21A7DF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402BDD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6DCB78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31D106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3AF1ED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r>
      <w:tr w:rsidR="005C2162" w:rsidRPr="005C524D" w14:paraId="3F94D6C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CE269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50789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D37FD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802BFF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0,722</w:t>
            </w:r>
          </w:p>
        </w:tc>
        <w:tc>
          <w:tcPr>
            <w:tcW w:w="703" w:type="dxa"/>
            <w:tcBorders>
              <w:top w:val="nil"/>
              <w:left w:val="nil"/>
              <w:bottom w:val="nil"/>
              <w:right w:val="nil"/>
            </w:tcBorders>
            <w:shd w:val="clear" w:color="auto" w:fill="FFFFFF" w:themeFill="background1"/>
            <w:vAlign w:val="center"/>
          </w:tcPr>
          <w:p w14:paraId="6C8BB12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4619505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0,164</w:t>
            </w:r>
          </w:p>
        </w:tc>
        <w:tc>
          <w:tcPr>
            <w:tcW w:w="709" w:type="dxa"/>
            <w:tcBorders>
              <w:top w:val="nil"/>
              <w:left w:val="nil"/>
              <w:bottom w:val="nil"/>
            </w:tcBorders>
            <w:shd w:val="clear" w:color="auto" w:fill="FFFFFF" w:themeFill="background1"/>
            <w:vAlign w:val="center"/>
          </w:tcPr>
          <w:p w14:paraId="542BBB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0,036</w:t>
            </w:r>
          </w:p>
        </w:tc>
        <w:tc>
          <w:tcPr>
            <w:tcW w:w="708" w:type="dxa"/>
            <w:tcBorders>
              <w:top w:val="nil"/>
              <w:bottom w:val="nil"/>
              <w:right w:val="nil"/>
            </w:tcBorders>
            <w:shd w:val="clear" w:color="auto" w:fill="FFFFFF" w:themeFill="background1"/>
            <w:vAlign w:val="center"/>
          </w:tcPr>
          <w:p w14:paraId="2CBB4F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0,608</w:t>
            </w:r>
          </w:p>
        </w:tc>
        <w:tc>
          <w:tcPr>
            <w:tcW w:w="709" w:type="dxa"/>
            <w:tcBorders>
              <w:top w:val="nil"/>
              <w:left w:val="nil"/>
              <w:bottom w:val="nil"/>
              <w:right w:val="nil"/>
            </w:tcBorders>
            <w:shd w:val="clear" w:color="auto" w:fill="FFFFFF" w:themeFill="background1"/>
            <w:vAlign w:val="center"/>
          </w:tcPr>
          <w:p w14:paraId="28D5A1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0,488</w:t>
            </w:r>
          </w:p>
        </w:tc>
        <w:tc>
          <w:tcPr>
            <w:tcW w:w="709" w:type="dxa"/>
            <w:tcBorders>
              <w:top w:val="nil"/>
              <w:left w:val="nil"/>
              <w:bottom w:val="nil"/>
              <w:right w:val="nil"/>
            </w:tcBorders>
            <w:shd w:val="clear" w:color="auto" w:fill="FFFFFF" w:themeFill="background1"/>
            <w:vAlign w:val="center"/>
          </w:tcPr>
          <w:p w14:paraId="269D14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0,280</w:t>
            </w:r>
          </w:p>
        </w:tc>
        <w:tc>
          <w:tcPr>
            <w:tcW w:w="709" w:type="dxa"/>
            <w:tcBorders>
              <w:top w:val="nil"/>
              <w:left w:val="nil"/>
              <w:bottom w:val="nil"/>
            </w:tcBorders>
            <w:shd w:val="clear" w:color="auto" w:fill="FFFFFF" w:themeFill="background1"/>
            <w:vAlign w:val="center"/>
          </w:tcPr>
          <w:p w14:paraId="7331F6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c>
          <w:tcPr>
            <w:tcW w:w="708" w:type="dxa"/>
            <w:tcBorders>
              <w:top w:val="nil"/>
              <w:bottom w:val="nil"/>
              <w:right w:val="nil"/>
            </w:tcBorders>
            <w:shd w:val="clear" w:color="auto" w:fill="FFFFFF" w:themeFill="background1"/>
            <w:vAlign w:val="center"/>
          </w:tcPr>
          <w:p w14:paraId="5EB809B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0,608</w:t>
            </w:r>
          </w:p>
        </w:tc>
        <w:tc>
          <w:tcPr>
            <w:tcW w:w="709" w:type="dxa"/>
            <w:tcBorders>
              <w:top w:val="nil"/>
              <w:left w:val="nil"/>
              <w:bottom w:val="nil"/>
              <w:right w:val="nil"/>
            </w:tcBorders>
            <w:shd w:val="clear" w:color="auto" w:fill="FFFFFF" w:themeFill="background1"/>
            <w:vAlign w:val="center"/>
          </w:tcPr>
          <w:p w14:paraId="55597A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0,488</w:t>
            </w:r>
          </w:p>
        </w:tc>
        <w:tc>
          <w:tcPr>
            <w:tcW w:w="709" w:type="dxa"/>
            <w:tcBorders>
              <w:top w:val="nil"/>
              <w:left w:val="nil"/>
              <w:bottom w:val="nil"/>
              <w:right w:val="nil"/>
            </w:tcBorders>
            <w:shd w:val="clear" w:color="auto" w:fill="FFFFFF" w:themeFill="background1"/>
            <w:vAlign w:val="center"/>
          </w:tcPr>
          <w:p w14:paraId="64BEB7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0,280</w:t>
            </w:r>
          </w:p>
        </w:tc>
        <w:tc>
          <w:tcPr>
            <w:tcW w:w="709" w:type="dxa"/>
            <w:tcBorders>
              <w:top w:val="nil"/>
              <w:left w:val="nil"/>
              <w:bottom w:val="nil"/>
              <w:right w:val="nil"/>
            </w:tcBorders>
            <w:shd w:val="clear" w:color="auto" w:fill="FFFFFF" w:themeFill="background1"/>
            <w:vAlign w:val="center"/>
          </w:tcPr>
          <w:p w14:paraId="038FD2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r>
      <w:tr w:rsidR="005C2162" w:rsidRPr="005C524D" w14:paraId="044165C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C0097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DD39C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A3620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98F9A5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3521804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6143213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0,250</w:t>
            </w:r>
          </w:p>
        </w:tc>
        <w:tc>
          <w:tcPr>
            <w:tcW w:w="709" w:type="dxa"/>
            <w:tcBorders>
              <w:top w:val="nil"/>
              <w:left w:val="nil"/>
              <w:bottom w:val="nil"/>
            </w:tcBorders>
            <w:shd w:val="clear" w:color="auto" w:fill="F2F2F2" w:themeFill="background1" w:themeFillShade="F2"/>
            <w:vAlign w:val="center"/>
          </w:tcPr>
          <w:p w14:paraId="675E64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0,201</w:t>
            </w:r>
          </w:p>
        </w:tc>
        <w:tc>
          <w:tcPr>
            <w:tcW w:w="708" w:type="dxa"/>
            <w:tcBorders>
              <w:top w:val="nil"/>
              <w:bottom w:val="nil"/>
              <w:right w:val="nil"/>
            </w:tcBorders>
            <w:shd w:val="clear" w:color="auto" w:fill="F2F2F2" w:themeFill="background1" w:themeFillShade="F2"/>
            <w:vAlign w:val="center"/>
          </w:tcPr>
          <w:p w14:paraId="2B32C5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55C190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7DC12A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tcBorders>
            <w:shd w:val="clear" w:color="auto" w:fill="F2F2F2" w:themeFill="background1" w:themeFillShade="F2"/>
            <w:vAlign w:val="center"/>
          </w:tcPr>
          <w:p w14:paraId="767DE0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561BF6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09CCB4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0D26A3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1E497C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r>
      <w:tr w:rsidR="005C2162" w:rsidRPr="005C524D" w14:paraId="785CC89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BEA1D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F83E0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145D7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F5891B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0,486</w:t>
            </w:r>
          </w:p>
        </w:tc>
        <w:tc>
          <w:tcPr>
            <w:tcW w:w="703" w:type="dxa"/>
            <w:tcBorders>
              <w:top w:val="nil"/>
              <w:left w:val="nil"/>
              <w:bottom w:val="nil"/>
              <w:right w:val="nil"/>
            </w:tcBorders>
            <w:shd w:val="clear" w:color="auto" w:fill="FFFFFF" w:themeFill="background1"/>
            <w:vAlign w:val="center"/>
          </w:tcPr>
          <w:p w14:paraId="73DB4B4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0,394</w:t>
            </w:r>
          </w:p>
        </w:tc>
        <w:tc>
          <w:tcPr>
            <w:tcW w:w="709" w:type="dxa"/>
            <w:tcBorders>
              <w:top w:val="nil"/>
              <w:left w:val="nil"/>
              <w:bottom w:val="nil"/>
              <w:right w:val="nil"/>
            </w:tcBorders>
            <w:shd w:val="clear" w:color="auto" w:fill="FFFFFF" w:themeFill="background1"/>
            <w:vAlign w:val="center"/>
          </w:tcPr>
          <w:p w14:paraId="3EE40AA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0,285</w:t>
            </w:r>
          </w:p>
        </w:tc>
        <w:tc>
          <w:tcPr>
            <w:tcW w:w="709" w:type="dxa"/>
            <w:tcBorders>
              <w:top w:val="nil"/>
              <w:left w:val="nil"/>
              <w:bottom w:val="nil"/>
            </w:tcBorders>
            <w:shd w:val="clear" w:color="auto" w:fill="FFFFFF" w:themeFill="background1"/>
            <w:vAlign w:val="center"/>
          </w:tcPr>
          <w:p w14:paraId="4D78BD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0,214</w:t>
            </w:r>
          </w:p>
        </w:tc>
        <w:tc>
          <w:tcPr>
            <w:tcW w:w="708" w:type="dxa"/>
            <w:tcBorders>
              <w:top w:val="nil"/>
              <w:bottom w:val="nil"/>
              <w:right w:val="nil"/>
            </w:tcBorders>
            <w:shd w:val="clear" w:color="auto" w:fill="FFFFFF" w:themeFill="background1"/>
            <w:vAlign w:val="center"/>
          </w:tcPr>
          <w:p w14:paraId="2C19DA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0,629</w:t>
            </w:r>
          </w:p>
        </w:tc>
        <w:tc>
          <w:tcPr>
            <w:tcW w:w="709" w:type="dxa"/>
            <w:tcBorders>
              <w:top w:val="nil"/>
              <w:left w:val="nil"/>
              <w:bottom w:val="nil"/>
              <w:right w:val="nil"/>
            </w:tcBorders>
            <w:shd w:val="clear" w:color="auto" w:fill="FFFFFF" w:themeFill="background1"/>
            <w:vAlign w:val="center"/>
          </w:tcPr>
          <w:p w14:paraId="76D69D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0,403</w:t>
            </w:r>
          </w:p>
        </w:tc>
        <w:tc>
          <w:tcPr>
            <w:tcW w:w="709" w:type="dxa"/>
            <w:tcBorders>
              <w:top w:val="nil"/>
              <w:left w:val="nil"/>
              <w:bottom w:val="nil"/>
              <w:right w:val="nil"/>
            </w:tcBorders>
            <w:shd w:val="clear" w:color="auto" w:fill="FFFFFF" w:themeFill="background1"/>
            <w:vAlign w:val="center"/>
          </w:tcPr>
          <w:p w14:paraId="227244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c>
          <w:tcPr>
            <w:tcW w:w="709" w:type="dxa"/>
            <w:tcBorders>
              <w:top w:val="nil"/>
              <w:left w:val="nil"/>
              <w:bottom w:val="nil"/>
            </w:tcBorders>
            <w:shd w:val="clear" w:color="auto" w:fill="FFFFFF" w:themeFill="background1"/>
            <w:vAlign w:val="center"/>
          </w:tcPr>
          <w:p w14:paraId="14AAA0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0,078</w:t>
            </w:r>
          </w:p>
        </w:tc>
        <w:tc>
          <w:tcPr>
            <w:tcW w:w="708" w:type="dxa"/>
            <w:tcBorders>
              <w:top w:val="nil"/>
              <w:bottom w:val="nil"/>
              <w:right w:val="nil"/>
            </w:tcBorders>
            <w:shd w:val="clear" w:color="auto" w:fill="FFFFFF" w:themeFill="background1"/>
            <w:vAlign w:val="center"/>
          </w:tcPr>
          <w:p w14:paraId="70DF74D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0,629</w:t>
            </w:r>
          </w:p>
        </w:tc>
        <w:tc>
          <w:tcPr>
            <w:tcW w:w="709" w:type="dxa"/>
            <w:tcBorders>
              <w:top w:val="nil"/>
              <w:left w:val="nil"/>
              <w:bottom w:val="nil"/>
              <w:right w:val="nil"/>
            </w:tcBorders>
            <w:shd w:val="clear" w:color="auto" w:fill="FFFFFF" w:themeFill="background1"/>
            <w:vAlign w:val="center"/>
          </w:tcPr>
          <w:p w14:paraId="4792D1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0,403</w:t>
            </w:r>
          </w:p>
        </w:tc>
        <w:tc>
          <w:tcPr>
            <w:tcW w:w="709" w:type="dxa"/>
            <w:tcBorders>
              <w:top w:val="nil"/>
              <w:left w:val="nil"/>
              <w:bottom w:val="nil"/>
              <w:right w:val="nil"/>
            </w:tcBorders>
            <w:shd w:val="clear" w:color="auto" w:fill="FFFFFF" w:themeFill="background1"/>
            <w:vAlign w:val="center"/>
          </w:tcPr>
          <w:p w14:paraId="668189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c>
          <w:tcPr>
            <w:tcW w:w="709" w:type="dxa"/>
            <w:tcBorders>
              <w:top w:val="nil"/>
              <w:left w:val="nil"/>
              <w:bottom w:val="nil"/>
              <w:right w:val="nil"/>
            </w:tcBorders>
            <w:shd w:val="clear" w:color="auto" w:fill="FFFFFF" w:themeFill="background1"/>
            <w:vAlign w:val="center"/>
          </w:tcPr>
          <w:p w14:paraId="1294FA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0,078</w:t>
            </w:r>
          </w:p>
        </w:tc>
      </w:tr>
      <w:tr w:rsidR="005C2162" w:rsidRPr="005C524D" w14:paraId="607C3A7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A8738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0858D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E84B0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373826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715E7ED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5134B44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0,227</w:t>
            </w:r>
          </w:p>
        </w:tc>
        <w:tc>
          <w:tcPr>
            <w:tcW w:w="709" w:type="dxa"/>
            <w:tcBorders>
              <w:top w:val="nil"/>
              <w:left w:val="nil"/>
              <w:bottom w:val="nil"/>
            </w:tcBorders>
            <w:shd w:val="clear" w:color="auto" w:fill="F2F2F2" w:themeFill="background1" w:themeFillShade="F2"/>
            <w:vAlign w:val="center"/>
          </w:tcPr>
          <w:p w14:paraId="6DF4EE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0,105</w:t>
            </w:r>
          </w:p>
        </w:tc>
        <w:tc>
          <w:tcPr>
            <w:tcW w:w="708" w:type="dxa"/>
            <w:tcBorders>
              <w:top w:val="nil"/>
              <w:bottom w:val="nil"/>
              <w:right w:val="nil"/>
            </w:tcBorders>
            <w:shd w:val="clear" w:color="auto" w:fill="F2F2F2" w:themeFill="background1" w:themeFillShade="F2"/>
            <w:vAlign w:val="center"/>
          </w:tcPr>
          <w:p w14:paraId="6863BF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55C1CC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6DC95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tcBorders>
            <w:shd w:val="clear" w:color="auto" w:fill="F2F2F2" w:themeFill="background1" w:themeFillShade="F2"/>
            <w:vAlign w:val="center"/>
          </w:tcPr>
          <w:p w14:paraId="5762DB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069458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041A79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6BDAE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35DFA9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35DB431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8DCD0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A474C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C3C19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8A4B09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0,705</w:t>
            </w:r>
          </w:p>
        </w:tc>
        <w:tc>
          <w:tcPr>
            <w:tcW w:w="703" w:type="dxa"/>
            <w:tcBorders>
              <w:top w:val="nil"/>
              <w:left w:val="nil"/>
              <w:bottom w:val="nil"/>
              <w:right w:val="nil"/>
            </w:tcBorders>
            <w:shd w:val="clear" w:color="auto" w:fill="FFFFFF" w:themeFill="background1"/>
            <w:vAlign w:val="center"/>
          </w:tcPr>
          <w:p w14:paraId="21175B1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0,520</w:t>
            </w:r>
          </w:p>
        </w:tc>
        <w:tc>
          <w:tcPr>
            <w:tcW w:w="709" w:type="dxa"/>
            <w:tcBorders>
              <w:top w:val="nil"/>
              <w:left w:val="nil"/>
              <w:bottom w:val="nil"/>
              <w:right w:val="nil"/>
            </w:tcBorders>
            <w:shd w:val="clear" w:color="auto" w:fill="FFFFFF" w:themeFill="background1"/>
            <w:vAlign w:val="center"/>
          </w:tcPr>
          <w:p w14:paraId="180F1B3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0,269</w:t>
            </w:r>
          </w:p>
        </w:tc>
        <w:tc>
          <w:tcPr>
            <w:tcW w:w="709" w:type="dxa"/>
            <w:tcBorders>
              <w:top w:val="nil"/>
              <w:left w:val="nil"/>
              <w:bottom w:val="nil"/>
            </w:tcBorders>
            <w:shd w:val="clear" w:color="auto" w:fill="FFFFFF" w:themeFill="background1"/>
            <w:vAlign w:val="center"/>
          </w:tcPr>
          <w:p w14:paraId="1694B36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0,117</w:t>
            </w:r>
          </w:p>
        </w:tc>
        <w:tc>
          <w:tcPr>
            <w:tcW w:w="708" w:type="dxa"/>
            <w:tcBorders>
              <w:top w:val="nil"/>
              <w:bottom w:val="nil"/>
              <w:right w:val="nil"/>
            </w:tcBorders>
            <w:shd w:val="clear" w:color="auto" w:fill="FFFFFF" w:themeFill="background1"/>
            <w:vAlign w:val="center"/>
          </w:tcPr>
          <w:p w14:paraId="61B236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0,700</w:t>
            </w:r>
          </w:p>
        </w:tc>
        <w:tc>
          <w:tcPr>
            <w:tcW w:w="709" w:type="dxa"/>
            <w:tcBorders>
              <w:top w:val="nil"/>
              <w:left w:val="nil"/>
              <w:bottom w:val="nil"/>
              <w:right w:val="nil"/>
            </w:tcBorders>
            <w:shd w:val="clear" w:color="auto" w:fill="FFFFFF" w:themeFill="background1"/>
            <w:vAlign w:val="center"/>
          </w:tcPr>
          <w:p w14:paraId="0CF10B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0,518</w:t>
            </w:r>
          </w:p>
        </w:tc>
        <w:tc>
          <w:tcPr>
            <w:tcW w:w="709" w:type="dxa"/>
            <w:tcBorders>
              <w:top w:val="nil"/>
              <w:left w:val="nil"/>
              <w:bottom w:val="nil"/>
              <w:right w:val="nil"/>
            </w:tcBorders>
            <w:shd w:val="clear" w:color="auto" w:fill="FFFFFF" w:themeFill="background1"/>
            <w:vAlign w:val="center"/>
          </w:tcPr>
          <w:p w14:paraId="164A17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0,264</w:t>
            </w:r>
          </w:p>
        </w:tc>
        <w:tc>
          <w:tcPr>
            <w:tcW w:w="709" w:type="dxa"/>
            <w:tcBorders>
              <w:top w:val="nil"/>
              <w:left w:val="nil"/>
              <w:bottom w:val="nil"/>
            </w:tcBorders>
            <w:shd w:val="clear" w:color="auto" w:fill="FFFFFF" w:themeFill="background1"/>
            <w:vAlign w:val="center"/>
          </w:tcPr>
          <w:p w14:paraId="336AF3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c>
          <w:tcPr>
            <w:tcW w:w="708" w:type="dxa"/>
            <w:tcBorders>
              <w:top w:val="nil"/>
              <w:bottom w:val="nil"/>
              <w:right w:val="nil"/>
            </w:tcBorders>
            <w:shd w:val="clear" w:color="auto" w:fill="FFFFFF" w:themeFill="background1"/>
            <w:vAlign w:val="center"/>
          </w:tcPr>
          <w:p w14:paraId="290C5C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0,700</w:t>
            </w:r>
          </w:p>
        </w:tc>
        <w:tc>
          <w:tcPr>
            <w:tcW w:w="709" w:type="dxa"/>
            <w:tcBorders>
              <w:top w:val="nil"/>
              <w:left w:val="nil"/>
              <w:bottom w:val="nil"/>
              <w:right w:val="nil"/>
            </w:tcBorders>
            <w:shd w:val="clear" w:color="auto" w:fill="FFFFFF" w:themeFill="background1"/>
            <w:vAlign w:val="center"/>
          </w:tcPr>
          <w:p w14:paraId="5A3258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0,518</w:t>
            </w:r>
          </w:p>
        </w:tc>
        <w:tc>
          <w:tcPr>
            <w:tcW w:w="709" w:type="dxa"/>
            <w:tcBorders>
              <w:top w:val="nil"/>
              <w:left w:val="nil"/>
              <w:bottom w:val="nil"/>
              <w:right w:val="nil"/>
            </w:tcBorders>
            <w:shd w:val="clear" w:color="auto" w:fill="FFFFFF" w:themeFill="background1"/>
            <w:vAlign w:val="center"/>
          </w:tcPr>
          <w:p w14:paraId="5876FA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0,264</w:t>
            </w:r>
          </w:p>
        </w:tc>
        <w:tc>
          <w:tcPr>
            <w:tcW w:w="709" w:type="dxa"/>
            <w:tcBorders>
              <w:top w:val="nil"/>
              <w:left w:val="nil"/>
              <w:bottom w:val="nil"/>
              <w:right w:val="nil"/>
            </w:tcBorders>
            <w:shd w:val="clear" w:color="auto" w:fill="FFFFFF" w:themeFill="background1"/>
            <w:vAlign w:val="center"/>
          </w:tcPr>
          <w:p w14:paraId="677CB29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r>
      <w:tr w:rsidR="005C2162" w:rsidRPr="005C524D" w14:paraId="1C0FD42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7A977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B6351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C47B0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54CC60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7D56965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7DD3967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393F8E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0,064</w:t>
            </w:r>
          </w:p>
        </w:tc>
        <w:tc>
          <w:tcPr>
            <w:tcW w:w="708" w:type="dxa"/>
            <w:tcBorders>
              <w:top w:val="nil"/>
              <w:bottom w:val="nil"/>
              <w:right w:val="nil"/>
            </w:tcBorders>
            <w:shd w:val="clear" w:color="auto" w:fill="F2F2F2" w:themeFill="background1" w:themeFillShade="F2"/>
            <w:vAlign w:val="center"/>
          </w:tcPr>
          <w:p w14:paraId="5656EE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600580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4E2AEA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tcBorders>
            <w:shd w:val="clear" w:color="auto" w:fill="F2F2F2" w:themeFill="background1" w:themeFillShade="F2"/>
            <w:vAlign w:val="center"/>
          </w:tcPr>
          <w:p w14:paraId="5F76DD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6E13C3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07450B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7EDE90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3B5DE4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402A4F7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649BC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5DF8A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BCD97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94CA77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0,791</w:t>
            </w:r>
          </w:p>
        </w:tc>
        <w:tc>
          <w:tcPr>
            <w:tcW w:w="703" w:type="dxa"/>
            <w:tcBorders>
              <w:top w:val="nil"/>
              <w:left w:val="nil"/>
              <w:bottom w:val="nil"/>
              <w:right w:val="nil"/>
            </w:tcBorders>
            <w:shd w:val="clear" w:color="auto" w:fill="FFFFFF" w:themeFill="background1"/>
            <w:vAlign w:val="center"/>
          </w:tcPr>
          <w:p w14:paraId="4CC06E6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0,584</w:t>
            </w:r>
          </w:p>
        </w:tc>
        <w:tc>
          <w:tcPr>
            <w:tcW w:w="709" w:type="dxa"/>
            <w:tcBorders>
              <w:top w:val="nil"/>
              <w:left w:val="nil"/>
              <w:bottom w:val="nil"/>
              <w:right w:val="nil"/>
            </w:tcBorders>
            <w:shd w:val="clear" w:color="auto" w:fill="FFFFFF" w:themeFill="background1"/>
            <w:vAlign w:val="center"/>
          </w:tcPr>
          <w:p w14:paraId="0D58ECF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0,250</w:t>
            </w:r>
          </w:p>
        </w:tc>
        <w:tc>
          <w:tcPr>
            <w:tcW w:w="709" w:type="dxa"/>
            <w:tcBorders>
              <w:top w:val="nil"/>
              <w:left w:val="nil"/>
              <w:bottom w:val="nil"/>
            </w:tcBorders>
            <w:shd w:val="clear" w:color="auto" w:fill="FFFFFF" w:themeFill="background1"/>
            <w:vAlign w:val="center"/>
          </w:tcPr>
          <w:p w14:paraId="2786AC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0,074</w:t>
            </w:r>
          </w:p>
        </w:tc>
        <w:tc>
          <w:tcPr>
            <w:tcW w:w="708" w:type="dxa"/>
            <w:tcBorders>
              <w:top w:val="nil"/>
              <w:bottom w:val="nil"/>
              <w:right w:val="nil"/>
            </w:tcBorders>
            <w:shd w:val="clear" w:color="auto" w:fill="FFFFFF" w:themeFill="background1"/>
            <w:vAlign w:val="center"/>
          </w:tcPr>
          <w:p w14:paraId="74A2C0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22B63D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44719B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0,324</w:t>
            </w:r>
          </w:p>
        </w:tc>
        <w:tc>
          <w:tcPr>
            <w:tcW w:w="709" w:type="dxa"/>
            <w:tcBorders>
              <w:top w:val="nil"/>
              <w:left w:val="nil"/>
              <w:bottom w:val="nil"/>
            </w:tcBorders>
            <w:shd w:val="clear" w:color="auto" w:fill="FFFFFF" w:themeFill="background1"/>
            <w:vAlign w:val="center"/>
          </w:tcPr>
          <w:p w14:paraId="55568D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0,139</w:t>
            </w:r>
          </w:p>
        </w:tc>
        <w:tc>
          <w:tcPr>
            <w:tcW w:w="708" w:type="dxa"/>
            <w:tcBorders>
              <w:top w:val="nil"/>
              <w:bottom w:val="nil"/>
              <w:right w:val="nil"/>
            </w:tcBorders>
            <w:shd w:val="clear" w:color="auto" w:fill="FFFFFF" w:themeFill="background1"/>
            <w:vAlign w:val="center"/>
          </w:tcPr>
          <w:p w14:paraId="74918F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0F3B1F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6A46AB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0,324</w:t>
            </w:r>
          </w:p>
        </w:tc>
        <w:tc>
          <w:tcPr>
            <w:tcW w:w="709" w:type="dxa"/>
            <w:tcBorders>
              <w:top w:val="nil"/>
              <w:left w:val="nil"/>
              <w:bottom w:val="nil"/>
              <w:right w:val="nil"/>
            </w:tcBorders>
            <w:shd w:val="clear" w:color="auto" w:fill="FFFFFF" w:themeFill="background1"/>
            <w:vAlign w:val="center"/>
          </w:tcPr>
          <w:p w14:paraId="341C63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0,139</w:t>
            </w:r>
          </w:p>
        </w:tc>
      </w:tr>
      <w:tr w:rsidR="005C2162" w:rsidRPr="005C524D" w14:paraId="6A8A91C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236E5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F0255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7A24F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8C7F41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39EBF10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2B8A1E6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0,203</w:t>
            </w:r>
          </w:p>
        </w:tc>
        <w:tc>
          <w:tcPr>
            <w:tcW w:w="709" w:type="dxa"/>
            <w:tcBorders>
              <w:top w:val="nil"/>
              <w:left w:val="nil"/>
              <w:bottom w:val="nil"/>
            </w:tcBorders>
            <w:shd w:val="clear" w:color="auto" w:fill="F2F2F2" w:themeFill="background1" w:themeFillShade="F2"/>
            <w:vAlign w:val="center"/>
          </w:tcPr>
          <w:p w14:paraId="6CBD9A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0,043</w:t>
            </w:r>
          </w:p>
        </w:tc>
        <w:tc>
          <w:tcPr>
            <w:tcW w:w="708" w:type="dxa"/>
            <w:tcBorders>
              <w:top w:val="nil"/>
              <w:bottom w:val="nil"/>
              <w:right w:val="nil"/>
            </w:tcBorders>
            <w:shd w:val="clear" w:color="auto" w:fill="F2F2F2" w:themeFill="background1" w:themeFillShade="F2"/>
            <w:vAlign w:val="center"/>
          </w:tcPr>
          <w:p w14:paraId="40ED6E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6FC0C6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5191CB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612AC8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4168CD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6CA48E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0006F9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26A387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r>
      <w:tr w:rsidR="005C2162" w:rsidRPr="005C524D" w14:paraId="59C4B72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10864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A0371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1297C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F985C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0,836</w:t>
            </w:r>
          </w:p>
        </w:tc>
        <w:tc>
          <w:tcPr>
            <w:tcW w:w="703" w:type="dxa"/>
            <w:tcBorders>
              <w:top w:val="nil"/>
              <w:left w:val="nil"/>
              <w:bottom w:val="nil"/>
              <w:right w:val="nil"/>
            </w:tcBorders>
            <w:shd w:val="clear" w:color="auto" w:fill="FFFFFF" w:themeFill="background1"/>
            <w:vAlign w:val="center"/>
          </w:tcPr>
          <w:p w14:paraId="132A760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0,623</w:t>
            </w:r>
          </w:p>
        </w:tc>
        <w:tc>
          <w:tcPr>
            <w:tcW w:w="709" w:type="dxa"/>
            <w:tcBorders>
              <w:top w:val="nil"/>
              <w:left w:val="nil"/>
              <w:bottom w:val="nil"/>
              <w:right w:val="nil"/>
            </w:tcBorders>
            <w:shd w:val="clear" w:color="auto" w:fill="FFFFFF" w:themeFill="background1"/>
            <w:vAlign w:val="center"/>
          </w:tcPr>
          <w:p w14:paraId="5EFEF3B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0,236</w:t>
            </w:r>
          </w:p>
        </w:tc>
        <w:tc>
          <w:tcPr>
            <w:tcW w:w="709" w:type="dxa"/>
            <w:tcBorders>
              <w:top w:val="nil"/>
              <w:left w:val="nil"/>
              <w:bottom w:val="nil"/>
            </w:tcBorders>
            <w:shd w:val="clear" w:color="auto" w:fill="FFFFFF" w:themeFill="background1"/>
            <w:vAlign w:val="center"/>
          </w:tcPr>
          <w:p w14:paraId="75D963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0,050</w:t>
            </w:r>
          </w:p>
        </w:tc>
        <w:tc>
          <w:tcPr>
            <w:tcW w:w="708" w:type="dxa"/>
            <w:tcBorders>
              <w:top w:val="nil"/>
              <w:bottom w:val="nil"/>
              <w:right w:val="nil"/>
            </w:tcBorders>
            <w:shd w:val="clear" w:color="auto" w:fill="FFFFFF" w:themeFill="background1"/>
            <w:vAlign w:val="center"/>
          </w:tcPr>
          <w:p w14:paraId="2FCC82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0,739</w:t>
            </w:r>
          </w:p>
        </w:tc>
        <w:tc>
          <w:tcPr>
            <w:tcW w:w="709" w:type="dxa"/>
            <w:tcBorders>
              <w:top w:val="nil"/>
              <w:left w:val="nil"/>
              <w:bottom w:val="nil"/>
              <w:right w:val="nil"/>
            </w:tcBorders>
            <w:shd w:val="clear" w:color="auto" w:fill="FFFFFF" w:themeFill="background1"/>
            <w:vAlign w:val="center"/>
          </w:tcPr>
          <w:p w14:paraId="53BFA1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0,628</w:t>
            </w:r>
          </w:p>
        </w:tc>
        <w:tc>
          <w:tcPr>
            <w:tcW w:w="709" w:type="dxa"/>
            <w:tcBorders>
              <w:top w:val="nil"/>
              <w:left w:val="nil"/>
              <w:bottom w:val="nil"/>
              <w:right w:val="nil"/>
            </w:tcBorders>
            <w:shd w:val="clear" w:color="auto" w:fill="FFFFFF" w:themeFill="background1"/>
            <w:vAlign w:val="center"/>
          </w:tcPr>
          <w:p w14:paraId="79ACA1C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0,375</w:t>
            </w:r>
          </w:p>
        </w:tc>
        <w:tc>
          <w:tcPr>
            <w:tcW w:w="709" w:type="dxa"/>
            <w:tcBorders>
              <w:top w:val="nil"/>
              <w:left w:val="nil"/>
              <w:bottom w:val="nil"/>
            </w:tcBorders>
            <w:shd w:val="clear" w:color="auto" w:fill="FFFFFF" w:themeFill="background1"/>
            <w:vAlign w:val="center"/>
          </w:tcPr>
          <w:p w14:paraId="6EC752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c>
          <w:tcPr>
            <w:tcW w:w="708" w:type="dxa"/>
            <w:tcBorders>
              <w:top w:val="nil"/>
              <w:bottom w:val="nil"/>
              <w:right w:val="nil"/>
            </w:tcBorders>
            <w:shd w:val="clear" w:color="auto" w:fill="FFFFFF" w:themeFill="background1"/>
            <w:vAlign w:val="center"/>
          </w:tcPr>
          <w:p w14:paraId="6FB487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0,739</w:t>
            </w:r>
          </w:p>
        </w:tc>
        <w:tc>
          <w:tcPr>
            <w:tcW w:w="709" w:type="dxa"/>
            <w:tcBorders>
              <w:top w:val="nil"/>
              <w:left w:val="nil"/>
              <w:bottom w:val="nil"/>
              <w:right w:val="nil"/>
            </w:tcBorders>
            <w:shd w:val="clear" w:color="auto" w:fill="FFFFFF" w:themeFill="background1"/>
            <w:vAlign w:val="center"/>
          </w:tcPr>
          <w:p w14:paraId="7BC7262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0,628</w:t>
            </w:r>
          </w:p>
        </w:tc>
        <w:tc>
          <w:tcPr>
            <w:tcW w:w="709" w:type="dxa"/>
            <w:tcBorders>
              <w:top w:val="nil"/>
              <w:left w:val="nil"/>
              <w:bottom w:val="nil"/>
              <w:right w:val="nil"/>
            </w:tcBorders>
            <w:shd w:val="clear" w:color="auto" w:fill="FFFFFF" w:themeFill="background1"/>
            <w:vAlign w:val="center"/>
          </w:tcPr>
          <w:p w14:paraId="220FD3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0,375</w:t>
            </w:r>
          </w:p>
        </w:tc>
        <w:tc>
          <w:tcPr>
            <w:tcW w:w="709" w:type="dxa"/>
            <w:tcBorders>
              <w:top w:val="nil"/>
              <w:left w:val="nil"/>
              <w:bottom w:val="nil"/>
              <w:right w:val="nil"/>
            </w:tcBorders>
            <w:shd w:val="clear" w:color="auto" w:fill="FFFFFF" w:themeFill="background1"/>
            <w:vAlign w:val="center"/>
          </w:tcPr>
          <w:p w14:paraId="541F8F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r>
      <w:tr w:rsidR="005C2162" w:rsidRPr="005C524D" w14:paraId="15BB88E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AB3D6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02D13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C4D5A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E98167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1BA37A8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69A03A9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9" w:type="dxa"/>
            <w:tcBorders>
              <w:top w:val="nil"/>
              <w:left w:val="nil"/>
              <w:bottom w:val="nil"/>
            </w:tcBorders>
            <w:shd w:val="clear" w:color="auto" w:fill="F2F2F2" w:themeFill="background1" w:themeFillShade="F2"/>
            <w:vAlign w:val="center"/>
          </w:tcPr>
          <w:p w14:paraId="42F4EA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8" w:type="dxa"/>
            <w:tcBorders>
              <w:top w:val="nil"/>
              <w:bottom w:val="nil"/>
              <w:right w:val="nil"/>
            </w:tcBorders>
            <w:shd w:val="clear" w:color="auto" w:fill="F2F2F2" w:themeFill="background1" w:themeFillShade="F2"/>
            <w:vAlign w:val="center"/>
          </w:tcPr>
          <w:p w14:paraId="48C9B8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7DC8A6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159C08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1DF0B6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369719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5DA826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16D5A6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1D4FB4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77AF116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67FDD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261AB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7EB0D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70C45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0,596</w:t>
            </w:r>
          </w:p>
        </w:tc>
        <w:tc>
          <w:tcPr>
            <w:tcW w:w="703" w:type="dxa"/>
            <w:tcBorders>
              <w:top w:val="nil"/>
              <w:left w:val="nil"/>
              <w:bottom w:val="nil"/>
              <w:right w:val="nil"/>
            </w:tcBorders>
            <w:shd w:val="clear" w:color="auto" w:fill="FFFFFF" w:themeFill="background1"/>
            <w:vAlign w:val="center"/>
          </w:tcPr>
          <w:p w14:paraId="7427E41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0,479</w:t>
            </w:r>
          </w:p>
        </w:tc>
        <w:tc>
          <w:tcPr>
            <w:tcW w:w="709" w:type="dxa"/>
            <w:tcBorders>
              <w:top w:val="nil"/>
              <w:left w:val="nil"/>
              <w:bottom w:val="nil"/>
              <w:right w:val="nil"/>
            </w:tcBorders>
            <w:shd w:val="clear" w:color="auto" w:fill="FFFFFF" w:themeFill="background1"/>
            <w:vAlign w:val="center"/>
          </w:tcPr>
          <w:p w14:paraId="3966149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0,332</w:t>
            </w:r>
          </w:p>
        </w:tc>
        <w:tc>
          <w:tcPr>
            <w:tcW w:w="709" w:type="dxa"/>
            <w:tcBorders>
              <w:top w:val="nil"/>
              <w:left w:val="nil"/>
              <w:bottom w:val="nil"/>
            </w:tcBorders>
            <w:shd w:val="clear" w:color="auto" w:fill="FFFFFF" w:themeFill="background1"/>
            <w:vAlign w:val="center"/>
          </w:tcPr>
          <w:p w14:paraId="1C3063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0,232</w:t>
            </w:r>
          </w:p>
        </w:tc>
        <w:tc>
          <w:tcPr>
            <w:tcW w:w="708" w:type="dxa"/>
            <w:tcBorders>
              <w:top w:val="nil"/>
              <w:bottom w:val="nil"/>
              <w:right w:val="nil"/>
            </w:tcBorders>
            <w:shd w:val="clear" w:color="auto" w:fill="FFFFFF" w:themeFill="background1"/>
            <w:vAlign w:val="center"/>
          </w:tcPr>
          <w:p w14:paraId="0774A1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0,733</w:t>
            </w:r>
          </w:p>
        </w:tc>
        <w:tc>
          <w:tcPr>
            <w:tcW w:w="709" w:type="dxa"/>
            <w:tcBorders>
              <w:top w:val="nil"/>
              <w:left w:val="nil"/>
              <w:bottom w:val="nil"/>
              <w:right w:val="nil"/>
            </w:tcBorders>
            <w:shd w:val="clear" w:color="auto" w:fill="FFFFFF" w:themeFill="background1"/>
            <w:vAlign w:val="center"/>
          </w:tcPr>
          <w:p w14:paraId="20545D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5F864F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0,218</w:t>
            </w:r>
          </w:p>
        </w:tc>
        <w:tc>
          <w:tcPr>
            <w:tcW w:w="709" w:type="dxa"/>
            <w:tcBorders>
              <w:top w:val="nil"/>
              <w:left w:val="nil"/>
              <w:bottom w:val="nil"/>
            </w:tcBorders>
            <w:shd w:val="clear" w:color="auto" w:fill="FFFFFF" w:themeFill="background1"/>
            <w:vAlign w:val="center"/>
          </w:tcPr>
          <w:p w14:paraId="3E9DF8C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8" w:type="dxa"/>
            <w:tcBorders>
              <w:top w:val="nil"/>
              <w:bottom w:val="nil"/>
              <w:right w:val="nil"/>
            </w:tcBorders>
            <w:shd w:val="clear" w:color="auto" w:fill="FFFFFF" w:themeFill="background1"/>
            <w:vAlign w:val="center"/>
          </w:tcPr>
          <w:p w14:paraId="4D5E75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0,733</w:t>
            </w:r>
          </w:p>
        </w:tc>
        <w:tc>
          <w:tcPr>
            <w:tcW w:w="709" w:type="dxa"/>
            <w:tcBorders>
              <w:top w:val="nil"/>
              <w:left w:val="nil"/>
              <w:bottom w:val="nil"/>
              <w:right w:val="nil"/>
            </w:tcBorders>
            <w:shd w:val="clear" w:color="auto" w:fill="FFFFFF" w:themeFill="background1"/>
            <w:vAlign w:val="center"/>
          </w:tcPr>
          <w:p w14:paraId="3BC28C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3192113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0,218</w:t>
            </w:r>
          </w:p>
        </w:tc>
        <w:tc>
          <w:tcPr>
            <w:tcW w:w="709" w:type="dxa"/>
            <w:tcBorders>
              <w:top w:val="nil"/>
              <w:left w:val="nil"/>
              <w:bottom w:val="nil"/>
              <w:right w:val="nil"/>
            </w:tcBorders>
            <w:shd w:val="clear" w:color="auto" w:fill="FFFFFF" w:themeFill="background1"/>
            <w:vAlign w:val="center"/>
          </w:tcPr>
          <w:p w14:paraId="4BAAEF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r>
      <w:tr w:rsidR="005C2162" w:rsidRPr="005C524D" w14:paraId="494EE10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23B14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F8A7C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EDBCB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1155BF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3B7600F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390F4B8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0,288</w:t>
            </w:r>
          </w:p>
        </w:tc>
        <w:tc>
          <w:tcPr>
            <w:tcW w:w="709" w:type="dxa"/>
            <w:tcBorders>
              <w:top w:val="nil"/>
              <w:left w:val="nil"/>
              <w:bottom w:val="nil"/>
            </w:tcBorders>
            <w:shd w:val="clear" w:color="auto" w:fill="F2F2F2" w:themeFill="background1" w:themeFillShade="F2"/>
            <w:vAlign w:val="center"/>
          </w:tcPr>
          <w:p w14:paraId="1AD197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75B821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33EE04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4D2646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5076CC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788BC8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259235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7519A0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7334BD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r>
      <w:tr w:rsidR="005C2162" w:rsidRPr="005C524D" w14:paraId="346CE97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21CA4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FEC7B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E5A6F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E6C34F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0,801</w:t>
            </w:r>
          </w:p>
        </w:tc>
        <w:tc>
          <w:tcPr>
            <w:tcW w:w="703" w:type="dxa"/>
            <w:tcBorders>
              <w:top w:val="nil"/>
              <w:left w:val="nil"/>
              <w:bottom w:val="nil"/>
              <w:right w:val="nil"/>
            </w:tcBorders>
            <w:shd w:val="clear" w:color="auto" w:fill="FFFFFF" w:themeFill="background1"/>
            <w:vAlign w:val="center"/>
          </w:tcPr>
          <w:p w14:paraId="08389B5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0,624</w:t>
            </w:r>
          </w:p>
        </w:tc>
        <w:tc>
          <w:tcPr>
            <w:tcW w:w="709" w:type="dxa"/>
            <w:tcBorders>
              <w:top w:val="nil"/>
              <w:left w:val="nil"/>
              <w:bottom w:val="nil"/>
              <w:right w:val="nil"/>
            </w:tcBorders>
            <w:shd w:val="clear" w:color="auto" w:fill="FFFFFF" w:themeFill="background1"/>
            <w:vAlign w:val="center"/>
          </w:tcPr>
          <w:p w14:paraId="7EACD1A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0,327</w:t>
            </w:r>
          </w:p>
        </w:tc>
        <w:tc>
          <w:tcPr>
            <w:tcW w:w="709" w:type="dxa"/>
            <w:tcBorders>
              <w:top w:val="nil"/>
              <w:left w:val="nil"/>
              <w:bottom w:val="nil"/>
            </w:tcBorders>
            <w:shd w:val="clear" w:color="auto" w:fill="FFFFFF" w:themeFill="background1"/>
            <w:vAlign w:val="center"/>
          </w:tcPr>
          <w:p w14:paraId="46F45E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0,138</w:t>
            </w:r>
          </w:p>
        </w:tc>
        <w:tc>
          <w:tcPr>
            <w:tcW w:w="708" w:type="dxa"/>
            <w:tcBorders>
              <w:top w:val="nil"/>
              <w:bottom w:val="nil"/>
              <w:right w:val="nil"/>
            </w:tcBorders>
            <w:shd w:val="clear" w:color="auto" w:fill="FFFFFF" w:themeFill="background1"/>
            <w:vAlign w:val="center"/>
          </w:tcPr>
          <w:p w14:paraId="27D14C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2361E6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0,623</w:t>
            </w:r>
          </w:p>
        </w:tc>
        <w:tc>
          <w:tcPr>
            <w:tcW w:w="709" w:type="dxa"/>
            <w:tcBorders>
              <w:top w:val="nil"/>
              <w:left w:val="nil"/>
              <w:bottom w:val="nil"/>
              <w:right w:val="nil"/>
            </w:tcBorders>
            <w:shd w:val="clear" w:color="auto" w:fill="FFFFFF" w:themeFill="background1"/>
            <w:vAlign w:val="center"/>
          </w:tcPr>
          <w:p w14:paraId="7DD780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0,324</w:t>
            </w:r>
          </w:p>
        </w:tc>
        <w:tc>
          <w:tcPr>
            <w:tcW w:w="709" w:type="dxa"/>
            <w:tcBorders>
              <w:top w:val="nil"/>
              <w:left w:val="nil"/>
              <w:bottom w:val="nil"/>
            </w:tcBorders>
            <w:shd w:val="clear" w:color="auto" w:fill="FFFFFF" w:themeFill="background1"/>
            <w:vAlign w:val="center"/>
          </w:tcPr>
          <w:p w14:paraId="4F7410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0,133</w:t>
            </w:r>
          </w:p>
        </w:tc>
        <w:tc>
          <w:tcPr>
            <w:tcW w:w="708" w:type="dxa"/>
            <w:tcBorders>
              <w:top w:val="nil"/>
              <w:bottom w:val="nil"/>
              <w:right w:val="nil"/>
            </w:tcBorders>
            <w:shd w:val="clear" w:color="auto" w:fill="FFFFFF" w:themeFill="background1"/>
            <w:vAlign w:val="center"/>
          </w:tcPr>
          <w:p w14:paraId="32BA74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362627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0,623</w:t>
            </w:r>
          </w:p>
        </w:tc>
        <w:tc>
          <w:tcPr>
            <w:tcW w:w="709" w:type="dxa"/>
            <w:tcBorders>
              <w:top w:val="nil"/>
              <w:left w:val="nil"/>
              <w:bottom w:val="nil"/>
              <w:right w:val="nil"/>
            </w:tcBorders>
            <w:shd w:val="clear" w:color="auto" w:fill="FFFFFF" w:themeFill="background1"/>
            <w:vAlign w:val="center"/>
          </w:tcPr>
          <w:p w14:paraId="70BCEE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0,324</w:t>
            </w:r>
          </w:p>
        </w:tc>
        <w:tc>
          <w:tcPr>
            <w:tcW w:w="709" w:type="dxa"/>
            <w:tcBorders>
              <w:top w:val="nil"/>
              <w:left w:val="nil"/>
              <w:bottom w:val="nil"/>
              <w:right w:val="nil"/>
            </w:tcBorders>
            <w:shd w:val="clear" w:color="auto" w:fill="FFFFFF" w:themeFill="background1"/>
            <w:vAlign w:val="center"/>
          </w:tcPr>
          <w:p w14:paraId="1B1CA1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0,133</w:t>
            </w:r>
          </w:p>
        </w:tc>
      </w:tr>
      <w:tr w:rsidR="005C2162" w:rsidRPr="005C524D" w14:paraId="7516DE9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1447F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BDC17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56F5D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C5720B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258E758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65408C1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0,284</w:t>
            </w:r>
          </w:p>
        </w:tc>
        <w:tc>
          <w:tcPr>
            <w:tcW w:w="709" w:type="dxa"/>
            <w:tcBorders>
              <w:top w:val="nil"/>
              <w:left w:val="nil"/>
              <w:bottom w:val="nil"/>
            </w:tcBorders>
            <w:shd w:val="clear" w:color="auto" w:fill="F2F2F2" w:themeFill="background1" w:themeFillShade="F2"/>
            <w:vAlign w:val="center"/>
          </w:tcPr>
          <w:p w14:paraId="784B67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7FDA4A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745733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505AF0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tcBorders>
            <w:shd w:val="clear" w:color="auto" w:fill="F2F2F2" w:themeFill="background1" w:themeFillShade="F2"/>
            <w:vAlign w:val="center"/>
          </w:tcPr>
          <w:p w14:paraId="4BCFC7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c>
          <w:tcPr>
            <w:tcW w:w="708" w:type="dxa"/>
            <w:tcBorders>
              <w:top w:val="nil"/>
              <w:bottom w:val="nil"/>
              <w:right w:val="nil"/>
            </w:tcBorders>
            <w:shd w:val="clear" w:color="auto" w:fill="F2F2F2" w:themeFill="background1" w:themeFillShade="F2"/>
            <w:vAlign w:val="center"/>
          </w:tcPr>
          <w:p w14:paraId="7D2A60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5DD169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45D1CD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1CD010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r>
      <w:tr w:rsidR="005C2162" w:rsidRPr="005C524D" w14:paraId="2E776A0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9660E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B4C5D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BB1B2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B2241F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0,872</w:t>
            </w:r>
          </w:p>
        </w:tc>
        <w:tc>
          <w:tcPr>
            <w:tcW w:w="703" w:type="dxa"/>
            <w:tcBorders>
              <w:top w:val="nil"/>
              <w:left w:val="nil"/>
              <w:bottom w:val="nil"/>
              <w:right w:val="nil"/>
            </w:tcBorders>
            <w:shd w:val="clear" w:color="auto" w:fill="FFFFFF" w:themeFill="background1"/>
            <w:vAlign w:val="center"/>
          </w:tcPr>
          <w:p w14:paraId="4C4A7E7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60E3A4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0,317</w:t>
            </w:r>
          </w:p>
        </w:tc>
        <w:tc>
          <w:tcPr>
            <w:tcW w:w="709" w:type="dxa"/>
            <w:tcBorders>
              <w:top w:val="nil"/>
              <w:left w:val="nil"/>
              <w:bottom w:val="nil"/>
            </w:tcBorders>
            <w:shd w:val="clear" w:color="auto" w:fill="FFFFFF" w:themeFill="background1"/>
            <w:vAlign w:val="center"/>
          </w:tcPr>
          <w:p w14:paraId="181A7A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0,092</w:t>
            </w:r>
          </w:p>
        </w:tc>
        <w:tc>
          <w:tcPr>
            <w:tcW w:w="708" w:type="dxa"/>
            <w:tcBorders>
              <w:top w:val="nil"/>
              <w:bottom w:val="nil"/>
              <w:right w:val="nil"/>
            </w:tcBorders>
            <w:shd w:val="clear" w:color="auto" w:fill="FFFFFF" w:themeFill="background1"/>
            <w:vAlign w:val="center"/>
          </w:tcPr>
          <w:p w14:paraId="4ACF7F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156888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665A48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0,401</w:t>
            </w:r>
          </w:p>
        </w:tc>
        <w:tc>
          <w:tcPr>
            <w:tcW w:w="709" w:type="dxa"/>
            <w:tcBorders>
              <w:top w:val="nil"/>
              <w:left w:val="nil"/>
              <w:bottom w:val="nil"/>
            </w:tcBorders>
            <w:shd w:val="clear" w:color="auto" w:fill="FFFFFF" w:themeFill="background1"/>
            <w:vAlign w:val="center"/>
          </w:tcPr>
          <w:p w14:paraId="30A078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0,167</w:t>
            </w:r>
          </w:p>
        </w:tc>
        <w:tc>
          <w:tcPr>
            <w:tcW w:w="708" w:type="dxa"/>
            <w:tcBorders>
              <w:top w:val="nil"/>
              <w:bottom w:val="nil"/>
              <w:right w:val="nil"/>
            </w:tcBorders>
            <w:shd w:val="clear" w:color="auto" w:fill="FFFFFF" w:themeFill="background1"/>
            <w:vAlign w:val="center"/>
          </w:tcPr>
          <w:p w14:paraId="173487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5543FA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2BFDAB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0,401</w:t>
            </w:r>
          </w:p>
        </w:tc>
        <w:tc>
          <w:tcPr>
            <w:tcW w:w="709" w:type="dxa"/>
            <w:tcBorders>
              <w:top w:val="nil"/>
              <w:left w:val="nil"/>
              <w:bottom w:val="nil"/>
              <w:right w:val="nil"/>
            </w:tcBorders>
            <w:shd w:val="clear" w:color="auto" w:fill="FFFFFF" w:themeFill="background1"/>
            <w:vAlign w:val="center"/>
          </w:tcPr>
          <w:p w14:paraId="3D9C41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0,167</w:t>
            </w:r>
          </w:p>
        </w:tc>
      </w:tr>
      <w:tr w:rsidR="005C2162" w:rsidRPr="005C524D" w14:paraId="70FD76D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62C83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4D03F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42B77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2A6A4F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3E14385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28C2C89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0,278</w:t>
            </w:r>
          </w:p>
        </w:tc>
        <w:tc>
          <w:tcPr>
            <w:tcW w:w="709" w:type="dxa"/>
            <w:tcBorders>
              <w:top w:val="nil"/>
              <w:left w:val="nil"/>
              <w:bottom w:val="nil"/>
            </w:tcBorders>
            <w:shd w:val="clear" w:color="auto" w:fill="F2F2F2" w:themeFill="background1" w:themeFillShade="F2"/>
            <w:vAlign w:val="center"/>
          </w:tcPr>
          <w:p w14:paraId="5396E2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0,056</w:t>
            </w:r>
          </w:p>
        </w:tc>
        <w:tc>
          <w:tcPr>
            <w:tcW w:w="708" w:type="dxa"/>
            <w:tcBorders>
              <w:top w:val="nil"/>
              <w:bottom w:val="nil"/>
              <w:right w:val="nil"/>
            </w:tcBorders>
            <w:shd w:val="clear" w:color="auto" w:fill="F2F2F2" w:themeFill="background1" w:themeFillShade="F2"/>
            <w:vAlign w:val="center"/>
          </w:tcPr>
          <w:p w14:paraId="5E79AD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7CFDB2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2BC2AF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tcBorders>
            <w:shd w:val="clear" w:color="auto" w:fill="F2F2F2" w:themeFill="background1" w:themeFillShade="F2"/>
            <w:vAlign w:val="center"/>
          </w:tcPr>
          <w:p w14:paraId="66E519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7E0A79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72DA40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39F3D2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59DF92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r>
      <w:tr w:rsidR="005C2162" w:rsidRPr="005C524D" w14:paraId="02B81A2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6C4AC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2265C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4B8DD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31EAF8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0,906</w:t>
            </w:r>
          </w:p>
        </w:tc>
        <w:tc>
          <w:tcPr>
            <w:tcW w:w="703" w:type="dxa"/>
            <w:tcBorders>
              <w:top w:val="nil"/>
              <w:left w:val="nil"/>
              <w:bottom w:val="nil"/>
              <w:right w:val="nil"/>
            </w:tcBorders>
            <w:shd w:val="clear" w:color="auto" w:fill="FFFFFF" w:themeFill="background1"/>
            <w:vAlign w:val="center"/>
          </w:tcPr>
          <w:p w14:paraId="1B412DD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2E88F38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0,309</w:t>
            </w:r>
          </w:p>
        </w:tc>
        <w:tc>
          <w:tcPr>
            <w:tcW w:w="709" w:type="dxa"/>
            <w:tcBorders>
              <w:top w:val="nil"/>
              <w:left w:val="nil"/>
              <w:bottom w:val="nil"/>
            </w:tcBorders>
            <w:shd w:val="clear" w:color="auto" w:fill="FFFFFF" w:themeFill="background1"/>
            <w:vAlign w:val="center"/>
          </w:tcPr>
          <w:p w14:paraId="56F3CB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0,065</w:t>
            </w:r>
          </w:p>
        </w:tc>
        <w:tc>
          <w:tcPr>
            <w:tcW w:w="708" w:type="dxa"/>
            <w:tcBorders>
              <w:top w:val="nil"/>
              <w:bottom w:val="nil"/>
              <w:right w:val="nil"/>
            </w:tcBorders>
            <w:shd w:val="clear" w:color="auto" w:fill="FFFFFF" w:themeFill="background1"/>
            <w:vAlign w:val="center"/>
          </w:tcPr>
          <w:p w14:paraId="61DF3D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0,831</w:t>
            </w:r>
          </w:p>
        </w:tc>
        <w:tc>
          <w:tcPr>
            <w:tcW w:w="709" w:type="dxa"/>
            <w:tcBorders>
              <w:top w:val="nil"/>
              <w:left w:val="nil"/>
              <w:bottom w:val="nil"/>
              <w:right w:val="nil"/>
            </w:tcBorders>
            <w:shd w:val="clear" w:color="auto" w:fill="FFFFFF" w:themeFill="background1"/>
            <w:vAlign w:val="center"/>
          </w:tcPr>
          <w:p w14:paraId="4C4983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3B58A5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0,464</w:t>
            </w:r>
          </w:p>
        </w:tc>
        <w:tc>
          <w:tcPr>
            <w:tcW w:w="709" w:type="dxa"/>
            <w:tcBorders>
              <w:top w:val="nil"/>
              <w:left w:val="nil"/>
              <w:bottom w:val="nil"/>
            </w:tcBorders>
            <w:shd w:val="clear" w:color="auto" w:fill="FFFFFF" w:themeFill="background1"/>
            <w:vAlign w:val="center"/>
          </w:tcPr>
          <w:p w14:paraId="52E321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0,197</w:t>
            </w:r>
          </w:p>
        </w:tc>
        <w:tc>
          <w:tcPr>
            <w:tcW w:w="708" w:type="dxa"/>
            <w:tcBorders>
              <w:top w:val="nil"/>
              <w:bottom w:val="nil"/>
              <w:right w:val="nil"/>
            </w:tcBorders>
            <w:shd w:val="clear" w:color="auto" w:fill="FFFFFF" w:themeFill="background1"/>
            <w:vAlign w:val="center"/>
          </w:tcPr>
          <w:p w14:paraId="6E8873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0,831</w:t>
            </w:r>
          </w:p>
        </w:tc>
        <w:tc>
          <w:tcPr>
            <w:tcW w:w="709" w:type="dxa"/>
            <w:tcBorders>
              <w:top w:val="nil"/>
              <w:left w:val="nil"/>
              <w:bottom w:val="nil"/>
              <w:right w:val="nil"/>
            </w:tcBorders>
            <w:shd w:val="clear" w:color="auto" w:fill="FFFFFF" w:themeFill="background1"/>
            <w:vAlign w:val="center"/>
          </w:tcPr>
          <w:p w14:paraId="03C208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45BCA0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0,464</w:t>
            </w:r>
          </w:p>
        </w:tc>
        <w:tc>
          <w:tcPr>
            <w:tcW w:w="709" w:type="dxa"/>
            <w:tcBorders>
              <w:top w:val="nil"/>
              <w:left w:val="nil"/>
              <w:bottom w:val="nil"/>
              <w:right w:val="nil"/>
            </w:tcBorders>
            <w:shd w:val="clear" w:color="auto" w:fill="FFFFFF" w:themeFill="background1"/>
            <w:vAlign w:val="center"/>
          </w:tcPr>
          <w:p w14:paraId="705833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0,197</w:t>
            </w:r>
          </w:p>
        </w:tc>
      </w:tr>
      <w:tr w:rsidR="005C2162" w:rsidRPr="005C524D" w14:paraId="12FA8E8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BD13F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59088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4C811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A46384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62EA612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549DC8B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tcBorders>
            <w:shd w:val="clear" w:color="auto" w:fill="F2F2F2" w:themeFill="background1" w:themeFillShade="F2"/>
            <w:vAlign w:val="center"/>
          </w:tcPr>
          <w:p w14:paraId="442A13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1D3A51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614E5F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16A057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205424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570F70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065C3A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1B4B11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29FE11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r>
      <w:tr w:rsidR="005C2162" w:rsidRPr="005C524D" w14:paraId="5D690C8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13A53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5A2C8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0F545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C83D59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0,692</w:t>
            </w:r>
          </w:p>
        </w:tc>
        <w:tc>
          <w:tcPr>
            <w:tcW w:w="703" w:type="dxa"/>
            <w:tcBorders>
              <w:top w:val="nil"/>
              <w:left w:val="nil"/>
              <w:bottom w:val="nil"/>
              <w:right w:val="nil"/>
            </w:tcBorders>
            <w:shd w:val="clear" w:color="auto" w:fill="FFFFFF" w:themeFill="background1"/>
            <w:vAlign w:val="center"/>
          </w:tcPr>
          <w:p w14:paraId="38A5CF1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4C07231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0,374</w:t>
            </w:r>
          </w:p>
        </w:tc>
        <w:tc>
          <w:tcPr>
            <w:tcW w:w="709" w:type="dxa"/>
            <w:tcBorders>
              <w:top w:val="nil"/>
              <w:left w:val="nil"/>
              <w:bottom w:val="nil"/>
            </w:tcBorders>
            <w:shd w:val="clear" w:color="auto" w:fill="FFFFFF" w:themeFill="background1"/>
            <w:vAlign w:val="center"/>
          </w:tcPr>
          <w:p w14:paraId="48D8F8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0,247</w:t>
            </w:r>
          </w:p>
        </w:tc>
        <w:tc>
          <w:tcPr>
            <w:tcW w:w="708" w:type="dxa"/>
            <w:tcBorders>
              <w:top w:val="nil"/>
              <w:bottom w:val="nil"/>
              <w:right w:val="nil"/>
            </w:tcBorders>
            <w:shd w:val="clear" w:color="auto" w:fill="FFFFFF" w:themeFill="background1"/>
            <w:vAlign w:val="center"/>
          </w:tcPr>
          <w:p w14:paraId="46AEF4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40D3F3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0,561</w:t>
            </w:r>
          </w:p>
        </w:tc>
        <w:tc>
          <w:tcPr>
            <w:tcW w:w="709" w:type="dxa"/>
            <w:tcBorders>
              <w:top w:val="nil"/>
              <w:left w:val="nil"/>
              <w:bottom w:val="nil"/>
              <w:right w:val="nil"/>
            </w:tcBorders>
            <w:shd w:val="clear" w:color="auto" w:fill="FFFFFF" w:themeFill="background1"/>
            <w:vAlign w:val="center"/>
          </w:tcPr>
          <w:p w14:paraId="1E1F28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0,256</w:t>
            </w:r>
          </w:p>
        </w:tc>
        <w:tc>
          <w:tcPr>
            <w:tcW w:w="709" w:type="dxa"/>
            <w:tcBorders>
              <w:top w:val="nil"/>
              <w:left w:val="nil"/>
              <w:bottom w:val="nil"/>
            </w:tcBorders>
            <w:shd w:val="clear" w:color="auto" w:fill="FFFFFF" w:themeFill="background1"/>
            <w:vAlign w:val="center"/>
          </w:tcPr>
          <w:p w14:paraId="2C6202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0,102</w:t>
            </w:r>
          </w:p>
        </w:tc>
        <w:tc>
          <w:tcPr>
            <w:tcW w:w="708" w:type="dxa"/>
            <w:tcBorders>
              <w:top w:val="nil"/>
              <w:bottom w:val="nil"/>
              <w:right w:val="nil"/>
            </w:tcBorders>
            <w:shd w:val="clear" w:color="auto" w:fill="FFFFFF" w:themeFill="background1"/>
            <w:vAlign w:val="center"/>
          </w:tcPr>
          <w:p w14:paraId="470DA5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71A351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0,561</w:t>
            </w:r>
          </w:p>
        </w:tc>
        <w:tc>
          <w:tcPr>
            <w:tcW w:w="709" w:type="dxa"/>
            <w:tcBorders>
              <w:top w:val="nil"/>
              <w:left w:val="nil"/>
              <w:bottom w:val="nil"/>
              <w:right w:val="nil"/>
            </w:tcBorders>
            <w:shd w:val="clear" w:color="auto" w:fill="FFFFFF" w:themeFill="background1"/>
            <w:vAlign w:val="center"/>
          </w:tcPr>
          <w:p w14:paraId="21741A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0,256</w:t>
            </w:r>
          </w:p>
        </w:tc>
        <w:tc>
          <w:tcPr>
            <w:tcW w:w="709" w:type="dxa"/>
            <w:tcBorders>
              <w:top w:val="nil"/>
              <w:left w:val="nil"/>
              <w:bottom w:val="nil"/>
              <w:right w:val="nil"/>
            </w:tcBorders>
            <w:shd w:val="clear" w:color="auto" w:fill="FFFFFF" w:themeFill="background1"/>
            <w:vAlign w:val="center"/>
          </w:tcPr>
          <w:p w14:paraId="7E31F3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0,102</w:t>
            </w:r>
          </w:p>
        </w:tc>
      </w:tr>
      <w:tr w:rsidR="005C2162" w:rsidRPr="005C524D" w14:paraId="2347B8C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21210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A0B06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3FF45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30C7AD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40D1D1F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C6FCEC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0,348</w:t>
            </w:r>
          </w:p>
        </w:tc>
        <w:tc>
          <w:tcPr>
            <w:tcW w:w="709" w:type="dxa"/>
            <w:tcBorders>
              <w:top w:val="nil"/>
              <w:left w:val="nil"/>
              <w:bottom w:val="nil"/>
            </w:tcBorders>
            <w:shd w:val="clear" w:color="auto" w:fill="F2F2F2" w:themeFill="background1" w:themeFillShade="F2"/>
            <w:vAlign w:val="center"/>
          </w:tcPr>
          <w:p w14:paraId="785DC7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40B192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775C97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362295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67DEFA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c>
          <w:tcPr>
            <w:tcW w:w="708" w:type="dxa"/>
            <w:tcBorders>
              <w:top w:val="nil"/>
              <w:bottom w:val="nil"/>
              <w:right w:val="nil"/>
            </w:tcBorders>
            <w:shd w:val="clear" w:color="auto" w:fill="F2F2F2" w:themeFill="background1" w:themeFillShade="F2"/>
            <w:vAlign w:val="center"/>
          </w:tcPr>
          <w:p w14:paraId="7039B9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719713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BC584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7379D0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r>
      <w:tr w:rsidR="005C2162" w:rsidRPr="005C524D" w14:paraId="78E50AD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18826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32FF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29186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3E0226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0,871</w:t>
            </w:r>
          </w:p>
        </w:tc>
        <w:tc>
          <w:tcPr>
            <w:tcW w:w="703" w:type="dxa"/>
            <w:tcBorders>
              <w:top w:val="nil"/>
              <w:left w:val="nil"/>
              <w:bottom w:val="nil"/>
              <w:right w:val="nil"/>
            </w:tcBorders>
            <w:shd w:val="clear" w:color="auto" w:fill="FFFFFF" w:themeFill="background1"/>
            <w:vAlign w:val="center"/>
          </w:tcPr>
          <w:p w14:paraId="3894927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0,709</w:t>
            </w:r>
          </w:p>
        </w:tc>
        <w:tc>
          <w:tcPr>
            <w:tcW w:w="709" w:type="dxa"/>
            <w:tcBorders>
              <w:top w:val="nil"/>
              <w:left w:val="nil"/>
              <w:bottom w:val="nil"/>
              <w:right w:val="nil"/>
            </w:tcBorders>
            <w:shd w:val="clear" w:color="auto" w:fill="FFFFFF" w:themeFill="background1"/>
            <w:vAlign w:val="center"/>
          </w:tcPr>
          <w:p w14:paraId="36C4099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0,383</w:t>
            </w:r>
          </w:p>
        </w:tc>
        <w:tc>
          <w:tcPr>
            <w:tcW w:w="709" w:type="dxa"/>
            <w:tcBorders>
              <w:top w:val="nil"/>
              <w:left w:val="nil"/>
              <w:bottom w:val="nil"/>
            </w:tcBorders>
            <w:shd w:val="clear" w:color="auto" w:fill="FFFFFF" w:themeFill="background1"/>
            <w:vAlign w:val="center"/>
          </w:tcPr>
          <w:p w14:paraId="19B1CE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0,156</w:t>
            </w:r>
          </w:p>
        </w:tc>
        <w:tc>
          <w:tcPr>
            <w:tcW w:w="708" w:type="dxa"/>
            <w:tcBorders>
              <w:top w:val="nil"/>
              <w:bottom w:val="nil"/>
              <w:right w:val="nil"/>
            </w:tcBorders>
            <w:shd w:val="clear" w:color="auto" w:fill="FFFFFF" w:themeFill="background1"/>
            <w:vAlign w:val="center"/>
          </w:tcPr>
          <w:p w14:paraId="553FCE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0,869</w:t>
            </w:r>
          </w:p>
        </w:tc>
        <w:tc>
          <w:tcPr>
            <w:tcW w:w="709" w:type="dxa"/>
            <w:tcBorders>
              <w:top w:val="nil"/>
              <w:left w:val="nil"/>
              <w:bottom w:val="nil"/>
              <w:right w:val="nil"/>
            </w:tcBorders>
            <w:shd w:val="clear" w:color="auto" w:fill="FFFFFF" w:themeFill="background1"/>
            <w:vAlign w:val="center"/>
          </w:tcPr>
          <w:p w14:paraId="0BE0B2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0,708</w:t>
            </w:r>
          </w:p>
        </w:tc>
        <w:tc>
          <w:tcPr>
            <w:tcW w:w="709" w:type="dxa"/>
            <w:tcBorders>
              <w:top w:val="nil"/>
              <w:left w:val="nil"/>
              <w:bottom w:val="nil"/>
              <w:right w:val="nil"/>
            </w:tcBorders>
            <w:shd w:val="clear" w:color="auto" w:fill="FFFFFF" w:themeFill="background1"/>
            <w:vAlign w:val="center"/>
          </w:tcPr>
          <w:p w14:paraId="463D06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0,379</w:t>
            </w:r>
          </w:p>
        </w:tc>
        <w:tc>
          <w:tcPr>
            <w:tcW w:w="709" w:type="dxa"/>
            <w:tcBorders>
              <w:top w:val="nil"/>
              <w:left w:val="nil"/>
              <w:bottom w:val="nil"/>
            </w:tcBorders>
            <w:shd w:val="clear" w:color="auto" w:fill="FFFFFF" w:themeFill="background1"/>
            <w:vAlign w:val="center"/>
          </w:tcPr>
          <w:p w14:paraId="2E1E77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0,152</w:t>
            </w:r>
          </w:p>
        </w:tc>
        <w:tc>
          <w:tcPr>
            <w:tcW w:w="708" w:type="dxa"/>
            <w:tcBorders>
              <w:top w:val="nil"/>
              <w:bottom w:val="nil"/>
              <w:right w:val="nil"/>
            </w:tcBorders>
            <w:shd w:val="clear" w:color="auto" w:fill="FFFFFF" w:themeFill="background1"/>
            <w:vAlign w:val="center"/>
          </w:tcPr>
          <w:p w14:paraId="61CBA1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0,869</w:t>
            </w:r>
          </w:p>
        </w:tc>
        <w:tc>
          <w:tcPr>
            <w:tcW w:w="709" w:type="dxa"/>
            <w:tcBorders>
              <w:top w:val="nil"/>
              <w:left w:val="nil"/>
              <w:bottom w:val="nil"/>
              <w:right w:val="nil"/>
            </w:tcBorders>
            <w:shd w:val="clear" w:color="auto" w:fill="FFFFFF" w:themeFill="background1"/>
            <w:vAlign w:val="center"/>
          </w:tcPr>
          <w:p w14:paraId="5BEE0E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0,708</w:t>
            </w:r>
          </w:p>
        </w:tc>
        <w:tc>
          <w:tcPr>
            <w:tcW w:w="709" w:type="dxa"/>
            <w:tcBorders>
              <w:top w:val="nil"/>
              <w:left w:val="nil"/>
              <w:bottom w:val="nil"/>
              <w:right w:val="nil"/>
            </w:tcBorders>
            <w:shd w:val="clear" w:color="auto" w:fill="FFFFFF" w:themeFill="background1"/>
            <w:vAlign w:val="center"/>
          </w:tcPr>
          <w:p w14:paraId="56A4516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0,379</w:t>
            </w:r>
          </w:p>
        </w:tc>
        <w:tc>
          <w:tcPr>
            <w:tcW w:w="709" w:type="dxa"/>
            <w:tcBorders>
              <w:top w:val="nil"/>
              <w:left w:val="nil"/>
              <w:bottom w:val="nil"/>
              <w:right w:val="nil"/>
            </w:tcBorders>
            <w:shd w:val="clear" w:color="auto" w:fill="FFFFFF" w:themeFill="background1"/>
            <w:vAlign w:val="center"/>
          </w:tcPr>
          <w:p w14:paraId="78D4058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0,152</w:t>
            </w:r>
          </w:p>
        </w:tc>
      </w:tr>
      <w:tr w:rsidR="005C2162" w:rsidRPr="005C524D" w14:paraId="2F6D8EA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5DD01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A7CD1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17D9C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AF7150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73EDE86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08F8DEC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4E8756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3918EC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0C22C8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2D7DD2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4F0E33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6ED42A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5C7637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3E2E49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10C6A3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r>
      <w:tr w:rsidR="005C2162" w:rsidRPr="005C524D" w14:paraId="1F4D518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9061F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AEE21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C8084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958C05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0,924</w:t>
            </w:r>
          </w:p>
        </w:tc>
        <w:tc>
          <w:tcPr>
            <w:tcW w:w="703" w:type="dxa"/>
            <w:tcBorders>
              <w:top w:val="nil"/>
              <w:left w:val="nil"/>
              <w:bottom w:val="nil"/>
              <w:right w:val="nil"/>
            </w:tcBorders>
            <w:shd w:val="clear" w:color="auto" w:fill="FFFFFF" w:themeFill="background1"/>
            <w:vAlign w:val="center"/>
          </w:tcPr>
          <w:p w14:paraId="4CD6F2B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0,780</w:t>
            </w:r>
          </w:p>
        </w:tc>
        <w:tc>
          <w:tcPr>
            <w:tcW w:w="709" w:type="dxa"/>
            <w:tcBorders>
              <w:top w:val="nil"/>
              <w:left w:val="nil"/>
              <w:bottom w:val="nil"/>
              <w:right w:val="nil"/>
            </w:tcBorders>
            <w:shd w:val="clear" w:color="auto" w:fill="FFFFFF" w:themeFill="background1"/>
            <w:vAlign w:val="center"/>
          </w:tcPr>
          <w:p w14:paraId="6D292F2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0,383</w:t>
            </w:r>
          </w:p>
        </w:tc>
        <w:tc>
          <w:tcPr>
            <w:tcW w:w="709" w:type="dxa"/>
            <w:tcBorders>
              <w:top w:val="nil"/>
              <w:left w:val="nil"/>
              <w:bottom w:val="nil"/>
            </w:tcBorders>
            <w:shd w:val="clear" w:color="auto" w:fill="FFFFFF" w:themeFill="background1"/>
            <w:vAlign w:val="center"/>
          </w:tcPr>
          <w:p w14:paraId="600347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0,110</w:t>
            </w:r>
          </w:p>
        </w:tc>
        <w:tc>
          <w:tcPr>
            <w:tcW w:w="708" w:type="dxa"/>
            <w:tcBorders>
              <w:top w:val="nil"/>
              <w:bottom w:val="nil"/>
              <w:right w:val="nil"/>
            </w:tcBorders>
            <w:shd w:val="clear" w:color="auto" w:fill="FFFFFF" w:themeFill="background1"/>
            <w:vAlign w:val="center"/>
          </w:tcPr>
          <w:p w14:paraId="78D36E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0,886</w:t>
            </w:r>
          </w:p>
        </w:tc>
        <w:tc>
          <w:tcPr>
            <w:tcW w:w="709" w:type="dxa"/>
            <w:tcBorders>
              <w:top w:val="nil"/>
              <w:left w:val="nil"/>
              <w:bottom w:val="nil"/>
              <w:right w:val="nil"/>
            </w:tcBorders>
            <w:shd w:val="clear" w:color="auto" w:fill="FFFFFF" w:themeFill="background1"/>
            <w:vAlign w:val="center"/>
          </w:tcPr>
          <w:p w14:paraId="6248C50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0,779</w:t>
            </w:r>
          </w:p>
        </w:tc>
        <w:tc>
          <w:tcPr>
            <w:tcW w:w="709" w:type="dxa"/>
            <w:tcBorders>
              <w:top w:val="nil"/>
              <w:left w:val="nil"/>
              <w:bottom w:val="nil"/>
              <w:right w:val="nil"/>
            </w:tcBorders>
            <w:shd w:val="clear" w:color="auto" w:fill="FFFFFF" w:themeFill="background1"/>
            <w:vAlign w:val="center"/>
          </w:tcPr>
          <w:p w14:paraId="1CBC49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0,472</w:t>
            </w:r>
          </w:p>
        </w:tc>
        <w:tc>
          <w:tcPr>
            <w:tcW w:w="709" w:type="dxa"/>
            <w:tcBorders>
              <w:top w:val="nil"/>
              <w:left w:val="nil"/>
              <w:bottom w:val="nil"/>
            </w:tcBorders>
            <w:shd w:val="clear" w:color="auto" w:fill="FFFFFF" w:themeFill="background1"/>
            <w:vAlign w:val="center"/>
          </w:tcPr>
          <w:p w14:paraId="7E50522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0,193</w:t>
            </w:r>
          </w:p>
        </w:tc>
        <w:tc>
          <w:tcPr>
            <w:tcW w:w="708" w:type="dxa"/>
            <w:tcBorders>
              <w:top w:val="nil"/>
              <w:bottom w:val="nil"/>
              <w:right w:val="nil"/>
            </w:tcBorders>
            <w:shd w:val="clear" w:color="auto" w:fill="FFFFFF" w:themeFill="background1"/>
            <w:vAlign w:val="center"/>
          </w:tcPr>
          <w:p w14:paraId="6A6CD0A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0,886</w:t>
            </w:r>
          </w:p>
        </w:tc>
        <w:tc>
          <w:tcPr>
            <w:tcW w:w="709" w:type="dxa"/>
            <w:tcBorders>
              <w:top w:val="nil"/>
              <w:left w:val="nil"/>
              <w:bottom w:val="nil"/>
              <w:right w:val="nil"/>
            </w:tcBorders>
            <w:shd w:val="clear" w:color="auto" w:fill="FFFFFF" w:themeFill="background1"/>
            <w:vAlign w:val="center"/>
          </w:tcPr>
          <w:p w14:paraId="6B8E58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0,779</w:t>
            </w:r>
          </w:p>
        </w:tc>
        <w:tc>
          <w:tcPr>
            <w:tcW w:w="709" w:type="dxa"/>
            <w:tcBorders>
              <w:top w:val="nil"/>
              <w:left w:val="nil"/>
              <w:bottom w:val="nil"/>
              <w:right w:val="nil"/>
            </w:tcBorders>
            <w:shd w:val="clear" w:color="auto" w:fill="FFFFFF" w:themeFill="background1"/>
            <w:vAlign w:val="center"/>
          </w:tcPr>
          <w:p w14:paraId="4EDFAC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0,472</w:t>
            </w:r>
          </w:p>
        </w:tc>
        <w:tc>
          <w:tcPr>
            <w:tcW w:w="709" w:type="dxa"/>
            <w:tcBorders>
              <w:top w:val="nil"/>
              <w:left w:val="nil"/>
              <w:bottom w:val="nil"/>
              <w:right w:val="nil"/>
            </w:tcBorders>
            <w:shd w:val="clear" w:color="auto" w:fill="FFFFFF" w:themeFill="background1"/>
            <w:vAlign w:val="center"/>
          </w:tcPr>
          <w:p w14:paraId="75F3A6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0,193</w:t>
            </w:r>
          </w:p>
        </w:tc>
      </w:tr>
      <w:tr w:rsidR="005C2162" w:rsidRPr="005C524D" w14:paraId="0D28C2E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43C66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C3AF5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CEDD6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B54D64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20AE0B3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4FEFE14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0,356</w:t>
            </w:r>
          </w:p>
        </w:tc>
        <w:tc>
          <w:tcPr>
            <w:tcW w:w="709" w:type="dxa"/>
            <w:tcBorders>
              <w:top w:val="nil"/>
              <w:left w:val="nil"/>
              <w:bottom w:val="nil"/>
            </w:tcBorders>
            <w:shd w:val="clear" w:color="auto" w:fill="F2F2F2" w:themeFill="background1" w:themeFillShade="F2"/>
            <w:vAlign w:val="center"/>
          </w:tcPr>
          <w:p w14:paraId="40A2BE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0,071</w:t>
            </w:r>
          </w:p>
        </w:tc>
        <w:tc>
          <w:tcPr>
            <w:tcW w:w="708" w:type="dxa"/>
            <w:tcBorders>
              <w:top w:val="nil"/>
              <w:bottom w:val="nil"/>
              <w:right w:val="nil"/>
            </w:tcBorders>
            <w:shd w:val="clear" w:color="auto" w:fill="F2F2F2" w:themeFill="background1" w:themeFillShade="F2"/>
            <w:vAlign w:val="center"/>
          </w:tcPr>
          <w:p w14:paraId="3E67C7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2E5A88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622314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76E2A6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702A24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1BCE71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9E2DF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6FA44C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r>
      <w:tr w:rsidR="005C2162" w:rsidRPr="005C524D" w14:paraId="7D61E34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FC9A3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58238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FCF47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DE38F7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0,947</w:t>
            </w:r>
          </w:p>
        </w:tc>
        <w:tc>
          <w:tcPr>
            <w:tcW w:w="703" w:type="dxa"/>
            <w:tcBorders>
              <w:top w:val="nil"/>
              <w:left w:val="nil"/>
              <w:bottom w:val="nil"/>
              <w:right w:val="nil"/>
            </w:tcBorders>
            <w:shd w:val="clear" w:color="auto" w:fill="FFFFFF" w:themeFill="background1"/>
            <w:vAlign w:val="center"/>
          </w:tcPr>
          <w:p w14:paraId="3E0462A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4948D1D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0,382</w:t>
            </w:r>
          </w:p>
        </w:tc>
        <w:tc>
          <w:tcPr>
            <w:tcW w:w="709" w:type="dxa"/>
            <w:tcBorders>
              <w:top w:val="nil"/>
              <w:left w:val="nil"/>
              <w:bottom w:val="nil"/>
            </w:tcBorders>
            <w:shd w:val="clear" w:color="auto" w:fill="FFFFFF" w:themeFill="background1"/>
            <w:vAlign w:val="center"/>
          </w:tcPr>
          <w:p w14:paraId="09A722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0,081</w:t>
            </w:r>
          </w:p>
        </w:tc>
        <w:tc>
          <w:tcPr>
            <w:tcW w:w="708" w:type="dxa"/>
            <w:tcBorders>
              <w:top w:val="nil"/>
              <w:bottom w:val="nil"/>
              <w:right w:val="nil"/>
            </w:tcBorders>
            <w:shd w:val="clear" w:color="auto" w:fill="FFFFFF" w:themeFill="background1"/>
            <w:vAlign w:val="center"/>
          </w:tcPr>
          <w:p w14:paraId="6BD09F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0,894</w:t>
            </w:r>
          </w:p>
        </w:tc>
        <w:tc>
          <w:tcPr>
            <w:tcW w:w="709" w:type="dxa"/>
            <w:tcBorders>
              <w:top w:val="nil"/>
              <w:left w:val="nil"/>
              <w:bottom w:val="nil"/>
              <w:right w:val="nil"/>
            </w:tcBorders>
            <w:shd w:val="clear" w:color="auto" w:fill="FFFFFF" w:themeFill="background1"/>
            <w:vAlign w:val="center"/>
          </w:tcPr>
          <w:p w14:paraId="3D72F7B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0,816</w:t>
            </w:r>
          </w:p>
        </w:tc>
        <w:tc>
          <w:tcPr>
            <w:tcW w:w="709" w:type="dxa"/>
            <w:tcBorders>
              <w:top w:val="nil"/>
              <w:left w:val="nil"/>
              <w:bottom w:val="nil"/>
              <w:right w:val="nil"/>
            </w:tcBorders>
            <w:shd w:val="clear" w:color="auto" w:fill="FFFFFF" w:themeFill="background1"/>
            <w:vAlign w:val="center"/>
          </w:tcPr>
          <w:p w14:paraId="7E95E5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0,544</w:t>
            </w:r>
          </w:p>
        </w:tc>
        <w:tc>
          <w:tcPr>
            <w:tcW w:w="709" w:type="dxa"/>
            <w:tcBorders>
              <w:top w:val="nil"/>
              <w:left w:val="nil"/>
              <w:bottom w:val="nil"/>
            </w:tcBorders>
            <w:shd w:val="clear" w:color="auto" w:fill="FFFFFF" w:themeFill="background1"/>
            <w:vAlign w:val="center"/>
          </w:tcPr>
          <w:p w14:paraId="578A68D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0,231</w:t>
            </w:r>
          </w:p>
        </w:tc>
        <w:tc>
          <w:tcPr>
            <w:tcW w:w="708" w:type="dxa"/>
            <w:tcBorders>
              <w:top w:val="nil"/>
              <w:bottom w:val="nil"/>
              <w:right w:val="nil"/>
            </w:tcBorders>
            <w:shd w:val="clear" w:color="auto" w:fill="FFFFFF" w:themeFill="background1"/>
            <w:vAlign w:val="center"/>
          </w:tcPr>
          <w:p w14:paraId="73E46D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0,894</w:t>
            </w:r>
          </w:p>
        </w:tc>
        <w:tc>
          <w:tcPr>
            <w:tcW w:w="709" w:type="dxa"/>
            <w:tcBorders>
              <w:top w:val="nil"/>
              <w:left w:val="nil"/>
              <w:bottom w:val="nil"/>
              <w:right w:val="nil"/>
            </w:tcBorders>
            <w:shd w:val="clear" w:color="auto" w:fill="FFFFFF" w:themeFill="background1"/>
            <w:vAlign w:val="center"/>
          </w:tcPr>
          <w:p w14:paraId="1D3C26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0,816</w:t>
            </w:r>
          </w:p>
        </w:tc>
        <w:tc>
          <w:tcPr>
            <w:tcW w:w="709" w:type="dxa"/>
            <w:tcBorders>
              <w:top w:val="nil"/>
              <w:left w:val="nil"/>
              <w:bottom w:val="nil"/>
              <w:right w:val="nil"/>
            </w:tcBorders>
            <w:shd w:val="clear" w:color="auto" w:fill="FFFFFF" w:themeFill="background1"/>
            <w:vAlign w:val="center"/>
          </w:tcPr>
          <w:p w14:paraId="2798BC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0,544</w:t>
            </w:r>
          </w:p>
        </w:tc>
        <w:tc>
          <w:tcPr>
            <w:tcW w:w="709" w:type="dxa"/>
            <w:tcBorders>
              <w:top w:val="nil"/>
              <w:left w:val="nil"/>
              <w:bottom w:val="nil"/>
              <w:right w:val="nil"/>
            </w:tcBorders>
            <w:shd w:val="clear" w:color="auto" w:fill="FFFFFF" w:themeFill="background1"/>
            <w:vAlign w:val="center"/>
          </w:tcPr>
          <w:p w14:paraId="298F66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0,231</w:t>
            </w:r>
          </w:p>
        </w:tc>
      </w:tr>
      <w:tr w:rsidR="005C2162" w:rsidRPr="005C524D" w14:paraId="3FE04A4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F5896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48ABF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09DB75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34023A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0EA3C72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3C1B2F8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tcBorders>
            <w:shd w:val="clear" w:color="auto" w:fill="F2F2F2" w:themeFill="background1" w:themeFillShade="F2"/>
            <w:vAlign w:val="center"/>
          </w:tcPr>
          <w:p w14:paraId="79FC2A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8" w:type="dxa"/>
            <w:tcBorders>
              <w:top w:val="nil"/>
              <w:bottom w:val="nil"/>
              <w:right w:val="nil"/>
            </w:tcBorders>
            <w:shd w:val="clear" w:color="auto" w:fill="F2F2F2" w:themeFill="background1" w:themeFillShade="F2"/>
            <w:vAlign w:val="center"/>
          </w:tcPr>
          <w:p w14:paraId="59E47D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DA5B0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879BD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016470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053486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B0A38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623187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2125BD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r>
      <w:tr w:rsidR="005C2162" w:rsidRPr="005C524D" w14:paraId="0FF21C1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A8F27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0F282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27AA5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61E272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0,938</w:t>
            </w:r>
          </w:p>
        </w:tc>
        <w:tc>
          <w:tcPr>
            <w:tcW w:w="703" w:type="dxa"/>
            <w:tcBorders>
              <w:top w:val="nil"/>
              <w:left w:val="nil"/>
              <w:bottom w:val="nil"/>
              <w:right w:val="nil"/>
            </w:tcBorders>
            <w:shd w:val="clear" w:color="auto" w:fill="FFFFFF" w:themeFill="background1"/>
            <w:vAlign w:val="center"/>
          </w:tcPr>
          <w:p w14:paraId="2DD0D6B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3FC9F24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0,549</w:t>
            </w:r>
          </w:p>
        </w:tc>
        <w:tc>
          <w:tcPr>
            <w:tcW w:w="709" w:type="dxa"/>
            <w:tcBorders>
              <w:top w:val="nil"/>
              <w:left w:val="nil"/>
              <w:bottom w:val="nil"/>
            </w:tcBorders>
            <w:shd w:val="clear" w:color="auto" w:fill="FFFFFF" w:themeFill="background1"/>
            <w:vAlign w:val="center"/>
          </w:tcPr>
          <w:p w14:paraId="415FCE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0,315</w:t>
            </w:r>
          </w:p>
        </w:tc>
        <w:tc>
          <w:tcPr>
            <w:tcW w:w="708" w:type="dxa"/>
            <w:tcBorders>
              <w:top w:val="nil"/>
              <w:bottom w:val="nil"/>
              <w:right w:val="nil"/>
            </w:tcBorders>
            <w:shd w:val="clear" w:color="auto" w:fill="FFFFFF" w:themeFill="background1"/>
            <w:vAlign w:val="center"/>
          </w:tcPr>
          <w:p w14:paraId="1386CB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0,975</w:t>
            </w:r>
          </w:p>
        </w:tc>
        <w:tc>
          <w:tcPr>
            <w:tcW w:w="709" w:type="dxa"/>
            <w:tcBorders>
              <w:top w:val="nil"/>
              <w:left w:val="nil"/>
              <w:bottom w:val="nil"/>
              <w:right w:val="nil"/>
            </w:tcBorders>
            <w:shd w:val="clear" w:color="auto" w:fill="FFFFFF" w:themeFill="background1"/>
            <w:vAlign w:val="center"/>
          </w:tcPr>
          <w:p w14:paraId="353DE0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0,816</w:t>
            </w:r>
          </w:p>
        </w:tc>
        <w:tc>
          <w:tcPr>
            <w:tcW w:w="709" w:type="dxa"/>
            <w:tcBorders>
              <w:top w:val="nil"/>
              <w:left w:val="nil"/>
              <w:bottom w:val="nil"/>
              <w:right w:val="nil"/>
            </w:tcBorders>
            <w:shd w:val="clear" w:color="auto" w:fill="FFFFFF" w:themeFill="background1"/>
            <w:vAlign w:val="center"/>
          </w:tcPr>
          <w:p w14:paraId="21D413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0,418</w:t>
            </w:r>
          </w:p>
        </w:tc>
        <w:tc>
          <w:tcPr>
            <w:tcW w:w="709" w:type="dxa"/>
            <w:tcBorders>
              <w:top w:val="nil"/>
              <w:left w:val="nil"/>
              <w:bottom w:val="nil"/>
            </w:tcBorders>
            <w:shd w:val="clear" w:color="auto" w:fill="FFFFFF" w:themeFill="background1"/>
            <w:vAlign w:val="center"/>
          </w:tcPr>
          <w:p w14:paraId="600530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0,156</w:t>
            </w:r>
          </w:p>
        </w:tc>
        <w:tc>
          <w:tcPr>
            <w:tcW w:w="708" w:type="dxa"/>
            <w:tcBorders>
              <w:top w:val="nil"/>
              <w:bottom w:val="nil"/>
              <w:right w:val="nil"/>
            </w:tcBorders>
            <w:shd w:val="clear" w:color="auto" w:fill="FFFFFF" w:themeFill="background1"/>
            <w:vAlign w:val="center"/>
          </w:tcPr>
          <w:p w14:paraId="42212F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0,975</w:t>
            </w:r>
          </w:p>
        </w:tc>
        <w:tc>
          <w:tcPr>
            <w:tcW w:w="709" w:type="dxa"/>
            <w:tcBorders>
              <w:top w:val="nil"/>
              <w:left w:val="nil"/>
              <w:bottom w:val="nil"/>
              <w:right w:val="nil"/>
            </w:tcBorders>
            <w:shd w:val="clear" w:color="auto" w:fill="FFFFFF" w:themeFill="background1"/>
            <w:vAlign w:val="center"/>
          </w:tcPr>
          <w:p w14:paraId="0E160B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0,816</w:t>
            </w:r>
          </w:p>
        </w:tc>
        <w:tc>
          <w:tcPr>
            <w:tcW w:w="709" w:type="dxa"/>
            <w:tcBorders>
              <w:top w:val="nil"/>
              <w:left w:val="nil"/>
              <w:bottom w:val="nil"/>
              <w:right w:val="nil"/>
            </w:tcBorders>
            <w:shd w:val="clear" w:color="auto" w:fill="FFFFFF" w:themeFill="background1"/>
            <w:vAlign w:val="center"/>
          </w:tcPr>
          <w:p w14:paraId="7ECA56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0,418</w:t>
            </w:r>
          </w:p>
        </w:tc>
        <w:tc>
          <w:tcPr>
            <w:tcW w:w="709" w:type="dxa"/>
            <w:tcBorders>
              <w:top w:val="nil"/>
              <w:left w:val="nil"/>
              <w:bottom w:val="nil"/>
              <w:right w:val="nil"/>
            </w:tcBorders>
            <w:shd w:val="clear" w:color="auto" w:fill="FFFFFF" w:themeFill="background1"/>
            <w:vAlign w:val="center"/>
          </w:tcPr>
          <w:p w14:paraId="336DA2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0,156</w:t>
            </w:r>
          </w:p>
        </w:tc>
      </w:tr>
      <w:tr w:rsidR="005C2162" w:rsidRPr="005C524D" w14:paraId="2AD481E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62B7B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D31FB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19578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E44890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664A94A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5634EDA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0,604</w:t>
            </w:r>
          </w:p>
        </w:tc>
        <w:tc>
          <w:tcPr>
            <w:tcW w:w="709" w:type="dxa"/>
            <w:tcBorders>
              <w:top w:val="nil"/>
              <w:left w:val="nil"/>
              <w:bottom w:val="nil"/>
            </w:tcBorders>
            <w:shd w:val="clear" w:color="auto" w:fill="F2F2F2" w:themeFill="background1" w:themeFillShade="F2"/>
            <w:vAlign w:val="center"/>
          </w:tcPr>
          <w:p w14:paraId="478F1C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0,228</w:t>
            </w:r>
          </w:p>
        </w:tc>
        <w:tc>
          <w:tcPr>
            <w:tcW w:w="708" w:type="dxa"/>
            <w:tcBorders>
              <w:top w:val="nil"/>
              <w:bottom w:val="nil"/>
              <w:right w:val="nil"/>
            </w:tcBorders>
            <w:shd w:val="clear" w:color="auto" w:fill="F2F2F2" w:themeFill="background1" w:themeFillShade="F2"/>
            <w:vAlign w:val="center"/>
          </w:tcPr>
          <w:p w14:paraId="58436B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2D8893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6B8B2E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558305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1E7C40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1FB85D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7EE57B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44B690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r>
      <w:tr w:rsidR="005C2162" w:rsidRPr="005C524D" w14:paraId="6068581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58897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43514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5C87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FC0D8D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3" w:type="dxa"/>
            <w:tcBorders>
              <w:top w:val="nil"/>
              <w:left w:val="nil"/>
              <w:bottom w:val="nil"/>
              <w:right w:val="nil"/>
            </w:tcBorders>
            <w:shd w:val="clear" w:color="auto" w:fill="FFFFFF" w:themeFill="background1"/>
            <w:vAlign w:val="center"/>
          </w:tcPr>
          <w:p w14:paraId="044C825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0,934</w:t>
            </w:r>
          </w:p>
        </w:tc>
        <w:tc>
          <w:tcPr>
            <w:tcW w:w="709" w:type="dxa"/>
            <w:tcBorders>
              <w:top w:val="nil"/>
              <w:left w:val="nil"/>
              <w:bottom w:val="nil"/>
              <w:right w:val="nil"/>
            </w:tcBorders>
            <w:shd w:val="clear" w:color="auto" w:fill="FFFFFF" w:themeFill="background1"/>
            <w:vAlign w:val="center"/>
          </w:tcPr>
          <w:p w14:paraId="0630CDE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0,620</w:t>
            </w:r>
          </w:p>
        </w:tc>
        <w:tc>
          <w:tcPr>
            <w:tcW w:w="709" w:type="dxa"/>
            <w:tcBorders>
              <w:top w:val="nil"/>
              <w:left w:val="nil"/>
              <w:bottom w:val="nil"/>
            </w:tcBorders>
            <w:shd w:val="clear" w:color="auto" w:fill="FFFFFF" w:themeFill="background1"/>
            <w:vAlign w:val="center"/>
          </w:tcPr>
          <w:p w14:paraId="1956B9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0,246</w:t>
            </w:r>
          </w:p>
        </w:tc>
        <w:tc>
          <w:tcPr>
            <w:tcW w:w="708" w:type="dxa"/>
            <w:tcBorders>
              <w:top w:val="nil"/>
              <w:bottom w:val="nil"/>
              <w:right w:val="nil"/>
            </w:tcBorders>
            <w:shd w:val="clear" w:color="auto" w:fill="FFFFFF" w:themeFill="background1"/>
            <w:vAlign w:val="center"/>
          </w:tcPr>
          <w:p w14:paraId="2F148D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428527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0,934</w:t>
            </w:r>
          </w:p>
        </w:tc>
        <w:tc>
          <w:tcPr>
            <w:tcW w:w="709" w:type="dxa"/>
            <w:tcBorders>
              <w:top w:val="nil"/>
              <w:left w:val="nil"/>
              <w:bottom w:val="nil"/>
              <w:right w:val="nil"/>
            </w:tcBorders>
            <w:shd w:val="clear" w:color="auto" w:fill="FFFFFF" w:themeFill="background1"/>
            <w:vAlign w:val="center"/>
          </w:tcPr>
          <w:p w14:paraId="0948C4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0,618</w:t>
            </w:r>
          </w:p>
        </w:tc>
        <w:tc>
          <w:tcPr>
            <w:tcW w:w="709" w:type="dxa"/>
            <w:tcBorders>
              <w:top w:val="nil"/>
              <w:left w:val="nil"/>
              <w:bottom w:val="nil"/>
            </w:tcBorders>
            <w:shd w:val="clear" w:color="auto" w:fill="FFFFFF" w:themeFill="background1"/>
            <w:vAlign w:val="center"/>
          </w:tcPr>
          <w:p w14:paraId="47B660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0,243</w:t>
            </w:r>
          </w:p>
        </w:tc>
        <w:tc>
          <w:tcPr>
            <w:tcW w:w="708" w:type="dxa"/>
            <w:tcBorders>
              <w:top w:val="nil"/>
              <w:bottom w:val="nil"/>
              <w:right w:val="nil"/>
            </w:tcBorders>
            <w:shd w:val="clear" w:color="auto" w:fill="FFFFFF" w:themeFill="background1"/>
            <w:vAlign w:val="center"/>
          </w:tcPr>
          <w:p w14:paraId="3AB064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1C0669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0,934</w:t>
            </w:r>
          </w:p>
        </w:tc>
        <w:tc>
          <w:tcPr>
            <w:tcW w:w="709" w:type="dxa"/>
            <w:tcBorders>
              <w:top w:val="nil"/>
              <w:left w:val="nil"/>
              <w:bottom w:val="nil"/>
              <w:right w:val="nil"/>
            </w:tcBorders>
            <w:shd w:val="clear" w:color="auto" w:fill="FFFFFF" w:themeFill="background1"/>
            <w:vAlign w:val="center"/>
          </w:tcPr>
          <w:p w14:paraId="3D072B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0,618</w:t>
            </w:r>
          </w:p>
        </w:tc>
        <w:tc>
          <w:tcPr>
            <w:tcW w:w="709" w:type="dxa"/>
            <w:tcBorders>
              <w:top w:val="nil"/>
              <w:left w:val="nil"/>
              <w:bottom w:val="nil"/>
              <w:right w:val="nil"/>
            </w:tcBorders>
            <w:shd w:val="clear" w:color="auto" w:fill="FFFFFF" w:themeFill="background1"/>
            <w:vAlign w:val="center"/>
          </w:tcPr>
          <w:p w14:paraId="572924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0,243</w:t>
            </w:r>
          </w:p>
        </w:tc>
      </w:tr>
      <w:tr w:rsidR="005C2162" w:rsidRPr="005C524D" w14:paraId="6254C3A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E0793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3C154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AC5B9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E66737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5B688E4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5526D87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4E4A25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8" w:type="dxa"/>
            <w:tcBorders>
              <w:top w:val="nil"/>
              <w:bottom w:val="nil"/>
              <w:right w:val="nil"/>
            </w:tcBorders>
            <w:shd w:val="clear" w:color="auto" w:fill="F2F2F2" w:themeFill="background1" w:themeFillShade="F2"/>
            <w:vAlign w:val="center"/>
          </w:tcPr>
          <w:p w14:paraId="0D94CB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04DAD9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5F08E6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737DA1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35B899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5D426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36D688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5F4E85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r>
      <w:tr w:rsidR="005C2162" w:rsidRPr="005C524D" w14:paraId="2C604AD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8E1F6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FBA15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0C615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3756D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280A474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2D5E115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0,659</w:t>
            </w:r>
          </w:p>
        </w:tc>
        <w:tc>
          <w:tcPr>
            <w:tcW w:w="709" w:type="dxa"/>
            <w:tcBorders>
              <w:top w:val="nil"/>
              <w:left w:val="nil"/>
              <w:bottom w:val="nil"/>
            </w:tcBorders>
            <w:shd w:val="clear" w:color="auto" w:fill="FFFFFF" w:themeFill="background1"/>
            <w:vAlign w:val="center"/>
          </w:tcPr>
          <w:p w14:paraId="0CCD06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0,204</w:t>
            </w:r>
          </w:p>
        </w:tc>
        <w:tc>
          <w:tcPr>
            <w:tcW w:w="708" w:type="dxa"/>
            <w:tcBorders>
              <w:top w:val="nil"/>
              <w:bottom w:val="nil"/>
              <w:right w:val="nil"/>
            </w:tcBorders>
            <w:shd w:val="clear" w:color="auto" w:fill="FFFFFF" w:themeFill="background1"/>
            <w:vAlign w:val="center"/>
          </w:tcPr>
          <w:p w14:paraId="306E4F2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12DF85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0,965</w:t>
            </w:r>
          </w:p>
        </w:tc>
        <w:tc>
          <w:tcPr>
            <w:tcW w:w="709" w:type="dxa"/>
            <w:tcBorders>
              <w:top w:val="nil"/>
              <w:left w:val="nil"/>
              <w:bottom w:val="nil"/>
              <w:right w:val="nil"/>
            </w:tcBorders>
            <w:shd w:val="clear" w:color="auto" w:fill="FFFFFF" w:themeFill="background1"/>
            <w:vAlign w:val="center"/>
          </w:tcPr>
          <w:p w14:paraId="242396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0,742</w:t>
            </w:r>
          </w:p>
        </w:tc>
        <w:tc>
          <w:tcPr>
            <w:tcW w:w="709" w:type="dxa"/>
            <w:tcBorders>
              <w:top w:val="nil"/>
              <w:left w:val="nil"/>
              <w:bottom w:val="nil"/>
            </w:tcBorders>
            <w:shd w:val="clear" w:color="auto" w:fill="FFFFFF" w:themeFill="background1"/>
            <w:vAlign w:val="center"/>
          </w:tcPr>
          <w:p w14:paraId="045155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c>
          <w:tcPr>
            <w:tcW w:w="708" w:type="dxa"/>
            <w:tcBorders>
              <w:top w:val="nil"/>
              <w:bottom w:val="nil"/>
              <w:right w:val="nil"/>
            </w:tcBorders>
            <w:shd w:val="clear" w:color="auto" w:fill="FFFFFF" w:themeFill="background1"/>
            <w:vAlign w:val="center"/>
          </w:tcPr>
          <w:p w14:paraId="3F439D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200BBD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0,965</w:t>
            </w:r>
          </w:p>
        </w:tc>
        <w:tc>
          <w:tcPr>
            <w:tcW w:w="709" w:type="dxa"/>
            <w:tcBorders>
              <w:top w:val="nil"/>
              <w:left w:val="nil"/>
              <w:bottom w:val="nil"/>
              <w:right w:val="nil"/>
            </w:tcBorders>
            <w:shd w:val="clear" w:color="auto" w:fill="FFFFFF" w:themeFill="background1"/>
            <w:vAlign w:val="center"/>
          </w:tcPr>
          <w:p w14:paraId="7D78EE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0,742</w:t>
            </w:r>
          </w:p>
        </w:tc>
        <w:tc>
          <w:tcPr>
            <w:tcW w:w="709" w:type="dxa"/>
            <w:tcBorders>
              <w:top w:val="nil"/>
              <w:left w:val="nil"/>
              <w:bottom w:val="nil"/>
              <w:right w:val="nil"/>
            </w:tcBorders>
            <w:shd w:val="clear" w:color="auto" w:fill="FFFFFF" w:themeFill="background1"/>
            <w:vAlign w:val="center"/>
          </w:tcPr>
          <w:p w14:paraId="2369C9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r>
      <w:tr w:rsidR="005C2162" w:rsidRPr="005C524D" w14:paraId="65B57C7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522D1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3CFB1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1E1E9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2CA0D9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1C78DA7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362A57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0,683</w:t>
            </w:r>
          </w:p>
        </w:tc>
        <w:tc>
          <w:tcPr>
            <w:tcW w:w="709" w:type="dxa"/>
            <w:tcBorders>
              <w:top w:val="nil"/>
              <w:left w:val="nil"/>
              <w:bottom w:val="nil"/>
            </w:tcBorders>
            <w:shd w:val="clear" w:color="auto" w:fill="F2F2F2" w:themeFill="background1" w:themeFillShade="F2"/>
            <w:vAlign w:val="center"/>
          </w:tcPr>
          <w:p w14:paraId="5A7265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8" w:type="dxa"/>
            <w:tcBorders>
              <w:top w:val="nil"/>
              <w:bottom w:val="nil"/>
              <w:right w:val="nil"/>
            </w:tcBorders>
            <w:shd w:val="clear" w:color="auto" w:fill="F2F2F2" w:themeFill="background1" w:themeFillShade="F2"/>
            <w:vAlign w:val="center"/>
          </w:tcPr>
          <w:p w14:paraId="71A329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1B84D0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14C7C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tcBorders>
            <w:shd w:val="clear" w:color="auto" w:fill="F2F2F2" w:themeFill="background1" w:themeFillShade="F2"/>
            <w:vAlign w:val="center"/>
          </w:tcPr>
          <w:p w14:paraId="7E5BD2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23B034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39CC10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4AE7C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14DC62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r>
      <w:tr w:rsidR="005C2162" w:rsidRPr="005C524D" w14:paraId="216F53C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E74F1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6BD4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ECFAC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00DA6F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56CB69C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0,979</w:t>
            </w:r>
          </w:p>
        </w:tc>
        <w:tc>
          <w:tcPr>
            <w:tcW w:w="709" w:type="dxa"/>
            <w:tcBorders>
              <w:top w:val="nil"/>
              <w:left w:val="nil"/>
              <w:bottom w:val="nil"/>
              <w:right w:val="nil"/>
            </w:tcBorders>
            <w:shd w:val="clear" w:color="auto" w:fill="FFFFFF" w:themeFill="background1"/>
            <w:vAlign w:val="center"/>
          </w:tcPr>
          <w:p w14:paraId="54A5267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0,688</w:t>
            </w:r>
          </w:p>
        </w:tc>
        <w:tc>
          <w:tcPr>
            <w:tcW w:w="709" w:type="dxa"/>
            <w:tcBorders>
              <w:top w:val="nil"/>
              <w:left w:val="nil"/>
              <w:bottom w:val="nil"/>
            </w:tcBorders>
            <w:shd w:val="clear" w:color="auto" w:fill="FFFFFF" w:themeFill="background1"/>
            <w:vAlign w:val="center"/>
          </w:tcPr>
          <w:p w14:paraId="5EC0BD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0,174</w:t>
            </w:r>
          </w:p>
        </w:tc>
        <w:tc>
          <w:tcPr>
            <w:tcW w:w="708" w:type="dxa"/>
            <w:tcBorders>
              <w:top w:val="nil"/>
              <w:bottom w:val="nil"/>
              <w:right w:val="nil"/>
            </w:tcBorders>
            <w:shd w:val="clear" w:color="auto" w:fill="FFFFFF" w:themeFill="background1"/>
            <w:vAlign w:val="center"/>
          </w:tcPr>
          <w:p w14:paraId="233797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26C133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5CDC46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tcBorders>
            <w:shd w:val="clear" w:color="auto" w:fill="FFFFFF" w:themeFill="background1"/>
            <w:vAlign w:val="center"/>
          </w:tcPr>
          <w:p w14:paraId="09982C9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0,393</w:t>
            </w:r>
          </w:p>
        </w:tc>
        <w:tc>
          <w:tcPr>
            <w:tcW w:w="708" w:type="dxa"/>
            <w:tcBorders>
              <w:top w:val="nil"/>
              <w:bottom w:val="nil"/>
              <w:right w:val="nil"/>
            </w:tcBorders>
            <w:shd w:val="clear" w:color="auto" w:fill="FFFFFF" w:themeFill="background1"/>
            <w:vAlign w:val="center"/>
          </w:tcPr>
          <w:p w14:paraId="2DF434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0C9714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1AF523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495A1F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0,393</w:t>
            </w:r>
          </w:p>
        </w:tc>
      </w:tr>
    </w:tbl>
    <w:p w14:paraId="46EE5A87" w14:textId="77777777" w:rsidR="005C2162" w:rsidRPr="005C524D" w:rsidRDefault="005C2162" w:rsidP="005C2162">
      <w:pPr>
        <w:pStyle w:val="Titre1"/>
        <w:ind w:firstLine="709"/>
        <w:jc w:val="both"/>
        <w:rPr>
          <w:color w:val="000000" w:themeColor="text1"/>
        </w:rPr>
      </w:pPr>
    </w:p>
    <w:p w14:paraId="4113C755" w14:textId="77777777" w:rsidR="005C2162" w:rsidRPr="005C524D" w:rsidRDefault="005C2162" w:rsidP="005C2162">
      <w:pPr>
        <w:rPr>
          <w:rFonts w:ascii="Times New Roman" w:eastAsiaTheme="majorEastAsia" w:hAnsi="Times New Roman"/>
          <w:b/>
          <w:color w:val="000000" w:themeColor="text1"/>
          <w:sz w:val="24"/>
          <w:szCs w:val="24"/>
          <w:lang w:val="en-US"/>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27008F3C"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2ED2DD00"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 xml:space="preserve">Table A4.3b </w:t>
            </w:r>
          </w:p>
          <w:p w14:paraId="6A7509A9"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three groups are compared and samples are extracted from mixed normal distributions.  </w:t>
            </w:r>
          </w:p>
        </w:tc>
      </w:tr>
      <w:tr w:rsidR="005C2162" w:rsidRPr="005C524D" w14:paraId="2008EB5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B83A76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64BA9DA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63F953E"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304D497C"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1D743AC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1396BE2"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62EC799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5009FEC"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2403D7F5"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4280A6D3"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C8CB7CE"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4F70A0D2"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0F00593D"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1B6C2452"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1EBA293F"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66CD05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626BAC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7BCF2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06BBF9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45783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5C4A29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41FBB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0671F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3F2B24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75337D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3747A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69D66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4868640D"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2ED67D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75AB59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498AE0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6FD3BE5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293A8ED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46858ED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0CC4A5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6F1A1E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58021A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63C148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0,095</w:t>
            </w:r>
          </w:p>
        </w:tc>
        <w:tc>
          <w:tcPr>
            <w:tcW w:w="709" w:type="dxa"/>
            <w:tcBorders>
              <w:top w:val="single" w:sz="4" w:space="0" w:color="auto"/>
              <w:left w:val="nil"/>
              <w:bottom w:val="nil"/>
            </w:tcBorders>
            <w:shd w:val="clear" w:color="auto" w:fill="F2F2F2" w:themeFill="background1" w:themeFillShade="F2"/>
            <w:vAlign w:val="center"/>
          </w:tcPr>
          <w:p w14:paraId="09128F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0,062</w:t>
            </w:r>
          </w:p>
        </w:tc>
        <w:tc>
          <w:tcPr>
            <w:tcW w:w="708" w:type="dxa"/>
            <w:tcBorders>
              <w:top w:val="single" w:sz="4" w:space="0" w:color="auto"/>
              <w:bottom w:val="nil"/>
              <w:right w:val="nil"/>
            </w:tcBorders>
            <w:shd w:val="clear" w:color="auto" w:fill="F2F2F2" w:themeFill="background1" w:themeFillShade="F2"/>
            <w:vAlign w:val="center"/>
          </w:tcPr>
          <w:p w14:paraId="2807CB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0,282</w:t>
            </w:r>
          </w:p>
        </w:tc>
        <w:tc>
          <w:tcPr>
            <w:tcW w:w="709" w:type="dxa"/>
            <w:tcBorders>
              <w:top w:val="single" w:sz="4" w:space="0" w:color="auto"/>
              <w:left w:val="nil"/>
              <w:bottom w:val="nil"/>
              <w:right w:val="nil"/>
            </w:tcBorders>
            <w:shd w:val="clear" w:color="auto" w:fill="F2F2F2" w:themeFill="background1" w:themeFillShade="F2"/>
            <w:vAlign w:val="center"/>
          </w:tcPr>
          <w:p w14:paraId="4E113A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06089A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9" w:type="dxa"/>
            <w:tcBorders>
              <w:top w:val="single" w:sz="4" w:space="0" w:color="auto"/>
              <w:left w:val="nil"/>
              <w:bottom w:val="nil"/>
              <w:right w:val="nil"/>
            </w:tcBorders>
            <w:shd w:val="clear" w:color="auto" w:fill="F2F2F2" w:themeFill="background1" w:themeFillShade="F2"/>
            <w:vAlign w:val="center"/>
          </w:tcPr>
          <w:p w14:paraId="130F2E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0,086</w:t>
            </w:r>
          </w:p>
        </w:tc>
      </w:tr>
      <w:tr w:rsidR="005C2162" w:rsidRPr="005C524D" w14:paraId="212AED1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7D320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9A365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737F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5EAEF6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0,248</w:t>
            </w:r>
          </w:p>
        </w:tc>
        <w:tc>
          <w:tcPr>
            <w:tcW w:w="703" w:type="dxa"/>
            <w:tcBorders>
              <w:top w:val="nil"/>
              <w:left w:val="nil"/>
              <w:bottom w:val="nil"/>
              <w:right w:val="nil"/>
            </w:tcBorders>
            <w:shd w:val="clear" w:color="auto" w:fill="FFFFFF" w:themeFill="background1"/>
            <w:vAlign w:val="center"/>
          </w:tcPr>
          <w:p w14:paraId="50F0092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0,247</w:t>
            </w:r>
          </w:p>
        </w:tc>
        <w:tc>
          <w:tcPr>
            <w:tcW w:w="709" w:type="dxa"/>
            <w:tcBorders>
              <w:top w:val="nil"/>
              <w:left w:val="nil"/>
              <w:bottom w:val="nil"/>
              <w:right w:val="nil"/>
            </w:tcBorders>
            <w:shd w:val="clear" w:color="auto" w:fill="FFFFFF" w:themeFill="background1"/>
            <w:vAlign w:val="center"/>
          </w:tcPr>
          <w:p w14:paraId="239D08C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0,237</w:t>
            </w:r>
          </w:p>
        </w:tc>
        <w:tc>
          <w:tcPr>
            <w:tcW w:w="709" w:type="dxa"/>
            <w:tcBorders>
              <w:top w:val="nil"/>
              <w:left w:val="nil"/>
              <w:bottom w:val="nil"/>
            </w:tcBorders>
            <w:shd w:val="clear" w:color="auto" w:fill="FFFFFF" w:themeFill="background1"/>
            <w:vAlign w:val="center"/>
          </w:tcPr>
          <w:p w14:paraId="5A6740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8" w:type="dxa"/>
            <w:tcBorders>
              <w:top w:val="nil"/>
              <w:bottom w:val="nil"/>
              <w:right w:val="nil"/>
            </w:tcBorders>
            <w:shd w:val="clear" w:color="auto" w:fill="FFFFFF" w:themeFill="background1"/>
            <w:vAlign w:val="center"/>
          </w:tcPr>
          <w:p w14:paraId="462F63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0,572</w:t>
            </w:r>
          </w:p>
        </w:tc>
        <w:tc>
          <w:tcPr>
            <w:tcW w:w="709" w:type="dxa"/>
            <w:tcBorders>
              <w:top w:val="nil"/>
              <w:left w:val="nil"/>
              <w:bottom w:val="nil"/>
              <w:right w:val="nil"/>
            </w:tcBorders>
            <w:shd w:val="clear" w:color="auto" w:fill="FFFFFF" w:themeFill="background1"/>
            <w:vAlign w:val="center"/>
          </w:tcPr>
          <w:p w14:paraId="2319638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0,288</w:t>
            </w:r>
          </w:p>
        </w:tc>
        <w:tc>
          <w:tcPr>
            <w:tcW w:w="709" w:type="dxa"/>
            <w:tcBorders>
              <w:top w:val="nil"/>
              <w:left w:val="nil"/>
              <w:bottom w:val="nil"/>
              <w:right w:val="nil"/>
            </w:tcBorders>
            <w:shd w:val="clear" w:color="auto" w:fill="FFFFFF" w:themeFill="background1"/>
            <w:vAlign w:val="center"/>
          </w:tcPr>
          <w:p w14:paraId="200CD3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0,113</w:t>
            </w:r>
          </w:p>
        </w:tc>
        <w:tc>
          <w:tcPr>
            <w:tcW w:w="709" w:type="dxa"/>
            <w:tcBorders>
              <w:top w:val="nil"/>
              <w:left w:val="nil"/>
              <w:bottom w:val="nil"/>
            </w:tcBorders>
            <w:shd w:val="clear" w:color="auto" w:fill="FFFFFF" w:themeFill="background1"/>
            <w:vAlign w:val="center"/>
          </w:tcPr>
          <w:p w14:paraId="272015F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0,057</w:t>
            </w:r>
          </w:p>
        </w:tc>
        <w:tc>
          <w:tcPr>
            <w:tcW w:w="708" w:type="dxa"/>
            <w:tcBorders>
              <w:top w:val="nil"/>
              <w:bottom w:val="nil"/>
              <w:right w:val="nil"/>
            </w:tcBorders>
            <w:shd w:val="clear" w:color="auto" w:fill="FFFFFF" w:themeFill="background1"/>
            <w:vAlign w:val="center"/>
          </w:tcPr>
          <w:p w14:paraId="14F87BD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1BB343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0,246</w:t>
            </w:r>
          </w:p>
        </w:tc>
        <w:tc>
          <w:tcPr>
            <w:tcW w:w="709" w:type="dxa"/>
            <w:tcBorders>
              <w:top w:val="nil"/>
              <w:left w:val="nil"/>
              <w:bottom w:val="nil"/>
              <w:right w:val="nil"/>
            </w:tcBorders>
            <w:shd w:val="clear" w:color="auto" w:fill="FFFFFF" w:themeFill="background1"/>
            <w:vAlign w:val="center"/>
          </w:tcPr>
          <w:p w14:paraId="4734CD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0,141</w:t>
            </w:r>
          </w:p>
        </w:tc>
        <w:tc>
          <w:tcPr>
            <w:tcW w:w="709" w:type="dxa"/>
            <w:tcBorders>
              <w:top w:val="nil"/>
              <w:left w:val="nil"/>
              <w:bottom w:val="nil"/>
              <w:right w:val="nil"/>
            </w:tcBorders>
            <w:shd w:val="clear" w:color="auto" w:fill="FFFFFF" w:themeFill="background1"/>
            <w:vAlign w:val="center"/>
          </w:tcPr>
          <w:p w14:paraId="4FCDB1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0,083</w:t>
            </w:r>
          </w:p>
        </w:tc>
      </w:tr>
      <w:tr w:rsidR="005C2162" w:rsidRPr="005C524D" w14:paraId="573737F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6D6B9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6A80E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843BD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9C89AE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2FEB88D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79EDF37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38A278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4C01E0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7F0FD6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1D99CB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0,136</w:t>
            </w:r>
          </w:p>
        </w:tc>
        <w:tc>
          <w:tcPr>
            <w:tcW w:w="709" w:type="dxa"/>
            <w:tcBorders>
              <w:top w:val="nil"/>
              <w:left w:val="nil"/>
              <w:bottom w:val="nil"/>
            </w:tcBorders>
            <w:shd w:val="clear" w:color="auto" w:fill="F2F2F2" w:themeFill="background1" w:themeFillShade="F2"/>
            <w:vAlign w:val="center"/>
          </w:tcPr>
          <w:p w14:paraId="302B7C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0F4EEB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61A4E7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0E4EF1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05A2F2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r>
      <w:tr w:rsidR="005C2162" w:rsidRPr="005C524D" w14:paraId="0FDB4D3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C6AC2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6A4D1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C064A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863495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0,510</w:t>
            </w:r>
          </w:p>
        </w:tc>
        <w:tc>
          <w:tcPr>
            <w:tcW w:w="703" w:type="dxa"/>
            <w:tcBorders>
              <w:top w:val="nil"/>
              <w:left w:val="nil"/>
              <w:bottom w:val="nil"/>
              <w:right w:val="nil"/>
            </w:tcBorders>
            <w:shd w:val="clear" w:color="auto" w:fill="FFFFFF" w:themeFill="background1"/>
            <w:vAlign w:val="center"/>
          </w:tcPr>
          <w:p w14:paraId="54024CF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0,385</w:t>
            </w:r>
          </w:p>
        </w:tc>
        <w:tc>
          <w:tcPr>
            <w:tcW w:w="709" w:type="dxa"/>
            <w:tcBorders>
              <w:top w:val="nil"/>
              <w:left w:val="nil"/>
              <w:bottom w:val="nil"/>
              <w:right w:val="nil"/>
            </w:tcBorders>
            <w:shd w:val="clear" w:color="auto" w:fill="FFFFFF" w:themeFill="background1"/>
            <w:vAlign w:val="center"/>
          </w:tcPr>
          <w:p w14:paraId="774FE4A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0,231</w:t>
            </w:r>
          </w:p>
        </w:tc>
        <w:tc>
          <w:tcPr>
            <w:tcW w:w="709" w:type="dxa"/>
            <w:tcBorders>
              <w:top w:val="nil"/>
              <w:left w:val="nil"/>
              <w:bottom w:val="nil"/>
            </w:tcBorders>
            <w:shd w:val="clear" w:color="auto" w:fill="FFFFFF" w:themeFill="background1"/>
            <w:vAlign w:val="center"/>
          </w:tcPr>
          <w:p w14:paraId="4F034E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0,133</w:t>
            </w:r>
          </w:p>
        </w:tc>
        <w:tc>
          <w:tcPr>
            <w:tcW w:w="708" w:type="dxa"/>
            <w:tcBorders>
              <w:top w:val="nil"/>
              <w:bottom w:val="nil"/>
              <w:right w:val="nil"/>
            </w:tcBorders>
            <w:shd w:val="clear" w:color="auto" w:fill="FFFFFF" w:themeFill="background1"/>
            <w:vAlign w:val="center"/>
          </w:tcPr>
          <w:p w14:paraId="4CF6E0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0,679</w:t>
            </w:r>
          </w:p>
        </w:tc>
        <w:tc>
          <w:tcPr>
            <w:tcW w:w="709" w:type="dxa"/>
            <w:tcBorders>
              <w:top w:val="nil"/>
              <w:left w:val="nil"/>
              <w:bottom w:val="nil"/>
              <w:right w:val="nil"/>
            </w:tcBorders>
            <w:shd w:val="clear" w:color="auto" w:fill="FFFFFF" w:themeFill="background1"/>
            <w:vAlign w:val="center"/>
          </w:tcPr>
          <w:p w14:paraId="36093D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0,409</w:t>
            </w:r>
          </w:p>
        </w:tc>
        <w:tc>
          <w:tcPr>
            <w:tcW w:w="709" w:type="dxa"/>
            <w:tcBorders>
              <w:top w:val="nil"/>
              <w:left w:val="nil"/>
              <w:bottom w:val="nil"/>
              <w:right w:val="nil"/>
            </w:tcBorders>
            <w:shd w:val="clear" w:color="auto" w:fill="FFFFFF" w:themeFill="background1"/>
            <w:vAlign w:val="center"/>
          </w:tcPr>
          <w:p w14:paraId="1B78E9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0,167</w:t>
            </w:r>
          </w:p>
        </w:tc>
        <w:tc>
          <w:tcPr>
            <w:tcW w:w="709" w:type="dxa"/>
            <w:tcBorders>
              <w:top w:val="nil"/>
              <w:left w:val="nil"/>
              <w:bottom w:val="nil"/>
            </w:tcBorders>
            <w:shd w:val="clear" w:color="auto" w:fill="FFFFFF" w:themeFill="background1"/>
            <w:vAlign w:val="center"/>
          </w:tcPr>
          <w:p w14:paraId="089282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0,072</w:t>
            </w:r>
          </w:p>
        </w:tc>
        <w:tc>
          <w:tcPr>
            <w:tcW w:w="708" w:type="dxa"/>
            <w:tcBorders>
              <w:top w:val="nil"/>
              <w:bottom w:val="nil"/>
              <w:right w:val="nil"/>
            </w:tcBorders>
            <w:shd w:val="clear" w:color="auto" w:fill="FFFFFF" w:themeFill="background1"/>
            <w:vAlign w:val="center"/>
          </w:tcPr>
          <w:p w14:paraId="77ABFB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1BDFBA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0,378</w:t>
            </w:r>
          </w:p>
        </w:tc>
        <w:tc>
          <w:tcPr>
            <w:tcW w:w="709" w:type="dxa"/>
            <w:tcBorders>
              <w:top w:val="nil"/>
              <w:left w:val="nil"/>
              <w:bottom w:val="nil"/>
              <w:right w:val="nil"/>
            </w:tcBorders>
            <w:shd w:val="clear" w:color="auto" w:fill="FFFFFF" w:themeFill="background1"/>
            <w:vAlign w:val="center"/>
          </w:tcPr>
          <w:p w14:paraId="70FEE6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0,222</w:t>
            </w:r>
          </w:p>
        </w:tc>
        <w:tc>
          <w:tcPr>
            <w:tcW w:w="709" w:type="dxa"/>
            <w:tcBorders>
              <w:top w:val="nil"/>
              <w:left w:val="nil"/>
              <w:bottom w:val="nil"/>
              <w:right w:val="nil"/>
            </w:tcBorders>
            <w:shd w:val="clear" w:color="auto" w:fill="FFFFFF" w:themeFill="background1"/>
            <w:vAlign w:val="center"/>
          </w:tcPr>
          <w:p w14:paraId="7DE330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0,119</w:t>
            </w:r>
          </w:p>
        </w:tc>
      </w:tr>
      <w:tr w:rsidR="005C2162" w:rsidRPr="005C524D" w14:paraId="004496B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B2E72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FEC71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CC42D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D0BE7E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7CCD44F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69DB97D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285DD4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32BE41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47D7DE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3F7AE0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9" w:type="dxa"/>
            <w:tcBorders>
              <w:top w:val="nil"/>
              <w:left w:val="nil"/>
              <w:bottom w:val="nil"/>
            </w:tcBorders>
            <w:shd w:val="clear" w:color="auto" w:fill="F2F2F2" w:themeFill="background1" w:themeFillShade="F2"/>
            <w:vAlign w:val="center"/>
          </w:tcPr>
          <w:p w14:paraId="67F3BC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0C9A2F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1218AA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574195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0A0516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0,132</w:t>
            </w:r>
          </w:p>
        </w:tc>
      </w:tr>
      <w:tr w:rsidR="005C2162" w:rsidRPr="005C524D" w14:paraId="1BDCECC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2569B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8956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2CBC9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08B8D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0,665</w:t>
            </w:r>
          </w:p>
        </w:tc>
        <w:tc>
          <w:tcPr>
            <w:tcW w:w="703" w:type="dxa"/>
            <w:tcBorders>
              <w:top w:val="nil"/>
              <w:left w:val="nil"/>
              <w:bottom w:val="nil"/>
              <w:right w:val="nil"/>
            </w:tcBorders>
            <w:shd w:val="clear" w:color="auto" w:fill="FFFFFF" w:themeFill="background1"/>
            <w:vAlign w:val="center"/>
          </w:tcPr>
          <w:p w14:paraId="2CA849B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0,467</w:t>
            </w:r>
          </w:p>
        </w:tc>
        <w:tc>
          <w:tcPr>
            <w:tcW w:w="709" w:type="dxa"/>
            <w:tcBorders>
              <w:top w:val="nil"/>
              <w:left w:val="nil"/>
              <w:bottom w:val="nil"/>
              <w:right w:val="nil"/>
            </w:tcBorders>
            <w:shd w:val="clear" w:color="auto" w:fill="FFFFFF" w:themeFill="background1"/>
            <w:vAlign w:val="center"/>
          </w:tcPr>
          <w:p w14:paraId="4F20554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0,217</w:t>
            </w:r>
          </w:p>
        </w:tc>
        <w:tc>
          <w:tcPr>
            <w:tcW w:w="709" w:type="dxa"/>
            <w:tcBorders>
              <w:top w:val="nil"/>
              <w:left w:val="nil"/>
              <w:bottom w:val="nil"/>
            </w:tcBorders>
            <w:shd w:val="clear" w:color="auto" w:fill="FFFFFF" w:themeFill="background1"/>
            <w:vAlign w:val="center"/>
          </w:tcPr>
          <w:p w14:paraId="267586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0,085</w:t>
            </w:r>
          </w:p>
        </w:tc>
        <w:tc>
          <w:tcPr>
            <w:tcW w:w="708" w:type="dxa"/>
            <w:tcBorders>
              <w:top w:val="nil"/>
              <w:bottom w:val="nil"/>
              <w:right w:val="nil"/>
            </w:tcBorders>
            <w:shd w:val="clear" w:color="auto" w:fill="FFFFFF" w:themeFill="background1"/>
            <w:vAlign w:val="center"/>
          </w:tcPr>
          <w:p w14:paraId="05A840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0,732</w:t>
            </w:r>
          </w:p>
        </w:tc>
        <w:tc>
          <w:tcPr>
            <w:tcW w:w="709" w:type="dxa"/>
            <w:tcBorders>
              <w:top w:val="nil"/>
              <w:left w:val="nil"/>
              <w:bottom w:val="nil"/>
              <w:right w:val="nil"/>
            </w:tcBorders>
            <w:shd w:val="clear" w:color="auto" w:fill="FFFFFF" w:themeFill="background1"/>
            <w:vAlign w:val="center"/>
          </w:tcPr>
          <w:p w14:paraId="22BDD4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0,486</w:t>
            </w:r>
          </w:p>
        </w:tc>
        <w:tc>
          <w:tcPr>
            <w:tcW w:w="709" w:type="dxa"/>
            <w:tcBorders>
              <w:top w:val="nil"/>
              <w:left w:val="nil"/>
              <w:bottom w:val="nil"/>
              <w:right w:val="nil"/>
            </w:tcBorders>
            <w:shd w:val="clear" w:color="auto" w:fill="FFFFFF" w:themeFill="background1"/>
            <w:vAlign w:val="center"/>
          </w:tcPr>
          <w:p w14:paraId="679B44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0,211</w:t>
            </w:r>
          </w:p>
        </w:tc>
        <w:tc>
          <w:tcPr>
            <w:tcW w:w="709" w:type="dxa"/>
            <w:tcBorders>
              <w:top w:val="nil"/>
              <w:left w:val="nil"/>
              <w:bottom w:val="nil"/>
            </w:tcBorders>
            <w:shd w:val="clear" w:color="auto" w:fill="FFFFFF" w:themeFill="background1"/>
            <w:vAlign w:val="center"/>
          </w:tcPr>
          <w:p w14:paraId="4A9EC64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0,086</w:t>
            </w:r>
          </w:p>
        </w:tc>
        <w:tc>
          <w:tcPr>
            <w:tcW w:w="708" w:type="dxa"/>
            <w:tcBorders>
              <w:top w:val="nil"/>
              <w:bottom w:val="nil"/>
              <w:right w:val="nil"/>
            </w:tcBorders>
            <w:shd w:val="clear" w:color="auto" w:fill="FFFFFF" w:themeFill="background1"/>
            <w:vAlign w:val="center"/>
          </w:tcPr>
          <w:p w14:paraId="48294F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0,581</w:t>
            </w:r>
          </w:p>
        </w:tc>
        <w:tc>
          <w:tcPr>
            <w:tcW w:w="709" w:type="dxa"/>
            <w:tcBorders>
              <w:top w:val="nil"/>
              <w:left w:val="nil"/>
              <w:bottom w:val="nil"/>
              <w:right w:val="nil"/>
            </w:tcBorders>
            <w:shd w:val="clear" w:color="auto" w:fill="FFFFFF" w:themeFill="background1"/>
            <w:vAlign w:val="center"/>
          </w:tcPr>
          <w:p w14:paraId="73EE47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0,459</w:t>
            </w:r>
          </w:p>
        </w:tc>
        <w:tc>
          <w:tcPr>
            <w:tcW w:w="709" w:type="dxa"/>
            <w:tcBorders>
              <w:top w:val="nil"/>
              <w:left w:val="nil"/>
              <w:bottom w:val="nil"/>
              <w:right w:val="nil"/>
            </w:tcBorders>
            <w:shd w:val="clear" w:color="auto" w:fill="FFFFFF" w:themeFill="background1"/>
            <w:vAlign w:val="center"/>
          </w:tcPr>
          <w:p w14:paraId="173007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0,276</w:t>
            </w:r>
          </w:p>
        </w:tc>
        <w:tc>
          <w:tcPr>
            <w:tcW w:w="709" w:type="dxa"/>
            <w:tcBorders>
              <w:top w:val="nil"/>
              <w:left w:val="nil"/>
              <w:bottom w:val="nil"/>
              <w:right w:val="nil"/>
            </w:tcBorders>
            <w:shd w:val="clear" w:color="auto" w:fill="FFFFFF" w:themeFill="background1"/>
            <w:vAlign w:val="center"/>
          </w:tcPr>
          <w:p w14:paraId="28994A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0,146</w:t>
            </w:r>
          </w:p>
        </w:tc>
      </w:tr>
      <w:tr w:rsidR="005C2162" w:rsidRPr="005C524D" w14:paraId="009EAD5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57521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99332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EF4BF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E52E9F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3DE7373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6A3E54E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744C21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27BD31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2019FC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1FFD0D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0,213</w:t>
            </w:r>
          </w:p>
        </w:tc>
        <w:tc>
          <w:tcPr>
            <w:tcW w:w="709" w:type="dxa"/>
            <w:tcBorders>
              <w:top w:val="nil"/>
              <w:left w:val="nil"/>
              <w:bottom w:val="nil"/>
            </w:tcBorders>
            <w:shd w:val="clear" w:color="auto" w:fill="F2F2F2" w:themeFill="background1" w:themeFillShade="F2"/>
            <w:vAlign w:val="center"/>
          </w:tcPr>
          <w:p w14:paraId="49FA86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0,093</w:t>
            </w:r>
          </w:p>
        </w:tc>
        <w:tc>
          <w:tcPr>
            <w:tcW w:w="708" w:type="dxa"/>
            <w:tcBorders>
              <w:top w:val="nil"/>
              <w:bottom w:val="nil"/>
              <w:right w:val="nil"/>
            </w:tcBorders>
            <w:shd w:val="clear" w:color="auto" w:fill="F2F2F2" w:themeFill="background1" w:themeFillShade="F2"/>
            <w:vAlign w:val="center"/>
          </w:tcPr>
          <w:p w14:paraId="2B11D7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667924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506DC7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1E7B70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0,151</w:t>
            </w:r>
          </w:p>
        </w:tc>
      </w:tr>
      <w:tr w:rsidR="005C2162" w:rsidRPr="005C524D" w14:paraId="3D8DAA2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26B91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3B337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D5F7C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3311C9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0,753</w:t>
            </w:r>
          </w:p>
        </w:tc>
        <w:tc>
          <w:tcPr>
            <w:tcW w:w="703" w:type="dxa"/>
            <w:tcBorders>
              <w:top w:val="nil"/>
              <w:left w:val="nil"/>
              <w:bottom w:val="nil"/>
              <w:right w:val="nil"/>
            </w:tcBorders>
            <w:shd w:val="clear" w:color="auto" w:fill="FFFFFF" w:themeFill="background1"/>
            <w:vAlign w:val="center"/>
          </w:tcPr>
          <w:p w14:paraId="3E22E60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0,523</w:t>
            </w:r>
          </w:p>
        </w:tc>
        <w:tc>
          <w:tcPr>
            <w:tcW w:w="709" w:type="dxa"/>
            <w:tcBorders>
              <w:top w:val="nil"/>
              <w:left w:val="nil"/>
              <w:bottom w:val="nil"/>
              <w:right w:val="nil"/>
            </w:tcBorders>
            <w:shd w:val="clear" w:color="auto" w:fill="FFFFFF" w:themeFill="background1"/>
            <w:vAlign w:val="center"/>
          </w:tcPr>
          <w:p w14:paraId="5BDEBF0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0,205</w:t>
            </w:r>
          </w:p>
        </w:tc>
        <w:tc>
          <w:tcPr>
            <w:tcW w:w="709" w:type="dxa"/>
            <w:tcBorders>
              <w:top w:val="nil"/>
              <w:left w:val="nil"/>
              <w:bottom w:val="nil"/>
            </w:tcBorders>
            <w:shd w:val="clear" w:color="auto" w:fill="FFFFFF" w:themeFill="background1"/>
            <w:vAlign w:val="center"/>
          </w:tcPr>
          <w:p w14:paraId="0B545E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0,058</w:t>
            </w:r>
          </w:p>
        </w:tc>
        <w:tc>
          <w:tcPr>
            <w:tcW w:w="708" w:type="dxa"/>
            <w:tcBorders>
              <w:top w:val="nil"/>
              <w:bottom w:val="nil"/>
              <w:right w:val="nil"/>
            </w:tcBorders>
            <w:shd w:val="clear" w:color="auto" w:fill="FFFFFF" w:themeFill="background1"/>
            <w:vAlign w:val="center"/>
          </w:tcPr>
          <w:p w14:paraId="3EB048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0,761</w:t>
            </w:r>
          </w:p>
        </w:tc>
        <w:tc>
          <w:tcPr>
            <w:tcW w:w="709" w:type="dxa"/>
            <w:tcBorders>
              <w:top w:val="nil"/>
              <w:left w:val="nil"/>
              <w:bottom w:val="nil"/>
              <w:right w:val="nil"/>
            </w:tcBorders>
            <w:shd w:val="clear" w:color="auto" w:fill="FFFFFF" w:themeFill="background1"/>
            <w:vAlign w:val="center"/>
          </w:tcPr>
          <w:p w14:paraId="0BD6E6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0,545</w:t>
            </w:r>
          </w:p>
        </w:tc>
        <w:tc>
          <w:tcPr>
            <w:tcW w:w="709" w:type="dxa"/>
            <w:tcBorders>
              <w:top w:val="nil"/>
              <w:left w:val="nil"/>
              <w:bottom w:val="nil"/>
              <w:right w:val="nil"/>
            </w:tcBorders>
            <w:shd w:val="clear" w:color="auto" w:fill="FFFFFF" w:themeFill="background1"/>
            <w:vAlign w:val="center"/>
          </w:tcPr>
          <w:p w14:paraId="4E61D7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0,250</w:t>
            </w:r>
          </w:p>
        </w:tc>
        <w:tc>
          <w:tcPr>
            <w:tcW w:w="709" w:type="dxa"/>
            <w:tcBorders>
              <w:top w:val="nil"/>
              <w:left w:val="nil"/>
              <w:bottom w:val="nil"/>
            </w:tcBorders>
            <w:shd w:val="clear" w:color="auto" w:fill="FFFFFF" w:themeFill="background1"/>
            <w:vAlign w:val="center"/>
          </w:tcPr>
          <w:p w14:paraId="1A9E32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0,099</w:t>
            </w:r>
          </w:p>
        </w:tc>
        <w:tc>
          <w:tcPr>
            <w:tcW w:w="708" w:type="dxa"/>
            <w:tcBorders>
              <w:top w:val="nil"/>
              <w:bottom w:val="nil"/>
              <w:right w:val="nil"/>
            </w:tcBorders>
            <w:shd w:val="clear" w:color="auto" w:fill="FFFFFF" w:themeFill="background1"/>
            <w:vAlign w:val="center"/>
          </w:tcPr>
          <w:p w14:paraId="41F690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0,628</w:t>
            </w:r>
          </w:p>
        </w:tc>
        <w:tc>
          <w:tcPr>
            <w:tcW w:w="709" w:type="dxa"/>
            <w:tcBorders>
              <w:top w:val="nil"/>
              <w:left w:val="nil"/>
              <w:bottom w:val="nil"/>
              <w:right w:val="nil"/>
            </w:tcBorders>
            <w:shd w:val="clear" w:color="auto" w:fill="FFFFFF" w:themeFill="background1"/>
            <w:vAlign w:val="center"/>
          </w:tcPr>
          <w:p w14:paraId="2B004D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0,517</w:t>
            </w:r>
          </w:p>
        </w:tc>
        <w:tc>
          <w:tcPr>
            <w:tcW w:w="709" w:type="dxa"/>
            <w:tcBorders>
              <w:top w:val="nil"/>
              <w:left w:val="nil"/>
              <w:bottom w:val="nil"/>
              <w:right w:val="nil"/>
            </w:tcBorders>
            <w:shd w:val="clear" w:color="auto" w:fill="FFFFFF" w:themeFill="background1"/>
            <w:vAlign w:val="center"/>
          </w:tcPr>
          <w:p w14:paraId="45AB57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c>
          <w:tcPr>
            <w:tcW w:w="709" w:type="dxa"/>
            <w:tcBorders>
              <w:top w:val="nil"/>
              <w:left w:val="nil"/>
              <w:bottom w:val="nil"/>
              <w:right w:val="nil"/>
            </w:tcBorders>
            <w:shd w:val="clear" w:color="auto" w:fill="FFFFFF" w:themeFill="background1"/>
            <w:vAlign w:val="center"/>
          </w:tcPr>
          <w:p w14:paraId="59416A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0,167</w:t>
            </w:r>
          </w:p>
        </w:tc>
      </w:tr>
      <w:tr w:rsidR="005C2162" w:rsidRPr="005C524D" w14:paraId="00EA828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EC617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08907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3FDE7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EAB7A8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438971A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0AD8F17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3FB398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67FF89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515485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32806E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0,118</w:t>
            </w:r>
          </w:p>
        </w:tc>
        <w:tc>
          <w:tcPr>
            <w:tcW w:w="709" w:type="dxa"/>
            <w:tcBorders>
              <w:top w:val="nil"/>
              <w:left w:val="nil"/>
              <w:bottom w:val="nil"/>
            </w:tcBorders>
            <w:shd w:val="clear" w:color="auto" w:fill="F2F2F2" w:themeFill="background1" w:themeFillShade="F2"/>
            <w:vAlign w:val="center"/>
          </w:tcPr>
          <w:p w14:paraId="041D1D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0,068</w:t>
            </w:r>
          </w:p>
        </w:tc>
        <w:tc>
          <w:tcPr>
            <w:tcW w:w="708" w:type="dxa"/>
            <w:tcBorders>
              <w:top w:val="nil"/>
              <w:bottom w:val="nil"/>
              <w:right w:val="nil"/>
            </w:tcBorders>
            <w:shd w:val="clear" w:color="auto" w:fill="F2F2F2" w:themeFill="background1" w:themeFillShade="F2"/>
            <w:vAlign w:val="center"/>
          </w:tcPr>
          <w:p w14:paraId="6BF1D2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371F75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4CF523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73578D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315BFB8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F9D1D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991D4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A83E2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0A008F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0,375</w:t>
            </w:r>
          </w:p>
        </w:tc>
        <w:tc>
          <w:tcPr>
            <w:tcW w:w="703" w:type="dxa"/>
            <w:tcBorders>
              <w:top w:val="nil"/>
              <w:left w:val="nil"/>
              <w:bottom w:val="nil"/>
              <w:right w:val="nil"/>
            </w:tcBorders>
            <w:shd w:val="clear" w:color="auto" w:fill="FFFFFF" w:themeFill="background1"/>
            <w:vAlign w:val="center"/>
          </w:tcPr>
          <w:p w14:paraId="4684E4A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0,344</w:t>
            </w:r>
          </w:p>
        </w:tc>
        <w:tc>
          <w:tcPr>
            <w:tcW w:w="709" w:type="dxa"/>
            <w:tcBorders>
              <w:top w:val="nil"/>
              <w:left w:val="nil"/>
              <w:bottom w:val="nil"/>
              <w:right w:val="nil"/>
            </w:tcBorders>
            <w:shd w:val="clear" w:color="auto" w:fill="FFFFFF" w:themeFill="background1"/>
            <w:vAlign w:val="center"/>
          </w:tcPr>
          <w:p w14:paraId="73452E3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c>
          <w:tcPr>
            <w:tcW w:w="709" w:type="dxa"/>
            <w:tcBorders>
              <w:top w:val="nil"/>
              <w:left w:val="nil"/>
              <w:bottom w:val="nil"/>
            </w:tcBorders>
            <w:shd w:val="clear" w:color="auto" w:fill="FFFFFF" w:themeFill="background1"/>
            <w:vAlign w:val="center"/>
          </w:tcPr>
          <w:p w14:paraId="4009DE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0,256</w:t>
            </w:r>
          </w:p>
        </w:tc>
        <w:tc>
          <w:tcPr>
            <w:tcW w:w="708" w:type="dxa"/>
            <w:tcBorders>
              <w:top w:val="nil"/>
              <w:bottom w:val="nil"/>
              <w:right w:val="nil"/>
            </w:tcBorders>
            <w:shd w:val="clear" w:color="auto" w:fill="FFFFFF" w:themeFill="background1"/>
            <w:vAlign w:val="center"/>
          </w:tcPr>
          <w:p w14:paraId="55B7FF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0ED2DB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4A2F0D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0,148</w:t>
            </w:r>
          </w:p>
        </w:tc>
        <w:tc>
          <w:tcPr>
            <w:tcW w:w="709" w:type="dxa"/>
            <w:tcBorders>
              <w:top w:val="nil"/>
              <w:left w:val="nil"/>
              <w:bottom w:val="nil"/>
            </w:tcBorders>
            <w:shd w:val="clear" w:color="auto" w:fill="FFFFFF" w:themeFill="background1"/>
            <w:vAlign w:val="center"/>
          </w:tcPr>
          <w:p w14:paraId="0A3399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c>
          <w:tcPr>
            <w:tcW w:w="708" w:type="dxa"/>
            <w:tcBorders>
              <w:top w:val="nil"/>
              <w:bottom w:val="nil"/>
              <w:right w:val="nil"/>
            </w:tcBorders>
            <w:shd w:val="clear" w:color="auto" w:fill="FFFFFF" w:themeFill="background1"/>
            <w:vAlign w:val="center"/>
          </w:tcPr>
          <w:p w14:paraId="78A0F2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0,486</w:t>
            </w:r>
          </w:p>
        </w:tc>
        <w:tc>
          <w:tcPr>
            <w:tcW w:w="709" w:type="dxa"/>
            <w:tcBorders>
              <w:top w:val="nil"/>
              <w:left w:val="nil"/>
              <w:bottom w:val="nil"/>
              <w:right w:val="nil"/>
            </w:tcBorders>
            <w:shd w:val="clear" w:color="auto" w:fill="FFFFFF" w:themeFill="background1"/>
            <w:vAlign w:val="center"/>
          </w:tcPr>
          <w:p w14:paraId="51849B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0,351</w:t>
            </w:r>
          </w:p>
        </w:tc>
        <w:tc>
          <w:tcPr>
            <w:tcW w:w="709" w:type="dxa"/>
            <w:tcBorders>
              <w:top w:val="nil"/>
              <w:left w:val="nil"/>
              <w:bottom w:val="nil"/>
              <w:right w:val="nil"/>
            </w:tcBorders>
            <w:shd w:val="clear" w:color="auto" w:fill="FFFFFF" w:themeFill="background1"/>
            <w:vAlign w:val="center"/>
          </w:tcPr>
          <w:p w14:paraId="673B42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0,194</w:t>
            </w:r>
          </w:p>
        </w:tc>
        <w:tc>
          <w:tcPr>
            <w:tcW w:w="709" w:type="dxa"/>
            <w:tcBorders>
              <w:top w:val="nil"/>
              <w:left w:val="nil"/>
              <w:bottom w:val="nil"/>
              <w:right w:val="nil"/>
            </w:tcBorders>
            <w:shd w:val="clear" w:color="auto" w:fill="FFFFFF" w:themeFill="background1"/>
            <w:vAlign w:val="center"/>
          </w:tcPr>
          <w:p w14:paraId="676BE5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0,103</w:t>
            </w:r>
          </w:p>
        </w:tc>
      </w:tr>
      <w:tr w:rsidR="005C2162" w:rsidRPr="005C524D" w14:paraId="6D16DAE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0CC84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10D30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21184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50AE9C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1EB689E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5BD50EE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17A97F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5C8556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02453F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359A19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0,187</w:t>
            </w:r>
          </w:p>
        </w:tc>
        <w:tc>
          <w:tcPr>
            <w:tcW w:w="709" w:type="dxa"/>
            <w:tcBorders>
              <w:top w:val="nil"/>
              <w:left w:val="nil"/>
              <w:bottom w:val="nil"/>
            </w:tcBorders>
            <w:shd w:val="clear" w:color="auto" w:fill="F2F2F2" w:themeFill="background1" w:themeFillShade="F2"/>
            <w:vAlign w:val="center"/>
          </w:tcPr>
          <w:p w14:paraId="73C7B9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0,085</w:t>
            </w:r>
          </w:p>
        </w:tc>
        <w:tc>
          <w:tcPr>
            <w:tcW w:w="708" w:type="dxa"/>
            <w:tcBorders>
              <w:top w:val="nil"/>
              <w:bottom w:val="nil"/>
              <w:right w:val="nil"/>
            </w:tcBorders>
            <w:shd w:val="clear" w:color="auto" w:fill="F2F2F2" w:themeFill="background1" w:themeFillShade="F2"/>
            <w:vAlign w:val="center"/>
          </w:tcPr>
          <w:p w14:paraId="50324F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35271A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38374A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3C358A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0,133</w:t>
            </w:r>
          </w:p>
        </w:tc>
      </w:tr>
      <w:tr w:rsidR="005C2162" w:rsidRPr="005C524D" w14:paraId="6F306E9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0D9B7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B6177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3806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15C603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3" w:type="dxa"/>
            <w:tcBorders>
              <w:top w:val="nil"/>
              <w:left w:val="nil"/>
              <w:bottom w:val="nil"/>
              <w:right w:val="nil"/>
            </w:tcBorders>
            <w:shd w:val="clear" w:color="auto" w:fill="FFFFFF" w:themeFill="background1"/>
            <w:vAlign w:val="center"/>
          </w:tcPr>
          <w:p w14:paraId="1FE4E4A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0,522</w:t>
            </w:r>
          </w:p>
        </w:tc>
        <w:tc>
          <w:tcPr>
            <w:tcW w:w="709" w:type="dxa"/>
            <w:tcBorders>
              <w:top w:val="nil"/>
              <w:left w:val="nil"/>
              <w:bottom w:val="nil"/>
              <w:right w:val="nil"/>
            </w:tcBorders>
            <w:shd w:val="clear" w:color="auto" w:fill="FFFFFF" w:themeFill="background1"/>
            <w:vAlign w:val="center"/>
          </w:tcPr>
          <w:p w14:paraId="2B254C2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0,304</w:t>
            </w:r>
          </w:p>
        </w:tc>
        <w:tc>
          <w:tcPr>
            <w:tcW w:w="709" w:type="dxa"/>
            <w:tcBorders>
              <w:top w:val="nil"/>
              <w:left w:val="nil"/>
              <w:bottom w:val="nil"/>
            </w:tcBorders>
            <w:shd w:val="clear" w:color="auto" w:fill="FFFFFF" w:themeFill="background1"/>
            <w:vAlign w:val="center"/>
          </w:tcPr>
          <w:p w14:paraId="50E7AB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0,159</w:t>
            </w:r>
          </w:p>
        </w:tc>
        <w:tc>
          <w:tcPr>
            <w:tcW w:w="708" w:type="dxa"/>
            <w:tcBorders>
              <w:top w:val="nil"/>
              <w:bottom w:val="nil"/>
              <w:right w:val="nil"/>
            </w:tcBorders>
            <w:shd w:val="clear" w:color="auto" w:fill="FFFFFF" w:themeFill="background1"/>
            <w:vAlign w:val="center"/>
          </w:tcPr>
          <w:p w14:paraId="629D73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0,828</w:t>
            </w:r>
          </w:p>
        </w:tc>
        <w:tc>
          <w:tcPr>
            <w:tcW w:w="709" w:type="dxa"/>
            <w:tcBorders>
              <w:top w:val="nil"/>
              <w:left w:val="nil"/>
              <w:bottom w:val="nil"/>
              <w:right w:val="nil"/>
            </w:tcBorders>
            <w:shd w:val="clear" w:color="auto" w:fill="FFFFFF" w:themeFill="background1"/>
            <w:vAlign w:val="center"/>
          </w:tcPr>
          <w:p w14:paraId="4D6A6C8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0,546</w:t>
            </w:r>
          </w:p>
        </w:tc>
        <w:tc>
          <w:tcPr>
            <w:tcW w:w="709" w:type="dxa"/>
            <w:tcBorders>
              <w:top w:val="nil"/>
              <w:left w:val="nil"/>
              <w:bottom w:val="nil"/>
              <w:right w:val="nil"/>
            </w:tcBorders>
            <w:shd w:val="clear" w:color="auto" w:fill="FFFFFF" w:themeFill="background1"/>
            <w:vAlign w:val="center"/>
          </w:tcPr>
          <w:p w14:paraId="06D2BDA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0,227</w:t>
            </w:r>
          </w:p>
        </w:tc>
        <w:tc>
          <w:tcPr>
            <w:tcW w:w="709" w:type="dxa"/>
            <w:tcBorders>
              <w:top w:val="nil"/>
              <w:left w:val="nil"/>
              <w:bottom w:val="nil"/>
            </w:tcBorders>
            <w:shd w:val="clear" w:color="auto" w:fill="FFFFFF" w:themeFill="background1"/>
            <w:vAlign w:val="center"/>
          </w:tcPr>
          <w:p w14:paraId="5DC383F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0,089</w:t>
            </w:r>
          </w:p>
        </w:tc>
        <w:tc>
          <w:tcPr>
            <w:tcW w:w="708" w:type="dxa"/>
            <w:tcBorders>
              <w:top w:val="nil"/>
              <w:bottom w:val="nil"/>
              <w:right w:val="nil"/>
            </w:tcBorders>
            <w:shd w:val="clear" w:color="auto" w:fill="FFFFFF" w:themeFill="background1"/>
            <w:vAlign w:val="center"/>
          </w:tcPr>
          <w:p w14:paraId="30AB81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3E9646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0,519</w:t>
            </w:r>
          </w:p>
        </w:tc>
        <w:tc>
          <w:tcPr>
            <w:tcW w:w="709" w:type="dxa"/>
            <w:tcBorders>
              <w:top w:val="nil"/>
              <w:left w:val="nil"/>
              <w:bottom w:val="nil"/>
              <w:right w:val="nil"/>
            </w:tcBorders>
            <w:shd w:val="clear" w:color="auto" w:fill="FFFFFF" w:themeFill="background1"/>
            <w:vAlign w:val="center"/>
          </w:tcPr>
          <w:p w14:paraId="2618D0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0,297</w:t>
            </w:r>
          </w:p>
        </w:tc>
        <w:tc>
          <w:tcPr>
            <w:tcW w:w="709" w:type="dxa"/>
            <w:tcBorders>
              <w:top w:val="nil"/>
              <w:left w:val="nil"/>
              <w:bottom w:val="nil"/>
              <w:right w:val="nil"/>
            </w:tcBorders>
            <w:shd w:val="clear" w:color="auto" w:fill="FFFFFF" w:themeFill="background1"/>
            <w:vAlign w:val="center"/>
          </w:tcPr>
          <w:p w14:paraId="21164A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0,148</w:t>
            </w:r>
          </w:p>
        </w:tc>
      </w:tr>
      <w:tr w:rsidR="005C2162" w:rsidRPr="005C524D" w14:paraId="69F2576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00F5A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807B5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AB7C5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719D27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74AB62A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6DF5DCC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0C233B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3EAF41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6481B8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5F92F3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0,251</w:t>
            </w:r>
          </w:p>
        </w:tc>
        <w:tc>
          <w:tcPr>
            <w:tcW w:w="709" w:type="dxa"/>
            <w:tcBorders>
              <w:top w:val="nil"/>
              <w:left w:val="nil"/>
              <w:bottom w:val="nil"/>
            </w:tcBorders>
            <w:shd w:val="clear" w:color="auto" w:fill="F2F2F2" w:themeFill="background1" w:themeFillShade="F2"/>
            <w:vAlign w:val="center"/>
          </w:tcPr>
          <w:p w14:paraId="2395AC9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400A93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70C907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6B3401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452650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0,165</w:t>
            </w:r>
          </w:p>
        </w:tc>
      </w:tr>
      <w:tr w:rsidR="005C2162" w:rsidRPr="005C524D" w14:paraId="402443D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11051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A10AD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CD229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58AB85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0,820</w:t>
            </w:r>
          </w:p>
        </w:tc>
        <w:tc>
          <w:tcPr>
            <w:tcW w:w="703" w:type="dxa"/>
            <w:tcBorders>
              <w:top w:val="nil"/>
              <w:left w:val="nil"/>
              <w:bottom w:val="nil"/>
              <w:right w:val="nil"/>
            </w:tcBorders>
            <w:shd w:val="clear" w:color="auto" w:fill="FFFFFF" w:themeFill="background1"/>
            <w:vAlign w:val="center"/>
          </w:tcPr>
          <w:p w14:paraId="05CDF73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0,625</w:t>
            </w:r>
          </w:p>
        </w:tc>
        <w:tc>
          <w:tcPr>
            <w:tcW w:w="709" w:type="dxa"/>
            <w:tcBorders>
              <w:top w:val="nil"/>
              <w:left w:val="nil"/>
              <w:bottom w:val="nil"/>
              <w:right w:val="nil"/>
            </w:tcBorders>
            <w:shd w:val="clear" w:color="auto" w:fill="FFFFFF" w:themeFill="background1"/>
            <w:vAlign w:val="center"/>
          </w:tcPr>
          <w:p w14:paraId="499188C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0,301</w:t>
            </w:r>
          </w:p>
        </w:tc>
        <w:tc>
          <w:tcPr>
            <w:tcW w:w="709" w:type="dxa"/>
            <w:tcBorders>
              <w:top w:val="nil"/>
              <w:left w:val="nil"/>
              <w:bottom w:val="nil"/>
            </w:tcBorders>
            <w:shd w:val="clear" w:color="auto" w:fill="FFFFFF" w:themeFill="background1"/>
            <w:vAlign w:val="center"/>
          </w:tcPr>
          <w:p w14:paraId="6F3993B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0,110</w:t>
            </w:r>
          </w:p>
        </w:tc>
        <w:tc>
          <w:tcPr>
            <w:tcW w:w="708" w:type="dxa"/>
            <w:tcBorders>
              <w:top w:val="nil"/>
              <w:bottom w:val="nil"/>
              <w:right w:val="nil"/>
            </w:tcBorders>
            <w:shd w:val="clear" w:color="auto" w:fill="FFFFFF" w:themeFill="background1"/>
            <w:vAlign w:val="center"/>
          </w:tcPr>
          <w:p w14:paraId="0EE571C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0,871</w:t>
            </w:r>
          </w:p>
        </w:tc>
        <w:tc>
          <w:tcPr>
            <w:tcW w:w="709" w:type="dxa"/>
            <w:tcBorders>
              <w:top w:val="nil"/>
              <w:left w:val="nil"/>
              <w:bottom w:val="nil"/>
              <w:right w:val="nil"/>
            </w:tcBorders>
            <w:shd w:val="clear" w:color="auto" w:fill="FFFFFF" w:themeFill="background1"/>
            <w:vAlign w:val="center"/>
          </w:tcPr>
          <w:p w14:paraId="134AE1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0,643</w:t>
            </w:r>
          </w:p>
        </w:tc>
        <w:tc>
          <w:tcPr>
            <w:tcW w:w="709" w:type="dxa"/>
            <w:tcBorders>
              <w:top w:val="nil"/>
              <w:left w:val="nil"/>
              <w:bottom w:val="nil"/>
              <w:right w:val="nil"/>
            </w:tcBorders>
            <w:shd w:val="clear" w:color="auto" w:fill="FFFFFF" w:themeFill="background1"/>
            <w:vAlign w:val="center"/>
          </w:tcPr>
          <w:p w14:paraId="3AB799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0,292</w:t>
            </w:r>
          </w:p>
        </w:tc>
        <w:tc>
          <w:tcPr>
            <w:tcW w:w="709" w:type="dxa"/>
            <w:tcBorders>
              <w:top w:val="nil"/>
              <w:left w:val="nil"/>
              <w:bottom w:val="nil"/>
            </w:tcBorders>
            <w:shd w:val="clear" w:color="auto" w:fill="FFFFFF" w:themeFill="background1"/>
            <w:vAlign w:val="center"/>
          </w:tcPr>
          <w:p w14:paraId="30868BB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0,110</w:t>
            </w:r>
          </w:p>
        </w:tc>
        <w:tc>
          <w:tcPr>
            <w:tcW w:w="708" w:type="dxa"/>
            <w:tcBorders>
              <w:top w:val="nil"/>
              <w:bottom w:val="nil"/>
              <w:right w:val="nil"/>
            </w:tcBorders>
            <w:shd w:val="clear" w:color="auto" w:fill="FFFFFF" w:themeFill="background1"/>
            <w:vAlign w:val="center"/>
          </w:tcPr>
          <w:p w14:paraId="34ABF6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0,757</w:t>
            </w:r>
          </w:p>
        </w:tc>
        <w:tc>
          <w:tcPr>
            <w:tcW w:w="709" w:type="dxa"/>
            <w:tcBorders>
              <w:top w:val="nil"/>
              <w:left w:val="nil"/>
              <w:bottom w:val="nil"/>
              <w:right w:val="nil"/>
            </w:tcBorders>
            <w:shd w:val="clear" w:color="auto" w:fill="FFFFFF" w:themeFill="background1"/>
            <w:vAlign w:val="center"/>
          </w:tcPr>
          <w:p w14:paraId="4416BD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0,620</w:t>
            </w:r>
          </w:p>
        </w:tc>
        <w:tc>
          <w:tcPr>
            <w:tcW w:w="709" w:type="dxa"/>
            <w:tcBorders>
              <w:top w:val="nil"/>
              <w:left w:val="nil"/>
              <w:bottom w:val="nil"/>
              <w:right w:val="nil"/>
            </w:tcBorders>
            <w:shd w:val="clear" w:color="auto" w:fill="FFFFFF" w:themeFill="background1"/>
            <w:vAlign w:val="center"/>
          </w:tcPr>
          <w:p w14:paraId="3782ED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0,373</w:t>
            </w:r>
          </w:p>
        </w:tc>
        <w:tc>
          <w:tcPr>
            <w:tcW w:w="709" w:type="dxa"/>
            <w:tcBorders>
              <w:top w:val="nil"/>
              <w:left w:val="nil"/>
              <w:bottom w:val="nil"/>
              <w:right w:val="nil"/>
            </w:tcBorders>
            <w:shd w:val="clear" w:color="auto" w:fill="FFFFFF" w:themeFill="background1"/>
            <w:vAlign w:val="center"/>
          </w:tcPr>
          <w:p w14:paraId="34D08FA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0,183</w:t>
            </w:r>
          </w:p>
        </w:tc>
      </w:tr>
      <w:tr w:rsidR="005C2162" w:rsidRPr="005C524D" w14:paraId="0B9E106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A4AD2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368A2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01D8D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8BA5FF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4100011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3837777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42EF30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6D300C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674E17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39F39D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0,309</w:t>
            </w:r>
          </w:p>
        </w:tc>
        <w:tc>
          <w:tcPr>
            <w:tcW w:w="709" w:type="dxa"/>
            <w:tcBorders>
              <w:top w:val="nil"/>
              <w:left w:val="nil"/>
              <w:bottom w:val="nil"/>
            </w:tcBorders>
            <w:shd w:val="clear" w:color="auto" w:fill="F2F2F2" w:themeFill="background1" w:themeFillShade="F2"/>
            <w:vAlign w:val="center"/>
          </w:tcPr>
          <w:p w14:paraId="51EBB1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5A0901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268166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4D336D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4902CD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0,194</w:t>
            </w:r>
          </w:p>
        </w:tc>
      </w:tr>
      <w:tr w:rsidR="005C2162" w:rsidRPr="005C524D" w14:paraId="2E2F52F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9E844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EA99F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4F41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7A1F01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0,884</w:t>
            </w:r>
          </w:p>
        </w:tc>
        <w:tc>
          <w:tcPr>
            <w:tcW w:w="703" w:type="dxa"/>
            <w:tcBorders>
              <w:top w:val="nil"/>
              <w:left w:val="nil"/>
              <w:bottom w:val="nil"/>
              <w:right w:val="nil"/>
            </w:tcBorders>
            <w:shd w:val="clear" w:color="auto" w:fill="FFFFFF" w:themeFill="background1"/>
            <w:vAlign w:val="center"/>
          </w:tcPr>
          <w:p w14:paraId="6A84F3C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0,689</w:t>
            </w:r>
          </w:p>
        </w:tc>
        <w:tc>
          <w:tcPr>
            <w:tcW w:w="709" w:type="dxa"/>
            <w:tcBorders>
              <w:top w:val="nil"/>
              <w:left w:val="nil"/>
              <w:bottom w:val="nil"/>
              <w:right w:val="nil"/>
            </w:tcBorders>
            <w:shd w:val="clear" w:color="auto" w:fill="FFFFFF" w:themeFill="background1"/>
            <w:vAlign w:val="center"/>
          </w:tcPr>
          <w:p w14:paraId="09890D6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0,295</w:t>
            </w:r>
          </w:p>
        </w:tc>
        <w:tc>
          <w:tcPr>
            <w:tcW w:w="709" w:type="dxa"/>
            <w:tcBorders>
              <w:top w:val="nil"/>
              <w:left w:val="nil"/>
              <w:bottom w:val="nil"/>
            </w:tcBorders>
            <w:shd w:val="clear" w:color="auto" w:fill="FFFFFF" w:themeFill="background1"/>
            <w:vAlign w:val="center"/>
          </w:tcPr>
          <w:p w14:paraId="69D523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0,080</w:t>
            </w:r>
          </w:p>
        </w:tc>
        <w:tc>
          <w:tcPr>
            <w:tcW w:w="708" w:type="dxa"/>
            <w:tcBorders>
              <w:top w:val="nil"/>
              <w:bottom w:val="nil"/>
              <w:right w:val="nil"/>
            </w:tcBorders>
            <w:shd w:val="clear" w:color="auto" w:fill="FFFFFF" w:themeFill="background1"/>
            <w:vAlign w:val="center"/>
          </w:tcPr>
          <w:p w14:paraId="30C4BC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0,889</w:t>
            </w:r>
          </w:p>
        </w:tc>
        <w:tc>
          <w:tcPr>
            <w:tcW w:w="709" w:type="dxa"/>
            <w:tcBorders>
              <w:top w:val="nil"/>
              <w:left w:val="nil"/>
              <w:bottom w:val="nil"/>
              <w:right w:val="nil"/>
            </w:tcBorders>
            <w:shd w:val="clear" w:color="auto" w:fill="FFFFFF" w:themeFill="background1"/>
            <w:vAlign w:val="center"/>
          </w:tcPr>
          <w:p w14:paraId="067482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0,709</w:t>
            </w:r>
          </w:p>
        </w:tc>
        <w:tc>
          <w:tcPr>
            <w:tcW w:w="709" w:type="dxa"/>
            <w:tcBorders>
              <w:top w:val="nil"/>
              <w:left w:val="nil"/>
              <w:bottom w:val="nil"/>
              <w:right w:val="nil"/>
            </w:tcBorders>
            <w:shd w:val="clear" w:color="auto" w:fill="FFFFFF" w:themeFill="background1"/>
            <w:vAlign w:val="center"/>
          </w:tcPr>
          <w:p w14:paraId="3EBCC5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0,348</w:t>
            </w:r>
          </w:p>
        </w:tc>
        <w:tc>
          <w:tcPr>
            <w:tcW w:w="709" w:type="dxa"/>
            <w:tcBorders>
              <w:top w:val="nil"/>
              <w:left w:val="nil"/>
              <w:bottom w:val="nil"/>
            </w:tcBorders>
            <w:shd w:val="clear" w:color="auto" w:fill="FFFFFF" w:themeFill="background1"/>
            <w:vAlign w:val="center"/>
          </w:tcPr>
          <w:p w14:paraId="6B03BF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0,129</w:t>
            </w:r>
          </w:p>
        </w:tc>
        <w:tc>
          <w:tcPr>
            <w:tcW w:w="708" w:type="dxa"/>
            <w:tcBorders>
              <w:top w:val="nil"/>
              <w:bottom w:val="nil"/>
              <w:right w:val="nil"/>
            </w:tcBorders>
            <w:shd w:val="clear" w:color="auto" w:fill="FFFFFF" w:themeFill="background1"/>
            <w:vAlign w:val="center"/>
          </w:tcPr>
          <w:p w14:paraId="09DBDCC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52B1B5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0,685</w:t>
            </w:r>
          </w:p>
        </w:tc>
        <w:tc>
          <w:tcPr>
            <w:tcW w:w="709" w:type="dxa"/>
            <w:tcBorders>
              <w:top w:val="nil"/>
              <w:left w:val="nil"/>
              <w:bottom w:val="nil"/>
              <w:right w:val="nil"/>
            </w:tcBorders>
            <w:shd w:val="clear" w:color="auto" w:fill="FFFFFF" w:themeFill="background1"/>
            <w:vAlign w:val="center"/>
          </w:tcPr>
          <w:p w14:paraId="06816F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0,434</w:t>
            </w:r>
          </w:p>
        </w:tc>
        <w:tc>
          <w:tcPr>
            <w:tcW w:w="709" w:type="dxa"/>
            <w:tcBorders>
              <w:top w:val="nil"/>
              <w:left w:val="nil"/>
              <w:bottom w:val="nil"/>
              <w:right w:val="nil"/>
            </w:tcBorders>
            <w:shd w:val="clear" w:color="auto" w:fill="FFFFFF" w:themeFill="background1"/>
            <w:vAlign w:val="center"/>
          </w:tcPr>
          <w:p w14:paraId="2EAC97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0,211</w:t>
            </w:r>
          </w:p>
        </w:tc>
      </w:tr>
      <w:tr w:rsidR="005C2162" w:rsidRPr="005C524D" w14:paraId="46A8541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88D9B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B982C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7E3BF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7363C5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36B66B5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0F41B5B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66E5DD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1B6275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2B3D5A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6BBA92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9" w:type="dxa"/>
            <w:tcBorders>
              <w:top w:val="nil"/>
              <w:left w:val="nil"/>
              <w:bottom w:val="nil"/>
            </w:tcBorders>
            <w:shd w:val="clear" w:color="auto" w:fill="F2F2F2" w:themeFill="background1" w:themeFillShade="F2"/>
            <w:vAlign w:val="center"/>
          </w:tcPr>
          <w:p w14:paraId="6FA24D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0,074</w:t>
            </w:r>
          </w:p>
        </w:tc>
        <w:tc>
          <w:tcPr>
            <w:tcW w:w="708" w:type="dxa"/>
            <w:tcBorders>
              <w:top w:val="nil"/>
              <w:bottom w:val="nil"/>
              <w:right w:val="nil"/>
            </w:tcBorders>
            <w:shd w:val="clear" w:color="auto" w:fill="F2F2F2" w:themeFill="background1" w:themeFillShade="F2"/>
            <w:vAlign w:val="center"/>
          </w:tcPr>
          <w:p w14:paraId="408DDA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1D1678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020731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69002C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r>
      <w:tr w:rsidR="005C2162" w:rsidRPr="005C524D" w14:paraId="6E00499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2AF9A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5BE63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3EA81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66D4F7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0,502</w:t>
            </w:r>
          </w:p>
        </w:tc>
        <w:tc>
          <w:tcPr>
            <w:tcW w:w="703" w:type="dxa"/>
            <w:tcBorders>
              <w:top w:val="nil"/>
              <w:left w:val="nil"/>
              <w:bottom w:val="nil"/>
              <w:right w:val="nil"/>
            </w:tcBorders>
            <w:shd w:val="clear" w:color="auto" w:fill="FFFFFF" w:themeFill="background1"/>
            <w:vAlign w:val="center"/>
          </w:tcPr>
          <w:p w14:paraId="0A8D57B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0,434</w:t>
            </w:r>
          </w:p>
        </w:tc>
        <w:tc>
          <w:tcPr>
            <w:tcW w:w="709" w:type="dxa"/>
            <w:tcBorders>
              <w:top w:val="nil"/>
              <w:left w:val="nil"/>
              <w:bottom w:val="nil"/>
              <w:right w:val="nil"/>
            </w:tcBorders>
            <w:shd w:val="clear" w:color="auto" w:fill="FFFFFF" w:themeFill="background1"/>
            <w:vAlign w:val="center"/>
          </w:tcPr>
          <w:p w14:paraId="6B6A49F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0,343</w:t>
            </w:r>
          </w:p>
        </w:tc>
        <w:tc>
          <w:tcPr>
            <w:tcW w:w="709" w:type="dxa"/>
            <w:tcBorders>
              <w:top w:val="nil"/>
              <w:left w:val="nil"/>
              <w:bottom w:val="nil"/>
            </w:tcBorders>
            <w:shd w:val="clear" w:color="auto" w:fill="FFFFFF" w:themeFill="background1"/>
            <w:vAlign w:val="center"/>
          </w:tcPr>
          <w:p w14:paraId="67A45D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0,274</w:t>
            </w:r>
          </w:p>
        </w:tc>
        <w:tc>
          <w:tcPr>
            <w:tcW w:w="708" w:type="dxa"/>
            <w:tcBorders>
              <w:top w:val="nil"/>
              <w:bottom w:val="nil"/>
              <w:right w:val="nil"/>
            </w:tcBorders>
            <w:shd w:val="clear" w:color="auto" w:fill="FFFFFF" w:themeFill="background1"/>
            <w:vAlign w:val="center"/>
          </w:tcPr>
          <w:p w14:paraId="27AB75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77BE985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0,483</w:t>
            </w:r>
          </w:p>
        </w:tc>
        <w:tc>
          <w:tcPr>
            <w:tcW w:w="709" w:type="dxa"/>
            <w:tcBorders>
              <w:top w:val="nil"/>
              <w:left w:val="nil"/>
              <w:bottom w:val="nil"/>
              <w:right w:val="nil"/>
            </w:tcBorders>
            <w:shd w:val="clear" w:color="auto" w:fill="FFFFFF" w:themeFill="background1"/>
            <w:vAlign w:val="center"/>
          </w:tcPr>
          <w:p w14:paraId="65E7AF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0,183</w:t>
            </w:r>
          </w:p>
        </w:tc>
        <w:tc>
          <w:tcPr>
            <w:tcW w:w="709" w:type="dxa"/>
            <w:tcBorders>
              <w:top w:val="nil"/>
              <w:left w:val="nil"/>
              <w:bottom w:val="nil"/>
            </w:tcBorders>
            <w:shd w:val="clear" w:color="auto" w:fill="FFFFFF" w:themeFill="background1"/>
            <w:vAlign w:val="center"/>
          </w:tcPr>
          <w:p w14:paraId="043377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0,076</w:t>
            </w:r>
          </w:p>
        </w:tc>
        <w:tc>
          <w:tcPr>
            <w:tcW w:w="708" w:type="dxa"/>
            <w:tcBorders>
              <w:top w:val="nil"/>
              <w:bottom w:val="nil"/>
              <w:right w:val="nil"/>
            </w:tcBorders>
            <w:shd w:val="clear" w:color="auto" w:fill="FFFFFF" w:themeFill="background1"/>
            <w:vAlign w:val="center"/>
          </w:tcPr>
          <w:p w14:paraId="4577FF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0,617</w:t>
            </w:r>
          </w:p>
        </w:tc>
        <w:tc>
          <w:tcPr>
            <w:tcW w:w="709" w:type="dxa"/>
            <w:tcBorders>
              <w:top w:val="nil"/>
              <w:left w:val="nil"/>
              <w:bottom w:val="nil"/>
              <w:right w:val="nil"/>
            </w:tcBorders>
            <w:shd w:val="clear" w:color="auto" w:fill="FFFFFF" w:themeFill="background1"/>
            <w:vAlign w:val="center"/>
          </w:tcPr>
          <w:p w14:paraId="279F6E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2A5239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0,241</w:t>
            </w:r>
          </w:p>
        </w:tc>
        <w:tc>
          <w:tcPr>
            <w:tcW w:w="709" w:type="dxa"/>
            <w:tcBorders>
              <w:top w:val="nil"/>
              <w:left w:val="nil"/>
              <w:bottom w:val="nil"/>
              <w:right w:val="nil"/>
            </w:tcBorders>
            <w:shd w:val="clear" w:color="auto" w:fill="FFFFFF" w:themeFill="background1"/>
            <w:vAlign w:val="center"/>
          </w:tcPr>
          <w:p w14:paraId="2F83CA9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0,122</w:t>
            </w:r>
          </w:p>
        </w:tc>
      </w:tr>
      <w:tr w:rsidR="005C2162" w:rsidRPr="005C524D" w14:paraId="4E1651B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C130E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21D41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773B1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C6FE71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3C000D0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6901AD6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0066F2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0865C8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43D403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378EE7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nil"/>
              <w:left w:val="nil"/>
              <w:bottom w:val="nil"/>
            </w:tcBorders>
            <w:shd w:val="clear" w:color="auto" w:fill="F2F2F2" w:themeFill="background1" w:themeFillShade="F2"/>
            <w:vAlign w:val="center"/>
          </w:tcPr>
          <w:p w14:paraId="0064F0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3B72EF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435322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675FAC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5C6FF4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0,156</w:t>
            </w:r>
          </w:p>
        </w:tc>
      </w:tr>
      <w:tr w:rsidR="005C2162" w:rsidRPr="005C524D" w14:paraId="7091808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949E8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36726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74726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A5EBF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0,808</w:t>
            </w:r>
          </w:p>
        </w:tc>
        <w:tc>
          <w:tcPr>
            <w:tcW w:w="703" w:type="dxa"/>
            <w:tcBorders>
              <w:top w:val="nil"/>
              <w:left w:val="nil"/>
              <w:bottom w:val="nil"/>
              <w:right w:val="nil"/>
            </w:tcBorders>
            <w:shd w:val="clear" w:color="auto" w:fill="FFFFFF" w:themeFill="background1"/>
            <w:vAlign w:val="center"/>
          </w:tcPr>
          <w:p w14:paraId="3B5A2B4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0,640</w:t>
            </w:r>
          </w:p>
        </w:tc>
        <w:tc>
          <w:tcPr>
            <w:tcW w:w="709" w:type="dxa"/>
            <w:tcBorders>
              <w:top w:val="nil"/>
              <w:left w:val="nil"/>
              <w:bottom w:val="nil"/>
              <w:right w:val="nil"/>
            </w:tcBorders>
            <w:shd w:val="clear" w:color="auto" w:fill="FFFFFF" w:themeFill="background1"/>
            <w:vAlign w:val="center"/>
          </w:tcPr>
          <w:p w14:paraId="0D3A7C9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0,370</w:t>
            </w:r>
          </w:p>
        </w:tc>
        <w:tc>
          <w:tcPr>
            <w:tcW w:w="709" w:type="dxa"/>
            <w:tcBorders>
              <w:top w:val="nil"/>
              <w:left w:val="nil"/>
              <w:bottom w:val="nil"/>
            </w:tcBorders>
            <w:shd w:val="clear" w:color="auto" w:fill="FFFFFF" w:themeFill="background1"/>
            <w:vAlign w:val="center"/>
          </w:tcPr>
          <w:p w14:paraId="17CA58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0,183</w:t>
            </w:r>
          </w:p>
        </w:tc>
        <w:tc>
          <w:tcPr>
            <w:tcW w:w="708" w:type="dxa"/>
            <w:tcBorders>
              <w:top w:val="nil"/>
              <w:bottom w:val="nil"/>
              <w:right w:val="nil"/>
            </w:tcBorders>
            <w:shd w:val="clear" w:color="auto" w:fill="FFFFFF" w:themeFill="background1"/>
            <w:vAlign w:val="center"/>
          </w:tcPr>
          <w:p w14:paraId="48BC1B9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0,912</w:t>
            </w:r>
          </w:p>
        </w:tc>
        <w:tc>
          <w:tcPr>
            <w:tcW w:w="709" w:type="dxa"/>
            <w:tcBorders>
              <w:top w:val="nil"/>
              <w:left w:val="nil"/>
              <w:bottom w:val="nil"/>
              <w:right w:val="nil"/>
            </w:tcBorders>
            <w:shd w:val="clear" w:color="auto" w:fill="FFFFFF" w:themeFill="background1"/>
            <w:vAlign w:val="center"/>
          </w:tcPr>
          <w:p w14:paraId="737C29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0,657</w:t>
            </w:r>
          </w:p>
        </w:tc>
        <w:tc>
          <w:tcPr>
            <w:tcW w:w="709" w:type="dxa"/>
            <w:tcBorders>
              <w:top w:val="nil"/>
              <w:left w:val="nil"/>
              <w:bottom w:val="nil"/>
              <w:right w:val="nil"/>
            </w:tcBorders>
            <w:shd w:val="clear" w:color="auto" w:fill="FFFFFF" w:themeFill="background1"/>
            <w:vAlign w:val="center"/>
          </w:tcPr>
          <w:p w14:paraId="7D56E0C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0,282</w:t>
            </w:r>
          </w:p>
        </w:tc>
        <w:tc>
          <w:tcPr>
            <w:tcW w:w="709" w:type="dxa"/>
            <w:tcBorders>
              <w:top w:val="nil"/>
              <w:left w:val="nil"/>
              <w:bottom w:val="nil"/>
            </w:tcBorders>
            <w:shd w:val="clear" w:color="auto" w:fill="FFFFFF" w:themeFill="background1"/>
            <w:vAlign w:val="center"/>
          </w:tcPr>
          <w:p w14:paraId="08FA2E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0,106</w:t>
            </w:r>
          </w:p>
        </w:tc>
        <w:tc>
          <w:tcPr>
            <w:tcW w:w="708" w:type="dxa"/>
            <w:tcBorders>
              <w:top w:val="nil"/>
              <w:bottom w:val="nil"/>
              <w:right w:val="nil"/>
            </w:tcBorders>
            <w:shd w:val="clear" w:color="auto" w:fill="FFFFFF" w:themeFill="background1"/>
            <w:vAlign w:val="center"/>
          </w:tcPr>
          <w:p w14:paraId="00E60A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141DFAB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0,638</w:t>
            </w:r>
          </w:p>
        </w:tc>
        <w:tc>
          <w:tcPr>
            <w:tcW w:w="709" w:type="dxa"/>
            <w:tcBorders>
              <w:top w:val="nil"/>
              <w:left w:val="nil"/>
              <w:bottom w:val="nil"/>
              <w:right w:val="nil"/>
            </w:tcBorders>
            <w:shd w:val="clear" w:color="auto" w:fill="FFFFFF" w:themeFill="background1"/>
            <w:vAlign w:val="center"/>
          </w:tcPr>
          <w:p w14:paraId="5D27D0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5B6C9B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r>
      <w:tr w:rsidR="005C2162" w:rsidRPr="005C524D" w14:paraId="7F99226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8FD70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DCEB8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E991F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367100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43DE109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392E5D7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42C4B9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10180A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0562DF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3D1665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0,326</w:t>
            </w:r>
          </w:p>
        </w:tc>
        <w:tc>
          <w:tcPr>
            <w:tcW w:w="709" w:type="dxa"/>
            <w:tcBorders>
              <w:top w:val="nil"/>
              <w:left w:val="nil"/>
              <w:bottom w:val="nil"/>
            </w:tcBorders>
            <w:shd w:val="clear" w:color="auto" w:fill="F2F2F2" w:themeFill="background1" w:themeFillShade="F2"/>
            <w:vAlign w:val="center"/>
          </w:tcPr>
          <w:p w14:paraId="1F4B62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29FB8A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3201A9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04CEFA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136AB4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0,198</w:t>
            </w:r>
          </w:p>
        </w:tc>
      </w:tr>
      <w:tr w:rsidR="005C2162" w:rsidRPr="005C524D" w14:paraId="2F5504F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0C98A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ED737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1731F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888BCF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0,909</w:t>
            </w:r>
          </w:p>
        </w:tc>
        <w:tc>
          <w:tcPr>
            <w:tcW w:w="703" w:type="dxa"/>
            <w:tcBorders>
              <w:top w:val="nil"/>
              <w:left w:val="nil"/>
              <w:bottom w:val="nil"/>
              <w:right w:val="nil"/>
            </w:tcBorders>
            <w:shd w:val="clear" w:color="auto" w:fill="FFFFFF" w:themeFill="background1"/>
            <w:vAlign w:val="center"/>
          </w:tcPr>
          <w:p w14:paraId="50C5FD9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0,746</w:t>
            </w:r>
          </w:p>
        </w:tc>
        <w:tc>
          <w:tcPr>
            <w:tcW w:w="709" w:type="dxa"/>
            <w:tcBorders>
              <w:top w:val="nil"/>
              <w:left w:val="nil"/>
              <w:bottom w:val="nil"/>
              <w:right w:val="nil"/>
            </w:tcBorders>
            <w:shd w:val="clear" w:color="auto" w:fill="FFFFFF" w:themeFill="background1"/>
            <w:vAlign w:val="center"/>
          </w:tcPr>
          <w:p w14:paraId="569E43A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0,378</w:t>
            </w:r>
          </w:p>
        </w:tc>
        <w:tc>
          <w:tcPr>
            <w:tcW w:w="709" w:type="dxa"/>
            <w:tcBorders>
              <w:top w:val="nil"/>
              <w:left w:val="nil"/>
              <w:bottom w:val="nil"/>
            </w:tcBorders>
            <w:shd w:val="clear" w:color="auto" w:fill="FFFFFF" w:themeFill="background1"/>
            <w:vAlign w:val="center"/>
          </w:tcPr>
          <w:p w14:paraId="10952C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0,135</w:t>
            </w:r>
          </w:p>
        </w:tc>
        <w:tc>
          <w:tcPr>
            <w:tcW w:w="708" w:type="dxa"/>
            <w:tcBorders>
              <w:top w:val="nil"/>
              <w:bottom w:val="nil"/>
              <w:right w:val="nil"/>
            </w:tcBorders>
            <w:shd w:val="clear" w:color="auto" w:fill="FFFFFF" w:themeFill="background1"/>
            <w:vAlign w:val="center"/>
          </w:tcPr>
          <w:p w14:paraId="45E034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454827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7C183F1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0,364</w:t>
            </w:r>
          </w:p>
        </w:tc>
        <w:tc>
          <w:tcPr>
            <w:tcW w:w="709" w:type="dxa"/>
            <w:tcBorders>
              <w:top w:val="nil"/>
              <w:left w:val="nil"/>
              <w:bottom w:val="nil"/>
            </w:tcBorders>
            <w:shd w:val="clear" w:color="auto" w:fill="FFFFFF" w:themeFill="background1"/>
            <w:vAlign w:val="center"/>
          </w:tcPr>
          <w:p w14:paraId="49391C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0,133</w:t>
            </w:r>
          </w:p>
        </w:tc>
        <w:tc>
          <w:tcPr>
            <w:tcW w:w="708" w:type="dxa"/>
            <w:tcBorders>
              <w:top w:val="nil"/>
              <w:bottom w:val="nil"/>
              <w:right w:val="nil"/>
            </w:tcBorders>
            <w:shd w:val="clear" w:color="auto" w:fill="FFFFFF" w:themeFill="background1"/>
            <w:vAlign w:val="center"/>
          </w:tcPr>
          <w:p w14:paraId="2F1422A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0,869</w:t>
            </w:r>
          </w:p>
        </w:tc>
        <w:tc>
          <w:tcPr>
            <w:tcW w:w="709" w:type="dxa"/>
            <w:tcBorders>
              <w:top w:val="nil"/>
              <w:left w:val="nil"/>
              <w:bottom w:val="nil"/>
              <w:right w:val="nil"/>
            </w:tcBorders>
            <w:shd w:val="clear" w:color="auto" w:fill="FFFFFF" w:themeFill="background1"/>
            <w:vAlign w:val="center"/>
          </w:tcPr>
          <w:p w14:paraId="3282ED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0,743</w:t>
            </w:r>
          </w:p>
        </w:tc>
        <w:tc>
          <w:tcPr>
            <w:tcW w:w="709" w:type="dxa"/>
            <w:tcBorders>
              <w:top w:val="nil"/>
              <w:left w:val="nil"/>
              <w:bottom w:val="nil"/>
              <w:right w:val="nil"/>
            </w:tcBorders>
            <w:shd w:val="clear" w:color="auto" w:fill="FFFFFF" w:themeFill="background1"/>
            <w:vAlign w:val="center"/>
          </w:tcPr>
          <w:p w14:paraId="63E449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0,456</w:t>
            </w:r>
          </w:p>
        </w:tc>
        <w:tc>
          <w:tcPr>
            <w:tcW w:w="709" w:type="dxa"/>
            <w:tcBorders>
              <w:top w:val="nil"/>
              <w:left w:val="nil"/>
              <w:bottom w:val="nil"/>
              <w:right w:val="nil"/>
            </w:tcBorders>
            <w:shd w:val="clear" w:color="auto" w:fill="FFFFFF" w:themeFill="background1"/>
            <w:vAlign w:val="center"/>
          </w:tcPr>
          <w:p w14:paraId="47EB77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0,216</w:t>
            </w:r>
          </w:p>
        </w:tc>
      </w:tr>
      <w:tr w:rsidR="005C2162" w:rsidRPr="005C524D" w14:paraId="5BE8761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BABE4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C5A7C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66D10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1180B1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226DF0A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6EB72B0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03FBD5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6F2F4E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04EB6A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5666FD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tcBorders>
            <w:shd w:val="clear" w:color="auto" w:fill="F2F2F2" w:themeFill="background1" w:themeFillShade="F2"/>
            <w:vAlign w:val="center"/>
          </w:tcPr>
          <w:p w14:paraId="480C95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8" w:type="dxa"/>
            <w:tcBorders>
              <w:top w:val="nil"/>
              <w:bottom w:val="nil"/>
              <w:right w:val="nil"/>
            </w:tcBorders>
            <w:shd w:val="clear" w:color="auto" w:fill="F2F2F2" w:themeFill="background1" w:themeFillShade="F2"/>
            <w:vAlign w:val="center"/>
          </w:tcPr>
          <w:p w14:paraId="25D9A2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294626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032C9D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61B445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0,236</w:t>
            </w:r>
          </w:p>
        </w:tc>
      </w:tr>
      <w:tr w:rsidR="005C2162" w:rsidRPr="005C524D" w14:paraId="55158F8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00837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63441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DCDB7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81243B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0,950</w:t>
            </w:r>
          </w:p>
        </w:tc>
        <w:tc>
          <w:tcPr>
            <w:tcW w:w="703" w:type="dxa"/>
            <w:tcBorders>
              <w:top w:val="nil"/>
              <w:left w:val="nil"/>
              <w:bottom w:val="nil"/>
              <w:right w:val="nil"/>
            </w:tcBorders>
            <w:shd w:val="clear" w:color="auto" w:fill="FFFFFF" w:themeFill="background1"/>
            <w:vAlign w:val="center"/>
          </w:tcPr>
          <w:p w14:paraId="7FBD8FE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0,808</w:t>
            </w:r>
          </w:p>
        </w:tc>
        <w:tc>
          <w:tcPr>
            <w:tcW w:w="709" w:type="dxa"/>
            <w:tcBorders>
              <w:top w:val="nil"/>
              <w:left w:val="nil"/>
              <w:bottom w:val="nil"/>
              <w:right w:val="nil"/>
            </w:tcBorders>
            <w:shd w:val="clear" w:color="auto" w:fill="FFFFFF" w:themeFill="background1"/>
            <w:vAlign w:val="center"/>
          </w:tcPr>
          <w:p w14:paraId="2647C1B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0,384</w:t>
            </w:r>
          </w:p>
        </w:tc>
        <w:tc>
          <w:tcPr>
            <w:tcW w:w="709" w:type="dxa"/>
            <w:tcBorders>
              <w:top w:val="nil"/>
              <w:left w:val="nil"/>
              <w:bottom w:val="nil"/>
            </w:tcBorders>
            <w:shd w:val="clear" w:color="auto" w:fill="FFFFFF" w:themeFill="background1"/>
            <w:vAlign w:val="center"/>
          </w:tcPr>
          <w:p w14:paraId="29DEF6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0,103</w:t>
            </w:r>
          </w:p>
        </w:tc>
        <w:tc>
          <w:tcPr>
            <w:tcW w:w="708" w:type="dxa"/>
            <w:tcBorders>
              <w:top w:val="nil"/>
              <w:bottom w:val="nil"/>
              <w:right w:val="nil"/>
            </w:tcBorders>
            <w:shd w:val="clear" w:color="auto" w:fill="FFFFFF" w:themeFill="background1"/>
            <w:vAlign w:val="center"/>
          </w:tcPr>
          <w:p w14:paraId="6998CE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0,952</w:t>
            </w:r>
          </w:p>
        </w:tc>
        <w:tc>
          <w:tcPr>
            <w:tcW w:w="709" w:type="dxa"/>
            <w:tcBorders>
              <w:top w:val="nil"/>
              <w:left w:val="nil"/>
              <w:bottom w:val="nil"/>
              <w:right w:val="nil"/>
            </w:tcBorders>
            <w:shd w:val="clear" w:color="auto" w:fill="FFFFFF" w:themeFill="background1"/>
            <w:vAlign w:val="center"/>
          </w:tcPr>
          <w:p w14:paraId="2640D1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0,823</w:t>
            </w:r>
          </w:p>
        </w:tc>
        <w:tc>
          <w:tcPr>
            <w:tcW w:w="709" w:type="dxa"/>
            <w:tcBorders>
              <w:top w:val="nil"/>
              <w:left w:val="nil"/>
              <w:bottom w:val="nil"/>
              <w:right w:val="nil"/>
            </w:tcBorders>
            <w:shd w:val="clear" w:color="auto" w:fill="FFFFFF" w:themeFill="background1"/>
            <w:vAlign w:val="center"/>
          </w:tcPr>
          <w:p w14:paraId="1FB014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0,438</w:t>
            </w:r>
          </w:p>
        </w:tc>
        <w:tc>
          <w:tcPr>
            <w:tcW w:w="709" w:type="dxa"/>
            <w:tcBorders>
              <w:top w:val="nil"/>
              <w:left w:val="nil"/>
              <w:bottom w:val="nil"/>
            </w:tcBorders>
            <w:shd w:val="clear" w:color="auto" w:fill="FFFFFF" w:themeFill="background1"/>
            <w:vAlign w:val="center"/>
          </w:tcPr>
          <w:p w14:paraId="412179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0,158</w:t>
            </w:r>
          </w:p>
        </w:tc>
        <w:tc>
          <w:tcPr>
            <w:tcW w:w="708" w:type="dxa"/>
            <w:tcBorders>
              <w:top w:val="nil"/>
              <w:bottom w:val="nil"/>
              <w:right w:val="nil"/>
            </w:tcBorders>
            <w:shd w:val="clear" w:color="auto" w:fill="FFFFFF" w:themeFill="background1"/>
            <w:vAlign w:val="center"/>
          </w:tcPr>
          <w:p w14:paraId="3C3A98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0,899</w:t>
            </w:r>
          </w:p>
        </w:tc>
        <w:tc>
          <w:tcPr>
            <w:tcW w:w="709" w:type="dxa"/>
            <w:tcBorders>
              <w:top w:val="nil"/>
              <w:left w:val="nil"/>
              <w:bottom w:val="nil"/>
              <w:right w:val="nil"/>
            </w:tcBorders>
            <w:shd w:val="clear" w:color="auto" w:fill="FFFFFF" w:themeFill="background1"/>
            <w:vAlign w:val="center"/>
          </w:tcPr>
          <w:p w14:paraId="2EEB7A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1AC2211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247C715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0,253</w:t>
            </w:r>
          </w:p>
        </w:tc>
      </w:tr>
      <w:tr w:rsidR="005C2162" w:rsidRPr="005C524D" w14:paraId="7B6F7FF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72FA4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9C7A6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B421C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244862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49DB20E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768AAB5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40DD00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79644A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179671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019A17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9" w:type="dxa"/>
            <w:tcBorders>
              <w:top w:val="nil"/>
              <w:left w:val="nil"/>
              <w:bottom w:val="nil"/>
            </w:tcBorders>
            <w:shd w:val="clear" w:color="auto" w:fill="F2F2F2" w:themeFill="background1" w:themeFillShade="F2"/>
            <w:vAlign w:val="center"/>
          </w:tcPr>
          <w:p w14:paraId="0F7709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64A27E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48D25C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93CAE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37EC33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5CABB13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F8E20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79C2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1B05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3B2A2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0,617</w:t>
            </w:r>
          </w:p>
        </w:tc>
        <w:tc>
          <w:tcPr>
            <w:tcW w:w="703" w:type="dxa"/>
            <w:tcBorders>
              <w:top w:val="nil"/>
              <w:left w:val="nil"/>
              <w:bottom w:val="nil"/>
              <w:right w:val="nil"/>
            </w:tcBorders>
            <w:shd w:val="clear" w:color="auto" w:fill="FFFFFF" w:themeFill="background1"/>
            <w:vAlign w:val="center"/>
          </w:tcPr>
          <w:p w14:paraId="671DC7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0,518</w:t>
            </w:r>
          </w:p>
        </w:tc>
        <w:tc>
          <w:tcPr>
            <w:tcW w:w="709" w:type="dxa"/>
            <w:tcBorders>
              <w:top w:val="nil"/>
              <w:left w:val="nil"/>
              <w:bottom w:val="nil"/>
              <w:right w:val="nil"/>
            </w:tcBorders>
            <w:shd w:val="clear" w:color="auto" w:fill="FFFFFF" w:themeFill="background1"/>
            <w:vAlign w:val="center"/>
          </w:tcPr>
          <w:p w14:paraId="7C6B343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0,386</w:t>
            </w:r>
          </w:p>
        </w:tc>
        <w:tc>
          <w:tcPr>
            <w:tcW w:w="709" w:type="dxa"/>
            <w:tcBorders>
              <w:top w:val="nil"/>
              <w:left w:val="nil"/>
              <w:bottom w:val="nil"/>
            </w:tcBorders>
            <w:shd w:val="clear" w:color="auto" w:fill="FFFFFF" w:themeFill="background1"/>
            <w:vAlign w:val="center"/>
          </w:tcPr>
          <w:p w14:paraId="37BEF5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0,290</w:t>
            </w:r>
          </w:p>
        </w:tc>
        <w:tc>
          <w:tcPr>
            <w:tcW w:w="708" w:type="dxa"/>
            <w:tcBorders>
              <w:top w:val="nil"/>
              <w:bottom w:val="nil"/>
              <w:right w:val="nil"/>
            </w:tcBorders>
            <w:shd w:val="clear" w:color="auto" w:fill="FFFFFF" w:themeFill="background1"/>
            <w:vAlign w:val="center"/>
          </w:tcPr>
          <w:p w14:paraId="33E3C3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0,886</w:t>
            </w:r>
          </w:p>
        </w:tc>
        <w:tc>
          <w:tcPr>
            <w:tcW w:w="709" w:type="dxa"/>
            <w:tcBorders>
              <w:top w:val="nil"/>
              <w:left w:val="nil"/>
              <w:bottom w:val="nil"/>
              <w:right w:val="nil"/>
            </w:tcBorders>
            <w:shd w:val="clear" w:color="auto" w:fill="FFFFFF" w:themeFill="background1"/>
            <w:vAlign w:val="center"/>
          </w:tcPr>
          <w:p w14:paraId="43D543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0,558</w:t>
            </w:r>
          </w:p>
        </w:tc>
        <w:tc>
          <w:tcPr>
            <w:tcW w:w="709" w:type="dxa"/>
            <w:tcBorders>
              <w:top w:val="nil"/>
              <w:left w:val="nil"/>
              <w:bottom w:val="nil"/>
              <w:right w:val="nil"/>
            </w:tcBorders>
            <w:shd w:val="clear" w:color="auto" w:fill="FFFFFF" w:themeFill="background1"/>
            <w:vAlign w:val="center"/>
          </w:tcPr>
          <w:p w14:paraId="678EEF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0,214</w:t>
            </w:r>
          </w:p>
        </w:tc>
        <w:tc>
          <w:tcPr>
            <w:tcW w:w="709" w:type="dxa"/>
            <w:tcBorders>
              <w:top w:val="nil"/>
              <w:left w:val="nil"/>
              <w:bottom w:val="nil"/>
            </w:tcBorders>
            <w:shd w:val="clear" w:color="auto" w:fill="FFFFFF" w:themeFill="background1"/>
            <w:vAlign w:val="center"/>
          </w:tcPr>
          <w:p w14:paraId="7198B71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0,085</w:t>
            </w:r>
          </w:p>
        </w:tc>
        <w:tc>
          <w:tcPr>
            <w:tcW w:w="708" w:type="dxa"/>
            <w:tcBorders>
              <w:top w:val="nil"/>
              <w:bottom w:val="nil"/>
              <w:right w:val="nil"/>
            </w:tcBorders>
            <w:shd w:val="clear" w:color="auto" w:fill="FFFFFF" w:themeFill="background1"/>
            <w:vAlign w:val="center"/>
          </w:tcPr>
          <w:p w14:paraId="0AB4B7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0,725</w:t>
            </w:r>
          </w:p>
        </w:tc>
        <w:tc>
          <w:tcPr>
            <w:tcW w:w="709" w:type="dxa"/>
            <w:tcBorders>
              <w:top w:val="nil"/>
              <w:left w:val="nil"/>
              <w:bottom w:val="nil"/>
              <w:right w:val="nil"/>
            </w:tcBorders>
            <w:shd w:val="clear" w:color="auto" w:fill="FFFFFF" w:themeFill="background1"/>
            <w:vAlign w:val="center"/>
          </w:tcPr>
          <w:p w14:paraId="51EEF6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0,527</w:t>
            </w:r>
          </w:p>
        </w:tc>
        <w:tc>
          <w:tcPr>
            <w:tcW w:w="709" w:type="dxa"/>
            <w:tcBorders>
              <w:top w:val="nil"/>
              <w:left w:val="nil"/>
              <w:bottom w:val="nil"/>
              <w:right w:val="nil"/>
            </w:tcBorders>
            <w:shd w:val="clear" w:color="auto" w:fill="FFFFFF" w:themeFill="background1"/>
            <w:vAlign w:val="center"/>
          </w:tcPr>
          <w:p w14:paraId="5762DF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0,282</w:t>
            </w:r>
          </w:p>
        </w:tc>
        <w:tc>
          <w:tcPr>
            <w:tcW w:w="709" w:type="dxa"/>
            <w:tcBorders>
              <w:top w:val="nil"/>
              <w:left w:val="nil"/>
              <w:bottom w:val="nil"/>
              <w:right w:val="nil"/>
            </w:tcBorders>
            <w:shd w:val="clear" w:color="auto" w:fill="FFFFFF" w:themeFill="background1"/>
            <w:vAlign w:val="center"/>
          </w:tcPr>
          <w:p w14:paraId="0736CEE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r>
      <w:tr w:rsidR="005C2162" w:rsidRPr="005C524D" w14:paraId="75E4BBE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1BB0B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FADBE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775D8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F0B664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035E720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594A3D8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102757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50662B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7AA9EF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44D07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0,293</w:t>
            </w:r>
          </w:p>
        </w:tc>
        <w:tc>
          <w:tcPr>
            <w:tcW w:w="709" w:type="dxa"/>
            <w:tcBorders>
              <w:top w:val="nil"/>
              <w:left w:val="nil"/>
              <w:bottom w:val="nil"/>
            </w:tcBorders>
            <w:shd w:val="clear" w:color="auto" w:fill="F2F2F2" w:themeFill="background1" w:themeFillShade="F2"/>
            <w:vAlign w:val="center"/>
          </w:tcPr>
          <w:p w14:paraId="7A2886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0,110</w:t>
            </w:r>
          </w:p>
        </w:tc>
        <w:tc>
          <w:tcPr>
            <w:tcW w:w="708" w:type="dxa"/>
            <w:tcBorders>
              <w:top w:val="nil"/>
              <w:bottom w:val="nil"/>
              <w:right w:val="nil"/>
            </w:tcBorders>
            <w:shd w:val="clear" w:color="auto" w:fill="F2F2F2" w:themeFill="background1" w:themeFillShade="F2"/>
            <w:vAlign w:val="center"/>
          </w:tcPr>
          <w:p w14:paraId="7FC12A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308EE9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7595D0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0F5974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0,179</w:t>
            </w:r>
          </w:p>
        </w:tc>
      </w:tr>
      <w:tr w:rsidR="005C2162" w:rsidRPr="005C524D" w14:paraId="65DEDE6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309EF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F3026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4343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085C2D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0,891</w:t>
            </w:r>
          </w:p>
        </w:tc>
        <w:tc>
          <w:tcPr>
            <w:tcW w:w="703" w:type="dxa"/>
            <w:tcBorders>
              <w:top w:val="nil"/>
              <w:left w:val="nil"/>
              <w:bottom w:val="nil"/>
              <w:right w:val="nil"/>
            </w:tcBorders>
            <w:shd w:val="clear" w:color="auto" w:fill="FFFFFF" w:themeFill="background1"/>
            <w:vAlign w:val="center"/>
          </w:tcPr>
          <w:p w14:paraId="668F8B2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0,735</w:t>
            </w:r>
          </w:p>
        </w:tc>
        <w:tc>
          <w:tcPr>
            <w:tcW w:w="709" w:type="dxa"/>
            <w:tcBorders>
              <w:top w:val="nil"/>
              <w:left w:val="nil"/>
              <w:bottom w:val="nil"/>
              <w:right w:val="nil"/>
            </w:tcBorders>
            <w:shd w:val="clear" w:color="auto" w:fill="FFFFFF" w:themeFill="background1"/>
            <w:vAlign w:val="center"/>
          </w:tcPr>
          <w:p w14:paraId="2BDAAFC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0,432</w:t>
            </w:r>
          </w:p>
        </w:tc>
        <w:tc>
          <w:tcPr>
            <w:tcW w:w="709" w:type="dxa"/>
            <w:tcBorders>
              <w:top w:val="nil"/>
              <w:left w:val="nil"/>
              <w:bottom w:val="nil"/>
            </w:tcBorders>
            <w:shd w:val="clear" w:color="auto" w:fill="FFFFFF" w:themeFill="background1"/>
            <w:vAlign w:val="center"/>
          </w:tcPr>
          <w:p w14:paraId="7F9690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c>
          <w:tcPr>
            <w:tcW w:w="708" w:type="dxa"/>
            <w:tcBorders>
              <w:top w:val="nil"/>
              <w:bottom w:val="nil"/>
              <w:right w:val="nil"/>
            </w:tcBorders>
            <w:shd w:val="clear" w:color="auto" w:fill="FFFFFF" w:themeFill="background1"/>
            <w:vAlign w:val="center"/>
          </w:tcPr>
          <w:p w14:paraId="4E3560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0,958</w:t>
            </w:r>
          </w:p>
        </w:tc>
        <w:tc>
          <w:tcPr>
            <w:tcW w:w="709" w:type="dxa"/>
            <w:tcBorders>
              <w:top w:val="nil"/>
              <w:left w:val="nil"/>
              <w:bottom w:val="nil"/>
              <w:right w:val="nil"/>
            </w:tcBorders>
            <w:shd w:val="clear" w:color="auto" w:fill="FFFFFF" w:themeFill="background1"/>
            <w:vAlign w:val="center"/>
          </w:tcPr>
          <w:p w14:paraId="70C1D7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0,745</w:t>
            </w:r>
          </w:p>
        </w:tc>
        <w:tc>
          <w:tcPr>
            <w:tcW w:w="709" w:type="dxa"/>
            <w:tcBorders>
              <w:top w:val="nil"/>
              <w:left w:val="nil"/>
              <w:bottom w:val="nil"/>
              <w:right w:val="nil"/>
            </w:tcBorders>
            <w:shd w:val="clear" w:color="auto" w:fill="FFFFFF" w:themeFill="background1"/>
            <w:vAlign w:val="center"/>
          </w:tcPr>
          <w:p w14:paraId="5780738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0,336</w:t>
            </w:r>
          </w:p>
        </w:tc>
        <w:tc>
          <w:tcPr>
            <w:tcW w:w="709" w:type="dxa"/>
            <w:tcBorders>
              <w:top w:val="nil"/>
              <w:left w:val="nil"/>
              <w:bottom w:val="nil"/>
            </w:tcBorders>
            <w:shd w:val="clear" w:color="auto" w:fill="FFFFFF" w:themeFill="background1"/>
            <w:vAlign w:val="center"/>
          </w:tcPr>
          <w:p w14:paraId="75DD6B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0,121</w:t>
            </w:r>
          </w:p>
        </w:tc>
        <w:tc>
          <w:tcPr>
            <w:tcW w:w="708" w:type="dxa"/>
            <w:tcBorders>
              <w:top w:val="nil"/>
              <w:bottom w:val="nil"/>
              <w:right w:val="nil"/>
            </w:tcBorders>
            <w:shd w:val="clear" w:color="auto" w:fill="FFFFFF" w:themeFill="background1"/>
            <w:vAlign w:val="center"/>
          </w:tcPr>
          <w:p w14:paraId="4A6FC6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3D3191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31BA1B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0,428</w:t>
            </w:r>
          </w:p>
        </w:tc>
        <w:tc>
          <w:tcPr>
            <w:tcW w:w="709" w:type="dxa"/>
            <w:tcBorders>
              <w:top w:val="nil"/>
              <w:left w:val="nil"/>
              <w:bottom w:val="nil"/>
              <w:right w:val="nil"/>
            </w:tcBorders>
            <w:shd w:val="clear" w:color="auto" w:fill="FFFFFF" w:themeFill="background1"/>
            <w:vAlign w:val="center"/>
          </w:tcPr>
          <w:p w14:paraId="4BB47A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0,199</w:t>
            </w:r>
          </w:p>
        </w:tc>
      </w:tr>
      <w:tr w:rsidR="005C2162" w:rsidRPr="005C524D" w14:paraId="339AF6A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205F7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A07B3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47B22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2E79AC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0A28F3E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602175D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7EB31E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38B831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0D5DCB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6251A3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0,401</w:t>
            </w:r>
          </w:p>
        </w:tc>
        <w:tc>
          <w:tcPr>
            <w:tcW w:w="709" w:type="dxa"/>
            <w:tcBorders>
              <w:top w:val="nil"/>
              <w:left w:val="nil"/>
              <w:bottom w:val="nil"/>
            </w:tcBorders>
            <w:shd w:val="clear" w:color="auto" w:fill="F2F2F2" w:themeFill="background1" w:themeFillShade="F2"/>
            <w:vAlign w:val="center"/>
          </w:tcPr>
          <w:p w14:paraId="70F7B1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0,141</w:t>
            </w:r>
          </w:p>
        </w:tc>
        <w:tc>
          <w:tcPr>
            <w:tcW w:w="708" w:type="dxa"/>
            <w:tcBorders>
              <w:top w:val="nil"/>
              <w:bottom w:val="nil"/>
              <w:right w:val="nil"/>
            </w:tcBorders>
            <w:shd w:val="clear" w:color="auto" w:fill="F2F2F2" w:themeFill="background1" w:themeFillShade="F2"/>
            <w:vAlign w:val="center"/>
          </w:tcPr>
          <w:p w14:paraId="696D66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24F8C8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773CE7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769455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0,229</w:t>
            </w:r>
          </w:p>
        </w:tc>
      </w:tr>
      <w:tr w:rsidR="005C2162" w:rsidRPr="005C524D" w14:paraId="42C43F2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AF504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4BAF7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A273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A38873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0,958</w:t>
            </w:r>
          </w:p>
        </w:tc>
        <w:tc>
          <w:tcPr>
            <w:tcW w:w="703" w:type="dxa"/>
            <w:tcBorders>
              <w:top w:val="nil"/>
              <w:left w:val="nil"/>
              <w:bottom w:val="nil"/>
              <w:right w:val="nil"/>
            </w:tcBorders>
            <w:shd w:val="clear" w:color="auto" w:fill="FFFFFF" w:themeFill="background1"/>
            <w:vAlign w:val="center"/>
          </w:tcPr>
          <w:p w14:paraId="45A77D3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0,834</w:t>
            </w:r>
          </w:p>
        </w:tc>
        <w:tc>
          <w:tcPr>
            <w:tcW w:w="709" w:type="dxa"/>
            <w:tcBorders>
              <w:top w:val="nil"/>
              <w:left w:val="nil"/>
              <w:bottom w:val="nil"/>
              <w:right w:val="nil"/>
            </w:tcBorders>
            <w:shd w:val="clear" w:color="auto" w:fill="FFFFFF" w:themeFill="background1"/>
            <w:vAlign w:val="center"/>
          </w:tcPr>
          <w:p w14:paraId="457C01C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0,454</w:t>
            </w:r>
          </w:p>
        </w:tc>
        <w:tc>
          <w:tcPr>
            <w:tcW w:w="709" w:type="dxa"/>
            <w:tcBorders>
              <w:top w:val="nil"/>
              <w:left w:val="nil"/>
              <w:bottom w:val="nil"/>
            </w:tcBorders>
            <w:shd w:val="clear" w:color="auto" w:fill="FFFFFF" w:themeFill="background1"/>
            <w:vAlign w:val="center"/>
          </w:tcPr>
          <w:p w14:paraId="415CCB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0,159</w:t>
            </w:r>
          </w:p>
        </w:tc>
        <w:tc>
          <w:tcPr>
            <w:tcW w:w="708" w:type="dxa"/>
            <w:tcBorders>
              <w:top w:val="nil"/>
              <w:bottom w:val="nil"/>
              <w:right w:val="nil"/>
            </w:tcBorders>
            <w:shd w:val="clear" w:color="auto" w:fill="FFFFFF" w:themeFill="background1"/>
            <w:vAlign w:val="center"/>
          </w:tcPr>
          <w:p w14:paraId="1FF399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0,974</w:t>
            </w:r>
          </w:p>
        </w:tc>
        <w:tc>
          <w:tcPr>
            <w:tcW w:w="709" w:type="dxa"/>
            <w:tcBorders>
              <w:top w:val="nil"/>
              <w:left w:val="nil"/>
              <w:bottom w:val="nil"/>
              <w:right w:val="nil"/>
            </w:tcBorders>
            <w:shd w:val="clear" w:color="auto" w:fill="FFFFFF" w:themeFill="background1"/>
            <w:vAlign w:val="center"/>
          </w:tcPr>
          <w:p w14:paraId="5F57FC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0,843</w:t>
            </w:r>
          </w:p>
        </w:tc>
        <w:tc>
          <w:tcPr>
            <w:tcW w:w="709" w:type="dxa"/>
            <w:tcBorders>
              <w:top w:val="nil"/>
              <w:left w:val="nil"/>
              <w:bottom w:val="nil"/>
              <w:right w:val="nil"/>
            </w:tcBorders>
            <w:shd w:val="clear" w:color="auto" w:fill="FFFFFF" w:themeFill="background1"/>
            <w:vAlign w:val="center"/>
          </w:tcPr>
          <w:p w14:paraId="4D84D2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0,436</w:t>
            </w:r>
          </w:p>
        </w:tc>
        <w:tc>
          <w:tcPr>
            <w:tcW w:w="709" w:type="dxa"/>
            <w:tcBorders>
              <w:top w:val="nil"/>
              <w:left w:val="nil"/>
              <w:bottom w:val="nil"/>
            </w:tcBorders>
            <w:shd w:val="clear" w:color="auto" w:fill="FFFFFF" w:themeFill="background1"/>
            <w:vAlign w:val="center"/>
          </w:tcPr>
          <w:p w14:paraId="7B80396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0,154</w:t>
            </w:r>
          </w:p>
        </w:tc>
        <w:tc>
          <w:tcPr>
            <w:tcW w:w="708" w:type="dxa"/>
            <w:tcBorders>
              <w:top w:val="nil"/>
              <w:bottom w:val="nil"/>
              <w:right w:val="nil"/>
            </w:tcBorders>
            <w:shd w:val="clear" w:color="auto" w:fill="FFFFFF" w:themeFill="background1"/>
            <w:vAlign w:val="center"/>
          </w:tcPr>
          <w:p w14:paraId="012706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0,934</w:t>
            </w:r>
          </w:p>
        </w:tc>
        <w:tc>
          <w:tcPr>
            <w:tcW w:w="709" w:type="dxa"/>
            <w:tcBorders>
              <w:top w:val="nil"/>
              <w:left w:val="nil"/>
              <w:bottom w:val="nil"/>
              <w:right w:val="nil"/>
            </w:tcBorders>
            <w:shd w:val="clear" w:color="auto" w:fill="FFFFFF" w:themeFill="background1"/>
            <w:vAlign w:val="center"/>
          </w:tcPr>
          <w:p w14:paraId="51340D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54F492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459D68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0,248</w:t>
            </w:r>
          </w:p>
        </w:tc>
      </w:tr>
      <w:tr w:rsidR="005C2162" w:rsidRPr="005C524D" w14:paraId="0D7C6D3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DB7CA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EE942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5AF99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C9235E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702A60C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24D013F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5D9B3B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274899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72F87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657CA4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0,493</w:t>
            </w:r>
          </w:p>
        </w:tc>
        <w:tc>
          <w:tcPr>
            <w:tcW w:w="709" w:type="dxa"/>
            <w:tcBorders>
              <w:top w:val="nil"/>
              <w:left w:val="nil"/>
              <w:bottom w:val="nil"/>
            </w:tcBorders>
            <w:shd w:val="clear" w:color="auto" w:fill="F2F2F2" w:themeFill="background1" w:themeFillShade="F2"/>
            <w:vAlign w:val="center"/>
          </w:tcPr>
          <w:p w14:paraId="79BD7D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8" w:type="dxa"/>
            <w:tcBorders>
              <w:top w:val="nil"/>
              <w:bottom w:val="nil"/>
              <w:right w:val="nil"/>
            </w:tcBorders>
            <w:shd w:val="clear" w:color="auto" w:fill="F2F2F2" w:themeFill="background1" w:themeFillShade="F2"/>
            <w:vAlign w:val="center"/>
          </w:tcPr>
          <w:p w14:paraId="75922F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0438CF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128DC5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63CEBE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0,276</w:t>
            </w:r>
          </w:p>
        </w:tc>
      </w:tr>
      <w:tr w:rsidR="005C2162" w:rsidRPr="005C524D" w14:paraId="496623C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9769D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681BB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A014A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E867B0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0,980</w:t>
            </w:r>
          </w:p>
        </w:tc>
        <w:tc>
          <w:tcPr>
            <w:tcW w:w="703" w:type="dxa"/>
            <w:tcBorders>
              <w:top w:val="nil"/>
              <w:left w:val="nil"/>
              <w:bottom w:val="nil"/>
              <w:right w:val="nil"/>
            </w:tcBorders>
            <w:shd w:val="clear" w:color="auto" w:fill="FFFFFF" w:themeFill="background1"/>
            <w:vAlign w:val="center"/>
          </w:tcPr>
          <w:p w14:paraId="782BAD7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0,887</w:t>
            </w:r>
          </w:p>
        </w:tc>
        <w:tc>
          <w:tcPr>
            <w:tcW w:w="709" w:type="dxa"/>
            <w:tcBorders>
              <w:top w:val="nil"/>
              <w:left w:val="nil"/>
              <w:bottom w:val="nil"/>
              <w:right w:val="nil"/>
            </w:tcBorders>
            <w:shd w:val="clear" w:color="auto" w:fill="FFFFFF" w:themeFill="background1"/>
            <w:vAlign w:val="center"/>
          </w:tcPr>
          <w:p w14:paraId="3EAA7ED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0,468</w:t>
            </w:r>
          </w:p>
        </w:tc>
        <w:tc>
          <w:tcPr>
            <w:tcW w:w="709" w:type="dxa"/>
            <w:tcBorders>
              <w:top w:val="nil"/>
              <w:left w:val="nil"/>
              <w:bottom w:val="nil"/>
            </w:tcBorders>
            <w:shd w:val="clear" w:color="auto" w:fill="FFFFFF" w:themeFill="background1"/>
            <w:vAlign w:val="center"/>
          </w:tcPr>
          <w:p w14:paraId="2DD15C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c>
          <w:tcPr>
            <w:tcW w:w="708" w:type="dxa"/>
            <w:tcBorders>
              <w:top w:val="nil"/>
              <w:bottom w:val="nil"/>
              <w:right w:val="nil"/>
            </w:tcBorders>
            <w:shd w:val="clear" w:color="auto" w:fill="FFFFFF" w:themeFill="background1"/>
            <w:vAlign w:val="center"/>
          </w:tcPr>
          <w:p w14:paraId="53C7CC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0,980</w:t>
            </w:r>
          </w:p>
        </w:tc>
        <w:tc>
          <w:tcPr>
            <w:tcW w:w="709" w:type="dxa"/>
            <w:tcBorders>
              <w:top w:val="nil"/>
              <w:left w:val="nil"/>
              <w:bottom w:val="nil"/>
              <w:right w:val="nil"/>
            </w:tcBorders>
            <w:shd w:val="clear" w:color="auto" w:fill="FFFFFF" w:themeFill="background1"/>
            <w:vAlign w:val="center"/>
          </w:tcPr>
          <w:p w14:paraId="32FB6B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0,895</w:t>
            </w:r>
          </w:p>
        </w:tc>
        <w:tc>
          <w:tcPr>
            <w:tcW w:w="709" w:type="dxa"/>
            <w:tcBorders>
              <w:top w:val="nil"/>
              <w:left w:val="nil"/>
              <w:bottom w:val="nil"/>
              <w:right w:val="nil"/>
            </w:tcBorders>
            <w:shd w:val="clear" w:color="auto" w:fill="FFFFFF" w:themeFill="background1"/>
            <w:vAlign w:val="center"/>
          </w:tcPr>
          <w:p w14:paraId="724529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0,521</w:t>
            </w:r>
          </w:p>
        </w:tc>
        <w:tc>
          <w:tcPr>
            <w:tcW w:w="709" w:type="dxa"/>
            <w:tcBorders>
              <w:top w:val="nil"/>
              <w:left w:val="nil"/>
              <w:bottom w:val="nil"/>
            </w:tcBorders>
            <w:shd w:val="clear" w:color="auto" w:fill="FFFFFF" w:themeFill="background1"/>
            <w:vAlign w:val="center"/>
          </w:tcPr>
          <w:p w14:paraId="624300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0,186</w:t>
            </w:r>
          </w:p>
        </w:tc>
        <w:tc>
          <w:tcPr>
            <w:tcW w:w="708" w:type="dxa"/>
            <w:tcBorders>
              <w:top w:val="nil"/>
              <w:bottom w:val="nil"/>
              <w:right w:val="nil"/>
            </w:tcBorders>
            <w:shd w:val="clear" w:color="auto" w:fill="FFFFFF" w:themeFill="background1"/>
            <w:vAlign w:val="center"/>
          </w:tcPr>
          <w:p w14:paraId="3F6A9F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0,953</w:t>
            </w:r>
          </w:p>
        </w:tc>
        <w:tc>
          <w:tcPr>
            <w:tcW w:w="709" w:type="dxa"/>
            <w:tcBorders>
              <w:top w:val="nil"/>
              <w:left w:val="nil"/>
              <w:bottom w:val="nil"/>
              <w:right w:val="nil"/>
            </w:tcBorders>
            <w:shd w:val="clear" w:color="auto" w:fill="FFFFFF" w:themeFill="background1"/>
            <w:vAlign w:val="center"/>
          </w:tcPr>
          <w:p w14:paraId="7865AF3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0,884</w:t>
            </w:r>
          </w:p>
        </w:tc>
        <w:tc>
          <w:tcPr>
            <w:tcW w:w="709" w:type="dxa"/>
            <w:tcBorders>
              <w:top w:val="nil"/>
              <w:left w:val="nil"/>
              <w:bottom w:val="nil"/>
              <w:right w:val="nil"/>
            </w:tcBorders>
            <w:shd w:val="clear" w:color="auto" w:fill="FFFFFF" w:themeFill="background1"/>
            <w:vAlign w:val="center"/>
          </w:tcPr>
          <w:p w14:paraId="6FFF88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0,619</w:t>
            </w:r>
          </w:p>
        </w:tc>
        <w:tc>
          <w:tcPr>
            <w:tcW w:w="709" w:type="dxa"/>
            <w:tcBorders>
              <w:top w:val="nil"/>
              <w:left w:val="nil"/>
              <w:bottom w:val="nil"/>
              <w:right w:val="nil"/>
            </w:tcBorders>
            <w:shd w:val="clear" w:color="auto" w:fill="FFFFFF" w:themeFill="background1"/>
            <w:vAlign w:val="center"/>
          </w:tcPr>
          <w:p w14:paraId="392487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r>
      <w:tr w:rsidR="005C2162" w:rsidRPr="005C524D" w14:paraId="6C9DB74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E776E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6DAAD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E34C5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9998A3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6258ECA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087C6A4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280555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6FB840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A9726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63BD8E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tcBorders>
            <w:shd w:val="clear" w:color="auto" w:fill="F2F2F2" w:themeFill="background1" w:themeFillShade="F2"/>
            <w:vAlign w:val="center"/>
          </w:tcPr>
          <w:p w14:paraId="7A06BE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c>
          <w:tcPr>
            <w:tcW w:w="708" w:type="dxa"/>
            <w:tcBorders>
              <w:top w:val="nil"/>
              <w:bottom w:val="nil"/>
              <w:right w:val="nil"/>
            </w:tcBorders>
            <w:shd w:val="clear" w:color="auto" w:fill="F2F2F2" w:themeFill="background1" w:themeFillShade="F2"/>
            <w:vAlign w:val="center"/>
          </w:tcPr>
          <w:p w14:paraId="6FBAEC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711DA1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18C561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674211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0,182</w:t>
            </w:r>
          </w:p>
        </w:tc>
      </w:tr>
      <w:tr w:rsidR="005C2162" w:rsidRPr="005C524D" w14:paraId="3AB5632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98DA4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9F307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B79F2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06B421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0,938</w:t>
            </w:r>
          </w:p>
        </w:tc>
        <w:tc>
          <w:tcPr>
            <w:tcW w:w="703" w:type="dxa"/>
            <w:tcBorders>
              <w:top w:val="nil"/>
              <w:left w:val="nil"/>
              <w:bottom w:val="nil"/>
              <w:right w:val="nil"/>
            </w:tcBorders>
            <w:shd w:val="clear" w:color="auto" w:fill="FFFFFF" w:themeFill="background1"/>
            <w:vAlign w:val="center"/>
          </w:tcPr>
          <w:p w14:paraId="0DD2CA4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6AA653B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0,569</w:t>
            </w:r>
          </w:p>
        </w:tc>
        <w:tc>
          <w:tcPr>
            <w:tcW w:w="709" w:type="dxa"/>
            <w:tcBorders>
              <w:top w:val="nil"/>
              <w:left w:val="nil"/>
              <w:bottom w:val="nil"/>
            </w:tcBorders>
            <w:shd w:val="clear" w:color="auto" w:fill="FFFFFF" w:themeFill="background1"/>
            <w:vAlign w:val="center"/>
          </w:tcPr>
          <w:p w14:paraId="09E76C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0,361</w:t>
            </w:r>
          </w:p>
        </w:tc>
        <w:tc>
          <w:tcPr>
            <w:tcW w:w="708" w:type="dxa"/>
            <w:tcBorders>
              <w:top w:val="nil"/>
              <w:bottom w:val="nil"/>
              <w:right w:val="nil"/>
            </w:tcBorders>
            <w:shd w:val="clear" w:color="auto" w:fill="FFFFFF" w:themeFill="background1"/>
            <w:vAlign w:val="center"/>
          </w:tcPr>
          <w:p w14:paraId="0E4C7B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271F3F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0,811</w:t>
            </w:r>
          </w:p>
        </w:tc>
        <w:tc>
          <w:tcPr>
            <w:tcW w:w="709" w:type="dxa"/>
            <w:tcBorders>
              <w:top w:val="nil"/>
              <w:left w:val="nil"/>
              <w:bottom w:val="nil"/>
              <w:right w:val="nil"/>
            </w:tcBorders>
            <w:shd w:val="clear" w:color="auto" w:fill="FFFFFF" w:themeFill="background1"/>
            <w:vAlign w:val="center"/>
          </w:tcPr>
          <w:p w14:paraId="74C862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0,357</w:t>
            </w:r>
          </w:p>
        </w:tc>
        <w:tc>
          <w:tcPr>
            <w:tcW w:w="709" w:type="dxa"/>
            <w:tcBorders>
              <w:top w:val="nil"/>
              <w:left w:val="nil"/>
              <w:bottom w:val="nil"/>
            </w:tcBorders>
            <w:shd w:val="clear" w:color="auto" w:fill="FFFFFF" w:themeFill="background1"/>
            <w:vAlign w:val="center"/>
          </w:tcPr>
          <w:p w14:paraId="466603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0,125</w:t>
            </w:r>
          </w:p>
        </w:tc>
        <w:tc>
          <w:tcPr>
            <w:tcW w:w="708" w:type="dxa"/>
            <w:tcBorders>
              <w:top w:val="nil"/>
              <w:bottom w:val="nil"/>
              <w:right w:val="nil"/>
            </w:tcBorders>
            <w:shd w:val="clear" w:color="auto" w:fill="FFFFFF" w:themeFill="background1"/>
            <w:vAlign w:val="center"/>
          </w:tcPr>
          <w:p w14:paraId="52A71E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0,968</w:t>
            </w:r>
          </w:p>
        </w:tc>
        <w:tc>
          <w:tcPr>
            <w:tcW w:w="709" w:type="dxa"/>
            <w:tcBorders>
              <w:top w:val="nil"/>
              <w:left w:val="nil"/>
              <w:bottom w:val="nil"/>
              <w:right w:val="nil"/>
            </w:tcBorders>
            <w:shd w:val="clear" w:color="auto" w:fill="FFFFFF" w:themeFill="background1"/>
            <w:vAlign w:val="center"/>
          </w:tcPr>
          <w:p w14:paraId="705444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0,811</w:t>
            </w:r>
          </w:p>
        </w:tc>
        <w:tc>
          <w:tcPr>
            <w:tcW w:w="709" w:type="dxa"/>
            <w:tcBorders>
              <w:top w:val="nil"/>
              <w:left w:val="nil"/>
              <w:bottom w:val="nil"/>
              <w:right w:val="nil"/>
            </w:tcBorders>
            <w:shd w:val="clear" w:color="auto" w:fill="FFFFFF" w:themeFill="background1"/>
            <w:vAlign w:val="center"/>
          </w:tcPr>
          <w:p w14:paraId="6BC69A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0,457</w:t>
            </w:r>
          </w:p>
        </w:tc>
        <w:tc>
          <w:tcPr>
            <w:tcW w:w="709" w:type="dxa"/>
            <w:tcBorders>
              <w:top w:val="nil"/>
              <w:left w:val="nil"/>
              <w:bottom w:val="nil"/>
              <w:right w:val="nil"/>
            </w:tcBorders>
            <w:shd w:val="clear" w:color="auto" w:fill="FFFFFF" w:themeFill="background1"/>
            <w:vAlign w:val="center"/>
          </w:tcPr>
          <w:p w14:paraId="3D27CB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0,203</w:t>
            </w:r>
          </w:p>
        </w:tc>
      </w:tr>
      <w:tr w:rsidR="005C2162" w:rsidRPr="005C524D" w14:paraId="536ABA1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BA8CD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5D0DE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906B4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14195A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0C17AB1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030AA53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4A71C4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098CCE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79C7C2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7F8BBB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tcBorders>
            <w:shd w:val="clear" w:color="auto" w:fill="F2F2F2" w:themeFill="background1" w:themeFillShade="F2"/>
            <w:vAlign w:val="center"/>
          </w:tcPr>
          <w:p w14:paraId="2EB567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0,178</w:t>
            </w:r>
          </w:p>
        </w:tc>
        <w:tc>
          <w:tcPr>
            <w:tcW w:w="708" w:type="dxa"/>
            <w:tcBorders>
              <w:top w:val="nil"/>
              <w:bottom w:val="nil"/>
              <w:right w:val="nil"/>
            </w:tcBorders>
            <w:shd w:val="clear" w:color="auto" w:fill="F2F2F2" w:themeFill="background1" w:themeFillShade="F2"/>
            <w:vAlign w:val="center"/>
          </w:tcPr>
          <w:p w14:paraId="006036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0612ED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1F3A6F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1FC7EA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0,287</w:t>
            </w:r>
          </w:p>
        </w:tc>
      </w:tr>
      <w:tr w:rsidR="005C2162" w:rsidRPr="005C524D" w14:paraId="58B17E3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0710F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66EA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34D84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FEFFFC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3" w:type="dxa"/>
            <w:tcBorders>
              <w:top w:val="nil"/>
              <w:left w:val="nil"/>
              <w:bottom w:val="nil"/>
              <w:right w:val="nil"/>
            </w:tcBorders>
            <w:shd w:val="clear" w:color="auto" w:fill="FFFFFF" w:themeFill="background1"/>
            <w:vAlign w:val="center"/>
          </w:tcPr>
          <w:p w14:paraId="65349D8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2E8B55D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0,677</w:t>
            </w:r>
          </w:p>
        </w:tc>
        <w:tc>
          <w:tcPr>
            <w:tcW w:w="709" w:type="dxa"/>
            <w:tcBorders>
              <w:top w:val="nil"/>
              <w:left w:val="nil"/>
              <w:bottom w:val="nil"/>
            </w:tcBorders>
            <w:shd w:val="clear" w:color="auto" w:fill="FFFFFF" w:themeFill="background1"/>
            <w:vAlign w:val="center"/>
          </w:tcPr>
          <w:p w14:paraId="326852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0,310</w:t>
            </w:r>
          </w:p>
        </w:tc>
        <w:tc>
          <w:tcPr>
            <w:tcW w:w="708" w:type="dxa"/>
            <w:tcBorders>
              <w:top w:val="nil"/>
              <w:bottom w:val="nil"/>
              <w:right w:val="nil"/>
            </w:tcBorders>
            <w:shd w:val="clear" w:color="auto" w:fill="FFFFFF" w:themeFill="background1"/>
            <w:vAlign w:val="center"/>
          </w:tcPr>
          <w:p w14:paraId="672175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099BE3A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0,956</w:t>
            </w:r>
          </w:p>
        </w:tc>
        <w:tc>
          <w:tcPr>
            <w:tcW w:w="709" w:type="dxa"/>
            <w:tcBorders>
              <w:top w:val="nil"/>
              <w:left w:val="nil"/>
              <w:bottom w:val="nil"/>
              <w:right w:val="nil"/>
            </w:tcBorders>
            <w:shd w:val="clear" w:color="auto" w:fill="FFFFFF" w:themeFill="background1"/>
            <w:vAlign w:val="center"/>
          </w:tcPr>
          <w:p w14:paraId="3C7866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0,566</w:t>
            </w:r>
          </w:p>
        </w:tc>
        <w:tc>
          <w:tcPr>
            <w:tcW w:w="709" w:type="dxa"/>
            <w:tcBorders>
              <w:top w:val="nil"/>
              <w:left w:val="nil"/>
              <w:bottom w:val="nil"/>
            </w:tcBorders>
            <w:shd w:val="clear" w:color="auto" w:fill="FFFFFF" w:themeFill="background1"/>
            <w:vAlign w:val="center"/>
          </w:tcPr>
          <w:p w14:paraId="7213C7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0,193</w:t>
            </w:r>
          </w:p>
        </w:tc>
        <w:tc>
          <w:tcPr>
            <w:tcW w:w="708" w:type="dxa"/>
            <w:tcBorders>
              <w:top w:val="nil"/>
              <w:bottom w:val="nil"/>
              <w:right w:val="nil"/>
            </w:tcBorders>
            <w:shd w:val="clear" w:color="auto" w:fill="FFFFFF" w:themeFill="background1"/>
            <w:vAlign w:val="center"/>
          </w:tcPr>
          <w:p w14:paraId="7BC776E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2E29D6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161067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0E57C8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0,306</w:t>
            </w:r>
          </w:p>
        </w:tc>
      </w:tr>
      <w:tr w:rsidR="005C2162" w:rsidRPr="005C524D" w14:paraId="3A0332E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C4455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49024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8D254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7F2F48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3E9B6D6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6BC1EA0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093B08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38BEEB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0F6FC0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4D33BB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0,705</w:t>
            </w:r>
          </w:p>
        </w:tc>
        <w:tc>
          <w:tcPr>
            <w:tcW w:w="709" w:type="dxa"/>
            <w:tcBorders>
              <w:top w:val="nil"/>
              <w:left w:val="nil"/>
              <w:bottom w:val="nil"/>
            </w:tcBorders>
            <w:shd w:val="clear" w:color="auto" w:fill="F2F2F2" w:themeFill="background1" w:themeFillShade="F2"/>
            <w:vAlign w:val="center"/>
          </w:tcPr>
          <w:p w14:paraId="54A27B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0,247</w:t>
            </w:r>
          </w:p>
        </w:tc>
        <w:tc>
          <w:tcPr>
            <w:tcW w:w="708" w:type="dxa"/>
            <w:tcBorders>
              <w:top w:val="nil"/>
              <w:bottom w:val="nil"/>
              <w:right w:val="nil"/>
            </w:tcBorders>
            <w:shd w:val="clear" w:color="auto" w:fill="F2F2F2" w:themeFill="background1" w:themeFillShade="F2"/>
            <w:vAlign w:val="center"/>
          </w:tcPr>
          <w:p w14:paraId="785C8F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1EB51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0BB3F8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125AA1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0,381</w:t>
            </w:r>
          </w:p>
        </w:tc>
      </w:tr>
      <w:tr w:rsidR="005C2162" w:rsidRPr="005C524D" w14:paraId="066FC31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7C4A3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DAF3E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70ED0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E5B47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6EDFB95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17D69F0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0,741</w:t>
            </w:r>
          </w:p>
        </w:tc>
        <w:tc>
          <w:tcPr>
            <w:tcW w:w="709" w:type="dxa"/>
            <w:tcBorders>
              <w:top w:val="nil"/>
              <w:left w:val="nil"/>
              <w:bottom w:val="nil"/>
            </w:tcBorders>
            <w:shd w:val="clear" w:color="auto" w:fill="FFFFFF" w:themeFill="background1"/>
            <w:vAlign w:val="center"/>
          </w:tcPr>
          <w:p w14:paraId="1F9F36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0,277</w:t>
            </w:r>
          </w:p>
        </w:tc>
        <w:tc>
          <w:tcPr>
            <w:tcW w:w="708" w:type="dxa"/>
            <w:tcBorders>
              <w:top w:val="nil"/>
              <w:bottom w:val="nil"/>
              <w:right w:val="nil"/>
            </w:tcBorders>
            <w:shd w:val="clear" w:color="auto" w:fill="FFFFFF" w:themeFill="background1"/>
            <w:vAlign w:val="center"/>
          </w:tcPr>
          <w:p w14:paraId="3A09AB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2013DBE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34E764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0,716</w:t>
            </w:r>
          </w:p>
        </w:tc>
        <w:tc>
          <w:tcPr>
            <w:tcW w:w="709" w:type="dxa"/>
            <w:tcBorders>
              <w:top w:val="nil"/>
              <w:left w:val="nil"/>
              <w:bottom w:val="nil"/>
            </w:tcBorders>
            <w:shd w:val="clear" w:color="auto" w:fill="FFFFFF" w:themeFill="background1"/>
            <w:vAlign w:val="center"/>
          </w:tcPr>
          <w:p w14:paraId="2C0E89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0,261</w:t>
            </w:r>
          </w:p>
        </w:tc>
        <w:tc>
          <w:tcPr>
            <w:tcW w:w="708" w:type="dxa"/>
            <w:tcBorders>
              <w:top w:val="nil"/>
              <w:bottom w:val="nil"/>
              <w:right w:val="nil"/>
            </w:tcBorders>
            <w:shd w:val="clear" w:color="auto" w:fill="FFFFFF" w:themeFill="background1"/>
            <w:vAlign w:val="center"/>
          </w:tcPr>
          <w:p w14:paraId="44CC63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701946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14BE2D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0,807</w:t>
            </w:r>
          </w:p>
        </w:tc>
        <w:tc>
          <w:tcPr>
            <w:tcW w:w="709" w:type="dxa"/>
            <w:tcBorders>
              <w:top w:val="nil"/>
              <w:left w:val="nil"/>
              <w:bottom w:val="nil"/>
              <w:right w:val="nil"/>
            </w:tcBorders>
            <w:shd w:val="clear" w:color="auto" w:fill="FFFFFF" w:themeFill="background1"/>
            <w:vAlign w:val="center"/>
          </w:tcPr>
          <w:p w14:paraId="5EF55F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0,395</w:t>
            </w:r>
          </w:p>
        </w:tc>
      </w:tr>
      <w:tr w:rsidR="005C2162" w:rsidRPr="005C524D" w14:paraId="219B192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89C88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83317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B2229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88F2E3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37EC220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8E18B8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7FB1B9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6024EF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040EC4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5864F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0,811</w:t>
            </w:r>
          </w:p>
        </w:tc>
        <w:tc>
          <w:tcPr>
            <w:tcW w:w="709" w:type="dxa"/>
            <w:tcBorders>
              <w:top w:val="nil"/>
              <w:left w:val="nil"/>
              <w:bottom w:val="nil"/>
            </w:tcBorders>
            <w:shd w:val="clear" w:color="auto" w:fill="F2F2F2" w:themeFill="background1" w:themeFillShade="F2"/>
            <w:vAlign w:val="center"/>
          </w:tcPr>
          <w:p w14:paraId="4CB109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0,312</w:t>
            </w:r>
          </w:p>
        </w:tc>
        <w:tc>
          <w:tcPr>
            <w:tcW w:w="708" w:type="dxa"/>
            <w:tcBorders>
              <w:top w:val="nil"/>
              <w:bottom w:val="nil"/>
              <w:right w:val="nil"/>
            </w:tcBorders>
            <w:shd w:val="clear" w:color="auto" w:fill="F2F2F2" w:themeFill="background1" w:themeFillShade="F2"/>
            <w:vAlign w:val="center"/>
          </w:tcPr>
          <w:p w14:paraId="3EC54D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22DEE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72149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42FA91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0,464</w:t>
            </w:r>
          </w:p>
        </w:tc>
      </w:tr>
      <w:tr w:rsidR="005C2162" w:rsidRPr="005C524D" w14:paraId="3B11442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61FE1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017F5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237E6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590C15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5D56E2B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6944E08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0,784</w:t>
            </w:r>
          </w:p>
        </w:tc>
        <w:tc>
          <w:tcPr>
            <w:tcW w:w="709" w:type="dxa"/>
            <w:tcBorders>
              <w:top w:val="nil"/>
              <w:left w:val="nil"/>
              <w:bottom w:val="nil"/>
            </w:tcBorders>
            <w:shd w:val="clear" w:color="auto" w:fill="FFFFFF" w:themeFill="background1"/>
            <w:vAlign w:val="center"/>
          </w:tcPr>
          <w:p w14:paraId="12663E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0,252</w:t>
            </w:r>
          </w:p>
        </w:tc>
        <w:tc>
          <w:tcPr>
            <w:tcW w:w="708" w:type="dxa"/>
            <w:tcBorders>
              <w:top w:val="nil"/>
              <w:bottom w:val="nil"/>
              <w:right w:val="nil"/>
            </w:tcBorders>
            <w:shd w:val="clear" w:color="auto" w:fill="FFFFFF" w:themeFill="background1"/>
            <w:vAlign w:val="center"/>
          </w:tcPr>
          <w:p w14:paraId="776C72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166538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442760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tcBorders>
            <w:shd w:val="clear" w:color="auto" w:fill="FFFFFF" w:themeFill="background1"/>
            <w:vAlign w:val="center"/>
          </w:tcPr>
          <w:p w14:paraId="359D65B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0,326</w:t>
            </w:r>
          </w:p>
        </w:tc>
        <w:tc>
          <w:tcPr>
            <w:tcW w:w="708" w:type="dxa"/>
            <w:tcBorders>
              <w:top w:val="nil"/>
              <w:bottom w:val="nil"/>
              <w:right w:val="nil"/>
            </w:tcBorders>
            <w:shd w:val="clear" w:color="auto" w:fill="FFFFFF" w:themeFill="background1"/>
            <w:vAlign w:val="center"/>
          </w:tcPr>
          <w:p w14:paraId="7253C2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125671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19573F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4329F10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0,475</w:t>
            </w:r>
          </w:p>
        </w:tc>
      </w:tr>
    </w:tbl>
    <w:p w14:paraId="206F9FF9" w14:textId="77777777" w:rsidR="005C2162" w:rsidRPr="005C524D" w:rsidRDefault="005C2162" w:rsidP="005C2162">
      <w:pPr>
        <w:pStyle w:val="Titre1"/>
        <w:ind w:firstLine="709"/>
        <w:jc w:val="both"/>
        <w:rPr>
          <w:color w:val="000000" w:themeColor="text1"/>
        </w:rPr>
      </w:pPr>
    </w:p>
    <w:p w14:paraId="7558E234" w14:textId="77777777" w:rsidR="005C2162" w:rsidRPr="005C524D" w:rsidRDefault="005C2162" w:rsidP="005C2162">
      <w:pPr>
        <w:rPr>
          <w:rFonts w:ascii="Times New Roman" w:eastAsiaTheme="majorEastAsia" w:hAnsi="Times New Roman"/>
          <w:b/>
          <w:color w:val="000000" w:themeColor="text1"/>
          <w:sz w:val="24"/>
          <w:szCs w:val="24"/>
          <w:lang w:val="en-US"/>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57D89FE4"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6DEAE16B"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A4.4a</w:t>
            </w:r>
          </w:p>
          <w:p w14:paraId="66D6C1E0"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two groups are compared and samples are extracted from normal right skewed distributions.  </w:t>
            </w:r>
          </w:p>
        </w:tc>
      </w:tr>
      <w:tr w:rsidR="005C2162" w:rsidRPr="005C524D" w14:paraId="1F770A5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C7ACEC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E5BD08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35ADCC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6FD37D33"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44256DB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4D5369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29B865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537E52E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303F863E"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100DCAF3"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7C2F7842"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36209283"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6AEEFB7D"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6D32EDD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55DAF54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4C0134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653EA5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F4E3B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73BB0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7E625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5335AE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D687C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C81AC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55B1D2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21D31A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AAF76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87185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4C263BAA"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1AA16C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3DC889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515C5E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5FAC230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69C882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4C39F91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0,206</w:t>
            </w:r>
          </w:p>
        </w:tc>
        <w:tc>
          <w:tcPr>
            <w:tcW w:w="709" w:type="dxa"/>
            <w:tcBorders>
              <w:top w:val="single" w:sz="4" w:space="0" w:color="auto"/>
              <w:left w:val="nil"/>
              <w:bottom w:val="nil"/>
            </w:tcBorders>
            <w:shd w:val="clear" w:color="auto" w:fill="F2F2F2" w:themeFill="background1" w:themeFillShade="F2"/>
            <w:vAlign w:val="center"/>
          </w:tcPr>
          <w:p w14:paraId="6715BC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8" w:type="dxa"/>
            <w:tcBorders>
              <w:top w:val="single" w:sz="4" w:space="0" w:color="auto"/>
              <w:bottom w:val="nil"/>
              <w:right w:val="nil"/>
            </w:tcBorders>
            <w:shd w:val="clear" w:color="auto" w:fill="F2F2F2" w:themeFill="background1" w:themeFillShade="F2"/>
            <w:vAlign w:val="center"/>
          </w:tcPr>
          <w:p w14:paraId="47E975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623EAE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19AB04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tcBorders>
            <w:shd w:val="clear" w:color="auto" w:fill="F2F2F2" w:themeFill="background1" w:themeFillShade="F2"/>
            <w:vAlign w:val="center"/>
          </w:tcPr>
          <w:p w14:paraId="50DC4E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c>
          <w:tcPr>
            <w:tcW w:w="708" w:type="dxa"/>
            <w:tcBorders>
              <w:top w:val="single" w:sz="4" w:space="0" w:color="auto"/>
              <w:bottom w:val="nil"/>
              <w:right w:val="nil"/>
            </w:tcBorders>
            <w:shd w:val="clear" w:color="auto" w:fill="F2F2F2" w:themeFill="background1" w:themeFillShade="F2"/>
            <w:vAlign w:val="center"/>
          </w:tcPr>
          <w:p w14:paraId="2ECBCE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5BB57C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5C6C39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3EE401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r>
      <w:tr w:rsidR="005C2162" w:rsidRPr="005C524D" w14:paraId="56CC2B3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1CBBD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04301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594A6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2CF240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0,303</w:t>
            </w:r>
          </w:p>
        </w:tc>
        <w:tc>
          <w:tcPr>
            <w:tcW w:w="703" w:type="dxa"/>
            <w:tcBorders>
              <w:top w:val="nil"/>
              <w:left w:val="nil"/>
              <w:bottom w:val="nil"/>
              <w:right w:val="nil"/>
            </w:tcBorders>
            <w:shd w:val="clear" w:color="auto" w:fill="FFFFFF" w:themeFill="background1"/>
            <w:vAlign w:val="center"/>
          </w:tcPr>
          <w:p w14:paraId="5FA593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0,242</w:t>
            </w:r>
          </w:p>
        </w:tc>
        <w:tc>
          <w:tcPr>
            <w:tcW w:w="709" w:type="dxa"/>
            <w:tcBorders>
              <w:top w:val="nil"/>
              <w:left w:val="nil"/>
              <w:bottom w:val="nil"/>
              <w:right w:val="nil"/>
            </w:tcBorders>
            <w:shd w:val="clear" w:color="auto" w:fill="FFFFFF" w:themeFill="background1"/>
            <w:vAlign w:val="center"/>
          </w:tcPr>
          <w:p w14:paraId="6E21447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0,177</w:t>
            </w:r>
          </w:p>
        </w:tc>
        <w:tc>
          <w:tcPr>
            <w:tcW w:w="709" w:type="dxa"/>
            <w:tcBorders>
              <w:top w:val="nil"/>
              <w:left w:val="nil"/>
              <w:bottom w:val="nil"/>
            </w:tcBorders>
            <w:shd w:val="clear" w:color="auto" w:fill="FFFFFF" w:themeFill="background1"/>
            <w:vAlign w:val="center"/>
          </w:tcPr>
          <w:p w14:paraId="0D4BE69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0,173</w:t>
            </w:r>
          </w:p>
        </w:tc>
        <w:tc>
          <w:tcPr>
            <w:tcW w:w="708" w:type="dxa"/>
            <w:tcBorders>
              <w:top w:val="nil"/>
              <w:bottom w:val="nil"/>
              <w:right w:val="nil"/>
            </w:tcBorders>
            <w:shd w:val="clear" w:color="auto" w:fill="FFFFFF" w:themeFill="background1"/>
            <w:vAlign w:val="center"/>
          </w:tcPr>
          <w:p w14:paraId="33DAF2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718953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0,200</w:t>
            </w:r>
          </w:p>
        </w:tc>
        <w:tc>
          <w:tcPr>
            <w:tcW w:w="709" w:type="dxa"/>
            <w:tcBorders>
              <w:top w:val="nil"/>
              <w:left w:val="nil"/>
              <w:bottom w:val="nil"/>
              <w:right w:val="nil"/>
            </w:tcBorders>
            <w:shd w:val="clear" w:color="auto" w:fill="FFFFFF" w:themeFill="background1"/>
            <w:vAlign w:val="center"/>
          </w:tcPr>
          <w:p w14:paraId="3C4FAD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0,070</w:t>
            </w:r>
          </w:p>
        </w:tc>
        <w:tc>
          <w:tcPr>
            <w:tcW w:w="709" w:type="dxa"/>
            <w:tcBorders>
              <w:top w:val="nil"/>
              <w:left w:val="nil"/>
              <w:bottom w:val="nil"/>
            </w:tcBorders>
            <w:shd w:val="clear" w:color="auto" w:fill="FFFFFF" w:themeFill="background1"/>
            <w:vAlign w:val="center"/>
          </w:tcPr>
          <w:p w14:paraId="57D0AE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0,054</w:t>
            </w:r>
          </w:p>
        </w:tc>
        <w:tc>
          <w:tcPr>
            <w:tcW w:w="708" w:type="dxa"/>
            <w:tcBorders>
              <w:top w:val="nil"/>
              <w:bottom w:val="nil"/>
              <w:right w:val="nil"/>
            </w:tcBorders>
            <w:shd w:val="clear" w:color="auto" w:fill="FFFFFF" w:themeFill="background1"/>
            <w:vAlign w:val="center"/>
          </w:tcPr>
          <w:p w14:paraId="7BD557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429184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0,200</w:t>
            </w:r>
          </w:p>
        </w:tc>
        <w:tc>
          <w:tcPr>
            <w:tcW w:w="709" w:type="dxa"/>
            <w:tcBorders>
              <w:top w:val="nil"/>
              <w:left w:val="nil"/>
              <w:bottom w:val="nil"/>
              <w:right w:val="nil"/>
            </w:tcBorders>
            <w:shd w:val="clear" w:color="auto" w:fill="FFFFFF" w:themeFill="background1"/>
            <w:vAlign w:val="center"/>
          </w:tcPr>
          <w:p w14:paraId="6387B3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0,070</w:t>
            </w:r>
          </w:p>
        </w:tc>
        <w:tc>
          <w:tcPr>
            <w:tcW w:w="709" w:type="dxa"/>
            <w:tcBorders>
              <w:top w:val="nil"/>
              <w:left w:val="nil"/>
              <w:bottom w:val="nil"/>
              <w:right w:val="nil"/>
            </w:tcBorders>
            <w:shd w:val="clear" w:color="auto" w:fill="FFFFFF" w:themeFill="background1"/>
            <w:vAlign w:val="center"/>
          </w:tcPr>
          <w:p w14:paraId="67F255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0,054</w:t>
            </w:r>
          </w:p>
        </w:tc>
      </w:tr>
      <w:tr w:rsidR="005C2162" w:rsidRPr="005C524D" w14:paraId="278A29E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1A22D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5B1B5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D841C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044D99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3C5B95C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208E923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188B4E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0,089</w:t>
            </w:r>
          </w:p>
        </w:tc>
        <w:tc>
          <w:tcPr>
            <w:tcW w:w="708" w:type="dxa"/>
            <w:tcBorders>
              <w:top w:val="nil"/>
              <w:bottom w:val="nil"/>
              <w:right w:val="nil"/>
            </w:tcBorders>
            <w:shd w:val="clear" w:color="auto" w:fill="F2F2F2" w:themeFill="background1" w:themeFillShade="F2"/>
            <w:vAlign w:val="center"/>
          </w:tcPr>
          <w:p w14:paraId="335E93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E3AC2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3F4609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7CF731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322FC6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DEA03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458326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537AC2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4A620B7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A7572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6C323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7453C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630825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0,510</w:t>
            </w:r>
          </w:p>
        </w:tc>
        <w:tc>
          <w:tcPr>
            <w:tcW w:w="703" w:type="dxa"/>
            <w:tcBorders>
              <w:top w:val="nil"/>
              <w:left w:val="nil"/>
              <w:bottom w:val="nil"/>
              <w:right w:val="nil"/>
            </w:tcBorders>
            <w:shd w:val="clear" w:color="auto" w:fill="FFFFFF" w:themeFill="background1"/>
            <w:vAlign w:val="center"/>
          </w:tcPr>
          <w:p w14:paraId="0E0599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0,343</w:t>
            </w:r>
          </w:p>
        </w:tc>
        <w:tc>
          <w:tcPr>
            <w:tcW w:w="709" w:type="dxa"/>
            <w:tcBorders>
              <w:top w:val="nil"/>
              <w:left w:val="nil"/>
              <w:bottom w:val="nil"/>
              <w:right w:val="nil"/>
            </w:tcBorders>
            <w:shd w:val="clear" w:color="auto" w:fill="FFFFFF" w:themeFill="background1"/>
            <w:vAlign w:val="center"/>
          </w:tcPr>
          <w:p w14:paraId="07CE5AB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0,138</w:t>
            </w:r>
          </w:p>
        </w:tc>
        <w:tc>
          <w:tcPr>
            <w:tcW w:w="709" w:type="dxa"/>
            <w:tcBorders>
              <w:top w:val="nil"/>
              <w:left w:val="nil"/>
              <w:bottom w:val="nil"/>
            </w:tcBorders>
            <w:shd w:val="clear" w:color="auto" w:fill="FFFFFF" w:themeFill="background1"/>
            <w:vAlign w:val="center"/>
          </w:tcPr>
          <w:p w14:paraId="127A54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c>
          <w:tcPr>
            <w:tcW w:w="708" w:type="dxa"/>
            <w:tcBorders>
              <w:top w:val="nil"/>
              <w:bottom w:val="nil"/>
              <w:right w:val="nil"/>
            </w:tcBorders>
            <w:shd w:val="clear" w:color="auto" w:fill="FFFFFF" w:themeFill="background1"/>
            <w:vAlign w:val="center"/>
          </w:tcPr>
          <w:p w14:paraId="7A1ACD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714655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0,342</w:t>
            </w:r>
          </w:p>
        </w:tc>
        <w:tc>
          <w:tcPr>
            <w:tcW w:w="709" w:type="dxa"/>
            <w:tcBorders>
              <w:top w:val="nil"/>
              <w:left w:val="nil"/>
              <w:bottom w:val="nil"/>
              <w:right w:val="nil"/>
            </w:tcBorders>
            <w:shd w:val="clear" w:color="auto" w:fill="FFFFFF" w:themeFill="background1"/>
            <w:vAlign w:val="center"/>
          </w:tcPr>
          <w:p w14:paraId="324F2B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c>
          <w:tcPr>
            <w:tcW w:w="709" w:type="dxa"/>
            <w:tcBorders>
              <w:top w:val="nil"/>
              <w:left w:val="nil"/>
              <w:bottom w:val="nil"/>
            </w:tcBorders>
            <w:shd w:val="clear" w:color="auto" w:fill="FFFFFF" w:themeFill="background1"/>
            <w:vAlign w:val="center"/>
          </w:tcPr>
          <w:p w14:paraId="223AE7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0,060</w:t>
            </w:r>
          </w:p>
        </w:tc>
        <w:tc>
          <w:tcPr>
            <w:tcW w:w="708" w:type="dxa"/>
            <w:tcBorders>
              <w:top w:val="nil"/>
              <w:bottom w:val="nil"/>
              <w:right w:val="nil"/>
            </w:tcBorders>
            <w:shd w:val="clear" w:color="auto" w:fill="FFFFFF" w:themeFill="background1"/>
            <w:vAlign w:val="center"/>
          </w:tcPr>
          <w:p w14:paraId="48C39A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131051A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0,342</w:t>
            </w:r>
          </w:p>
        </w:tc>
        <w:tc>
          <w:tcPr>
            <w:tcW w:w="709" w:type="dxa"/>
            <w:tcBorders>
              <w:top w:val="nil"/>
              <w:left w:val="nil"/>
              <w:bottom w:val="nil"/>
              <w:right w:val="nil"/>
            </w:tcBorders>
            <w:shd w:val="clear" w:color="auto" w:fill="FFFFFF" w:themeFill="background1"/>
            <w:vAlign w:val="center"/>
          </w:tcPr>
          <w:p w14:paraId="741875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c>
          <w:tcPr>
            <w:tcW w:w="709" w:type="dxa"/>
            <w:tcBorders>
              <w:top w:val="nil"/>
              <w:left w:val="nil"/>
              <w:bottom w:val="nil"/>
              <w:right w:val="nil"/>
            </w:tcBorders>
            <w:shd w:val="clear" w:color="auto" w:fill="FFFFFF" w:themeFill="background1"/>
            <w:vAlign w:val="center"/>
          </w:tcPr>
          <w:p w14:paraId="695A5B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0,060</w:t>
            </w:r>
          </w:p>
        </w:tc>
      </w:tr>
      <w:tr w:rsidR="005C2162" w:rsidRPr="005C524D" w14:paraId="75B1E24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E5E56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41732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8EC7D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39693D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22B2E69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4444106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0,146</w:t>
            </w:r>
          </w:p>
        </w:tc>
        <w:tc>
          <w:tcPr>
            <w:tcW w:w="709" w:type="dxa"/>
            <w:tcBorders>
              <w:top w:val="nil"/>
              <w:left w:val="nil"/>
              <w:bottom w:val="nil"/>
            </w:tcBorders>
            <w:shd w:val="clear" w:color="auto" w:fill="F2F2F2" w:themeFill="background1" w:themeFillShade="F2"/>
            <w:vAlign w:val="center"/>
          </w:tcPr>
          <w:p w14:paraId="023552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52BB00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6B2137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744C18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264812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35ECFE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5FE354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2F3F4E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2AB4D0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r>
      <w:tr w:rsidR="005C2162" w:rsidRPr="005C524D" w14:paraId="3C5CB8B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4429F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FF05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47BDE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1A5C0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0,617</w:t>
            </w:r>
          </w:p>
        </w:tc>
        <w:tc>
          <w:tcPr>
            <w:tcW w:w="703" w:type="dxa"/>
            <w:tcBorders>
              <w:top w:val="nil"/>
              <w:left w:val="nil"/>
              <w:bottom w:val="nil"/>
              <w:right w:val="nil"/>
            </w:tcBorders>
            <w:shd w:val="clear" w:color="auto" w:fill="FFFFFF" w:themeFill="background1"/>
            <w:vAlign w:val="center"/>
          </w:tcPr>
          <w:p w14:paraId="014A4A5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0,405</w:t>
            </w:r>
          </w:p>
        </w:tc>
        <w:tc>
          <w:tcPr>
            <w:tcW w:w="709" w:type="dxa"/>
            <w:tcBorders>
              <w:top w:val="nil"/>
              <w:left w:val="nil"/>
              <w:bottom w:val="nil"/>
              <w:right w:val="nil"/>
            </w:tcBorders>
            <w:shd w:val="clear" w:color="auto" w:fill="FFFFFF" w:themeFill="background1"/>
            <w:vAlign w:val="center"/>
          </w:tcPr>
          <w:p w14:paraId="1A11FF5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9" w:type="dxa"/>
            <w:tcBorders>
              <w:top w:val="nil"/>
              <w:left w:val="nil"/>
              <w:bottom w:val="nil"/>
            </w:tcBorders>
            <w:shd w:val="clear" w:color="auto" w:fill="FFFFFF" w:themeFill="background1"/>
            <w:vAlign w:val="center"/>
          </w:tcPr>
          <w:p w14:paraId="3F7D4E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0,032</w:t>
            </w:r>
          </w:p>
        </w:tc>
        <w:tc>
          <w:tcPr>
            <w:tcW w:w="708" w:type="dxa"/>
            <w:tcBorders>
              <w:top w:val="nil"/>
              <w:bottom w:val="nil"/>
              <w:right w:val="nil"/>
            </w:tcBorders>
            <w:shd w:val="clear" w:color="auto" w:fill="FFFFFF" w:themeFill="background1"/>
            <w:vAlign w:val="center"/>
          </w:tcPr>
          <w:p w14:paraId="452721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094F0A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0,408</w:t>
            </w:r>
          </w:p>
        </w:tc>
        <w:tc>
          <w:tcPr>
            <w:tcW w:w="709" w:type="dxa"/>
            <w:tcBorders>
              <w:top w:val="nil"/>
              <w:left w:val="nil"/>
              <w:bottom w:val="nil"/>
              <w:right w:val="nil"/>
            </w:tcBorders>
            <w:shd w:val="clear" w:color="auto" w:fill="FFFFFF" w:themeFill="background1"/>
            <w:vAlign w:val="center"/>
          </w:tcPr>
          <w:p w14:paraId="3861F1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0,189</w:t>
            </w:r>
          </w:p>
        </w:tc>
        <w:tc>
          <w:tcPr>
            <w:tcW w:w="709" w:type="dxa"/>
            <w:tcBorders>
              <w:top w:val="nil"/>
              <w:left w:val="nil"/>
              <w:bottom w:val="nil"/>
            </w:tcBorders>
            <w:shd w:val="clear" w:color="auto" w:fill="FFFFFF" w:themeFill="background1"/>
            <w:vAlign w:val="center"/>
          </w:tcPr>
          <w:p w14:paraId="2072BE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c>
          <w:tcPr>
            <w:tcW w:w="708" w:type="dxa"/>
            <w:tcBorders>
              <w:top w:val="nil"/>
              <w:bottom w:val="nil"/>
              <w:right w:val="nil"/>
            </w:tcBorders>
            <w:shd w:val="clear" w:color="auto" w:fill="FFFFFF" w:themeFill="background1"/>
            <w:vAlign w:val="center"/>
          </w:tcPr>
          <w:p w14:paraId="6D15A3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72241E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0,408</w:t>
            </w:r>
          </w:p>
        </w:tc>
        <w:tc>
          <w:tcPr>
            <w:tcW w:w="709" w:type="dxa"/>
            <w:tcBorders>
              <w:top w:val="nil"/>
              <w:left w:val="nil"/>
              <w:bottom w:val="nil"/>
              <w:right w:val="nil"/>
            </w:tcBorders>
            <w:shd w:val="clear" w:color="auto" w:fill="FFFFFF" w:themeFill="background1"/>
            <w:vAlign w:val="center"/>
          </w:tcPr>
          <w:p w14:paraId="6EC218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0,189</w:t>
            </w:r>
          </w:p>
        </w:tc>
        <w:tc>
          <w:tcPr>
            <w:tcW w:w="709" w:type="dxa"/>
            <w:tcBorders>
              <w:top w:val="nil"/>
              <w:left w:val="nil"/>
              <w:bottom w:val="nil"/>
              <w:right w:val="nil"/>
            </w:tcBorders>
            <w:shd w:val="clear" w:color="auto" w:fill="FFFFFF" w:themeFill="background1"/>
            <w:vAlign w:val="center"/>
          </w:tcPr>
          <w:p w14:paraId="273F24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r>
      <w:tr w:rsidR="005C2162" w:rsidRPr="005C524D" w14:paraId="2FF1A03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C27AF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988A6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A6FEF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33A5C5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60F64E3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6422E26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0,131</w:t>
            </w:r>
          </w:p>
        </w:tc>
        <w:tc>
          <w:tcPr>
            <w:tcW w:w="709" w:type="dxa"/>
            <w:tcBorders>
              <w:top w:val="nil"/>
              <w:left w:val="nil"/>
              <w:bottom w:val="nil"/>
            </w:tcBorders>
            <w:shd w:val="clear" w:color="auto" w:fill="F2F2F2" w:themeFill="background1" w:themeFillShade="F2"/>
            <w:vAlign w:val="center"/>
          </w:tcPr>
          <w:p w14:paraId="295373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0,031</w:t>
            </w:r>
          </w:p>
        </w:tc>
        <w:tc>
          <w:tcPr>
            <w:tcW w:w="708" w:type="dxa"/>
            <w:tcBorders>
              <w:top w:val="nil"/>
              <w:bottom w:val="nil"/>
              <w:right w:val="nil"/>
            </w:tcBorders>
            <w:shd w:val="clear" w:color="auto" w:fill="F2F2F2" w:themeFill="background1" w:themeFillShade="F2"/>
            <w:vAlign w:val="center"/>
          </w:tcPr>
          <w:p w14:paraId="01880A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5AFD67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4672D3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tcBorders>
            <w:shd w:val="clear" w:color="auto" w:fill="F2F2F2" w:themeFill="background1" w:themeFillShade="F2"/>
            <w:vAlign w:val="center"/>
          </w:tcPr>
          <w:p w14:paraId="3E2682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667C4E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49DD35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46476E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3D70EA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r>
      <w:tr w:rsidR="005C2162" w:rsidRPr="005C524D" w14:paraId="5D83333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39C9C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3BF6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6C69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0F043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0,680</w:t>
            </w:r>
          </w:p>
        </w:tc>
        <w:tc>
          <w:tcPr>
            <w:tcW w:w="703" w:type="dxa"/>
            <w:tcBorders>
              <w:top w:val="nil"/>
              <w:left w:val="nil"/>
              <w:bottom w:val="nil"/>
              <w:right w:val="nil"/>
            </w:tcBorders>
            <w:shd w:val="clear" w:color="auto" w:fill="FFFFFF" w:themeFill="background1"/>
            <w:vAlign w:val="center"/>
          </w:tcPr>
          <w:p w14:paraId="4E2243E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13946B3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0,105</w:t>
            </w:r>
          </w:p>
        </w:tc>
        <w:tc>
          <w:tcPr>
            <w:tcW w:w="709" w:type="dxa"/>
            <w:tcBorders>
              <w:top w:val="nil"/>
              <w:left w:val="nil"/>
              <w:bottom w:val="nil"/>
            </w:tcBorders>
            <w:shd w:val="clear" w:color="auto" w:fill="FFFFFF" w:themeFill="background1"/>
            <w:vAlign w:val="center"/>
          </w:tcPr>
          <w:p w14:paraId="3FE1AC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0,017</w:t>
            </w:r>
          </w:p>
        </w:tc>
        <w:tc>
          <w:tcPr>
            <w:tcW w:w="708" w:type="dxa"/>
            <w:tcBorders>
              <w:top w:val="nil"/>
              <w:bottom w:val="nil"/>
              <w:right w:val="nil"/>
            </w:tcBorders>
            <w:shd w:val="clear" w:color="auto" w:fill="FFFFFF" w:themeFill="background1"/>
            <w:vAlign w:val="center"/>
          </w:tcPr>
          <w:p w14:paraId="4F94C8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19EBFC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0D4CC3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0,238</w:t>
            </w:r>
          </w:p>
        </w:tc>
        <w:tc>
          <w:tcPr>
            <w:tcW w:w="709" w:type="dxa"/>
            <w:tcBorders>
              <w:top w:val="nil"/>
              <w:left w:val="nil"/>
              <w:bottom w:val="nil"/>
            </w:tcBorders>
            <w:shd w:val="clear" w:color="auto" w:fill="FFFFFF" w:themeFill="background1"/>
            <w:vAlign w:val="center"/>
          </w:tcPr>
          <w:p w14:paraId="54F68B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8" w:type="dxa"/>
            <w:tcBorders>
              <w:top w:val="nil"/>
              <w:bottom w:val="nil"/>
              <w:right w:val="nil"/>
            </w:tcBorders>
            <w:shd w:val="clear" w:color="auto" w:fill="FFFFFF" w:themeFill="background1"/>
            <w:vAlign w:val="center"/>
          </w:tcPr>
          <w:p w14:paraId="11491B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3CB868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0997C6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0,238</w:t>
            </w:r>
          </w:p>
        </w:tc>
        <w:tc>
          <w:tcPr>
            <w:tcW w:w="709" w:type="dxa"/>
            <w:tcBorders>
              <w:top w:val="nil"/>
              <w:left w:val="nil"/>
              <w:bottom w:val="nil"/>
              <w:right w:val="nil"/>
            </w:tcBorders>
            <w:shd w:val="clear" w:color="auto" w:fill="FFFFFF" w:themeFill="background1"/>
            <w:vAlign w:val="center"/>
          </w:tcPr>
          <w:p w14:paraId="1E9F3A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r>
      <w:tr w:rsidR="005C2162" w:rsidRPr="005C524D" w14:paraId="7EDD0D9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D5139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02504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72619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BAE993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743922F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4EFFDA0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0,250</w:t>
            </w:r>
          </w:p>
        </w:tc>
        <w:tc>
          <w:tcPr>
            <w:tcW w:w="709" w:type="dxa"/>
            <w:tcBorders>
              <w:top w:val="nil"/>
              <w:left w:val="nil"/>
              <w:bottom w:val="nil"/>
            </w:tcBorders>
            <w:shd w:val="clear" w:color="auto" w:fill="F2F2F2" w:themeFill="background1" w:themeFillShade="F2"/>
            <w:vAlign w:val="center"/>
          </w:tcPr>
          <w:p w14:paraId="485B95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0,201</w:t>
            </w:r>
          </w:p>
        </w:tc>
        <w:tc>
          <w:tcPr>
            <w:tcW w:w="708" w:type="dxa"/>
            <w:tcBorders>
              <w:top w:val="nil"/>
              <w:bottom w:val="nil"/>
              <w:right w:val="nil"/>
            </w:tcBorders>
            <w:shd w:val="clear" w:color="auto" w:fill="F2F2F2" w:themeFill="background1" w:themeFillShade="F2"/>
            <w:vAlign w:val="center"/>
          </w:tcPr>
          <w:p w14:paraId="7C7F9B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467702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5EB8A3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tcBorders>
            <w:shd w:val="clear" w:color="auto" w:fill="F2F2F2" w:themeFill="background1" w:themeFillShade="F2"/>
            <w:vAlign w:val="center"/>
          </w:tcPr>
          <w:p w14:paraId="6C57F3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052811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6D274C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179F65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58F660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r>
      <w:tr w:rsidR="005C2162" w:rsidRPr="005C524D" w14:paraId="021A23C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15FEA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7AF0A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123DE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82C91C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0,432</w:t>
            </w:r>
          </w:p>
        </w:tc>
        <w:tc>
          <w:tcPr>
            <w:tcW w:w="703" w:type="dxa"/>
            <w:tcBorders>
              <w:top w:val="nil"/>
              <w:left w:val="nil"/>
              <w:bottom w:val="nil"/>
              <w:right w:val="nil"/>
            </w:tcBorders>
            <w:shd w:val="clear" w:color="auto" w:fill="FFFFFF" w:themeFill="background1"/>
            <w:vAlign w:val="center"/>
          </w:tcPr>
          <w:p w14:paraId="30E14B0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0,340</w:t>
            </w:r>
          </w:p>
        </w:tc>
        <w:tc>
          <w:tcPr>
            <w:tcW w:w="709" w:type="dxa"/>
            <w:tcBorders>
              <w:top w:val="nil"/>
              <w:left w:val="nil"/>
              <w:bottom w:val="nil"/>
              <w:right w:val="nil"/>
            </w:tcBorders>
            <w:shd w:val="clear" w:color="auto" w:fill="FFFFFF" w:themeFill="background1"/>
            <w:vAlign w:val="center"/>
          </w:tcPr>
          <w:p w14:paraId="4E08D75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0,223</w:t>
            </w:r>
          </w:p>
        </w:tc>
        <w:tc>
          <w:tcPr>
            <w:tcW w:w="709" w:type="dxa"/>
            <w:tcBorders>
              <w:top w:val="nil"/>
              <w:left w:val="nil"/>
              <w:bottom w:val="nil"/>
            </w:tcBorders>
            <w:shd w:val="clear" w:color="auto" w:fill="FFFFFF" w:themeFill="background1"/>
            <w:vAlign w:val="center"/>
          </w:tcPr>
          <w:p w14:paraId="4439DF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0,180</w:t>
            </w:r>
          </w:p>
        </w:tc>
        <w:tc>
          <w:tcPr>
            <w:tcW w:w="708" w:type="dxa"/>
            <w:tcBorders>
              <w:top w:val="nil"/>
              <w:bottom w:val="nil"/>
              <w:right w:val="nil"/>
            </w:tcBorders>
            <w:shd w:val="clear" w:color="auto" w:fill="FFFFFF" w:themeFill="background1"/>
            <w:vAlign w:val="center"/>
          </w:tcPr>
          <w:p w14:paraId="7B31A3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3A4C981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0,313</w:t>
            </w:r>
          </w:p>
        </w:tc>
        <w:tc>
          <w:tcPr>
            <w:tcW w:w="709" w:type="dxa"/>
            <w:tcBorders>
              <w:top w:val="nil"/>
              <w:left w:val="nil"/>
              <w:bottom w:val="nil"/>
              <w:right w:val="nil"/>
            </w:tcBorders>
            <w:shd w:val="clear" w:color="auto" w:fill="FFFFFF" w:themeFill="background1"/>
            <w:vAlign w:val="center"/>
          </w:tcPr>
          <w:p w14:paraId="27734F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0,098</w:t>
            </w:r>
          </w:p>
        </w:tc>
        <w:tc>
          <w:tcPr>
            <w:tcW w:w="709" w:type="dxa"/>
            <w:tcBorders>
              <w:top w:val="nil"/>
              <w:left w:val="nil"/>
              <w:bottom w:val="nil"/>
            </w:tcBorders>
            <w:shd w:val="clear" w:color="auto" w:fill="FFFFFF" w:themeFill="background1"/>
            <w:vAlign w:val="center"/>
          </w:tcPr>
          <w:p w14:paraId="0DB01F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0,055</w:t>
            </w:r>
          </w:p>
        </w:tc>
        <w:tc>
          <w:tcPr>
            <w:tcW w:w="708" w:type="dxa"/>
            <w:tcBorders>
              <w:top w:val="nil"/>
              <w:bottom w:val="nil"/>
              <w:right w:val="nil"/>
            </w:tcBorders>
            <w:shd w:val="clear" w:color="auto" w:fill="FFFFFF" w:themeFill="background1"/>
            <w:vAlign w:val="center"/>
          </w:tcPr>
          <w:p w14:paraId="38B167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08DE11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0,313</w:t>
            </w:r>
          </w:p>
        </w:tc>
        <w:tc>
          <w:tcPr>
            <w:tcW w:w="709" w:type="dxa"/>
            <w:tcBorders>
              <w:top w:val="nil"/>
              <w:left w:val="nil"/>
              <w:bottom w:val="nil"/>
              <w:right w:val="nil"/>
            </w:tcBorders>
            <w:shd w:val="clear" w:color="auto" w:fill="FFFFFF" w:themeFill="background1"/>
            <w:vAlign w:val="center"/>
          </w:tcPr>
          <w:p w14:paraId="4A3FB8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0,098</w:t>
            </w:r>
          </w:p>
        </w:tc>
        <w:tc>
          <w:tcPr>
            <w:tcW w:w="709" w:type="dxa"/>
            <w:tcBorders>
              <w:top w:val="nil"/>
              <w:left w:val="nil"/>
              <w:bottom w:val="nil"/>
              <w:right w:val="nil"/>
            </w:tcBorders>
            <w:shd w:val="clear" w:color="auto" w:fill="FFFFFF" w:themeFill="background1"/>
            <w:vAlign w:val="center"/>
          </w:tcPr>
          <w:p w14:paraId="098D058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0,055</w:t>
            </w:r>
          </w:p>
        </w:tc>
      </w:tr>
      <w:tr w:rsidR="005C2162" w:rsidRPr="005C524D" w14:paraId="14BC6F9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FDB35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7B18F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1C827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6A0494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4E289C6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704492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0,227</w:t>
            </w:r>
          </w:p>
        </w:tc>
        <w:tc>
          <w:tcPr>
            <w:tcW w:w="709" w:type="dxa"/>
            <w:tcBorders>
              <w:top w:val="nil"/>
              <w:left w:val="nil"/>
              <w:bottom w:val="nil"/>
            </w:tcBorders>
            <w:shd w:val="clear" w:color="auto" w:fill="F2F2F2" w:themeFill="background1" w:themeFillShade="F2"/>
            <w:vAlign w:val="center"/>
          </w:tcPr>
          <w:p w14:paraId="4A76FF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0,105</w:t>
            </w:r>
          </w:p>
        </w:tc>
        <w:tc>
          <w:tcPr>
            <w:tcW w:w="708" w:type="dxa"/>
            <w:tcBorders>
              <w:top w:val="nil"/>
              <w:bottom w:val="nil"/>
              <w:right w:val="nil"/>
            </w:tcBorders>
            <w:shd w:val="clear" w:color="auto" w:fill="F2F2F2" w:themeFill="background1" w:themeFillShade="F2"/>
            <w:vAlign w:val="center"/>
          </w:tcPr>
          <w:p w14:paraId="523CB8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7E8BF4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5A21A8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tcBorders>
            <w:shd w:val="clear" w:color="auto" w:fill="F2F2F2" w:themeFill="background1" w:themeFillShade="F2"/>
            <w:vAlign w:val="center"/>
          </w:tcPr>
          <w:p w14:paraId="585D27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08B438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04EDE9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36196D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089344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188F53E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C12AA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3213A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C809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122456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0,664</w:t>
            </w:r>
          </w:p>
        </w:tc>
        <w:tc>
          <w:tcPr>
            <w:tcW w:w="703" w:type="dxa"/>
            <w:tcBorders>
              <w:top w:val="nil"/>
              <w:left w:val="nil"/>
              <w:bottom w:val="nil"/>
              <w:right w:val="nil"/>
            </w:tcBorders>
            <w:shd w:val="clear" w:color="auto" w:fill="FFFFFF" w:themeFill="background1"/>
            <w:vAlign w:val="center"/>
          </w:tcPr>
          <w:p w14:paraId="3ACE483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0,481</w:t>
            </w:r>
          </w:p>
        </w:tc>
        <w:tc>
          <w:tcPr>
            <w:tcW w:w="709" w:type="dxa"/>
            <w:tcBorders>
              <w:top w:val="nil"/>
              <w:left w:val="nil"/>
              <w:bottom w:val="nil"/>
              <w:right w:val="nil"/>
            </w:tcBorders>
            <w:shd w:val="clear" w:color="auto" w:fill="FFFFFF" w:themeFill="background1"/>
            <w:vAlign w:val="center"/>
          </w:tcPr>
          <w:p w14:paraId="16B5CC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0,202</w:t>
            </w:r>
          </w:p>
        </w:tc>
        <w:tc>
          <w:tcPr>
            <w:tcW w:w="709" w:type="dxa"/>
            <w:tcBorders>
              <w:top w:val="nil"/>
              <w:left w:val="nil"/>
              <w:bottom w:val="nil"/>
            </w:tcBorders>
            <w:shd w:val="clear" w:color="auto" w:fill="FFFFFF" w:themeFill="background1"/>
            <w:vAlign w:val="center"/>
          </w:tcPr>
          <w:p w14:paraId="5782D9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0,080</w:t>
            </w:r>
          </w:p>
        </w:tc>
        <w:tc>
          <w:tcPr>
            <w:tcW w:w="708" w:type="dxa"/>
            <w:tcBorders>
              <w:top w:val="nil"/>
              <w:bottom w:val="nil"/>
              <w:right w:val="nil"/>
            </w:tcBorders>
            <w:shd w:val="clear" w:color="auto" w:fill="FFFFFF" w:themeFill="background1"/>
            <w:vAlign w:val="center"/>
          </w:tcPr>
          <w:p w14:paraId="51DC92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0,658</w:t>
            </w:r>
          </w:p>
        </w:tc>
        <w:tc>
          <w:tcPr>
            <w:tcW w:w="709" w:type="dxa"/>
            <w:tcBorders>
              <w:top w:val="nil"/>
              <w:left w:val="nil"/>
              <w:bottom w:val="nil"/>
              <w:right w:val="nil"/>
            </w:tcBorders>
            <w:shd w:val="clear" w:color="auto" w:fill="FFFFFF" w:themeFill="background1"/>
            <w:vAlign w:val="center"/>
          </w:tcPr>
          <w:p w14:paraId="15FB78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0,481</w:t>
            </w:r>
          </w:p>
        </w:tc>
        <w:tc>
          <w:tcPr>
            <w:tcW w:w="709" w:type="dxa"/>
            <w:tcBorders>
              <w:top w:val="nil"/>
              <w:left w:val="nil"/>
              <w:bottom w:val="nil"/>
              <w:right w:val="nil"/>
            </w:tcBorders>
            <w:shd w:val="clear" w:color="auto" w:fill="FFFFFF" w:themeFill="background1"/>
            <w:vAlign w:val="center"/>
          </w:tcPr>
          <w:p w14:paraId="6B4B0A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0,196</w:t>
            </w:r>
          </w:p>
        </w:tc>
        <w:tc>
          <w:tcPr>
            <w:tcW w:w="709" w:type="dxa"/>
            <w:tcBorders>
              <w:top w:val="nil"/>
              <w:left w:val="nil"/>
              <w:bottom w:val="nil"/>
            </w:tcBorders>
            <w:shd w:val="clear" w:color="auto" w:fill="FFFFFF" w:themeFill="background1"/>
            <w:vAlign w:val="center"/>
          </w:tcPr>
          <w:p w14:paraId="38F063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c>
          <w:tcPr>
            <w:tcW w:w="708" w:type="dxa"/>
            <w:tcBorders>
              <w:top w:val="nil"/>
              <w:bottom w:val="nil"/>
              <w:right w:val="nil"/>
            </w:tcBorders>
            <w:shd w:val="clear" w:color="auto" w:fill="FFFFFF" w:themeFill="background1"/>
            <w:vAlign w:val="center"/>
          </w:tcPr>
          <w:p w14:paraId="791C46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0,658</w:t>
            </w:r>
          </w:p>
        </w:tc>
        <w:tc>
          <w:tcPr>
            <w:tcW w:w="709" w:type="dxa"/>
            <w:tcBorders>
              <w:top w:val="nil"/>
              <w:left w:val="nil"/>
              <w:bottom w:val="nil"/>
              <w:right w:val="nil"/>
            </w:tcBorders>
            <w:shd w:val="clear" w:color="auto" w:fill="FFFFFF" w:themeFill="background1"/>
            <w:vAlign w:val="center"/>
          </w:tcPr>
          <w:p w14:paraId="4CD005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0,481</w:t>
            </w:r>
          </w:p>
        </w:tc>
        <w:tc>
          <w:tcPr>
            <w:tcW w:w="709" w:type="dxa"/>
            <w:tcBorders>
              <w:top w:val="nil"/>
              <w:left w:val="nil"/>
              <w:bottom w:val="nil"/>
              <w:right w:val="nil"/>
            </w:tcBorders>
            <w:shd w:val="clear" w:color="auto" w:fill="FFFFFF" w:themeFill="background1"/>
            <w:vAlign w:val="center"/>
          </w:tcPr>
          <w:p w14:paraId="6377C6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0,196</w:t>
            </w:r>
          </w:p>
        </w:tc>
        <w:tc>
          <w:tcPr>
            <w:tcW w:w="709" w:type="dxa"/>
            <w:tcBorders>
              <w:top w:val="nil"/>
              <w:left w:val="nil"/>
              <w:bottom w:val="nil"/>
              <w:right w:val="nil"/>
            </w:tcBorders>
            <w:shd w:val="clear" w:color="auto" w:fill="FFFFFF" w:themeFill="background1"/>
            <w:vAlign w:val="center"/>
          </w:tcPr>
          <w:p w14:paraId="050E81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r>
      <w:tr w:rsidR="005C2162" w:rsidRPr="005C524D" w14:paraId="36B307B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D92A6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DF81D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2948C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7E2490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5F1993E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734AD78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193B70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0,064</w:t>
            </w:r>
          </w:p>
        </w:tc>
        <w:tc>
          <w:tcPr>
            <w:tcW w:w="708" w:type="dxa"/>
            <w:tcBorders>
              <w:top w:val="nil"/>
              <w:bottom w:val="nil"/>
              <w:right w:val="nil"/>
            </w:tcBorders>
            <w:shd w:val="clear" w:color="auto" w:fill="F2F2F2" w:themeFill="background1" w:themeFillShade="F2"/>
            <w:vAlign w:val="center"/>
          </w:tcPr>
          <w:p w14:paraId="185693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4C606C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2A4033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tcBorders>
            <w:shd w:val="clear" w:color="auto" w:fill="F2F2F2" w:themeFill="background1" w:themeFillShade="F2"/>
            <w:vAlign w:val="center"/>
          </w:tcPr>
          <w:p w14:paraId="7C0BD4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6CE361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6A319D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C71BC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02634D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1204498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D3C1B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6063E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8A379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283186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0,763</w:t>
            </w:r>
          </w:p>
        </w:tc>
        <w:tc>
          <w:tcPr>
            <w:tcW w:w="703" w:type="dxa"/>
            <w:tcBorders>
              <w:top w:val="nil"/>
              <w:left w:val="nil"/>
              <w:bottom w:val="nil"/>
              <w:right w:val="nil"/>
            </w:tcBorders>
            <w:shd w:val="clear" w:color="auto" w:fill="FFFFFF" w:themeFill="background1"/>
            <w:vAlign w:val="center"/>
          </w:tcPr>
          <w:p w14:paraId="3A4B730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0,559</w:t>
            </w:r>
          </w:p>
        </w:tc>
        <w:tc>
          <w:tcPr>
            <w:tcW w:w="709" w:type="dxa"/>
            <w:tcBorders>
              <w:top w:val="nil"/>
              <w:left w:val="nil"/>
              <w:bottom w:val="nil"/>
              <w:right w:val="nil"/>
            </w:tcBorders>
            <w:shd w:val="clear" w:color="auto" w:fill="FFFFFF" w:themeFill="background1"/>
            <w:vAlign w:val="center"/>
          </w:tcPr>
          <w:p w14:paraId="7B89481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0,189</w:t>
            </w:r>
          </w:p>
        </w:tc>
        <w:tc>
          <w:tcPr>
            <w:tcW w:w="709" w:type="dxa"/>
            <w:tcBorders>
              <w:top w:val="nil"/>
              <w:left w:val="nil"/>
              <w:bottom w:val="nil"/>
            </w:tcBorders>
            <w:shd w:val="clear" w:color="auto" w:fill="FFFFFF" w:themeFill="background1"/>
            <w:vAlign w:val="center"/>
          </w:tcPr>
          <w:p w14:paraId="5CA02F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0,043</w:t>
            </w:r>
          </w:p>
        </w:tc>
        <w:tc>
          <w:tcPr>
            <w:tcW w:w="708" w:type="dxa"/>
            <w:tcBorders>
              <w:top w:val="nil"/>
              <w:bottom w:val="nil"/>
              <w:right w:val="nil"/>
            </w:tcBorders>
            <w:shd w:val="clear" w:color="auto" w:fill="FFFFFF" w:themeFill="background1"/>
            <w:vAlign w:val="center"/>
          </w:tcPr>
          <w:p w14:paraId="084031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0,681</w:t>
            </w:r>
          </w:p>
        </w:tc>
        <w:tc>
          <w:tcPr>
            <w:tcW w:w="709" w:type="dxa"/>
            <w:tcBorders>
              <w:top w:val="nil"/>
              <w:left w:val="nil"/>
              <w:bottom w:val="nil"/>
              <w:right w:val="nil"/>
            </w:tcBorders>
            <w:shd w:val="clear" w:color="auto" w:fill="FFFFFF" w:themeFill="background1"/>
            <w:vAlign w:val="center"/>
          </w:tcPr>
          <w:p w14:paraId="21A9011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0,555</w:t>
            </w:r>
          </w:p>
        </w:tc>
        <w:tc>
          <w:tcPr>
            <w:tcW w:w="709" w:type="dxa"/>
            <w:tcBorders>
              <w:top w:val="nil"/>
              <w:left w:val="nil"/>
              <w:bottom w:val="nil"/>
              <w:right w:val="nil"/>
            </w:tcBorders>
            <w:shd w:val="clear" w:color="auto" w:fill="FFFFFF" w:themeFill="background1"/>
            <w:vAlign w:val="center"/>
          </w:tcPr>
          <w:p w14:paraId="6B9BF4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0,278</w:t>
            </w:r>
          </w:p>
        </w:tc>
        <w:tc>
          <w:tcPr>
            <w:tcW w:w="709" w:type="dxa"/>
            <w:tcBorders>
              <w:top w:val="nil"/>
              <w:left w:val="nil"/>
              <w:bottom w:val="nil"/>
            </w:tcBorders>
            <w:shd w:val="clear" w:color="auto" w:fill="FFFFFF" w:themeFill="background1"/>
            <w:vAlign w:val="center"/>
          </w:tcPr>
          <w:p w14:paraId="590272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0,100</w:t>
            </w:r>
          </w:p>
        </w:tc>
        <w:tc>
          <w:tcPr>
            <w:tcW w:w="708" w:type="dxa"/>
            <w:tcBorders>
              <w:top w:val="nil"/>
              <w:bottom w:val="nil"/>
              <w:right w:val="nil"/>
            </w:tcBorders>
            <w:shd w:val="clear" w:color="auto" w:fill="FFFFFF" w:themeFill="background1"/>
            <w:vAlign w:val="center"/>
          </w:tcPr>
          <w:p w14:paraId="4DF86D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0,681</w:t>
            </w:r>
          </w:p>
        </w:tc>
        <w:tc>
          <w:tcPr>
            <w:tcW w:w="709" w:type="dxa"/>
            <w:tcBorders>
              <w:top w:val="nil"/>
              <w:left w:val="nil"/>
              <w:bottom w:val="nil"/>
              <w:right w:val="nil"/>
            </w:tcBorders>
            <w:shd w:val="clear" w:color="auto" w:fill="FFFFFF" w:themeFill="background1"/>
            <w:vAlign w:val="center"/>
          </w:tcPr>
          <w:p w14:paraId="4E7FC5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0,555</w:t>
            </w:r>
          </w:p>
        </w:tc>
        <w:tc>
          <w:tcPr>
            <w:tcW w:w="709" w:type="dxa"/>
            <w:tcBorders>
              <w:top w:val="nil"/>
              <w:left w:val="nil"/>
              <w:bottom w:val="nil"/>
              <w:right w:val="nil"/>
            </w:tcBorders>
            <w:shd w:val="clear" w:color="auto" w:fill="FFFFFF" w:themeFill="background1"/>
            <w:vAlign w:val="center"/>
          </w:tcPr>
          <w:p w14:paraId="16CAE3B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0,278</w:t>
            </w:r>
          </w:p>
        </w:tc>
        <w:tc>
          <w:tcPr>
            <w:tcW w:w="709" w:type="dxa"/>
            <w:tcBorders>
              <w:top w:val="nil"/>
              <w:left w:val="nil"/>
              <w:bottom w:val="nil"/>
              <w:right w:val="nil"/>
            </w:tcBorders>
            <w:shd w:val="clear" w:color="auto" w:fill="FFFFFF" w:themeFill="background1"/>
            <w:vAlign w:val="center"/>
          </w:tcPr>
          <w:p w14:paraId="008F3C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0,100</w:t>
            </w:r>
          </w:p>
        </w:tc>
      </w:tr>
      <w:tr w:rsidR="005C2162" w:rsidRPr="005C524D" w14:paraId="57B1C7F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98505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F2370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DB264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FC7D8A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50D036D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5ED3E53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0,203</w:t>
            </w:r>
          </w:p>
        </w:tc>
        <w:tc>
          <w:tcPr>
            <w:tcW w:w="709" w:type="dxa"/>
            <w:tcBorders>
              <w:top w:val="nil"/>
              <w:left w:val="nil"/>
              <w:bottom w:val="nil"/>
            </w:tcBorders>
            <w:shd w:val="clear" w:color="auto" w:fill="F2F2F2" w:themeFill="background1" w:themeFillShade="F2"/>
            <w:vAlign w:val="center"/>
          </w:tcPr>
          <w:p w14:paraId="020C46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0,043</w:t>
            </w:r>
          </w:p>
        </w:tc>
        <w:tc>
          <w:tcPr>
            <w:tcW w:w="708" w:type="dxa"/>
            <w:tcBorders>
              <w:top w:val="nil"/>
              <w:bottom w:val="nil"/>
              <w:right w:val="nil"/>
            </w:tcBorders>
            <w:shd w:val="clear" w:color="auto" w:fill="F2F2F2" w:themeFill="background1" w:themeFillShade="F2"/>
            <w:vAlign w:val="center"/>
          </w:tcPr>
          <w:p w14:paraId="2BFB0F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5997F6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35DDE3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1C77CF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3B60B1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07809E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6C50D8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74A0CB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r>
      <w:tr w:rsidR="005C2162" w:rsidRPr="005C524D" w14:paraId="5697197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A514A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B9600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4A880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57715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3" w:type="dxa"/>
            <w:tcBorders>
              <w:top w:val="nil"/>
              <w:left w:val="nil"/>
              <w:bottom w:val="nil"/>
              <w:right w:val="nil"/>
            </w:tcBorders>
            <w:shd w:val="clear" w:color="auto" w:fill="FFFFFF" w:themeFill="background1"/>
            <w:vAlign w:val="center"/>
          </w:tcPr>
          <w:p w14:paraId="28A4F11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5AC13C2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0,180</w:t>
            </w:r>
          </w:p>
        </w:tc>
        <w:tc>
          <w:tcPr>
            <w:tcW w:w="709" w:type="dxa"/>
            <w:tcBorders>
              <w:top w:val="nil"/>
              <w:left w:val="nil"/>
              <w:bottom w:val="nil"/>
            </w:tcBorders>
            <w:shd w:val="clear" w:color="auto" w:fill="FFFFFF" w:themeFill="background1"/>
            <w:vAlign w:val="center"/>
          </w:tcPr>
          <w:p w14:paraId="422D33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0,026</w:t>
            </w:r>
          </w:p>
        </w:tc>
        <w:tc>
          <w:tcPr>
            <w:tcW w:w="708" w:type="dxa"/>
            <w:tcBorders>
              <w:top w:val="nil"/>
              <w:bottom w:val="nil"/>
              <w:right w:val="nil"/>
            </w:tcBorders>
            <w:shd w:val="clear" w:color="auto" w:fill="FFFFFF" w:themeFill="background1"/>
            <w:vAlign w:val="center"/>
          </w:tcPr>
          <w:p w14:paraId="5B2D04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690AE0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6156691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0,342</w:t>
            </w:r>
          </w:p>
        </w:tc>
        <w:tc>
          <w:tcPr>
            <w:tcW w:w="709" w:type="dxa"/>
            <w:tcBorders>
              <w:top w:val="nil"/>
              <w:left w:val="nil"/>
              <w:bottom w:val="nil"/>
            </w:tcBorders>
            <w:shd w:val="clear" w:color="auto" w:fill="FFFFFF" w:themeFill="background1"/>
            <w:vAlign w:val="center"/>
          </w:tcPr>
          <w:p w14:paraId="4B0AF4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0,125</w:t>
            </w:r>
          </w:p>
        </w:tc>
        <w:tc>
          <w:tcPr>
            <w:tcW w:w="708" w:type="dxa"/>
            <w:tcBorders>
              <w:top w:val="nil"/>
              <w:bottom w:val="nil"/>
              <w:right w:val="nil"/>
            </w:tcBorders>
            <w:shd w:val="clear" w:color="auto" w:fill="FFFFFF" w:themeFill="background1"/>
            <w:vAlign w:val="center"/>
          </w:tcPr>
          <w:p w14:paraId="7E4E9A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28859DA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28FF14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0,342</w:t>
            </w:r>
          </w:p>
        </w:tc>
        <w:tc>
          <w:tcPr>
            <w:tcW w:w="709" w:type="dxa"/>
            <w:tcBorders>
              <w:top w:val="nil"/>
              <w:left w:val="nil"/>
              <w:bottom w:val="nil"/>
              <w:right w:val="nil"/>
            </w:tcBorders>
            <w:shd w:val="clear" w:color="auto" w:fill="FFFFFF" w:themeFill="background1"/>
            <w:vAlign w:val="center"/>
          </w:tcPr>
          <w:p w14:paraId="5CC6ED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0,125</w:t>
            </w:r>
          </w:p>
        </w:tc>
      </w:tr>
      <w:tr w:rsidR="005C2162" w:rsidRPr="005C524D" w14:paraId="2F6AD99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DB904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DF1A8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AE7EC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E79BE6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0F8A622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4AE3C80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9" w:type="dxa"/>
            <w:tcBorders>
              <w:top w:val="nil"/>
              <w:left w:val="nil"/>
              <w:bottom w:val="nil"/>
            </w:tcBorders>
            <w:shd w:val="clear" w:color="auto" w:fill="F2F2F2" w:themeFill="background1" w:themeFillShade="F2"/>
            <w:vAlign w:val="center"/>
          </w:tcPr>
          <w:p w14:paraId="1F7EBE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8" w:type="dxa"/>
            <w:tcBorders>
              <w:top w:val="nil"/>
              <w:bottom w:val="nil"/>
              <w:right w:val="nil"/>
            </w:tcBorders>
            <w:shd w:val="clear" w:color="auto" w:fill="F2F2F2" w:themeFill="background1" w:themeFillShade="F2"/>
            <w:vAlign w:val="center"/>
          </w:tcPr>
          <w:p w14:paraId="5C514A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35B692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3821A9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7E718C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652C44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6E4A81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3B697F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595510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22907DE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12A09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4C36A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7CB33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98D3CB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0,553</w:t>
            </w:r>
          </w:p>
        </w:tc>
        <w:tc>
          <w:tcPr>
            <w:tcW w:w="703" w:type="dxa"/>
            <w:tcBorders>
              <w:top w:val="nil"/>
              <w:left w:val="nil"/>
              <w:bottom w:val="nil"/>
              <w:right w:val="nil"/>
            </w:tcBorders>
            <w:shd w:val="clear" w:color="auto" w:fill="FFFFFF" w:themeFill="background1"/>
            <w:vAlign w:val="center"/>
          </w:tcPr>
          <w:p w14:paraId="1A5E3A6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0,434</w:t>
            </w:r>
          </w:p>
        </w:tc>
        <w:tc>
          <w:tcPr>
            <w:tcW w:w="709" w:type="dxa"/>
            <w:tcBorders>
              <w:top w:val="nil"/>
              <w:left w:val="nil"/>
              <w:bottom w:val="nil"/>
              <w:right w:val="nil"/>
            </w:tcBorders>
            <w:shd w:val="clear" w:color="auto" w:fill="FFFFFF" w:themeFill="background1"/>
            <w:vAlign w:val="center"/>
          </w:tcPr>
          <w:p w14:paraId="2BF25A2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0,271</w:t>
            </w:r>
          </w:p>
        </w:tc>
        <w:tc>
          <w:tcPr>
            <w:tcW w:w="709" w:type="dxa"/>
            <w:tcBorders>
              <w:top w:val="nil"/>
              <w:left w:val="nil"/>
              <w:bottom w:val="nil"/>
            </w:tcBorders>
            <w:shd w:val="clear" w:color="auto" w:fill="FFFFFF" w:themeFill="background1"/>
            <w:vAlign w:val="center"/>
          </w:tcPr>
          <w:p w14:paraId="0B7A60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0,191</w:t>
            </w:r>
          </w:p>
        </w:tc>
        <w:tc>
          <w:tcPr>
            <w:tcW w:w="708" w:type="dxa"/>
            <w:tcBorders>
              <w:top w:val="nil"/>
              <w:bottom w:val="nil"/>
              <w:right w:val="nil"/>
            </w:tcBorders>
            <w:shd w:val="clear" w:color="auto" w:fill="FFFFFF" w:themeFill="background1"/>
            <w:vAlign w:val="center"/>
          </w:tcPr>
          <w:p w14:paraId="70CFBED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6CD8AC3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0,419</w:t>
            </w:r>
          </w:p>
        </w:tc>
        <w:tc>
          <w:tcPr>
            <w:tcW w:w="709" w:type="dxa"/>
            <w:tcBorders>
              <w:top w:val="nil"/>
              <w:left w:val="nil"/>
              <w:bottom w:val="nil"/>
              <w:right w:val="nil"/>
            </w:tcBorders>
            <w:shd w:val="clear" w:color="auto" w:fill="FFFFFF" w:themeFill="background1"/>
            <w:vAlign w:val="center"/>
          </w:tcPr>
          <w:p w14:paraId="4F52EA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0,134</w:t>
            </w:r>
          </w:p>
        </w:tc>
        <w:tc>
          <w:tcPr>
            <w:tcW w:w="709" w:type="dxa"/>
            <w:tcBorders>
              <w:top w:val="nil"/>
              <w:left w:val="nil"/>
              <w:bottom w:val="nil"/>
            </w:tcBorders>
            <w:shd w:val="clear" w:color="auto" w:fill="FFFFFF" w:themeFill="background1"/>
            <w:vAlign w:val="center"/>
          </w:tcPr>
          <w:p w14:paraId="3B00150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0,060</w:t>
            </w:r>
          </w:p>
        </w:tc>
        <w:tc>
          <w:tcPr>
            <w:tcW w:w="708" w:type="dxa"/>
            <w:tcBorders>
              <w:top w:val="nil"/>
              <w:bottom w:val="nil"/>
              <w:right w:val="nil"/>
            </w:tcBorders>
            <w:shd w:val="clear" w:color="auto" w:fill="FFFFFF" w:themeFill="background1"/>
            <w:vAlign w:val="center"/>
          </w:tcPr>
          <w:p w14:paraId="0D3489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338C2EB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0,419</w:t>
            </w:r>
          </w:p>
        </w:tc>
        <w:tc>
          <w:tcPr>
            <w:tcW w:w="709" w:type="dxa"/>
            <w:tcBorders>
              <w:top w:val="nil"/>
              <w:left w:val="nil"/>
              <w:bottom w:val="nil"/>
              <w:right w:val="nil"/>
            </w:tcBorders>
            <w:shd w:val="clear" w:color="auto" w:fill="FFFFFF" w:themeFill="background1"/>
            <w:vAlign w:val="center"/>
          </w:tcPr>
          <w:p w14:paraId="23EA2C2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0,134</w:t>
            </w:r>
          </w:p>
        </w:tc>
        <w:tc>
          <w:tcPr>
            <w:tcW w:w="709" w:type="dxa"/>
            <w:tcBorders>
              <w:top w:val="nil"/>
              <w:left w:val="nil"/>
              <w:bottom w:val="nil"/>
              <w:right w:val="nil"/>
            </w:tcBorders>
            <w:shd w:val="clear" w:color="auto" w:fill="FFFFFF" w:themeFill="background1"/>
            <w:vAlign w:val="center"/>
          </w:tcPr>
          <w:p w14:paraId="69ACBB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0,060</w:t>
            </w:r>
          </w:p>
        </w:tc>
      </w:tr>
      <w:tr w:rsidR="005C2162" w:rsidRPr="005C524D" w14:paraId="2920E93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C3A9F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002B4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2E38E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EDFFE9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7236415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26749A4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0,288</w:t>
            </w:r>
          </w:p>
        </w:tc>
        <w:tc>
          <w:tcPr>
            <w:tcW w:w="709" w:type="dxa"/>
            <w:tcBorders>
              <w:top w:val="nil"/>
              <w:left w:val="nil"/>
              <w:bottom w:val="nil"/>
            </w:tcBorders>
            <w:shd w:val="clear" w:color="auto" w:fill="F2F2F2" w:themeFill="background1" w:themeFillShade="F2"/>
            <w:vAlign w:val="center"/>
          </w:tcPr>
          <w:p w14:paraId="624EF4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0A04C0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734BC8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3D63EC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3D718D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48479B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7E3091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283CD6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40EEED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r>
      <w:tr w:rsidR="005C2162" w:rsidRPr="005C524D" w14:paraId="1560258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E9F44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F07A6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7EE3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5F5955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0,778</w:t>
            </w:r>
          </w:p>
        </w:tc>
        <w:tc>
          <w:tcPr>
            <w:tcW w:w="703" w:type="dxa"/>
            <w:tcBorders>
              <w:top w:val="nil"/>
              <w:left w:val="nil"/>
              <w:bottom w:val="nil"/>
              <w:right w:val="nil"/>
            </w:tcBorders>
            <w:shd w:val="clear" w:color="auto" w:fill="FFFFFF" w:themeFill="background1"/>
            <w:vAlign w:val="center"/>
          </w:tcPr>
          <w:p w14:paraId="396E5BE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59C99DF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0,267</w:t>
            </w:r>
          </w:p>
        </w:tc>
        <w:tc>
          <w:tcPr>
            <w:tcW w:w="709" w:type="dxa"/>
            <w:tcBorders>
              <w:top w:val="nil"/>
              <w:left w:val="nil"/>
              <w:bottom w:val="nil"/>
            </w:tcBorders>
            <w:shd w:val="clear" w:color="auto" w:fill="FFFFFF" w:themeFill="background1"/>
            <w:vAlign w:val="center"/>
          </w:tcPr>
          <w:p w14:paraId="26BCF0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0,096</w:t>
            </w:r>
          </w:p>
        </w:tc>
        <w:tc>
          <w:tcPr>
            <w:tcW w:w="708" w:type="dxa"/>
            <w:tcBorders>
              <w:top w:val="nil"/>
              <w:bottom w:val="nil"/>
              <w:right w:val="nil"/>
            </w:tcBorders>
            <w:shd w:val="clear" w:color="auto" w:fill="FFFFFF" w:themeFill="background1"/>
            <w:vAlign w:val="center"/>
          </w:tcPr>
          <w:p w14:paraId="395AC9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6AFCC0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7D8101F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0,263</w:t>
            </w:r>
          </w:p>
        </w:tc>
        <w:tc>
          <w:tcPr>
            <w:tcW w:w="709" w:type="dxa"/>
            <w:tcBorders>
              <w:top w:val="nil"/>
              <w:left w:val="nil"/>
              <w:bottom w:val="nil"/>
            </w:tcBorders>
            <w:shd w:val="clear" w:color="auto" w:fill="FFFFFF" w:themeFill="background1"/>
            <w:vAlign w:val="center"/>
          </w:tcPr>
          <w:p w14:paraId="5934FC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8" w:type="dxa"/>
            <w:tcBorders>
              <w:top w:val="nil"/>
              <w:bottom w:val="nil"/>
              <w:right w:val="nil"/>
            </w:tcBorders>
            <w:shd w:val="clear" w:color="auto" w:fill="FFFFFF" w:themeFill="background1"/>
            <w:vAlign w:val="center"/>
          </w:tcPr>
          <w:p w14:paraId="60B770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78693A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77F891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0,263</w:t>
            </w:r>
          </w:p>
        </w:tc>
        <w:tc>
          <w:tcPr>
            <w:tcW w:w="709" w:type="dxa"/>
            <w:tcBorders>
              <w:top w:val="nil"/>
              <w:left w:val="nil"/>
              <w:bottom w:val="nil"/>
              <w:right w:val="nil"/>
            </w:tcBorders>
            <w:shd w:val="clear" w:color="auto" w:fill="FFFFFF" w:themeFill="background1"/>
            <w:vAlign w:val="center"/>
          </w:tcPr>
          <w:p w14:paraId="15E88C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r>
      <w:tr w:rsidR="005C2162" w:rsidRPr="005C524D" w14:paraId="33681D0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48BEC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6F729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309FB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0FC798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50CFBF3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4CE73BC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0,284</w:t>
            </w:r>
          </w:p>
        </w:tc>
        <w:tc>
          <w:tcPr>
            <w:tcW w:w="709" w:type="dxa"/>
            <w:tcBorders>
              <w:top w:val="nil"/>
              <w:left w:val="nil"/>
              <w:bottom w:val="nil"/>
            </w:tcBorders>
            <w:shd w:val="clear" w:color="auto" w:fill="F2F2F2" w:themeFill="background1" w:themeFillShade="F2"/>
            <w:vAlign w:val="center"/>
          </w:tcPr>
          <w:p w14:paraId="5DEE28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149D27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6C0937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38968C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tcBorders>
            <w:shd w:val="clear" w:color="auto" w:fill="F2F2F2" w:themeFill="background1" w:themeFillShade="F2"/>
            <w:vAlign w:val="center"/>
          </w:tcPr>
          <w:p w14:paraId="02A515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c>
          <w:tcPr>
            <w:tcW w:w="708" w:type="dxa"/>
            <w:tcBorders>
              <w:top w:val="nil"/>
              <w:bottom w:val="nil"/>
              <w:right w:val="nil"/>
            </w:tcBorders>
            <w:shd w:val="clear" w:color="auto" w:fill="F2F2F2" w:themeFill="background1" w:themeFillShade="F2"/>
            <w:vAlign w:val="center"/>
          </w:tcPr>
          <w:p w14:paraId="122D24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68E1CE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39ABFD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163968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r>
      <w:tr w:rsidR="005C2162" w:rsidRPr="005C524D" w14:paraId="4171152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C2F54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EC728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79D6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229B48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0,860</w:t>
            </w:r>
          </w:p>
        </w:tc>
        <w:tc>
          <w:tcPr>
            <w:tcW w:w="703" w:type="dxa"/>
            <w:tcBorders>
              <w:top w:val="nil"/>
              <w:left w:val="nil"/>
              <w:bottom w:val="nil"/>
              <w:right w:val="nil"/>
            </w:tcBorders>
            <w:shd w:val="clear" w:color="auto" w:fill="FFFFFF" w:themeFill="background1"/>
            <w:vAlign w:val="center"/>
          </w:tcPr>
          <w:p w14:paraId="64FF3A7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0,682</w:t>
            </w:r>
          </w:p>
        </w:tc>
        <w:tc>
          <w:tcPr>
            <w:tcW w:w="709" w:type="dxa"/>
            <w:tcBorders>
              <w:top w:val="nil"/>
              <w:left w:val="nil"/>
              <w:bottom w:val="nil"/>
              <w:right w:val="nil"/>
            </w:tcBorders>
            <w:shd w:val="clear" w:color="auto" w:fill="FFFFFF" w:themeFill="background1"/>
            <w:vAlign w:val="center"/>
          </w:tcPr>
          <w:p w14:paraId="2E72D38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0,264</w:t>
            </w:r>
          </w:p>
        </w:tc>
        <w:tc>
          <w:tcPr>
            <w:tcW w:w="709" w:type="dxa"/>
            <w:tcBorders>
              <w:top w:val="nil"/>
              <w:left w:val="nil"/>
              <w:bottom w:val="nil"/>
            </w:tcBorders>
            <w:shd w:val="clear" w:color="auto" w:fill="FFFFFF" w:themeFill="background1"/>
            <w:vAlign w:val="center"/>
          </w:tcPr>
          <w:p w14:paraId="0628C1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0,058</w:t>
            </w:r>
          </w:p>
        </w:tc>
        <w:tc>
          <w:tcPr>
            <w:tcW w:w="708" w:type="dxa"/>
            <w:tcBorders>
              <w:top w:val="nil"/>
              <w:bottom w:val="nil"/>
              <w:right w:val="nil"/>
            </w:tcBorders>
            <w:shd w:val="clear" w:color="auto" w:fill="FFFFFF" w:themeFill="background1"/>
            <w:vAlign w:val="center"/>
          </w:tcPr>
          <w:p w14:paraId="64902F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0A6C22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0,674</w:t>
            </w:r>
          </w:p>
        </w:tc>
        <w:tc>
          <w:tcPr>
            <w:tcW w:w="709" w:type="dxa"/>
            <w:tcBorders>
              <w:top w:val="nil"/>
              <w:left w:val="nil"/>
              <w:bottom w:val="nil"/>
              <w:right w:val="nil"/>
            </w:tcBorders>
            <w:shd w:val="clear" w:color="auto" w:fill="FFFFFF" w:themeFill="background1"/>
            <w:vAlign w:val="center"/>
          </w:tcPr>
          <w:p w14:paraId="718121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0,363</w:t>
            </w:r>
          </w:p>
        </w:tc>
        <w:tc>
          <w:tcPr>
            <w:tcW w:w="709" w:type="dxa"/>
            <w:tcBorders>
              <w:top w:val="nil"/>
              <w:left w:val="nil"/>
              <w:bottom w:val="nil"/>
            </w:tcBorders>
            <w:shd w:val="clear" w:color="auto" w:fill="FFFFFF" w:themeFill="background1"/>
            <w:vAlign w:val="center"/>
          </w:tcPr>
          <w:p w14:paraId="01E235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c>
          <w:tcPr>
            <w:tcW w:w="708" w:type="dxa"/>
            <w:tcBorders>
              <w:top w:val="nil"/>
              <w:bottom w:val="nil"/>
              <w:right w:val="nil"/>
            </w:tcBorders>
            <w:shd w:val="clear" w:color="auto" w:fill="FFFFFF" w:themeFill="background1"/>
            <w:vAlign w:val="center"/>
          </w:tcPr>
          <w:p w14:paraId="5E3129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1EFEBC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0,674</w:t>
            </w:r>
          </w:p>
        </w:tc>
        <w:tc>
          <w:tcPr>
            <w:tcW w:w="709" w:type="dxa"/>
            <w:tcBorders>
              <w:top w:val="nil"/>
              <w:left w:val="nil"/>
              <w:bottom w:val="nil"/>
              <w:right w:val="nil"/>
            </w:tcBorders>
            <w:shd w:val="clear" w:color="auto" w:fill="FFFFFF" w:themeFill="background1"/>
            <w:vAlign w:val="center"/>
          </w:tcPr>
          <w:p w14:paraId="2DA44A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0,363</w:t>
            </w:r>
          </w:p>
        </w:tc>
        <w:tc>
          <w:tcPr>
            <w:tcW w:w="709" w:type="dxa"/>
            <w:tcBorders>
              <w:top w:val="nil"/>
              <w:left w:val="nil"/>
              <w:bottom w:val="nil"/>
              <w:right w:val="nil"/>
            </w:tcBorders>
            <w:shd w:val="clear" w:color="auto" w:fill="FFFFFF" w:themeFill="background1"/>
            <w:vAlign w:val="center"/>
          </w:tcPr>
          <w:p w14:paraId="12B83F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r>
      <w:tr w:rsidR="005C2162" w:rsidRPr="005C524D" w14:paraId="5140012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A45C3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16043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510D3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194BA6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61BF203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7C44877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0,278</w:t>
            </w:r>
          </w:p>
        </w:tc>
        <w:tc>
          <w:tcPr>
            <w:tcW w:w="709" w:type="dxa"/>
            <w:tcBorders>
              <w:top w:val="nil"/>
              <w:left w:val="nil"/>
              <w:bottom w:val="nil"/>
            </w:tcBorders>
            <w:shd w:val="clear" w:color="auto" w:fill="F2F2F2" w:themeFill="background1" w:themeFillShade="F2"/>
            <w:vAlign w:val="center"/>
          </w:tcPr>
          <w:p w14:paraId="6C0CFE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0,056</w:t>
            </w:r>
          </w:p>
        </w:tc>
        <w:tc>
          <w:tcPr>
            <w:tcW w:w="708" w:type="dxa"/>
            <w:tcBorders>
              <w:top w:val="nil"/>
              <w:bottom w:val="nil"/>
              <w:right w:val="nil"/>
            </w:tcBorders>
            <w:shd w:val="clear" w:color="auto" w:fill="F2F2F2" w:themeFill="background1" w:themeFillShade="F2"/>
            <w:vAlign w:val="center"/>
          </w:tcPr>
          <w:p w14:paraId="499019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383CE4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13175C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tcBorders>
            <w:shd w:val="clear" w:color="auto" w:fill="F2F2F2" w:themeFill="background1" w:themeFillShade="F2"/>
            <w:vAlign w:val="center"/>
          </w:tcPr>
          <w:p w14:paraId="02404A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776DAF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45EBEB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06C30B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0396F4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r>
      <w:tr w:rsidR="005C2162" w:rsidRPr="005C524D" w14:paraId="3AC0E7D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F78AD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3A019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00ED7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47DDE9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0,897</w:t>
            </w:r>
          </w:p>
        </w:tc>
        <w:tc>
          <w:tcPr>
            <w:tcW w:w="703" w:type="dxa"/>
            <w:tcBorders>
              <w:top w:val="nil"/>
              <w:left w:val="nil"/>
              <w:bottom w:val="nil"/>
              <w:right w:val="nil"/>
            </w:tcBorders>
            <w:shd w:val="clear" w:color="auto" w:fill="FFFFFF" w:themeFill="background1"/>
            <w:vAlign w:val="center"/>
          </w:tcPr>
          <w:p w14:paraId="5BD0EB4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0,729</w:t>
            </w:r>
          </w:p>
        </w:tc>
        <w:tc>
          <w:tcPr>
            <w:tcW w:w="709" w:type="dxa"/>
            <w:tcBorders>
              <w:top w:val="nil"/>
              <w:left w:val="nil"/>
              <w:bottom w:val="nil"/>
              <w:right w:val="nil"/>
            </w:tcBorders>
            <w:shd w:val="clear" w:color="auto" w:fill="FFFFFF" w:themeFill="background1"/>
            <w:vAlign w:val="center"/>
          </w:tcPr>
          <w:p w14:paraId="78DE9A8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0,261</w:t>
            </w:r>
          </w:p>
        </w:tc>
        <w:tc>
          <w:tcPr>
            <w:tcW w:w="709" w:type="dxa"/>
            <w:tcBorders>
              <w:top w:val="nil"/>
              <w:left w:val="nil"/>
              <w:bottom w:val="nil"/>
            </w:tcBorders>
            <w:shd w:val="clear" w:color="auto" w:fill="FFFFFF" w:themeFill="background1"/>
            <w:vAlign w:val="center"/>
          </w:tcPr>
          <w:p w14:paraId="0EDBB6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0,037</w:t>
            </w:r>
          </w:p>
        </w:tc>
        <w:tc>
          <w:tcPr>
            <w:tcW w:w="708" w:type="dxa"/>
            <w:tcBorders>
              <w:top w:val="nil"/>
              <w:bottom w:val="nil"/>
              <w:right w:val="nil"/>
            </w:tcBorders>
            <w:shd w:val="clear" w:color="auto" w:fill="FFFFFF" w:themeFill="background1"/>
            <w:vAlign w:val="center"/>
          </w:tcPr>
          <w:p w14:paraId="1DF88E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637FC7E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382599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0,438</w:t>
            </w:r>
          </w:p>
        </w:tc>
        <w:tc>
          <w:tcPr>
            <w:tcW w:w="709" w:type="dxa"/>
            <w:tcBorders>
              <w:top w:val="nil"/>
              <w:left w:val="nil"/>
              <w:bottom w:val="nil"/>
            </w:tcBorders>
            <w:shd w:val="clear" w:color="auto" w:fill="FFFFFF" w:themeFill="background1"/>
            <w:vAlign w:val="center"/>
          </w:tcPr>
          <w:p w14:paraId="157EAB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0,161</w:t>
            </w:r>
          </w:p>
        </w:tc>
        <w:tc>
          <w:tcPr>
            <w:tcW w:w="708" w:type="dxa"/>
            <w:tcBorders>
              <w:top w:val="nil"/>
              <w:bottom w:val="nil"/>
              <w:right w:val="nil"/>
            </w:tcBorders>
            <w:shd w:val="clear" w:color="auto" w:fill="FFFFFF" w:themeFill="background1"/>
            <w:vAlign w:val="center"/>
          </w:tcPr>
          <w:p w14:paraId="37862B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314C7E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5E9E7C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0,438</w:t>
            </w:r>
          </w:p>
        </w:tc>
        <w:tc>
          <w:tcPr>
            <w:tcW w:w="709" w:type="dxa"/>
            <w:tcBorders>
              <w:top w:val="nil"/>
              <w:left w:val="nil"/>
              <w:bottom w:val="nil"/>
              <w:right w:val="nil"/>
            </w:tcBorders>
            <w:shd w:val="clear" w:color="auto" w:fill="FFFFFF" w:themeFill="background1"/>
            <w:vAlign w:val="center"/>
          </w:tcPr>
          <w:p w14:paraId="011FC4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0,161</w:t>
            </w:r>
          </w:p>
        </w:tc>
      </w:tr>
      <w:tr w:rsidR="005C2162" w:rsidRPr="005C524D" w14:paraId="1557508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58BF2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4F3A4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01F994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EB50F4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63180DB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2CD2AD5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tcBorders>
            <w:shd w:val="clear" w:color="auto" w:fill="F2F2F2" w:themeFill="background1" w:themeFillShade="F2"/>
            <w:vAlign w:val="center"/>
          </w:tcPr>
          <w:p w14:paraId="29510B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254409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3E3B8A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0D3860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46ECA0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7ECD6E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2A0C73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3AAE80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537D9F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r>
      <w:tr w:rsidR="005C2162" w:rsidRPr="005C524D" w14:paraId="7488DB2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1B94F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D2C5A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8CB8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67FC76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0,659</w:t>
            </w:r>
          </w:p>
        </w:tc>
        <w:tc>
          <w:tcPr>
            <w:tcW w:w="703" w:type="dxa"/>
            <w:tcBorders>
              <w:top w:val="nil"/>
              <w:left w:val="nil"/>
              <w:bottom w:val="nil"/>
              <w:right w:val="nil"/>
            </w:tcBorders>
            <w:shd w:val="clear" w:color="auto" w:fill="FFFFFF" w:themeFill="background1"/>
            <w:vAlign w:val="center"/>
          </w:tcPr>
          <w:p w14:paraId="4F110A2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0,520</w:t>
            </w:r>
          </w:p>
        </w:tc>
        <w:tc>
          <w:tcPr>
            <w:tcW w:w="709" w:type="dxa"/>
            <w:tcBorders>
              <w:top w:val="nil"/>
              <w:left w:val="nil"/>
              <w:bottom w:val="nil"/>
              <w:right w:val="nil"/>
            </w:tcBorders>
            <w:shd w:val="clear" w:color="auto" w:fill="FFFFFF" w:themeFill="background1"/>
            <w:vAlign w:val="center"/>
          </w:tcPr>
          <w:p w14:paraId="5BBFC7F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0,317</w:t>
            </w:r>
          </w:p>
        </w:tc>
        <w:tc>
          <w:tcPr>
            <w:tcW w:w="709" w:type="dxa"/>
            <w:tcBorders>
              <w:top w:val="nil"/>
              <w:left w:val="nil"/>
              <w:bottom w:val="nil"/>
            </w:tcBorders>
            <w:shd w:val="clear" w:color="auto" w:fill="FFFFFF" w:themeFill="background1"/>
            <w:vAlign w:val="center"/>
          </w:tcPr>
          <w:p w14:paraId="67685A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c>
          <w:tcPr>
            <w:tcW w:w="708" w:type="dxa"/>
            <w:tcBorders>
              <w:top w:val="nil"/>
              <w:bottom w:val="nil"/>
              <w:right w:val="nil"/>
            </w:tcBorders>
            <w:shd w:val="clear" w:color="auto" w:fill="FFFFFF" w:themeFill="background1"/>
            <w:vAlign w:val="center"/>
          </w:tcPr>
          <w:p w14:paraId="29594B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61A669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482B01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0,170</w:t>
            </w:r>
          </w:p>
        </w:tc>
        <w:tc>
          <w:tcPr>
            <w:tcW w:w="709" w:type="dxa"/>
            <w:tcBorders>
              <w:top w:val="nil"/>
              <w:left w:val="nil"/>
              <w:bottom w:val="nil"/>
            </w:tcBorders>
            <w:shd w:val="clear" w:color="auto" w:fill="FFFFFF" w:themeFill="background1"/>
            <w:vAlign w:val="center"/>
          </w:tcPr>
          <w:p w14:paraId="34E6C6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c>
          <w:tcPr>
            <w:tcW w:w="708" w:type="dxa"/>
            <w:tcBorders>
              <w:top w:val="nil"/>
              <w:bottom w:val="nil"/>
              <w:right w:val="nil"/>
            </w:tcBorders>
            <w:shd w:val="clear" w:color="auto" w:fill="FFFFFF" w:themeFill="background1"/>
            <w:vAlign w:val="center"/>
          </w:tcPr>
          <w:p w14:paraId="1447CB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215854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54AFD8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0,170</w:t>
            </w:r>
          </w:p>
        </w:tc>
        <w:tc>
          <w:tcPr>
            <w:tcW w:w="709" w:type="dxa"/>
            <w:tcBorders>
              <w:top w:val="nil"/>
              <w:left w:val="nil"/>
              <w:bottom w:val="nil"/>
              <w:right w:val="nil"/>
            </w:tcBorders>
            <w:shd w:val="clear" w:color="auto" w:fill="FFFFFF" w:themeFill="background1"/>
            <w:vAlign w:val="center"/>
          </w:tcPr>
          <w:p w14:paraId="7919F99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r>
      <w:tr w:rsidR="005C2162" w:rsidRPr="005C524D" w14:paraId="546897B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14CB4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6C2B3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66E6C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53CD40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799E1FF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23E809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0,348</w:t>
            </w:r>
          </w:p>
        </w:tc>
        <w:tc>
          <w:tcPr>
            <w:tcW w:w="709" w:type="dxa"/>
            <w:tcBorders>
              <w:top w:val="nil"/>
              <w:left w:val="nil"/>
              <w:bottom w:val="nil"/>
            </w:tcBorders>
            <w:shd w:val="clear" w:color="auto" w:fill="F2F2F2" w:themeFill="background1" w:themeFillShade="F2"/>
            <w:vAlign w:val="center"/>
          </w:tcPr>
          <w:p w14:paraId="72D7B3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58030B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07E530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7E934F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746301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c>
          <w:tcPr>
            <w:tcW w:w="708" w:type="dxa"/>
            <w:tcBorders>
              <w:top w:val="nil"/>
              <w:bottom w:val="nil"/>
              <w:right w:val="nil"/>
            </w:tcBorders>
            <w:shd w:val="clear" w:color="auto" w:fill="F2F2F2" w:themeFill="background1" w:themeFillShade="F2"/>
            <w:vAlign w:val="center"/>
          </w:tcPr>
          <w:p w14:paraId="15506F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49C3F0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7CE38D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40A9FD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r>
      <w:tr w:rsidR="005C2162" w:rsidRPr="005C524D" w14:paraId="5A03C68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B905E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C7809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40BBB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114D1F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0,859</w:t>
            </w:r>
          </w:p>
        </w:tc>
        <w:tc>
          <w:tcPr>
            <w:tcW w:w="703" w:type="dxa"/>
            <w:tcBorders>
              <w:top w:val="nil"/>
              <w:left w:val="nil"/>
              <w:bottom w:val="nil"/>
              <w:right w:val="nil"/>
            </w:tcBorders>
            <w:shd w:val="clear" w:color="auto" w:fill="FFFFFF" w:themeFill="background1"/>
            <w:vAlign w:val="center"/>
          </w:tcPr>
          <w:p w14:paraId="46C8F46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265532C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0,332</w:t>
            </w:r>
          </w:p>
        </w:tc>
        <w:tc>
          <w:tcPr>
            <w:tcW w:w="709" w:type="dxa"/>
            <w:tcBorders>
              <w:top w:val="nil"/>
              <w:left w:val="nil"/>
              <w:bottom w:val="nil"/>
            </w:tcBorders>
            <w:shd w:val="clear" w:color="auto" w:fill="FFFFFF" w:themeFill="background1"/>
            <w:vAlign w:val="center"/>
          </w:tcPr>
          <w:p w14:paraId="2D8A56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0,113</w:t>
            </w:r>
          </w:p>
        </w:tc>
        <w:tc>
          <w:tcPr>
            <w:tcW w:w="708" w:type="dxa"/>
            <w:tcBorders>
              <w:top w:val="nil"/>
              <w:bottom w:val="nil"/>
              <w:right w:val="nil"/>
            </w:tcBorders>
            <w:shd w:val="clear" w:color="auto" w:fill="FFFFFF" w:themeFill="background1"/>
            <w:vAlign w:val="center"/>
          </w:tcPr>
          <w:p w14:paraId="2F2A6A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0,857</w:t>
            </w:r>
          </w:p>
        </w:tc>
        <w:tc>
          <w:tcPr>
            <w:tcW w:w="709" w:type="dxa"/>
            <w:tcBorders>
              <w:top w:val="nil"/>
              <w:left w:val="nil"/>
              <w:bottom w:val="nil"/>
              <w:right w:val="nil"/>
            </w:tcBorders>
            <w:shd w:val="clear" w:color="auto" w:fill="FFFFFF" w:themeFill="background1"/>
            <w:vAlign w:val="center"/>
          </w:tcPr>
          <w:p w14:paraId="093A2A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176C46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0,328</w:t>
            </w:r>
          </w:p>
        </w:tc>
        <w:tc>
          <w:tcPr>
            <w:tcW w:w="709" w:type="dxa"/>
            <w:tcBorders>
              <w:top w:val="nil"/>
              <w:left w:val="nil"/>
              <w:bottom w:val="nil"/>
            </w:tcBorders>
            <w:shd w:val="clear" w:color="auto" w:fill="FFFFFF" w:themeFill="background1"/>
            <w:vAlign w:val="center"/>
          </w:tcPr>
          <w:p w14:paraId="2FC69C4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0,109</w:t>
            </w:r>
          </w:p>
        </w:tc>
        <w:tc>
          <w:tcPr>
            <w:tcW w:w="708" w:type="dxa"/>
            <w:tcBorders>
              <w:top w:val="nil"/>
              <w:bottom w:val="nil"/>
              <w:right w:val="nil"/>
            </w:tcBorders>
            <w:shd w:val="clear" w:color="auto" w:fill="FFFFFF" w:themeFill="background1"/>
            <w:vAlign w:val="center"/>
          </w:tcPr>
          <w:p w14:paraId="716663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0,857</w:t>
            </w:r>
          </w:p>
        </w:tc>
        <w:tc>
          <w:tcPr>
            <w:tcW w:w="709" w:type="dxa"/>
            <w:tcBorders>
              <w:top w:val="nil"/>
              <w:left w:val="nil"/>
              <w:bottom w:val="nil"/>
              <w:right w:val="nil"/>
            </w:tcBorders>
            <w:shd w:val="clear" w:color="auto" w:fill="FFFFFF" w:themeFill="background1"/>
            <w:vAlign w:val="center"/>
          </w:tcPr>
          <w:p w14:paraId="7FF1DA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7C56AF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0,328</w:t>
            </w:r>
          </w:p>
        </w:tc>
        <w:tc>
          <w:tcPr>
            <w:tcW w:w="709" w:type="dxa"/>
            <w:tcBorders>
              <w:top w:val="nil"/>
              <w:left w:val="nil"/>
              <w:bottom w:val="nil"/>
              <w:right w:val="nil"/>
            </w:tcBorders>
            <w:shd w:val="clear" w:color="auto" w:fill="FFFFFF" w:themeFill="background1"/>
            <w:vAlign w:val="center"/>
          </w:tcPr>
          <w:p w14:paraId="2490972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0,109</w:t>
            </w:r>
          </w:p>
        </w:tc>
      </w:tr>
      <w:tr w:rsidR="005C2162" w:rsidRPr="005C524D" w14:paraId="434D4E8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DE4F4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37469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3FF28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EBC56B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5A57B00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7107E41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56C521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63A387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138ECB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682C0B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7CBD2E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00A624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00CB80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1A0229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60088E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r>
      <w:tr w:rsidR="005C2162" w:rsidRPr="005C524D" w14:paraId="6BD3FA8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7CA0E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DA670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53EF6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B8AD8D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0,919</w:t>
            </w:r>
          </w:p>
        </w:tc>
        <w:tc>
          <w:tcPr>
            <w:tcW w:w="703" w:type="dxa"/>
            <w:tcBorders>
              <w:top w:val="nil"/>
              <w:left w:val="nil"/>
              <w:bottom w:val="nil"/>
              <w:right w:val="nil"/>
            </w:tcBorders>
            <w:shd w:val="clear" w:color="auto" w:fill="FFFFFF" w:themeFill="background1"/>
            <w:vAlign w:val="center"/>
          </w:tcPr>
          <w:p w14:paraId="18AC8EB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0,777</w:t>
            </w:r>
          </w:p>
        </w:tc>
        <w:tc>
          <w:tcPr>
            <w:tcW w:w="709" w:type="dxa"/>
            <w:tcBorders>
              <w:top w:val="nil"/>
              <w:left w:val="nil"/>
              <w:bottom w:val="nil"/>
              <w:right w:val="nil"/>
            </w:tcBorders>
            <w:shd w:val="clear" w:color="auto" w:fill="FFFFFF" w:themeFill="background1"/>
            <w:vAlign w:val="center"/>
          </w:tcPr>
          <w:p w14:paraId="2EEBAC5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0,339</w:t>
            </w:r>
          </w:p>
        </w:tc>
        <w:tc>
          <w:tcPr>
            <w:tcW w:w="709" w:type="dxa"/>
            <w:tcBorders>
              <w:top w:val="nil"/>
              <w:left w:val="nil"/>
              <w:bottom w:val="nil"/>
            </w:tcBorders>
            <w:shd w:val="clear" w:color="auto" w:fill="FFFFFF" w:themeFill="background1"/>
            <w:vAlign w:val="center"/>
          </w:tcPr>
          <w:p w14:paraId="22405A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0,074</w:t>
            </w:r>
          </w:p>
        </w:tc>
        <w:tc>
          <w:tcPr>
            <w:tcW w:w="708" w:type="dxa"/>
            <w:tcBorders>
              <w:top w:val="nil"/>
              <w:bottom w:val="nil"/>
              <w:right w:val="nil"/>
            </w:tcBorders>
            <w:shd w:val="clear" w:color="auto" w:fill="FFFFFF" w:themeFill="background1"/>
            <w:vAlign w:val="center"/>
          </w:tcPr>
          <w:p w14:paraId="19D259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35B617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0,768</w:t>
            </w:r>
          </w:p>
        </w:tc>
        <w:tc>
          <w:tcPr>
            <w:tcW w:w="709" w:type="dxa"/>
            <w:tcBorders>
              <w:top w:val="nil"/>
              <w:left w:val="nil"/>
              <w:bottom w:val="nil"/>
              <w:right w:val="nil"/>
            </w:tcBorders>
            <w:shd w:val="clear" w:color="auto" w:fill="FFFFFF" w:themeFill="background1"/>
            <w:vAlign w:val="center"/>
          </w:tcPr>
          <w:p w14:paraId="25ADBF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0,444</w:t>
            </w:r>
          </w:p>
        </w:tc>
        <w:tc>
          <w:tcPr>
            <w:tcW w:w="709" w:type="dxa"/>
            <w:tcBorders>
              <w:top w:val="nil"/>
              <w:left w:val="nil"/>
              <w:bottom w:val="nil"/>
            </w:tcBorders>
            <w:shd w:val="clear" w:color="auto" w:fill="FFFFFF" w:themeFill="background1"/>
            <w:vAlign w:val="center"/>
          </w:tcPr>
          <w:p w14:paraId="1597E0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0,154</w:t>
            </w:r>
          </w:p>
        </w:tc>
        <w:tc>
          <w:tcPr>
            <w:tcW w:w="708" w:type="dxa"/>
            <w:tcBorders>
              <w:top w:val="nil"/>
              <w:bottom w:val="nil"/>
              <w:right w:val="nil"/>
            </w:tcBorders>
            <w:shd w:val="clear" w:color="auto" w:fill="FFFFFF" w:themeFill="background1"/>
            <w:vAlign w:val="center"/>
          </w:tcPr>
          <w:p w14:paraId="7E97C96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20163F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0,768</w:t>
            </w:r>
          </w:p>
        </w:tc>
        <w:tc>
          <w:tcPr>
            <w:tcW w:w="709" w:type="dxa"/>
            <w:tcBorders>
              <w:top w:val="nil"/>
              <w:left w:val="nil"/>
              <w:bottom w:val="nil"/>
              <w:right w:val="nil"/>
            </w:tcBorders>
            <w:shd w:val="clear" w:color="auto" w:fill="FFFFFF" w:themeFill="background1"/>
            <w:vAlign w:val="center"/>
          </w:tcPr>
          <w:p w14:paraId="108905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73A068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0,154</w:t>
            </w:r>
          </w:p>
        </w:tc>
      </w:tr>
      <w:tr w:rsidR="005C2162" w:rsidRPr="005C524D" w14:paraId="59E54DC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E3F56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EDBBD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F0837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94E453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3AC231D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46FDC27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0,356</w:t>
            </w:r>
          </w:p>
        </w:tc>
        <w:tc>
          <w:tcPr>
            <w:tcW w:w="709" w:type="dxa"/>
            <w:tcBorders>
              <w:top w:val="nil"/>
              <w:left w:val="nil"/>
              <w:bottom w:val="nil"/>
            </w:tcBorders>
            <w:shd w:val="clear" w:color="auto" w:fill="F2F2F2" w:themeFill="background1" w:themeFillShade="F2"/>
            <w:vAlign w:val="center"/>
          </w:tcPr>
          <w:p w14:paraId="101946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0,071</w:t>
            </w:r>
          </w:p>
        </w:tc>
        <w:tc>
          <w:tcPr>
            <w:tcW w:w="708" w:type="dxa"/>
            <w:tcBorders>
              <w:top w:val="nil"/>
              <w:bottom w:val="nil"/>
              <w:right w:val="nil"/>
            </w:tcBorders>
            <w:shd w:val="clear" w:color="auto" w:fill="F2F2F2" w:themeFill="background1" w:themeFillShade="F2"/>
            <w:vAlign w:val="center"/>
          </w:tcPr>
          <w:p w14:paraId="34B7B0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05E914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9C154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68C7B7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50CF63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3F2558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16B6CC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7DC717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r>
      <w:tr w:rsidR="005C2162" w:rsidRPr="005C524D" w14:paraId="7B556C0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CE588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CB88C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EE620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D6AF83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0,944</w:t>
            </w:r>
          </w:p>
        </w:tc>
        <w:tc>
          <w:tcPr>
            <w:tcW w:w="703" w:type="dxa"/>
            <w:tcBorders>
              <w:top w:val="nil"/>
              <w:left w:val="nil"/>
              <w:bottom w:val="nil"/>
              <w:right w:val="nil"/>
            </w:tcBorders>
            <w:shd w:val="clear" w:color="auto" w:fill="FFFFFF" w:themeFill="background1"/>
            <w:vAlign w:val="center"/>
          </w:tcPr>
          <w:p w14:paraId="5BC11D3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0,819</w:t>
            </w:r>
          </w:p>
        </w:tc>
        <w:tc>
          <w:tcPr>
            <w:tcW w:w="709" w:type="dxa"/>
            <w:tcBorders>
              <w:top w:val="nil"/>
              <w:left w:val="nil"/>
              <w:bottom w:val="nil"/>
              <w:right w:val="nil"/>
            </w:tcBorders>
            <w:shd w:val="clear" w:color="auto" w:fill="FFFFFF" w:themeFill="background1"/>
            <w:vAlign w:val="center"/>
          </w:tcPr>
          <w:p w14:paraId="1A8B7D0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0,345</w:t>
            </w:r>
          </w:p>
        </w:tc>
        <w:tc>
          <w:tcPr>
            <w:tcW w:w="709" w:type="dxa"/>
            <w:tcBorders>
              <w:top w:val="nil"/>
              <w:left w:val="nil"/>
              <w:bottom w:val="nil"/>
            </w:tcBorders>
            <w:shd w:val="clear" w:color="auto" w:fill="FFFFFF" w:themeFill="background1"/>
            <w:vAlign w:val="center"/>
          </w:tcPr>
          <w:p w14:paraId="74488D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0,051</w:t>
            </w:r>
          </w:p>
        </w:tc>
        <w:tc>
          <w:tcPr>
            <w:tcW w:w="708" w:type="dxa"/>
            <w:tcBorders>
              <w:top w:val="nil"/>
              <w:bottom w:val="nil"/>
              <w:right w:val="nil"/>
            </w:tcBorders>
            <w:shd w:val="clear" w:color="auto" w:fill="FFFFFF" w:themeFill="background1"/>
            <w:vAlign w:val="center"/>
          </w:tcPr>
          <w:p w14:paraId="1E7788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6AB933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0,803</w:t>
            </w:r>
          </w:p>
        </w:tc>
        <w:tc>
          <w:tcPr>
            <w:tcW w:w="709" w:type="dxa"/>
            <w:tcBorders>
              <w:top w:val="nil"/>
              <w:left w:val="nil"/>
              <w:bottom w:val="nil"/>
              <w:right w:val="nil"/>
            </w:tcBorders>
            <w:shd w:val="clear" w:color="auto" w:fill="FFFFFF" w:themeFill="background1"/>
            <w:vAlign w:val="center"/>
          </w:tcPr>
          <w:p w14:paraId="5DFEA1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0,528</w:t>
            </w:r>
          </w:p>
        </w:tc>
        <w:tc>
          <w:tcPr>
            <w:tcW w:w="709" w:type="dxa"/>
            <w:tcBorders>
              <w:top w:val="nil"/>
              <w:left w:val="nil"/>
              <w:bottom w:val="nil"/>
            </w:tcBorders>
            <w:shd w:val="clear" w:color="auto" w:fill="FFFFFF" w:themeFill="background1"/>
            <w:vAlign w:val="center"/>
          </w:tcPr>
          <w:p w14:paraId="0C8B2D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0,197</w:t>
            </w:r>
          </w:p>
        </w:tc>
        <w:tc>
          <w:tcPr>
            <w:tcW w:w="708" w:type="dxa"/>
            <w:tcBorders>
              <w:top w:val="nil"/>
              <w:bottom w:val="nil"/>
              <w:right w:val="nil"/>
            </w:tcBorders>
            <w:shd w:val="clear" w:color="auto" w:fill="FFFFFF" w:themeFill="background1"/>
            <w:vAlign w:val="center"/>
          </w:tcPr>
          <w:p w14:paraId="525B62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16E669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0,803</w:t>
            </w:r>
          </w:p>
        </w:tc>
        <w:tc>
          <w:tcPr>
            <w:tcW w:w="709" w:type="dxa"/>
            <w:tcBorders>
              <w:top w:val="nil"/>
              <w:left w:val="nil"/>
              <w:bottom w:val="nil"/>
              <w:right w:val="nil"/>
            </w:tcBorders>
            <w:shd w:val="clear" w:color="auto" w:fill="FFFFFF" w:themeFill="background1"/>
            <w:vAlign w:val="center"/>
          </w:tcPr>
          <w:p w14:paraId="206F48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0,528</w:t>
            </w:r>
          </w:p>
        </w:tc>
        <w:tc>
          <w:tcPr>
            <w:tcW w:w="709" w:type="dxa"/>
            <w:tcBorders>
              <w:top w:val="nil"/>
              <w:left w:val="nil"/>
              <w:bottom w:val="nil"/>
              <w:right w:val="nil"/>
            </w:tcBorders>
            <w:shd w:val="clear" w:color="auto" w:fill="FFFFFF" w:themeFill="background1"/>
            <w:vAlign w:val="center"/>
          </w:tcPr>
          <w:p w14:paraId="683604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0,197</w:t>
            </w:r>
          </w:p>
        </w:tc>
      </w:tr>
      <w:tr w:rsidR="005C2162" w:rsidRPr="005C524D" w14:paraId="1BC219C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71DD7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ED3DD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0D97B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26255F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5189382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183D06D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tcBorders>
            <w:shd w:val="clear" w:color="auto" w:fill="F2F2F2" w:themeFill="background1" w:themeFillShade="F2"/>
            <w:vAlign w:val="center"/>
          </w:tcPr>
          <w:p w14:paraId="783B4C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8" w:type="dxa"/>
            <w:tcBorders>
              <w:top w:val="nil"/>
              <w:bottom w:val="nil"/>
              <w:right w:val="nil"/>
            </w:tcBorders>
            <w:shd w:val="clear" w:color="auto" w:fill="F2F2F2" w:themeFill="background1" w:themeFillShade="F2"/>
            <w:vAlign w:val="center"/>
          </w:tcPr>
          <w:p w14:paraId="15E17D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069A09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E78A7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55B2E9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4BA47B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002D87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6DB3AC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20EC13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r>
      <w:tr w:rsidR="005C2162" w:rsidRPr="005C524D" w14:paraId="7366BA8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06334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8F2D8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77B61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34A744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0,936</w:t>
            </w:r>
          </w:p>
        </w:tc>
        <w:tc>
          <w:tcPr>
            <w:tcW w:w="703" w:type="dxa"/>
            <w:tcBorders>
              <w:top w:val="nil"/>
              <w:left w:val="nil"/>
              <w:bottom w:val="nil"/>
              <w:right w:val="nil"/>
            </w:tcBorders>
            <w:shd w:val="clear" w:color="auto" w:fill="FFFFFF" w:themeFill="background1"/>
            <w:vAlign w:val="center"/>
          </w:tcPr>
          <w:p w14:paraId="0A5B853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741326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0,519</w:t>
            </w:r>
          </w:p>
        </w:tc>
        <w:tc>
          <w:tcPr>
            <w:tcW w:w="709" w:type="dxa"/>
            <w:tcBorders>
              <w:top w:val="nil"/>
              <w:left w:val="nil"/>
              <w:bottom w:val="nil"/>
            </w:tcBorders>
            <w:shd w:val="clear" w:color="auto" w:fill="FFFFFF" w:themeFill="background1"/>
            <w:vAlign w:val="center"/>
          </w:tcPr>
          <w:p w14:paraId="1DBA4A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0,274</w:t>
            </w:r>
          </w:p>
        </w:tc>
        <w:tc>
          <w:tcPr>
            <w:tcW w:w="708" w:type="dxa"/>
            <w:tcBorders>
              <w:top w:val="nil"/>
              <w:bottom w:val="nil"/>
              <w:right w:val="nil"/>
            </w:tcBorders>
            <w:shd w:val="clear" w:color="auto" w:fill="FFFFFF" w:themeFill="background1"/>
            <w:vAlign w:val="center"/>
          </w:tcPr>
          <w:p w14:paraId="0EC937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0,978</w:t>
            </w:r>
          </w:p>
        </w:tc>
        <w:tc>
          <w:tcPr>
            <w:tcW w:w="709" w:type="dxa"/>
            <w:tcBorders>
              <w:top w:val="nil"/>
              <w:left w:val="nil"/>
              <w:bottom w:val="nil"/>
              <w:right w:val="nil"/>
            </w:tcBorders>
            <w:shd w:val="clear" w:color="auto" w:fill="FFFFFF" w:themeFill="background1"/>
            <w:vAlign w:val="center"/>
          </w:tcPr>
          <w:p w14:paraId="585258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0,830</w:t>
            </w:r>
          </w:p>
        </w:tc>
        <w:tc>
          <w:tcPr>
            <w:tcW w:w="709" w:type="dxa"/>
            <w:tcBorders>
              <w:top w:val="nil"/>
              <w:left w:val="nil"/>
              <w:bottom w:val="nil"/>
              <w:right w:val="nil"/>
            </w:tcBorders>
            <w:shd w:val="clear" w:color="auto" w:fill="FFFFFF" w:themeFill="background1"/>
            <w:vAlign w:val="center"/>
          </w:tcPr>
          <w:p w14:paraId="6A2756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0,354</w:t>
            </w:r>
          </w:p>
        </w:tc>
        <w:tc>
          <w:tcPr>
            <w:tcW w:w="709" w:type="dxa"/>
            <w:tcBorders>
              <w:top w:val="nil"/>
              <w:left w:val="nil"/>
              <w:bottom w:val="nil"/>
            </w:tcBorders>
            <w:shd w:val="clear" w:color="auto" w:fill="FFFFFF" w:themeFill="background1"/>
            <w:vAlign w:val="center"/>
          </w:tcPr>
          <w:p w14:paraId="022396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0,110</w:t>
            </w:r>
          </w:p>
        </w:tc>
        <w:tc>
          <w:tcPr>
            <w:tcW w:w="708" w:type="dxa"/>
            <w:tcBorders>
              <w:top w:val="nil"/>
              <w:bottom w:val="nil"/>
              <w:right w:val="nil"/>
            </w:tcBorders>
            <w:shd w:val="clear" w:color="auto" w:fill="FFFFFF" w:themeFill="background1"/>
            <w:vAlign w:val="center"/>
          </w:tcPr>
          <w:p w14:paraId="2A621A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0,978</w:t>
            </w:r>
          </w:p>
        </w:tc>
        <w:tc>
          <w:tcPr>
            <w:tcW w:w="709" w:type="dxa"/>
            <w:tcBorders>
              <w:top w:val="nil"/>
              <w:left w:val="nil"/>
              <w:bottom w:val="nil"/>
              <w:right w:val="nil"/>
            </w:tcBorders>
            <w:shd w:val="clear" w:color="auto" w:fill="FFFFFF" w:themeFill="background1"/>
            <w:vAlign w:val="center"/>
          </w:tcPr>
          <w:p w14:paraId="10A26B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0,830</w:t>
            </w:r>
          </w:p>
        </w:tc>
        <w:tc>
          <w:tcPr>
            <w:tcW w:w="709" w:type="dxa"/>
            <w:tcBorders>
              <w:top w:val="nil"/>
              <w:left w:val="nil"/>
              <w:bottom w:val="nil"/>
              <w:right w:val="nil"/>
            </w:tcBorders>
            <w:shd w:val="clear" w:color="auto" w:fill="FFFFFF" w:themeFill="background1"/>
            <w:vAlign w:val="center"/>
          </w:tcPr>
          <w:p w14:paraId="420C4F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0,354</w:t>
            </w:r>
          </w:p>
        </w:tc>
        <w:tc>
          <w:tcPr>
            <w:tcW w:w="709" w:type="dxa"/>
            <w:tcBorders>
              <w:top w:val="nil"/>
              <w:left w:val="nil"/>
              <w:bottom w:val="nil"/>
              <w:right w:val="nil"/>
            </w:tcBorders>
            <w:shd w:val="clear" w:color="auto" w:fill="FFFFFF" w:themeFill="background1"/>
            <w:vAlign w:val="center"/>
          </w:tcPr>
          <w:p w14:paraId="6D6269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0,110</w:t>
            </w:r>
          </w:p>
        </w:tc>
      </w:tr>
      <w:tr w:rsidR="005C2162" w:rsidRPr="005C524D" w14:paraId="3B5CB0A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70F7E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87009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D38EB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BB87F1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7FEF54A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1B8EEA8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0,604</w:t>
            </w:r>
          </w:p>
        </w:tc>
        <w:tc>
          <w:tcPr>
            <w:tcW w:w="709" w:type="dxa"/>
            <w:tcBorders>
              <w:top w:val="nil"/>
              <w:left w:val="nil"/>
              <w:bottom w:val="nil"/>
            </w:tcBorders>
            <w:shd w:val="clear" w:color="auto" w:fill="F2F2F2" w:themeFill="background1" w:themeFillShade="F2"/>
            <w:vAlign w:val="center"/>
          </w:tcPr>
          <w:p w14:paraId="54C7F3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0,228</w:t>
            </w:r>
          </w:p>
        </w:tc>
        <w:tc>
          <w:tcPr>
            <w:tcW w:w="708" w:type="dxa"/>
            <w:tcBorders>
              <w:top w:val="nil"/>
              <w:bottom w:val="nil"/>
              <w:right w:val="nil"/>
            </w:tcBorders>
            <w:shd w:val="clear" w:color="auto" w:fill="F2F2F2" w:themeFill="background1" w:themeFillShade="F2"/>
            <w:vAlign w:val="center"/>
          </w:tcPr>
          <w:p w14:paraId="15D5EA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4A9E21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2F885E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1D96D5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3E77C0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131C9B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4B82F8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7A7A27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r>
      <w:tr w:rsidR="005C2162" w:rsidRPr="005C524D" w14:paraId="2D4DC68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DF118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5509A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03101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3076CB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3" w:type="dxa"/>
            <w:tcBorders>
              <w:top w:val="nil"/>
              <w:left w:val="nil"/>
              <w:bottom w:val="nil"/>
              <w:right w:val="nil"/>
            </w:tcBorders>
            <w:shd w:val="clear" w:color="auto" w:fill="FFFFFF" w:themeFill="background1"/>
            <w:vAlign w:val="center"/>
          </w:tcPr>
          <w:p w14:paraId="0EE1D5D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08D53F2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0,608</w:t>
            </w:r>
          </w:p>
        </w:tc>
        <w:tc>
          <w:tcPr>
            <w:tcW w:w="709" w:type="dxa"/>
            <w:tcBorders>
              <w:top w:val="nil"/>
              <w:left w:val="nil"/>
              <w:bottom w:val="nil"/>
            </w:tcBorders>
            <w:shd w:val="clear" w:color="auto" w:fill="FFFFFF" w:themeFill="background1"/>
            <w:vAlign w:val="center"/>
          </w:tcPr>
          <w:p w14:paraId="77E538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c>
          <w:tcPr>
            <w:tcW w:w="708" w:type="dxa"/>
            <w:tcBorders>
              <w:top w:val="nil"/>
              <w:bottom w:val="nil"/>
              <w:right w:val="nil"/>
            </w:tcBorders>
            <w:shd w:val="clear" w:color="auto" w:fill="FFFFFF" w:themeFill="background1"/>
            <w:vAlign w:val="center"/>
          </w:tcPr>
          <w:p w14:paraId="2FC6A4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729F0E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5AF6F0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tcBorders>
            <w:shd w:val="clear" w:color="auto" w:fill="FFFFFF" w:themeFill="background1"/>
            <w:vAlign w:val="center"/>
          </w:tcPr>
          <w:p w14:paraId="4E6352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0,203</w:t>
            </w:r>
          </w:p>
        </w:tc>
        <w:tc>
          <w:tcPr>
            <w:tcW w:w="708" w:type="dxa"/>
            <w:tcBorders>
              <w:top w:val="nil"/>
              <w:bottom w:val="nil"/>
              <w:right w:val="nil"/>
            </w:tcBorders>
            <w:shd w:val="clear" w:color="auto" w:fill="FFFFFF" w:themeFill="background1"/>
            <w:vAlign w:val="center"/>
          </w:tcPr>
          <w:p w14:paraId="536597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7B6A09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2E0B1E8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7B9F676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0,203</w:t>
            </w:r>
          </w:p>
        </w:tc>
      </w:tr>
      <w:tr w:rsidR="005C2162" w:rsidRPr="005C524D" w14:paraId="49415E3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BC554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C3A17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B9F11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067413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143E969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4023884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2E30E6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8" w:type="dxa"/>
            <w:tcBorders>
              <w:top w:val="nil"/>
              <w:bottom w:val="nil"/>
              <w:right w:val="nil"/>
            </w:tcBorders>
            <w:shd w:val="clear" w:color="auto" w:fill="F2F2F2" w:themeFill="background1" w:themeFillShade="F2"/>
            <w:vAlign w:val="center"/>
          </w:tcPr>
          <w:p w14:paraId="250EF5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9FABF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338EB5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04E447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448BDD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4ADC7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59D2D9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08F565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r>
      <w:tr w:rsidR="005C2162" w:rsidRPr="005C524D" w14:paraId="54FA13D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BC941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2D7F3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19B22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77D1EA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260ECC9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0,970</w:t>
            </w:r>
          </w:p>
        </w:tc>
        <w:tc>
          <w:tcPr>
            <w:tcW w:w="709" w:type="dxa"/>
            <w:tcBorders>
              <w:top w:val="nil"/>
              <w:left w:val="nil"/>
              <w:bottom w:val="nil"/>
              <w:right w:val="nil"/>
            </w:tcBorders>
            <w:shd w:val="clear" w:color="auto" w:fill="FFFFFF" w:themeFill="background1"/>
            <w:vAlign w:val="center"/>
          </w:tcPr>
          <w:p w14:paraId="20CC368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0,658</w:t>
            </w:r>
          </w:p>
        </w:tc>
        <w:tc>
          <w:tcPr>
            <w:tcW w:w="709" w:type="dxa"/>
            <w:tcBorders>
              <w:top w:val="nil"/>
              <w:left w:val="nil"/>
              <w:bottom w:val="nil"/>
            </w:tcBorders>
            <w:shd w:val="clear" w:color="auto" w:fill="FFFFFF" w:themeFill="background1"/>
            <w:vAlign w:val="center"/>
          </w:tcPr>
          <w:p w14:paraId="555448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0,169</w:t>
            </w:r>
          </w:p>
        </w:tc>
        <w:tc>
          <w:tcPr>
            <w:tcW w:w="708" w:type="dxa"/>
            <w:tcBorders>
              <w:top w:val="nil"/>
              <w:bottom w:val="nil"/>
              <w:right w:val="nil"/>
            </w:tcBorders>
            <w:shd w:val="clear" w:color="auto" w:fill="FFFFFF" w:themeFill="background1"/>
            <w:vAlign w:val="center"/>
          </w:tcPr>
          <w:p w14:paraId="1D6D91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0F707D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698E6A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0,746</w:t>
            </w:r>
          </w:p>
        </w:tc>
        <w:tc>
          <w:tcPr>
            <w:tcW w:w="709" w:type="dxa"/>
            <w:tcBorders>
              <w:top w:val="nil"/>
              <w:left w:val="nil"/>
              <w:bottom w:val="nil"/>
            </w:tcBorders>
            <w:shd w:val="clear" w:color="auto" w:fill="FFFFFF" w:themeFill="background1"/>
            <w:vAlign w:val="center"/>
          </w:tcPr>
          <w:p w14:paraId="1788A7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c>
          <w:tcPr>
            <w:tcW w:w="708" w:type="dxa"/>
            <w:tcBorders>
              <w:top w:val="nil"/>
              <w:bottom w:val="nil"/>
              <w:right w:val="nil"/>
            </w:tcBorders>
            <w:shd w:val="clear" w:color="auto" w:fill="FFFFFF" w:themeFill="background1"/>
            <w:vAlign w:val="center"/>
          </w:tcPr>
          <w:p w14:paraId="708469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22C044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452369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0,746</w:t>
            </w:r>
          </w:p>
        </w:tc>
        <w:tc>
          <w:tcPr>
            <w:tcW w:w="709" w:type="dxa"/>
            <w:tcBorders>
              <w:top w:val="nil"/>
              <w:left w:val="nil"/>
              <w:bottom w:val="nil"/>
              <w:right w:val="nil"/>
            </w:tcBorders>
            <w:shd w:val="clear" w:color="auto" w:fill="FFFFFF" w:themeFill="background1"/>
            <w:vAlign w:val="center"/>
          </w:tcPr>
          <w:p w14:paraId="7A882B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r>
      <w:tr w:rsidR="005C2162" w:rsidRPr="005C524D" w14:paraId="473E63B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8D7CB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996FC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06A87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1E86C3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3C8D0C7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0A23324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0,683</w:t>
            </w:r>
          </w:p>
        </w:tc>
        <w:tc>
          <w:tcPr>
            <w:tcW w:w="709" w:type="dxa"/>
            <w:tcBorders>
              <w:top w:val="nil"/>
              <w:left w:val="nil"/>
              <w:bottom w:val="nil"/>
            </w:tcBorders>
            <w:shd w:val="clear" w:color="auto" w:fill="F2F2F2" w:themeFill="background1" w:themeFillShade="F2"/>
            <w:vAlign w:val="center"/>
          </w:tcPr>
          <w:p w14:paraId="034D99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8" w:type="dxa"/>
            <w:tcBorders>
              <w:top w:val="nil"/>
              <w:bottom w:val="nil"/>
              <w:right w:val="nil"/>
            </w:tcBorders>
            <w:shd w:val="clear" w:color="auto" w:fill="F2F2F2" w:themeFill="background1" w:themeFillShade="F2"/>
            <w:vAlign w:val="center"/>
          </w:tcPr>
          <w:p w14:paraId="5300E2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63F728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BD3D6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tcBorders>
            <w:shd w:val="clear" w:color="auto" w:fill="F2F2F2" w:themeFill="background1" w:themeFillShade="F2"/>
            <w:vAlign w:val="center"/>
          </w:tcPr>
          <w:p w14:paraId="28E7CC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5FA23A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6DAEA7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0604B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694CED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r>
      <w:tr w:rsidR="005C2162" w:rsidRPr="005C524D" w14:paraId="6523C26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F8539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4F711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63B4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D0E686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4CC751D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159A8D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0,692</w:t>
            </w:r>
          </w:p>
        </w:tc>
        <w:tc>
          <w:tcPr>
            <w:tcW w:w="709" w:type="dxa"/>
            <w:tcBorders>
              <w:top w:val="nil"/>
              <w:left w:val="nil"/>
              <w:bottom w:val="nil"/>
            </w:tcBorders>
            <w:shd w:val="clear" w:color="auto" w:fill="FFFFFF" w:themeFill="background1"/>
            <w:vAlign w:val="center"/>
          </w:tcPr>
          <w:p w14:paraId="6522FD0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0,141</w:t>
            </w:r>
          </w:p>
        </w:tc>
        <w:tc>
          <w:tcPr>
            <w:tcW w:w="708" w:type="dxa"/>
            <w:tcBorders>
              <w:top w:val="nil"/>
              <w:bottom w:val="nil"/>
              <w:right w:val="nil"/>
            </w:tcBorders>
            <w:shd w:val="clear" w:color="auto" w:fill="FFFFFF" w:themeFill="background1"/>
            <w:vAlign w:val="center"/>
          </w:tcPr>
          <w:p w14:paraId="0A52AB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209677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477EA5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0,825</w:t>
            </w:r>
          </w:p>
        </w:tc>
        <w:tc>
          <w:tcPr>
            <w:tcW w:w="709" w:type="dxa"/>
            <w:tcBorders>
              <w:top w:val="nil"/>
              <w:left w:val="nil"/>
              <w:bottom w:val="nil"/>
            </w:tcBorders>
            <w:shd w:val="clear" w:color="auto" w:fill="FFFFFF" w:themeFill="background1"/>
            <w:vAlign w:val="center"/>
          </w:tcPr>
          <w:p w14:paraId="60928D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0,373</w:t>
            </w:r>
          </w:p>
        </w:tc>
        <w:tc>
          <w:tcPr>
            <w:tcW w:w="708" w:type="dxa"/>
            <w:tcBorders>
              <w:top w:val="nil"/>
              <w:bottom w:val="nil"/>
              <w:right w:val="nil"/>
            </w:tcBorders>
            <w:shd w:val="clear" w:color="auto" w:fill="FFFFFF" w:themeFill="background1"/>
            <w:vAlign w:val="center"/>
          </w:tcPr>
          <w:p w14:paraId="713A1B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5D35D1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74B22F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0,825</w:t>
            </w:r>
          </w:p>
        </w:tc>
        <w:tc>
          <w:tcPr>
            <w:tcW w:w="709" w:type="dxa"/>
            <w:tcBorders>
              <w:top w:val="nil"/>
              <w:left w:val="nil"/>
              <w:bottom w:val="nil"/>
              <w:right w:val="nil"/>
            </w:tcBorders>
            <w:shd w:val="clear" w:color="auto" w:fill="FFFFFF" w:themeFill="background1"/>
            <w:vAlign w:val="center"/>
          </w:tcPr>
          <w:p w14:paraId="72CAB23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0,373</w:t>
            </w:r>
          </w:p>
        </w:tc>
      </w:tr>
    </w:tbl>
    <w:p w14:paraId="27E66601" w14:textId="77777777" w:rsidR="005C2162" w:rsidRPr="005C524D" w:rsidRDefault="005C2162" w:rsidP="005C2162">
      <w:pPr>
        <w:pStyle w:val="Titre1"/>
        <w:ind w:firstLine="709"/>
        <w:jc w:val="both"/>
        <w:rPr>
          <w:color w:val="000000" w:themeColor="text1"/>
        </w:rPr>
      </w:pPr>
    </w:p>
    <w:p w14:paraId="4CE3F3C1" w14:textId="77777777" w:rsidR="005C2162" w:rsidRPr="005C524D" w:rsidRDefault="005C2162" w:rsidP="005C2162">
      <w:pPr>
        <w:rPr>
          <w:rFonts w:ascii="Times New Roman" w:hAnsi="Times New Roman"/>
          <w:color w:val="000000" w:themeColor="text1"/>
          <w:sz w:val="24"/>
          <w:szCs w:val="24"/>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1A5B8B0B"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600B0036"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A4.4b</w:t>
            </w:r>
          </w:p>
          <w:p w14:paraId="2114144D"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three groups are compared and samples are extracted from normal right skewed distributions.  </w:t>
            </w:r>
          </w:p>
        </w:tc>
      </w:tr>
      <w:tr w:rsidR="005C2162" w:rsidRPr="005C524D" w14:paraId="596EB47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4F1D9E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D41092D"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1309B4CE"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7669F1D0"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6402216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70F306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6CC07EBC"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FCAEFA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1758AF2A"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40449B66"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30A7A4A"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72B43BD6"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40C75E6E"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3B7E73C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7D2CA6F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350ED7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156F49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695297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2083FA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230FF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2CB900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04911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E3CA0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16DB47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754F2A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90D74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4288C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76ABE80C"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076880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4F1EF5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71CF37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3585DFB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6BE46C3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3519243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208E69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126AB8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233C32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576DD8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0,095</w:t>
            </w:r>
          </w:p>
        </w:tc>
        <w:tc>
          <w:tcPr>
            <w:tcW w:w="709" w:type="dxa"/>
            <w:tcBorders>
              <w:top w:val="single" w:sz="4" w:space="0" w:color="auto"/>
              <w:left w:val="nil"/>
              <w:bottom w:val="nil"/>
            </w:tcBorders>
            <w:shd w:val="clear" w:color="auto" w:fill="F2F2F2" w:themeFill="background1" w:themeFillShade="F2"/>
            <w:vAlign w:val="center"/>
          </w:tcPr>
          <w:p w14:paraId="2C1099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0,062</w:t>
            </w:r>
          </w:p>
        </w:tc>
        <w:tc>
          <w:tcPr>
            <w:tcW w:w="708" w:type="dxa"/>
            <w:tcBorders>
              <w:top w:val="single" w:sz="4" w:space="0" w:color="auto"/>
              <w:bottom w:val="nil"/>
              <w:right w:val="nil"/>
            </w:tcBorders>
            <w:shd w:val="clear" w:color="auto" w:fill="F2F2F2" w:themeFill="background1" w:themeFillShade="F2"/>
            <w:vAlign w:val="center"/>
          </w:tcPr>
          <w:p w14:paraId="13D345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0,282</w:t>
            </w:r>
          </w:p>
        </w:tc>
        <w:tc>
          <w:tcPr>
            <w:tcW w:w="709" w:type="dxa"/>
            <w:tcBorders>
              <w:top w:val="single" w:sz="4" w:space="0" w:color="auto"/>
              <w:left w:val="nil"/>
              <w:bottom w:val="nil"/>
              <w:right w:val="nil"/>
            </w:tcBorders>
            <w:shd w:val="clear" w:color="auto" w:fill="F2F2F2" w:themeFill="background1" w:themeFillShade="F2"/>
            <w:vAlign w:val="center"/>
          </w:tcPr>
          <w:p w14:paraId="2B165E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143F07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9" w:type="dxa"/>
            <w:tcBorders>
              <w:top w:val="single" w:sz="4" w:space="0" w:color="auto"/>
              <w:left w:val="nil"/>
              <w:bottom w:val="nil"/>
              <w:right w:val="nil"/>
            </w:tcBorders>
            <w:shd w:val="clear" w:color="auto" w:fill="F2F2F2" w:themeFill="background1" w:themeFillShade="F2"/>
            <w:vAlign w:val="center"/>
          </w:tcPr>
          <w:p w14:paraId="510638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0,086</w:t>
            </w:r>
          </w:p>
        </w:tc>
      </w:tr>
      <w:tr w:rsidR="005C2162" w:rsidRPr="005C524D" w14:paraId="5BAF07A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BF206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EDE03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62BA3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319C4F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0,222</w:t>
            </w:r>
          </w:p>
        </w:tc>
        <w:tc>
          <w:tcPr>
            <w:tcW w:w="703" w:type="dxa"/>
            <w:tcBorders>
              <w:top w:val="nil"/>
              <w:left w:val="nil"/>
              <w:bottom w:val="nil"/>
              <w:right w:val="nil"/>
            </w:tcBorders>
            <w:shd w:val="clear" w:color="auto" w:fill="FFFFFF" w:themeFill="background1"/>
            <w:vAlign w:val="center"/>
          </w:tcPr>
          <w:p w14:paraId="4EA622E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0,215</w:t>
            </w:r>
          </w:p>
        </w:tc>
        <w:tc>
          <w:tcPr>
            <w:tcW w:w="709" w:type="dxa"/>
            <w:tcBorders>
              <w:top w:val="nil"/>
              <w:left w:val="nil"/>
              <w:bottom w:val="nil"/>
              <w:right w:val="nil"/>
            </w:tcBorders>
            <w:shd w:val="clear" w:color="auto" w:fill="FFFFFF" w:themeFill="background1"/>
            <w:vAlign w:val="center"/>
          </w:tcPr>
          <w:p w14:paraId="5694E1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0,194</w:t>
            </w:r>
          </w:p>
        </w:tc>
        <w:tc>
          <w:tcPr>
            <w:tcW w:w="709" w:type="dxa"/>
            <w:tcBorders>
              <w:top w:val="nil"/>
              <w:left w:val="nil"/>
              <w:bottom w:val="nil"/>
            </w:tcBorders>
            <w:shd w:val="clear" w:color="auto" w:fill="FFFFFF" w:themeFill="background1"/>
            <w:vAlign w:val="center"/>
          </w:tcPr>
          <w:p w14:paraId="28A8AF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0,214</w:t>
            </w:r>
          </w:p>
        </w:tc>
        <w:tc>
          <w:tcPr>
            <w:tcW w:w="708" w:type="dxa"/>
            <w:tcBorders>
              <w:top w:val="nil"/>
              <w:bottom w:val="nil"/>
              <w:right w:val="nil"/>
            </w:tcBorders>
            <w:shd w:val="clear" w:color="auto" w:fill="FFFFFF" w:themeFill="background1"/>
            <w:vAlign w:val="center"/>
          </w:tcPr>
          <w:p w14:paraId="6A5802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4D5CBB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0,180</w:t>
            </w:r>
          </w:p>
        </w:tc>
        <w:tc>
          <w:tcPr>
            <w:tcW w:w="709" w:type="dxa"/>
            <w:tcBorders>
              <w:top w:val="nil"/>
              <w:left w:val="nil"/>
              <w:bottom w:val="nil"/>
              <w:right w:val="nil"/>
            </w:tcBorders>
            <w:shd w:val="clear" w:color="auto" w:fill="FFFFFF" w:themeFill="background1"/>
            <w:vAlign w:val="center"/>
          </w:tcPr>
          <w:p w14:paraId="7983D0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c>
          <w:tcPr>
            <w:tcW w:w="709" w:type="dxa"/>
            <w:tcBorders>
              <w:top w:val="nil"/>
              <w:left w:val="nil"/>
              <w:bottom w:val="nil"/>
            </w:tcBorders>
            <w:shd w:val="clear" w:color="auto" w:fill="FFFFFF" w:themeFill="background1"/>
            <w:vAlign w:val="center"/>
          </w:tcPr>
          <w:p w14:paraId="50E4C3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0,054</w:t>
            </w:r>
          </w:p>
        </w:tc>
        <w:tc>
          <w:tcPr>
            <w:tcW w:w="708" w:type="dxa"/>
            <w:tcBorders>
              <w:top w:val="nil"/>
              <w:bottom w:val="nil"/>
              <w:right w:val="nil"/>
            </w:tcBorders>
            <w:shd w:val="clear" w:color="auto" w:fill="FFFFFF" w:themeFill="background1"/>
            <w:vAlign w:val="center"/>
          </w:tcPr>
          <w:p w14:paraId="7320B59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0,302</w:t>
            </w:r>
          </w:p>
        </w:tc>
        <w:tc>
          <w:tcPr>
            <w:tcW w:w="709" w:type="dxa"/>
            <w:tcBorders>
              <w:top w:val="nil"/>
              <w:left w:val="nil"/>
              <w:bottom w:val="nil"/>
              <w:right w:val="nil"/>
            </w:tcBorders>
            <w:shd w:val="clear" w:color="auto" w:fill="FFFFFF" w:themeFill="background1"/>
            <w:vAlign w:val="center"/>
          </w:tcPr>
          <w:p w14:paraId="48E45C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0,187</w:t>
            </w:r>
          </w:p>
        </w:tc>
        <w:tc>
          <w:tcPr>
            <w:tcW w:w="709" w:type="dxa"/>
            <w:tcBorders>
              <w:top w:val="nil"/>
              <w:left w:val="nil"/>
              <w:bottom w:val="nil"/>
              <w:right w:val="nil"/>
            </w:tcBorders>
            <w:shd w:val="clear" w:color="auto" w:fill="FFFFFF" w:themeFill="background1"/>
            <w:vAlign w:val="center"/>
          </w:tcPr>
          <w:p w14:paraId="7BBF1A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0,085</w:t>
            </w:r>
          </w:p>
        </w:tc>
        <w:tc>
          <w:tcPr>
            <w:tcW w:w="709" w:type="dxa"/>
            <w:tcBorders>
              <w:top w:val="nil"/>
              <w:left w:val="nil"/>
              <w:bottom w:val="nil"/>
              <w:right w:val="nil"/>
            </w:tcBorders>
            <w:shd w:val="clear" w:color="auto" w:fill="FFFFFF" w:themeFill="background1"/>
            <w:vAlign w:val="center"/>
          </w:tcPr>
          <w:p w14:paraId="6D7925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0,071</w:t>
            </w:r>
          </w:p>
        </w:tc>
      </w:tr>
      <w:tr w:rsidR="005C2162" w:rsidRPr="005C524D" w14:paraId="4A891C1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4C630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247D7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923A0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6C47AD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5AA8A50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12CFD61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4A55BE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5678FA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7A35AD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783D46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0,136</w:t>
            </w:r>
          </w:p>
        </w:tc>
        <w:tc>
          <w:tcPr>
            <w:tcW w:w="709" w:type="dxa"/>
            <w:tcBorders>
              <w:top w:val="nil"/>
              <w:left w:val="nil"/>
              <w:bottom w:val="nil"/>
            </w:tcBorders>
            <w:shd w:val="clear" w:color="auto" w:fill="F2F2F2" w:themeFill="background1" w:themeFillShade="F2"/>
            <w:vAlign w:val="center"/>
          </w:tcPr>
          <w:p w14:paraId="61C3E1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32ADAE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4BF94E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3641B0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11281A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r>
      <w:tr w:rsidR="005C2162" w:rsidRPr="005C524D" w14:paraId="6E005C5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90837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B3FBD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76605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E2D9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0,470</w:t>
            </w:r>
          </w:p>
        </w:tc>
        <w:tc>
          <w:tcPr>
            <w:tcW w:w="703" w:type="dxa"/>
            <w:tcBorders>
              <w:top w:val="nil"/>
              <w:left w:val="nil"/>
              <w:bottom w:val="nil"/>
              <w:right w:val="nil"/>
            </w:tcBorders>
            <w:shd w:val="clear" w:color="auto" w:fill="FFFFFF" w:themeFill="background1"/>
            <w:vAlign w:val="center"/>
          </w:tcPr>
          <w:p w14:paraId="5CCBABE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0,339</w:t>
            </w:r>
          </w:p>
        </w:tc>
        <w:tc>
          <w:tcPr>
            <w:tcW w:w="709" w:type="dxa"/>
            <w:tcBorders>
              <w:top w:val="nil"/>
              <w:left w:val="nil"/>
              <w:bottom w:val="nil"/>
              <w:right w:val="nil"/>
            </w:tcBorders>
            <w:shd w:val="clear" w:color="auto" w:fill="FFFFFF" w:themeFill="background1"/>
            <w:vAlign w:val="center"/>
          </w:tcPr>
          <w:p w14:paraId="0C8E898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0,167</w:t>
            </w:r>
          </w:p>
        </w:tc>
        <w:tc>
          <w:tcPr>
            <w:tcW w:w="709" w:type="dxa"/>
            <w:tcBorders>
              <w:top w:val="nil"/>
              <w:left w:val="nil"/>
              <w:bottom w:val="nil"/>
            </w:tcBorders>
            <w:shd w:val="clear" w:color="auto" w:fill="FFFFFF" w:themeFill="background1"/>
            <w:vAlign w:val="center"/>
          </w:tcPr>
          <w:p w14:paraId="533D99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0,100</w:t>
            </w:r>
          </w:p>
        </w:tc>
        <w:tc>
          <w:tcPr>
            <w:tcW w:w="708" w:type="dxa"/>
            <w:tcBorders>
              <w:top w:val="nil"/>
              <w:bottom w:val="nil"/>
              <w:right w:val="nil"/>
            </w:tcBorders>
            <w:shd w:val="clear" w:color="auto" w:fill="FFFFFF" w:themeFill="background1"/>
            <w:vAlign w:val="center"/>
          </w:tcPr>
          <w:p w14:paraId="7D24EE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0,630</w:t>
            </w:r>
          </w:p>
        </w:tc>
        <w:tc>
          <w:tcPr>
            <w:tcW w:w="709" w:type="dxa"/>
            <w:tcBorders>
              <w:top w:val="nil"/>
              <w:left w:val="nil"/>
              <w:bottom w:val="nil"/>
              <w:right w:val="nil"/>
            </w:tcBorders>
            <w:shd w:val="clear" w:color="auto" w:fill="FFFFFF" w:themeFill="background1"/>
            <w:vAlign w:val="center"/>
          </w:tcPr>
          <w:p w14:paraId="0CE049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0,342</w:t>
            </w:r>
          </w:p>
        </w:tc>
        <w:tc>
          <w:tcPr>
            <w:tcW w:w="709" w:type="dxa"/>
            <w:tcBorders>
              <w:top w:val="nil"/>
              <w:left w:val="nil"/>
              <w:bottom w:val="nil"/>
              <w:right w:val="nil"/>
            </w:tcBorders>
            <w:shd w:val="clear" w:color="auto" w:fill="FFFFFF" w:themeFill="background1"/>
            <w:vAlign w:val="center"/>
          </w:tcPr>
          <w:p w14:paraId="137088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0,112</w:t>
            </w:r>
          </w:p>
        </w:tc>
        <w:tc>
          <w:tcPr>
            <w:tcW w:w="709" w:type="dxa"/>
            <w:tcBorders>
              <w:top w:val="nil"/>
              <w:left w:val="nil"/>
              <w:bottom w:val="nil"/>
            </w:tcBorders>
            <w:shd w:val="clear" w:color="auto" w:fill="FFFFFF" w:themeFill="background1"/>
            <w:vAlign w:val="center"/>
          </w:tcPr>
          <w:p w14:paraId="5F3E9C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0,058</w:t>
            </w:r>
          </w:p>
        </w:tc>
        <w:tc>
          <w:tcPr>
            <w:tcW w:w="708" w:type="dxa"/>
            <w:tcBorders>
              <w:top w:val="nil"/>
              <w:bottom w:val="nil"/>
              <w:right w:val="nil"/>
            </w:tcBorders>
            <w:shd w:val="clear" w:color="auto" w:fill="FFFFFF" w:themeFill="background1"/>
            <w:vAlign w:val="center"/>
          </w:tcPr>
          <w:p w14:paraId="7FF4EF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0,461</w:t>
            </w:r>
          </w:p>
        </w:tc>
        <w:tc>
          <w:tcPr>
            <w:tcW w:w="709" w:type="dxa"/>
            <w:tcBorders>
              <w:top w:val="nil"/>
              <w:left w:val="nil"/>
              <w:bottom w:val="nil"/>
              <w:right w:val="nil"/>
            </w:tcBorders>
            <w:shd w:val="clear" w:color="auto" w:fill="FFFFFF" w:themeFill="background1"/>
            <w:vAlign w:val="center"/>
          </w:tcPr>
          <w:p w14:paraId="729E2A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38C3399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0,157</w:t>
            </w:r>
          </w:p>
        </w:tc>
        <w:tc>
          <w:tcPr>
            <w:tcW w:w="709" w:type="dxa"/>
            <w:tcBorders>
              <w:top w:val="nil"/>
              <w:left w:val="nil"/>
              <w:bottom w:val="nil"/>
              <w:right w:val="nil"/>
            </w:tcBorders>
            <w:shd w:val="clear" w:color="auto" w:fill="FFFFFF" w:themeFill="background1"/>
            <w:vAlign w:val="center"/>
          </w:tcPr>
          <w:p w14:paraId="348504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0,087</w:t>
            </w:r>
          </w:p>
        </w:tc>
      </w:tr>
      <w:tr w:rsidR="005C2162" w:rsidRPr="005C524D" w14:paraId="3C08984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EE381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8DA84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21BCA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F42A8F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4B58473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14B214F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0EDB93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18B7CB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5DF3D6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6E6D77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9" w:type="dxa"/>
            <w:tcBorders>
              <w:top w:val="nil"/>
              <w:left w:val="nil"/>
              <w:bottom w:val="nil"/>
            </w:tcBorders>
            <w:shd w:val="clear" w:color="auto" w:fill="F2F2F2" w:themeFill="background1" w:themeFillShade="F2"/>
            <w:vAlign w:val="center"/>
          </w:tcPr>
          <w:p w14:paraId="789C0D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15B0C5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39A39A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546B44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3227CD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0,132</w:t>
            </w:r>
          </w:p>
        </w:tc>
      </w:tr>
      <w:tr w:rsidR="005C2162" w:rsidRPr="005C524D" w14:paraId="33A195D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0C64F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2E209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4A390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1E0033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0,628</w:t>
            </w:r>
          </w:p>
        </w:tc>
        <w:tc>
          <w:tcPr>
            <w:tcW w:w="703" w:type="dxa"/>
            <w:tcBorders>
              <w:top w:val="nil"/>
              <w:left w:val="nil"/>
              <w:bottom w:val="nil"/>
              <w:right w:val="nil"/>
            </w:tcBorders>
            <w:shd w:val="clear" w:color="auto" w:fill="FFFFFF" w:themeFill="background1"/>
            <w:vAlign w:val="center"/>
          </w:tcPr>
          <w:p w14:paraId="49E742A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0,430</w:t>
            </w:r>
          </w:p>
        </w:tc>
        <w:tc>
          <w:tcPr>
            <w:tcW w:w="709" w:type="dxa"/>
            <w:tcBorders>
              <w:top w:val="nil"/>
              <w:left w:val="nil"/>
              <w:bottom w:val="nil"/>
              <w:right w:val="nil"/>
            </w:tcBorders>
            <w:shd w:val="clear" w:color="auto" w:fill="FFFFFF" w:themeFill="background1"/>
            <w:vAlign w:val="center"/>
          </w:tcPr>
          <w:p w14:paraId="47F4979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0,151</w:t>
            </w:r>
          </w:p>
        </w:tc>
        <w:tc>
          <w:tcPr>
            <w:tcW w:w="709" w:type="dxa"/>
            <w:tcBorders>
              <w:top w:val="nil"/>
              <w:left w:val="nil"/>
              <w:bottom w:val="nil"/>
            </w:tcBorders>
            <w:shd w:val="clear" w:color="auto" w:fill="FFFFFF" w:themeFill="background1"/>
            <w:vAlign w:val="center"/>
          </w:tcPr>
          <w:p w14:paraId="0D6892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0,054</w:t>
            </w:r>
          </w:p>
        </w:tc>
        <w:tc>
          <w:tcPr>
            <w:tcW w:w="708" w:type="dxa"/>
            <w:tcBorders>
              <w:top w:val="nil"/>
              <w:bottom w:val="nil"/>
              <w:right w:val="nil"/>
            </w:tcBorders>
            <w:shd w:val="clear" w:color="auto" w:fill="FFFFFF" w:themeFill="background1"/>
            <w:vAlign w:val="center"/>
          </w:tcPr>
          <w:p w14:paraId="7FC4B6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0,675</w:t>
            </w:r>
          </w:p>
        </w:tc>
        <w:tc>
          <w:tcPr>
            <w:tcW w:w="709" w:type="dxa"/>
            <w:tcBorders>
              <w:top w:val="nil"/>
              <w:left w:val="nil"/>
              <w:bottom w:val="nil"/>
              <w:right w:val="nil"/>
            </w:tcBorders>
            <w:shd w:val="clear" w:color="auto" w:fill="FFFFFF" w:themeFill="background1"/>
            <w:vAlign w:val="center"/>
          </w:tcPr>
          <w:p w14:paraId="389D4B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0,446</w:t>
            </w:r>
          </w:p>
        </w:tc>
        <w:tc>
          <w:tcPr>
            <w:tcW w:w="709" w:type="dxa"/>
            <w:tcBorders>
              <w:top w:val="nil"/>
              <w:left w:val="nil"/>
              <w:bottom w:val="nil"/>
              <w:right w:val="nil"/>
            </w:tcBorders>
            <w:shd w:val="clear" w:color="auto" w:fill="FFFFFF" w:themeFill="background1"/>
            <w:vAlign w:val="center"/>
          </w:tcPr>
          <w:p w14:paraId="0555BC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c>
          <w:tcPr>
            <w:tcW w:w="709" w:type="dxa"/>
            <w:tcBorders>
              <w:top w:val="nil"/>
              <w:left w:val="nil"/>
              <w:bottom w:val="nil"/>
            </w:tcBorders>
            <w:shd w:val="clear" w:color="auto" w:fill="FFFFFF" w:themeFill="background1"/>
            <w:vAlign w:val="center"/>
          </w:tcPr>
          <w:p w14:paraId="452933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0,068</w:t>
            </w:r>
          </w:p>
        </w:tc>
        <w:tc>
          <w:tcPr>
            <w:tcW w:w="708" w:type="dxa"/>
            <w:tcBorders>
              <w:top w:val="nil"/>
              <w:bottom w:val="nil"/>
              <w:right w:val="nil"/>
            </w:tcBorders>
            <w:shd w:val="clear" w:color="auto" w:fill="FFFFFF" w:themeFill="background1"/>
            <w:vAlign w:val="center"/>
          </w:tcPr>
          <w:p w14:paraId="58B41E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0,540</w:t>
            </w:r>
          </w:p>
        </w:tc>
        <w:tc>
          <w:tcPr>
            <w:tcW w:w="709" w:type="dxa"/>
            <w:tcBorders>
              <w:top w:val="nil"/>
              <w:left w:val="nil"/>
              <w:bottom w:val="nil"/>
              <w:right w:val="nil"/>
            </w:tcBorders>
            <w:shd w:val="clear" w:color="auto" w:fill="FFFFFF" w:themeFill="background1"/>
            <w:vAlign w:val="center"/>
          </w:tcPr>
          <w:p w14:paraId="111253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0,430</w:t>
            </w:r>
          </w:p>
        </w:tc>
        <w:tc>
          <w:tcPr>
            <w:tcW w:w="709" w:type="dxa"/>
            <w:tcBorders>
              <w:top w:val="nil"/>
              <w:left w:val="nil"/>
              <w:bottom w:val="nil"/>
              <w:right w:val="nil"/>
            </w:tcBorders>
            <w:shd w:val="clear" w:color="auto" w:fill="FFFFFF" w:themeFill="background1"/>
            <w:vAlign w:val="center"/>
          </w:tcPr>
          <w:p w14:paraId="072B1E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0,224</w:t>
            </w:r>
          </w:p>
        </w:tc>
        <w:tc>
          <w:tcPr>
            <w:tcW w:w="709" w:type="dxa"/>
            <w:tcBorders>
              <w:top w:val="nil"/>
              <w:left w:val="nil"/>
              <w:bottom w:val="nil"/>
              <w:right w:val="nil"/>
            </w:tcBorders>
            <w:shd w:val="clear" w:color="auto" w:fill="FFFFFF" w:themeFill="background1"/>
            <w:vAlign w:val="center"/>
          </w:tcPr>
          <w:p w14:paraId="1C2E34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0,107</w:t>
            </w:r>
          </w:p>
        </w:tc>
      </w:tr>
      <w:tr w:rsidR="005C2162" w:rsidRPr="005C524D" w14:paraId="377BDA2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8FDB2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7BEFC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4F77B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55B3F6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489BD3E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1D1DAA2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161459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25BE49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10231E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2E5743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0,213</w:t>
            </w:r>
          </w:p>
        </w:tc>
        <w:tc>
          <w:tcPr>
            <w:tcW w:w="709" w:type="dxa"/>
            <w:tcBorders>
              <w:top w:val="nil"/>
              <w:left w:val="nil"/>
              <w:bottom w:val="nil"/>
            </w:tcBorders>
            <w:shd w:val="clear" w:color="auto" w:fill="F2F2F2" w:themeFill="background1" w:themeFillShade="F2"/>
            <w:vAlign w:val="center"/>
          </w:tcPr>
          <w:p w14:paraId="64C204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0,093</w:t>
            </w:r>
          </w:p>
        </w:tc>
        <w:tc>
          <w:tcPr>
            <w:tcW w:w="708" w:type="dxa"/>
            <w:tcBorders>
              <w:top w:val="nil"/>
              <w:bottom w:val="nil"/>
              <w:right w:val="nil"/>
            </w:tcBorders>
            <w:shd w:val="clear" w:color="auto" w:fill="F2F2F2" w:themeFill="background1" w:themeFillShade="F2"/>
            <w:vAlign w:val="center"/>
          </w:tcPr>
          <w:p w14:paraId="0236C8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0AB5F6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01B66C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4E6944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0,151</w:t>
            </w:r>
          </w:p>
        </w:tc>
      </w:tr>
      <w:tr w:rsidR="005C2162" w:rsidRPr="005C524D" w14:paraId="3AD2DF0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56CA3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3D1A1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C2826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B5071A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0,725</w:t>
            </w:r>
          </w:p>
        </w:tc>
        <w:tc>
          <w:tcPr>
            <w:tcW w:w="703" w:type="dxa"/>
            <w:tcBorders>
              <w:top w:val="nil"/>
              <w:left w:val="nil"/>
              <w:bottom w:val="nil"/>
              <w:right w:val="nil"/>
            </w:tcBorders>
            <w:shd w:val="clear" w:color="auto" w:fill="FFFFFF" w:themeFill="background1"/>
            <w:vAlign w:val="center"/>
          </w:tcPr>
          <w:p w14:paraId="78256F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0,495</w:t>
            </w:r>
          </w:p>
        </w:tc>
        <w:tc>
          <w:tcPr>
            <w:tcW w:w="709" w:type="dxa"/>
            <w:tcBorders>
              <w:top w:val="nil"/>
              <w:left w:val="nil"/>
              <w:bottom w:val="nil"/>
              <w:right w:val="nil"/>
            </w:tcBorders>
            <w:shd w:val="clear" w:color="auto" w:fill="FFFFFF" w:themeFill="background1"/>
            <w:vAlign w:val="center"/>
          </w:tcPr>
          <w:p w14:paraId="4F3C452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0,139</w:t>
            </w:r>
          </w:p>
        </w:tc>
        <w:tc>
          <w:tcPr>
            <w:tcW w:w="709" w:type="dxa"/>
            <w:tcBorders>
              <w:top w:val="nil"/>
              <w:left w:val="nil"/>
              <w:bottom w:val="nil"/>
            </w:tcBorders>
            <w:shd w:val="clear" w:color="auto" w:fill="FFFFFF" w:themeFill="background1"/>
            <w:vAlign w:val="center"/>
          </w:tcPr>
          <w:p w14:paraId="5634E7E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0,032</w:t>
            </w:r>
          </w:p>
        </w:tc>
        <w:tc>
          <w:tcPr>
            <w:tcW w:w="708" w:type="dxa"/>
            <w:tcBorders>
              <w:top w:val="nil"/>
              <w:bottom w:val="nil"/>
              <w:right w:val="nil"/>
            </w:tcBorders>
            <w:shd w:val="clear" w:color="auto" w:fill="FFFFFF" w:themeFill="background1"/>
            <w:vAlign w:val="center"/>
          </w:tcPr>
          <w:p w14:paraId="46B1EF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0,699</w:t>
            </w:r>
          </w:p>
        </w:tc>
        <w:tc>
          <w:tcPr>
            <w:tcW w:w="709" w:type="dxa"/>
            <w:tcBorders>
              <w:top w:val="nil"/>
              <w:left w:val="nil"/>
              <w:bottom w:val="nil"/>
              <w:right w:val="nil"/>
            </w:tcBorders>
            <w:shd w:val="clear" w:color="auto" w:fill="FFFFFF" w:themeFill="background1"/>
            <w:vAlign w:val="center"/>
          </w:tcPr>
          <w:p w14:paraId="333FAB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0,512</w:t>
            </w:r>
          </w:p>
        </w:tc>
        <w:tc>
          <w:tcPr>
            <w:tcW w:w="709" w:type="dxa"/>
            <w:tcBorders>
              <w:top w:val="nil"/>
              <w:left w:val="nil"/>
              <w:bottom w:val="nil"/>
              <w:right w:val="nil"/>
            </w:tcBorders>
            <w:shd w:val="clear" w:color="auto" w:fill="FFFFFF" w:themeFill="background1"/>
            <w:vAlign w:val="center"/>
          </w:tcPr>
          <w:p w14:paraId="2C9589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0,209</w:t>
            </w:r>
          </w:p>
        </w:tc>
        <w:tc>
          <w:tcPr>
            <w:tcW w:w="709" w:type="dxa"/>
            <w:tcBorders>
              <w:top w:val="nil"/>
              <w:left w:val="nil"/>
              <w:bottom w:val="nil"/>
            </w:tcBorders>
            <w:shd w:val="clear" w:color="auto" w:fill="FFFFFF" w:themeFill="background1"/>
            <w:vAlign w:val="center"/>
          </w:tcPr>
          <w:p w14:paraId="7FD266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0,079</w:t>
            </w:r>
          </w:p>
        </w:tc>
        <w:tc>
          <w:tcPr>
            <w:tcW w:w="708" w:type="dxa"/>
            <w:tcBorders>
              <w:top w:val="nil"/>
              <w:bottom w:val="nil"/>
              <w:right w:val="nil"/>
            </w:tcBorders>
            <w:shd w:val="clear" w:color="auto" w:fill="FFFFFF" w:themeFill="background1"/>
            <w:vAlign w:val="center"/>
          </w:tcPr>
          <w:p w14:paraId="45AEC3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0,587</w:t>
            </w:r>
          </w:p>
        </w:tc>
        <w:tc>
          <w:tcPr>
            <w:tcW w:w="709" w:type="dxa"/>
            <w:tcBorders>
              <w:top w:val="nil"/>
              <w:left w:val="nil"/>
              <w:bottom w:val="nil"/>
              <w:right w:val="nil"/>
            </w:tcBorders>
            <w:shd w:val="clear" w:color="auto" w:fill="FFFFFF" w:themeFill="background1"/>
            <w:vAlign w:val="center"/>
          </w:tcPr>
          <w:p w14:paraId="5C8BEF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7F816F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0,279</w:t>
            </w:r>
          </w:p>
        </w:tc>
        <w:tc>
          <w:tcPr>
            <w:tcW w:w="709" w:type="dxa"/>
            <w:tcBorders>
              <w:top w:val="nil"/>
              <w:left w:val="nil"/>
              <w:bottom w:val="nil"/>
              <w:right w:val="nil"/>
            </w:tcBorders>
            <w:shd w:val="clear" w:color="auto" w:fill="FFFFFF" w:themeFill="background1"/>
            <w:vAlign w:val="center"/>
          </w:tcPr>
          <w:p w14:paraId="2392339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r>
      <w:tr w:rsidR="005C2162" w:rsidRPr="005C524D" w14:paraId="61ABC19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6C31D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6482C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9E5CB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FAB770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5002486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02A11AE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79919D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6261AC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581663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6E0577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0,118</w:t>
            </w:r>
          </w:p>
        </w:tc>
        <w:tc>
          <w:tcPr>
            <w:tcW w:w="709" w:type="dxa"/>
            <w:tcBorders>
              <w:top w:val="nil"/>
              <w:left w:val="nil"/>
              <w:bottom w:val="nil"/>
            </w:tcBorders>
            <w:shd w:val="clear" w:color="auto" w:fill="F2F2F2" w:themeFill="background1" w:themeFillShade="F2"/>
            <w:vAlign w:val="center"/>
          </w:tcPr>
          <w:p w14:paraId="62BDF7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0,068</w:t>
            </w:r>
          </w:p>
        </w:tc>
        <w:tc>
          <w:tcPr>
            <w:tcW w:w="708" w:type="dxa"/>
            <w:tcBorders>
              <w:top w:val="nil"/>
              <w:bottom w:val="nil"/>
              <w:right w:val="nil"/>
            </w:tcBorders>
            <w:shd w:val="clear" w:color="auto" w:fill="F2F2F2" w:themeFill="background1" w:themeFillShade="F2"/>
            <w:vAlign w:val="center"/>
          </w:tcPr>
          <w:p w14:paraId="2CD543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0C9345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08EC9B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7811E5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3EEBF51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52DF5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F20B1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4587A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16F6A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0,343</w:t>
            </w:r>
          </w:p>
        </w:tc>
        <w:tc>
          <w:tcPr>
            <w:tcW w:w="703" w:type="dxa"/>
            <w:tcBorders>
              <w:top w:val="nil"/>
              <w:left w:val="nil"/>
              <w:bottom w:val="nil"/>
              <w:right w:val="nil"/>
            </w:tcBorders>
            <w:shd w:val="clear" w:color="auto" w:fill="FFFFFF" w:themeFill="background1"/>
            <w:vAlign w:val="center"/>
          </w:tcPr>
          <w:p w14:paraId="7A452E4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0,308</w:t>
            </w:r>
          </w:p>
        </w:tc>
        <w:tc>
          <w:tcPr>
            <w:tcW w:w="709" w:type="dxa"/>
            <w:tcBorders>
              <w:top w:val="nil"/>
              <w:left w:val="nil"/>
              <w:bottom w:val="nil"/>
              <w:right w:val="nil"/>
            </w:tcBorders>
            <w:shd w:val="clear" w:color="auto" w:fill="FFFFFF" w:themeFill="background1"/>
            <w:vAlign w:val="center"/>
          </w:tcPr>
          <w:p w14:paraId="4B0DF9D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0,243</w:t>
            </w:r>
          </w:p>
        </w:tc>
        <w:tc>
          <w:tcPr>
            <w:tcW w:w="709" w:type="dxa"/>
            <w:tcBorders>
              <w:top w:val="nil"/>
              <w:left w:val="nil"/>
              <w:bottom w:val="nil"/>
            </w:tcBorders>
            <w:shd w:val="clear" w:color="auto" w:fill="FFFFFF" w:themeFill="background1"/>
            <w:vAlign w:val="center"/>
          </w:tcPr>
          <w:p w14:paraId="7235A9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0,222</w:t>
            </w:r>
          </w:p>
        </w:tc>
        <w:tc>
          <w:tcPr>
            <w:tcW w:w="708" w:type="dxa"/>
            <w:tcBorders>
              <w:top w:val="nil"/>
              <w:bottom w:val="nil"/>
              <w:right w:val="nil"/>
            </w:tcBorders>
            <w:shd w:val="clear" w:color="auto" w:fill="FFFFFF" w:themeFill="background1"/>
            <w:vAlign w:val="center"/>
          </w:tcPr>
          <w:p w14:paraId="0FB2C1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0,687</w:t>
            </w:r>
          </w:p>
        </w:tc>
        <w:tc>
          <w:tcPr>
            <w:tcW w:w="709" w:type="dxa"/>
            <w:tcBorders>
              <w:top w:val="nil"/>
              <w:left w:val="nil"/>
              <w:bottom w:val="nil"/>
              <w:right w:val="nil"/>
            </w:tcBorders>
            <w:shd w:val="clear" w:color="auto" w:fill="FFFFFF" w:themeFill="background1"/>
            <w:vAlign w:val="center"/>
          </w:tcPr>
          <w:p w14:paraId="57C476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0,282</w:t>
            </w:r>
          </w:p>
        </w:tc>
        <w:tc>
          <w:tcPr>
            <w:tcW w:w="709" w:type="dxa"/>
            <w:tcBorders>
              <w:top w:val="nil"/>
              <w:left w:val="nil"/>
              <w:bottom w:val="nil"/>
              <w:right w:val="nil"/>
            </w:tcBorders>
            <w:shd w:val="clear" w:color="auto" w:fill="FFFFFF" w:themeFill="background1"/>
            <w:vAlign w:val="center"/>
          </w:tcPr>
          <w:p w14:paraId="26F896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0,087</w:t>
            </w:r>
          </w:p>
        </w:tc>
        <w:tc>
          <w:tcPr>
            <w:tcW w:w="709" w:type="dxa"/>
            <w:tcBorders>
              <w:top w:val="nil"/>
              <w:left w:val="nil"/>
              <w:bottom w:val="nil"/>
            </w:tcBorders>
            <w:shd w:val="clear" w:color="auto" w:fill="FFFFFF" w:themeFill="background1"/>
            <w:vAlign w:val="center"/>
          </w:tcPr>
          <w:p w14:paraId="29B9D5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0,055</w:t>
            </w:r>
          </w:p>
        </w:tc>
        <w:tc>
          <w:tcPr>
            <w:tcW w:w="708" w:type="dxa"/>
            <w:tcBorders>
              <w:top w:val="nil"/>
              <w:bottom w:val="nil"/>
              <w:right w:val="nil"/>
            </w:tcBorders>
            <w:shd w:val="clear" w:color="auto" w:fill="FFFFFF" w:themeFill="background1"/>
            <w:vAlign w:val="center"/>
          </w:tcPr>
          <w:p w14:paraId="5938AC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0,451</w:t>
            </w:r>
          </w:p>
        </w:tc>
        <w:tc>
          <w:tcPr>
            <w:tcW w:w="709" w:type="dxa"/>
            <w:tcBorders>
              <w:top w:val="nil"/>
              <w:left w:val="nil"/>
              <w:bottom w:val="nil"/>
              <w:right w:val="nil"/>
            </w:tcBorders>
            <w:shd w:val="clear" w:color="auto" w:fill="FFFFFF" w:themeFill="background1"/>
            <w:vAlign w:val="center"/>
          </w:tcPr>
          <w:p w14:paraId="6E2BBC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0,289</w:t>
            </w:r>
          </w:p>
        </w:tc>
        <w:tc>
          <w:tcPr>
            <w:tcW w:w="709" w:type="dxa"/>
            <w:tcBorders>
              <w:top w:val="nil"/>
              <w:left w:val="nil"/>
              <w:bottom w:val="nil"/>
              <w:right w:val="nil"/>
            </w:tcBorders>
            <w:shd w:val="clear" w:color="auto" w:fill="FFFFFF" w:themeFill="background1"/>
            <w:vAlign w:val="center"/>
          </w:tcPr>
          <w:p w14:paraId="1ED9BA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0,122</w:t>
            </w:r>
          </w:p>
        </w:tc>
        <w:tc>
          <w:tcPr>
            <w:tcW w:w="709" w:type="dxa"/>
            <w:tcBorders>
              <w:top w:val="nil"/>
              <w:left w:val="nil"/>
              <w:bottom w:val="nil"/>
              <w:right w:val="nil"/>
            </w:tcBorders>
            <w:shd w:val="clear" w:color="auto" w:fill="FFFFFF" w:themeFill="background1"/>
            <w:vAlign w:val="center"/>
          </w:tcPr>
          <w:p w14:paraId="21CFE0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0,078</w:t>
            </w:r>
          </w:p>
        </w:tc>
      </w:tr>
      <w:tr w:rsidR="005C2162" w:rsidRPr="005C524D" w14:paraId="7022FAC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D273B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51B6D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8519B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DCD71F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6D9A0D2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49F8B8F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65DC9C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5B7F9E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49E23A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06E614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0,187</w:t>
            </w:r>
          </w:p>
        </w:tc>
        <w:tc>
          <w:tcPr>
            <w:tcW w:w="709" w:type="dxa"/>
            <w:tcBorders>
              <w:top w:val="nil"/>
              <w:left w:val="nil"/>
              <w:bottom w:val="nil"/>
            </w:tcBorders>
            <w:shd w:val="clear" w:color="auto" w:fill="F2F2F2" w:themeFill="background1" w:themeFillShade="F2"/>
            <w:vAlign w:val="center"/>
          </w:tcPr>
          <w:p w14:paraId="43BE57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0,085</w:t>
            </w:r>
          </w:p>
        </w:tc>
        <w:tc>
          <w:tcPr>
            <w:tcW w:w="708" w:type="dxa"/>
            <w:tcBorders>
              <w:top w:val="nil"/>
              <w:bottom w:val="nil"/>
              <w:right w:val="nil"/>
            </w:tcBorders>
            <w:shd w:val="clear" w:color="auto" w:fill="F2F2F2" w:themeFill="background1" w:themeFillShade="F2"/>
            <w:vAlign w:val="center"/>
          </w:tcPr>
          <w:p w14:paraId="783D8B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6C2B30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FFD91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4DCA97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0,133</w:t>
            </w:r>
          </w:p>
        </w:tc>
      </w:tr>
      <w:tr w:rsidR="005C2162" w:rsidRPr="005C524D" w14:paraId="051023C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8FC09C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810BF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7D93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D95A61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0,655</w:t>
            </w:r>
          </w:p>
        </w:tc>
        <w:tc>
          <w:tcPr>
            <w:tcW w:w="703" w:type="dxa"/>
            <w:tcBorders>
              <w:top w:val="nil"/>
              <w:left w:val="nil"/>
              <w:bottom w:val="nil"/>
              <w:right w:val="nil"/>
            </w:tcBorders>
            <w:shd w:val="clear" w:color="auto" w:fill="FFFFFF" w:themeFill="background1"/>
            <w:vAlign w:val="center"/>
          </w:tcPr>
          <w:p w14:paraId="71126E7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0,491</w:t>
            </w:r>
          </w:p>
        </w:tc>
        <w:tc>
          <w:tcPr>
            <w:tcW w:w="709" w:type="dxa"/>
            <w:tcBorders>
              <w:top w:val="nil"/>
              <w:left w:val="nil"/>
              <w:bottom w:val="nil"/>
              <w:right w:val="nil"/>
            </w:tcBorders>
            <w:shd w:val="clear" w:color="auto" w:fill="FFFFFF" w:themeFill="background1"/>
            <w:vAlign w:val="center"/>
          </w:tcPr>
          <w:p w14:paraId="6B24B37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0,242</w:t>
            </w:r>
          </w:p>
        </w:tc>
        <w:tc>
          <w:tcPr>
            <w:tcW w:w="709" w:type="dxa"/>
            <w:tcBorders>
              <w:top w:val="nil"/>
              <w:left w:val="nil"/>
              <w:bottom w:val="nil"/>
            </w:tcBorders>
            <w:shd w:val="clear" w:color="auto" w:fill="FFFFFF" w:themeFill="background1"/>
            <w:vAlign w:val="center"/>
          </w:tcPr>
          <w:p w14:paraId="7A055C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8" w:type="dxa"/>
            <w:tcBorders>
              <w:top w:val="nil"/>
              <w:bottom w:val="nil"/>
              <w:right w:val="nil"/>
            </w:tcBorders>
            <w:shd w:val="clear" w:color="auto" w:fill="FFFFFF" w:themeFill="background1"/>
            <w:vAlign w:val="center"/>
          </w:tcPr>
          <w:p w14:paraId="3AB8BC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5C35F5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0,501</w:t>
            </w:r>
          </w:p>
        </w:tc>
        <w:tc>
          <w:tcPr>
            <w:tcW w:w="709" w:type="dxa"/>
            <w:tcBorders>
              <w:top w:val="nil"/>
              <w:left w:val="nil"/>
              <w:bottom w:val="nil"/>
              <w:right w:val="nil"/>
            </w:tcBorders>
            <w:shd w:val="clear" w:color="auto" w:fill="FFFFFF" w:themeFill="background1"/>
            <w:vAlign w:val="center"/>
          </w:tcPr>
          <w:p w14:paraId="1D20713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0,164</w:t>
            </w:r>
          </w:p>
        </w:tc>
        <w:tc>
          <w:tcPr>
            <w:tcW w:w="709" w:type="dxa"/>
            <w:tcBorders>
              <w:top w:val="nil"/>
              <w:left w:val="nil"/>
              <w:bottom w:val="nil"/>
            </w:tcBorders>
            <w:shd w:val="clear" w:color="auto" w:fill="FFFFFF" w:themeFill="background1"/>
            <w:vAlign w:val="center"/>
          </w:tcPr>
          <w:p w14:paraId="00A3BE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c>
          <w:tcPr>
            <w:tcW w:w="708" w:type="dxa"/>
            <w:tcBorders>
              <w:top w:val="nil"/>
              <w:bottom w:val="nil"/>
              <w:right w:val="nil"/>
            </w:tcBorders>
            <w:shd w:val="clear" w:color="auto" w:fill="FFFFFF" w:themeFill="background1"/>
            <w:vAlign w:val="center"/>
          </w:tcPr>
          <w:p w14:paraId="24C34F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0,649</w:t>
            </w:r>
          </w:p>
        </w:tc>
        <w:tc>
          <w:tcPr>
            <w:tcW w:w="709" w:type="dxa"/>
            <w:tcBorders>
              <w:top w:val="nil"/>
              <w:left w:val="nil"/>
              <w:bottom w:val="nil"/>
              <w:right w:val="nil"/>
            </w:tcBorders>
            <w:shd w:val="clear" w:color="auto" w:fill="FFFFFF" w:themeFill="background1"/>
            <w:vAlign w:val="center"/>
          </w:tcPr>
          <w:p w14:paraId="73BFD1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20D6D9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9" w:type="dxa"/>
            <w:tcBorders>
              <w:top w:val="nil"/>
              <w:left w:val="nil"/>
              <w:bottom w:val="nil"/>
              <w:right w:val="nil"/>
            </w:tcBorders>
            <w:shd w:val="clear" w:color="auto" w:fill="FFFFFF" w:themeFill="background1"/>
            <w:vAlign w:val="center"/>
          </w:tcPr>
          <w:p w14:paraId="6D5F88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r>
      <w:tr w:rsidR="005C2162" w:rsidRPr="005C524D" w14:paraId="6F28F9B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73839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2F7E3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AD4DF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387151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203FF85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51268F8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4F5DD0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5D0D80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6A1410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ED701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0,251</w:t>
            </w:r>
          </w:p>
        </w:tc>
        <w:tc>
          <w:tcPr>
            <w:tcW w:w="709" w:type="dxa"/>
            <w:tcBorders>
              <w:top w:val="nil"/>
              <w:left w:val="nil"/>
              <w:bottom w:val="nil"/>
            </w:tcBorders>
            <w:shd w:val="clear" w:color="auto" w:fill="F2F2F2" w:themeFill="background1" w:themeFillShade="F2"/>
            <w:vAlign w:val="center"/>
          </w:tcPr>
          <w:p w14:paraId="395E1C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6A6F57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4C8E4A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09CC7A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047A9E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0,165</w:t>
            </w:r>
          </w:p>
        </w:tc>
      </w:tr>
      <w:tr w:rsidR="005C2162" w:rsidRPr="005C524D" w14:paraId="6CA35D7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20217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55E10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4B3CF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12CB3D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0,801</w:t>
            </w:r>
          </w:p>
        </w:tc>
        <w:tc>
          <w:tcPr>
            <w:tcW w:w="703" w:type="dxa"/>
            <w:tcBorders>
              <w:top w:val="nil"/>
              <w:left w:val="nil"/>
              <w:bottom w:val="nil"/>
              <w:right w:val="nil"/>
            </w:tcBorders>
            <w:shd w:val="clear" w:color="auto" w:fill="FFFFFF" w:themeFill="background1"/>
            <w:vAlign w:val="center"/>
          </w:tcPr>
          <w:p w14:paraId="5AFB7A5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7C907F8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0,240</w:t>
            </w:r>
          </w:p>
        </w:tc>
        <w:tc>
          <w:tcPr>
            <w:tcW w:w="709" w:type="dxa"/>
            <w:tcBorders>
              <w:top w:val="nil"/>
              <w:left w:val="nil"/>
              <w:bottom w:val="nil"/>
            </w:tcBorders>
            <w:shd w:val="clear" w:color="auto" w:fill="FFFFFF" w:themeFill="background1"/>
            <w:vAlign w:val="center"/>
          </w:tcPr>
          <w:p w14:paraId="4E78E2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0,073</w:t>
            </w:r>
          </w:p>
        </w:tc>
        <w:tc>
          <w:tcPr>
            <w:tcW w:w="708" w:type="dxa"/>
            <w:tcBorders>
              <w:top w:val="nil"/>
              <w:bottom w:val="nil"/>
              <w:right w:val="nil"/>
            </w:tcBorders>
            <w:shd w:val="clear" w:color="auto" w:fill="FFFFFF" w:themeFill="background1"/>
            <w:vAlign w:val="center"/>
          </w:tcPr>
          <w:p w14:paraId="0E865F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0,840</w:t>
            </w:r>
          </w:p>
        </w:tc>
        <w:tc>
          <w:tcPr>
            <w:tcW w:w="709" w:type="dxa"/>
            <w:tcBorders>
              <w:top w:val="nil"/>
              <w:left w:val="nil"/>
              <w:bottom w:val="nil"/>
              <w:right w:val="nil"/>
            </w:tcBorders>
            <w:shd w:val="clear" w:color="auto" w:fill="FFFFFF" w:themeFill="background1"/>
            <w:vAlign w:val="center"/>
          </w:tcPr>
          <w:p w14:paraId="53F76A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0,620</w:t>
            </w:r>
          </w:p>
        </w:tc>
        <w:tc>
          <w:tcPr>
            <w:tcW w:w="709" w:type="dxa"/>
            <w:tcBorders>
              <w:top w:val="nil"/>
              <w:left w:val="nil"/>
              <w:bottom w:val="nil"/>
              <w:right w:val="nil"/>
            </w:tcBorders>
            <w:shd w:val="clear" w:color="auto" w:fill="FFFFFF" w:themeFill="background1"/>
            <w:vAlign w:val="center"/>
          </w:tcPr>
          <w:p w14:paraId="55B3FE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0,241</w:t>
            </w:r>
          </w:p>
        </w:tc>
        <w:tc>
          <w:tcPr>
            <w:tcW w:w="709" w:type="dxa"/>
            <w:tcBorders>
              <w:top w:val="nil"/>
              <w:left w:val="nil"/>
              <w:bottom w:val="nil"/>
            </w:tcBorders>
            <w:shd w:val="clear" w:color="auto" w:fill="FFFFFF" w:themeFill="background1"/>
            <w:vAlign w:val="center"/>
          </w:tcPr>
          <w:p w14:paraId="753C37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0,085</w:t>
            </w:r>
          </w:p>
        </w:tc>
        <w:tc>
          <w:tcPr>
            <w:tcW w:w="708" w:type="dxa"/>
            <w:tcBorders>
              <w:top w:val="nil"/>
              <w:bottom w:val="nil"/>
              <w:right w:val="nil"/>
            </w:tcBorders>
            <w:shd w:val="clear" w:color="auto" w:fill="FFFFFF" w:themeFill="background1"/>
            <w:vAlign w:val="center"/>
          </w:tcPr>
          <w:p w14:paraId="221B181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0,732</w:t>
            </w:r>
          </w:p>
        </w:tc>
        <w:tc>
          <w:tcPr>
            <w:tcW w:w="709" w:type="dxa"/>
            <w:tcBorders>
              <w:top w:val="nil"/>
              <w:left w:val="nil"/>
              <w:bottom w:val="nil"/>
              <w:right w:val="nil"/>
            </w:tcBorders>
            <w:shd w:val="clear" w:color="auto" w:fill="FFFFFF" w:themeFill="background1"/>
            <w:vAlign w:val="center"/>
          </w:tcPr>
          <w:p w14:paraId="047832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123074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0,328</w:t>
            </w:r>
          </w:p>
        </w:tc>
        <w:tc>
          <w:tcPr>
            <w:tcW w:w="709" w:type="dxa"/>
            <w:tcBorders>
              <w:top w:val="nil"/>
              <w:left w:val="nil"/>
              <w:bottom w:val="nil"/>
              <w:right w:val="nil"/>
            </w:tcBorders>
            <w:shd w:val="clear" w:color="auto" w:fill="FFFFFF" w:themeFill="background1"/>
            <w:vAlign w:val="center"/>
          </w:tcPr>
          <w:p w14:paraId="67E58EC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0,140</w:t>
            </w:r>
          </w:p>
        </w:tc>
      </w:tr>
      <w:tr w:rsidR="005C2162" w:rsidRPr="005C524D" w14:paraId="024746D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24614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5998D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EDF50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812760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2746DB8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6460ED4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757CE8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53DE70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178205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72255D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0,309</w:t>
            </w:r>
          </w:p>
        </w:tc>
        <w:tc>
          <w:tcPr>
            <w:tcW w:w="709" w:type="dxa"/>
            <w:tcBorders>
              <w:top w:val="nil"/>
              <w:left w:val="nil"/>
              <w:bottom w:val="nil"/>
            </w:tcBorders>
            <w:shd w:val="clear" w:color="auto" w:fill="F2F2F2" w:themeFill="background1" w:themeFillShade="F2"/>
            <w:vAlign w:val="center"/>
          </w:tcPr>
          <w:p w14:paraId="1E882F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699090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6A160C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6AF6E4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1C9E5C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0,194</w:t>
            </w:r>
          </w:p>
        </w:tc>
      </w:tr>
      <w:tr w:rsidR="005C2162" w:rsidRPr="005C524D" w14:paraId="5F7B9D8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3759C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20727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7722E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281E54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0,874</w:t>
            </w:r>
          </w:p>
        </w:tc>
        <w:tc>
          <w:tcPr>
            <w:tcW w:w="703" w:type="dxa"/>
            <w:tcBorders>
              <w:top w:val="nil"/>
              <w:left w:val="nil"/>
              <w:bottom w:val="nil"/>
              <w:right w:val="nil"/>
            </w:tcBorders>
            <w:shd w:val="clear" w:color="auto" w:fill="FFFFFF" w:themeFill="background1"/>
            <w:vAlign w:val="center"/>
          </w:tcPr>
          <w:p w14:paraId="7C4572F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0F59358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0,236</w:t>
            </w:r>
          </w:p>
        </w:tc>
        <w:tc>
          <w:tcPr>
            <w:tcW w:w="709" w:type="dxa"/>
            <w:tcBorders>
              <w:top w:val="nil"/>
              <w:left w:val="nil"/>
              <w:bottom w:val="nil"/>
            </w:tcBorders>
            <w:shd w:val="clear" w:color="auto" w:fill="FFFFFF" w:themeFill="background1"/>
            <w:vAlign w:val="center"/>
          </w:tcPr>
          <w:p w14:paraId="6C67E3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0,048</w:t>
            </w:r>
          </w:p>
        </w:tc>
        <w:tc>
          <w:tcPr>
            <w:tcW w:w="708" w:type="dxa"/>
            <w:tcBorders>
              <w:top w:val="nil"/>
              <w:bottom w:val="nil"/>
              <w:right w:val="nil"/>
            </w:tcBorders>
            <w:shd w:val="clear" w:color="auto" w:fill="FFFFFF" w:themeFill="background1"/>
            <w:vAlign w:val="center"/>
          </w:tcPr>
          <w:p w14:paraId="687E1D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0,858</w:t>
            </w:r>
          </w:p>
        </w:tc>
        <w:tc>
          <w:tcPr>
            <w:tcW w:w="709" w:type="dxa"/>
            <w:tcBorders>
              <w:top w:val="nil"/>
              <w:left w:val="nil"/>
              <w:bottom w:val="nil"/>
              <w:right w:val="nil"/>
            </w:tcBorders>
            <w:shd w:val="clear" w:color="auto" w:fill="FFFFFF" w:themeFill="background1"/>
            <w:vAlign w:val="center"/>
          </w:tcPr>
          <w:p w14:paraId="49301F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0,690</w:t>
            </w:r>
          </w:p>
        </w:tc>
        <w:tc>
          <w:tcPr>
            <w:tcW w:w="709" w:type="dxa"/>
            <w:tcBorders>
              <w:top w:val="nil"/>
              <w:left w:val="nil"/>
              <w:bottom w:val="nil"/>
              <w:right w:val="nil"/>
            </w:tcBorders>
            <w:shd w:val="clear" w:color="auto" w:fill="FFFFFF" w:themeFill="background1"/>
            <w:vAlign w:val="center"/>
          </w:tcPr>
          <w:p w14:paraId="563476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0,310</w:t>
            </w:r>
          </w:p>
        </w:tc>
        <w:tc>
          <w:tcPr>
            <w:tcW w:w="709" w:type="dxa"/>
            <w:tcBorders>
              <w:top w:val="nil"/>
              <w:left w:val="nil"/>
              <w:bottom w:val="nil"/>
            </w:tcBorders>
            <w:shd w:val="clear" w:color="auto" w:fill="FFFFFF" w:themeFill="background1"/>
            <w:vAlign w:val="center"/>
          </w:tcPr>
          <w:p w14:paraId="35BD29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0,104</w:t>
            </w:r>
          </w:p>
        </w:tc>
        <w:tc>
          <w:tcPr>
            <w:tcW w:w="708" w:type="dxa"/>
            <w:tcBorders>
              <w:top w:val="nil"/>
              <w:bottom w:val="nil"/>
              <w:right w:val="nil"/>
            </w:tcBorders>
            <w:shd w:val="clear" w:color="auto" w:fill="FFFFFF" w:themeFill="background1"/>
            <w:vAlign w:val="center"/>
          </w:tcPr>
          <w:p w14:paraId="34E173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0,776</w:t>
            </w:r>
          </w:p>
        </w:tc>
        <w:tc>
          <w:tcPr>
            <w:tcW w:w="709" w:type="dxa"/>
            <w:tcBorders>
              <w:top w:val="nil"/>
              <w:left w:val="nil"/>
              <w:bottom w:val="nil"/>
              <w:right w:val="nil"/>
            </w:tcBorders>
            <w:shd w:val="clear" w:color="auto" w:fill="FFFFFF" w:themeFill="background1"/>
            <w:vAlign w:val="center"/>
          </w:tcPr>
          <w:p w14:paraId="4813DD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0,670</w:t>
            </w:r>
          </w:p>
        </w:tc>
        <w:tc>
          <w:tcPr>
            <w:tcW w:w="709" w:type="dxa"/>
            <w:tcBorders>
              <w:top w:val="nil"/>
              <w:left w:val="nil"/>
              <w:bottom w:val="nil"/>
              <w:right w:val="nil"/>
            </w:tcBorders>
            <w:shd w:val="clear" w:color="auto" w:fill="FFFFFF" w:themeFill="background1"/>
            <w:vAlign w:val="center"/>
          </w:tcPr>
          <w:p w14:paraId="3D1417E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0,402</w:t>
            </w:r>
          </w:p>
        </w:tc>
        <w:tc>
          <w:tcPr>
            <w:tcW w:w="709" w:type="dxa"/>
            <w:tcBorders>
              <w:top w:val="nil"/>
              <w:left w:val="nil"/>
              <w:bottom w:val="nil"/>
              <w:right w:val="nil"/>
            </w:tcBorders>
            <w:shd w:val="clear" w:color="auto" w:fill="FFFFFF" w:themeFill="background1"/>
            <w:vAlign w:val="center"/>
          </w:tcPr>
          <w:p w14:paraId="46E522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0,172</w:t>
            </w:r>
          </w:p>
        </w:tc>
      </w:tr>
      <w:tr w:rsidR="005C2162" w:rsidRPr="005C524D" w14:paraId="370794C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457DD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9E0ED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50BC5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FA1681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7E2352D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2C2DA7B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6E881E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771559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09240D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47373D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9" w:type="dxa"/>
            <w:tcBorders>
              <w:top w:val="nil"/>
              <w:left w:val="nil"/>
              <w:bottom w:val="nil"/>
            </w:tcBorders>
            <w:shd w:val="clear" w:color="auto" w:fill="F2F2F2" w:themeFill="background1" w:themeFillShade="F2"/>
            <w:vAlign w:val="center"/>
          </w:tcPr>
          <w:p w14:paraId="2D3784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0,074</w:t>
            </w:r>
          </w:p>
        </w:tc>
        <w:tc>
          <w:tcPr>
            <w:tcW w:w="708" w:type="dxa"/>
            <w:tcBorders>
              <w:top w:val="nil"/>
              <w:bottom w:val="nil"/>
              <w:right w:val="nil"/>
            </w:tcBorders>
            <w:shd w:val="clear" w:color="auto" w:fill="F2F2F2" w:themeFill="background1" w:themeFillShade="F2"/>
            <w:vAlign w:val="center"/>
          </w:tcPr>
          <w:p w14:paraId="45E887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049C96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063755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13DA41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r>
      <w:tr w:rsidR="005C2162" w:rsidRPr="005C524D" w14:paraId="7B0DD1F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8E2F7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64649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18BFB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233869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0,472</w:t>
            </w:r>
          </w:p>
        </w:tc>
        <w:tc>
          <w:tcPr>
            <w:tcW w:w="703" w:type="dxa"/>
            <w:tcBorders>
              <w:top w:val="nil"/>
              <w:left w:val="nil"/>
              <w:bottom w:val="nil"/>
              <w:right w:val="nil"/>
            </w:tcBorders>
            <w:shd w:val="clear" w:color="auto" w:fill="FFFFFF" w:themeFill="background1"/>
            <w:vAlign w:val="center"/>
          </w:tcPr>
          <w:p w14:paraId="3DBE563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0,401</w:t>
            </w:r>
          </w:p>
        </w:tc>
        <w:tc>
          <w:tcPr>
            <w:tcW w:w="709" w:type="dxa"/>
            <w:tcBorders>
              <w:top w:val="nil"/>
              <w:left w:val="nil"/>
              <w:bottom w:val="nil"/>
              <w:right w:val="nil"/>
            </w:tcBorders>
            <w:shd w:val="clear" w:color="auto" w:fill="FFFFFF" w:themeFill="background1"/>
            <w:vAlign w:val="center"/>
          </w:tcPr>
          <w:p w14:paraId="49FE9D2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0,292</w:t>
            </w:r>
          </w:p>
        </w:tc>
        <w:tc>
          <w:tcPr>
            <w:tcW w:w="709" w:type="dxa"/>
            <w:tcBorders>
              <w:top w:val="nil"/>
              <w:left w:val="nil"/>
              <w:bottom w:val="nil"/>
            </w:tcBorders>
            <w:shd w:val="clear" w:color="auto" w:fill="FFFFFF" w:themeFill="background1"/>
            <w:vAlign w:val="center"/>
          </w:tcPr>
          <w:p w14:paraId="47DFAFD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8" w:type="dxa"/>
            <w:tcBorders>
              <w:top w:val="nil"/>
              <w:bottom w:val="nil"/>
              <w:right w:val="nil"/>
            </w:tcBorders>
            <w:shd w:val="clear" w:color="auto" w:fill="FFFFFF" w:themeFill="background1"/>
            <w:vAlign w:val="center"/>
          </w:tcPr>
          <w:p w14:paraId="6B69C0A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531139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0,386</w:t>
            </w:r>
          </w:p>
        </w:tc>
        <w:tc>
          <w:tcPr>
            <w:tcW w:w="709" w:type="dxa"/>
            <w:tcBorders>
              <w:top w:val="nil"/>
              <w:left w:val="nil"/>
              <w:bottom w:val="nil"/>
              <w:right w:val="nil"/>
            </w:tcBorders>
            <w:shd w:val="clear" w:color="auto" w:fill="FFFFFF" w:themeFill="background1"/>
            <w:vAlign w:val="center"/>
          </w:tcPr>
          <w:p w14:paraId="56E0C4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c>
          <w:tcPr>
            <w:tcW w:w="709" w:type="dxa"/>
            <w:tcBorders>
              <w:top w:val="nil"/>
              <w:left w:val="nil"/>
              <w:bottom w:val="nil"/>
            </w:tcBorders>
            <w:shd w:val="clear" w:color="auto" w:fill="FFFFFF" w:themeFill="background1"/>
            <w:vAlign w:val="center"/>
          </w:tcPr>
          <w:p w14:paraId="07DC6F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0,058</w:t>
            </w:r>
          </w:p>
        </w:tc>
        <w:tc>
          <w:tcPr>
            <w:tcW w:w="708" w:type="dxa"/>
            <w:tcBorders>
              <w:top w:val="nil"/>
              <w:bottom w:val="nil"/>
              <w:right w:val="nil"/>
            </w:tcBorders>
            <w:shd w:val="clear" w:color="auto" w:fill="FFFFFF" w:themeFill="background1"/>
            <w:vAlign w:val="center"/>
          </w:tcPr>
          <w:p w14:paraId="2EA89CC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0,592</w:t>
            </w:r>
          </w:p>
        </w:tc>
        <w:tc>
          <w:tcPr>
            <w:tcW w:w="709" w:type="dxa"/>
            <w:tcBorders>
              <w:top w:val="nil"/>
              <w:left w:val="nil"/>
              <w:bottom w:val="nil"/>
              <w:right w:val="nil"/>
            </w:tcBorders>
            <w:shd w:val="clear" w:color="auto" w:fill="FFFFFF" w:themeFill="background1"/>
            <w:vAlign w:val="center"/>
          </w:tcPr>
          <w:p w14:paraId="159414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0,390</w:t>
            </w:r>
          </w:p>
        </w:tc>
        <w:tc>
          <w:tcPr>
            <w:tcW w:w="709" w:type="dxa"/>
            <w:tcBorders>
              <w:top w:val="nil"/>
              <w:left w:val="nil"/>
              <w:bottom w:val="nil"/>
              <w:right w:val="nil"/>
            </w:tcBorders>
            <w:shd w:val="clear" w:color="auto" w:fill="FFFFFF" w:themeFill="background1"/>
            <w:vAlign w:val="center"/>
          </w:tcPr>
          <w:p w14:paraId="6CE07D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c>
          <w:tcPr>
            <w:tcW w:w="709" w:type="dxa"/>
            <w:tcBorders>
              <w:top w:val="nil"/>
              <w:left w:val="nil"/>
              <w:bottom w:val="nil"/>
              <w:right w:val="nil"/>
            </w:tcBorders>
            <w:shd w:val="clear" w:color="auto" w:fill="FFFFFF" w:themeFill="background1"/>
            <w:vAlign w:val="center"/>
          </w:tcPr>
          <w:p w14:paraId="7B2950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0,087</w:t>
            </w:r>
          </w:p>
        </w:tc>
      </w:tr>
      <w:tr w:rsidR="005C2162" w:rsidRPr="005C524D" w14:paraId="4B2F467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C3CD6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50000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C1071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DEDCAC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5689592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6E2D5E9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5D91CC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3D50AD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5B1866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522373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nil"/>
              <w:left w:val="nil"/>
              <w:bottom w:val="nil"/>
            </w:tcBorders>
            <w:shd w:val="clear" w:color="auto" w:fill="F2F2F2" w:themeFill="background1" w:themeFillShade="F2"/>
            <w:vAlign w:val="center"/>
          </w:tcPr>
          <w:p w14:paraId="3517049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4F17AA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5A0669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430073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035ABD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0,156</w:t>
            </w:r>
          </w:p>
        </w:tc>
      </w:tr>
      <w:tr w:rsidR="005C2162" w:rsidRPr="005C524D" w14:paraId="223ADC4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FAE64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04D6C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5350D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F57790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0,792</w:t>
            </w:r>
          </w:p>
        </w:tc>
        <w:tc>
          <w:tcPr>
            <w:tcW w:w="703" w:type="dxa"/>
            <w:tcBorders>
              <w:top w:val="nil"/>
              <w:left w:val="nil"/>
              <w:bottom w:val="nil"/>
              <w:right w:val="nil"/>
            </w:tcBorders>
            <w:shd w:val="clear" w:color="auto" w:fill="FFFFFF" w:themeFill="background1"/>
            <w:vAlign w:val="center"/>
          </w:tcPr>
          <w:p w14:paraId="39C9EDB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0,622</w:t>
            </w:r>
          </w:p>
        </w:tc>
        <w:tc>
          <w:tcPr>
            <w:tcW w:w="709" w:type="dxa"/>
            <w:tcBorders>
              <w:top w:val="nil"/>
              <w:left w:val="nil"/>
              <w:bottom w:val="nil"/>
              <w:right w:val="nil"/>
            </w:tcBorders>
            <w:shd w:val="clear" w:color="auto" w:fill="FFFFFF" w:themeFill="background1"/>
            <w:vAlign w:val="center"/>
          </w:tcPr>
          <w:p w14:paraId="12B12A8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0,315</w:t>
            </w:r>
          </w:p>
        </w:tc>
        <w:tc>
          <w:tcPr>
            <w:tcW w:w="709" w:type="dxa"/>
            <w:tcBorders>
              <w:top w:val="nil"/>
              <w:left w:val="nil"/>
              <w:bottom w:val="nil"/>
            </w:tcBorders>
            <w:shd w:val="clear" w:color="auto" w:fill="FFFFFF" w:themeFill="background1"/>
            <w:vAlign w:val="center"/>
          </w:tcPr>
          <w:p w14:paraId="31B819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0,139</w:t>
            </w:r>
          </w:p>
        </w:tc>
        <w:tc>
          <w:tcPr>
            <w:tcW w:w="708" w:type="dxa"/>
            <w:tcBorders>
              <w:top w:val="nil"/>
              <w:bottom w:val="nil"/>
              <w:right w:val="nil"/>
            </w:tcBorders>
            <w:shd w:val="clear" w:color="auto" w:fill="FFFFFF" w:themeFill="background1"/>
            <w:vAlign w:val="center"/>
          </w:tcPr>
          <w:p w14:paraId="7EBC51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0,904</w:t>
            </w:r>
          </w:p>
        </w:tc>
        <w:tc>
          <w:tcPr>
            <w:tcW w:w="709" w:type="dxa"/>
            <w:tcBorders>
              <w:top w:val="nil"/>
              <w:left w:val="nil"/>
              <w:bottom w:val="nil"/>
              <w:right w:val="nil"/>
            </w:tcBorders>
            <w:shd w:val="clear" w:color="auto" w:fill="FFFFFF" w:themeFill="background1"/>
            <w:vAlign w:val="center"/>
          </w:tcPr>
          <w:p w14:paraId="198949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0,637</w:t>
            </w:r>
          </w:p>
        </w:tc>
        <w:tc>
          <w:tcPr>
            <w:tcW w:w="709" w:type="dxa"/>
            <w:tcBorders>
              <w:top w:val="nil"/>
              <w:left w:val="nil"/>
              <w:bottom w:val="nil"/>
              <w:right w:val="nil"/>
            </w:tcBorders>
            <w:shd w:val="clear" w:color="auto" w:fill="FFFFFF" w:themeFill="background1"/>
            <w:vAlign w:val="center"/>
          </w:tcPr>
          <w:p w14:paraId="42CC03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0,218</w:t>
            </w:r>
          </w:p>
        </w:tc>
        <w:tc>
          <w:tcPr>
            <w:tcW w:w="709" w:type="dxa"/>
            <w:tcBorders>
              <w:top w:val="nil"/>
              <w:left w:val="nil"/>
              <w:bottom w:val="nil"/>
            </w:tcBorders>
            <w:shd w:val="clear" w:color="auto" w:fill="FFFFFF" w:themeFill="background1"/>
            <w:vAlign w:val="center"/>
          </w:tcPr>
          <w:p w14:paraId="27B20A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0,078</w:t>
            </w:r>
          </w:p>
        </w:tc>
        <w:tc>
          <w:tcPr>
            <w:tcW w:w="708" w:type="dxa"/>
            <w:tcBorders>
              <w:top w:val="nil"/>
              <w:bottom w:val="nil"/>
              <w:right w:val="nil"/>
            </w:tcBorders>
            <w:shd w:val="clear" w:color="auto" w:fill="FFFFFF" w:themeFill="background1"/>
            <w:vAlign w:val="center"/>
          </w:tcPr>
          <w:p w14:paraId="745334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0,789</w:t>
            </w:r>
          </w:p>
        </w:tc>
        <w:tc>
          <w:tcPr>
            <w:tcW w:w="709" w:type="dxa"/>
            <w:tcBorders>
              <w:top w:val="nil"/>
              <w:left w:val="nil"/>
              <w:bottom w:val="nil"/>
              <w:right w:val="nil"/>
            </w:tcBorders>
            <w:shd w:val="clear" w:color="auto" w:fill="FFFFFF" w:themeFill="background1"/>
            <w:vAlign w:val="center"/>
          </w:tcPr>
          <w:p w14:paraId="370866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0,622</w:t>
            </w:r>
          </w:p>
        </w:tc>
        <w:tc>
          <w:tcPr>
            <w:tcW w:w="709" w:type="dxa"/>
            <w:tcBorders>
              <w:top w:val="nil"/>
              <w:left w:val="nil"/>
              <w:bottom w:val="nil"/>
              <w:right w:val="nil"/>
            </w:tcBorders>
            <w:shd w:val="clear" w:color="auto" w:fill="FFFFFF" w:themeFill="background1"/>
            <w:vAlign w:val="center"/>
          </w:tcPr>
          <w:p w14:paraId="5852E6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0,309</w:t>
            </w:r>
          </w:p>
        </w:tc>
        <w:tc>
          <w:tcPr>
            <w:tcW w:w="709" w:type="dxa"/>
            <w:tcBorders>
              <w:top w:val="nil"/>
              <w:left w:val="nil"/>
              <w:bottom w:val="nil"/>
              <w:right w:val="nil"/>
            </w:tcBorders>
            <w:shd w:val="clear" w:color="auto" w:fill="FFFFFF" w:themeFill="background1"/>
            <w:vAlign w:val="center"/>
          </w:tcPr>
          <w:p w14:paraId="7F70B7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r>
      <w:tr w:rsidR="005C2162" w:rsidRPr="005C524D" w14:paraId="106A147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7220C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04764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DE255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EF1F49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2340BC8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058DCDD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2C1E13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18E7E5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135636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6D828F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0,326</w:t>
            </w:r>
          </w:p>
        </w:tc>
        <w:tc>
          <w:tcPr>
            <w:tcW w:w="709" w:type="dxa"/>
            <w:tcBorders>
              <w:top w:val="nil"/>
              <w:left w:val="nil"/>
              <w:bottom w:val="nil"/>
            </w:tcBorders>
            <w:shd w:val="clear" w:color="auto" w:fill="F2F2F2" w:themeFill="background1" w:themeFillShade="F2"/>
            <w:vAlign w:val="center"/>
          </w:tcPr>
          <w:p w14:paraId="44D0A0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129E7E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657704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21E690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25462E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0,198</w:t>
            </w:r>
          </w:p>
        </w:tc>
      </w:tr>
      <w:tr w:rsidR="005C2162" w:rsidRPr="005C524D" w14:paraId="687AA31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09FD5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C79E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B1A79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1B0AA7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0,903</w:t>
            </w:r>
          </w:p>
        </w:tc>
        <w:tc>
          <w:tcPr>
            <w:tcW w:w="703" w:type="dxa"/>
            <w:tcBorders>
              <w:top w:val="nil"/>
              <w:left w:val="nil"/>
              <w:bottom w:val="nil"/>
              <w:right w:val="nil"/>
            </w:tcBorders>
            <w:shd w:val="clear" w:color="auto" w:fill="FFFFFF" w:themeFill="background1"/>
            <w:vAlign w:val="center"/>
          </w:tcPr>
          <w:p w14:paraId="218800F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0,743</w:t>
            </w:r>
          </w:p>
        </w:tc>
        <w:tc>
          <w:tcPr>
            <w:tcW w:w="709" w:type="dxa"/>
            <w:tcBorders>
              <w:top w:val="nil"/>
              <w:left w:val="nil"/>
              <w:bottom w:val="nil"/>
              <w:right w:val="nil"/>
            </w:tcBorders>
            <w:shd w:val="clear" w:color="auto" w:fill="FFFFFF" w:themeFill="background1"/>
            <w:vAlign w:val="center"/>
          </w:tcPr>
          <w:p w14:paraId="799A52C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0,329</w:t>
            </w:r>
          </w:p>
        </w:tc>
        <w:tc>
          <w:tcPr>
            <w:tcW w:w="709" w:type="dxa"/>
            <w:tcBorders>
              <w:top w:val="nil"/>
              <w:left w:val="nil"/>
              <w:bottom w:val="nil"/>
            </w:tcBorders>
            <w:shd w:val="clear" w:color="auto" w:fill="FFFFFF" w:themeFill="background1"/>
            <w:vAlign w:val="center"/>
          </w:tcPr>
          <w:p w14:paraId="3065B1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0,095</w:t>
            </w:r>
          </w:p>
        </w:tc>
        <w:tc>
          <w:tcPr>
            <w:tcW w:w="708" w:type="dxa"/>
            <w:tcBorders>
              <w:top w:val="nil"/>
              <w:bottom w:val="nil"/>
              <w:right w:val="nil"/>
            </w:tcBorders>
            <w:shd w:val="clear" w:color="auto" w:fill="FFFFFF" w:themeFill="background1"/>
            <w:vAlign w:val="center"/>
          </w:tcPr>
          <w:p w14:paraId="48553B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0,928</w:t>
            </w:r>
          </w:p>
        </w:tc>
        <w:tc>
          <w:tcPr>
            <w:tcW w:w="709" w:type="dxa"/>
            <w:tcBorders>
              <w:top w:val="nil"/>
              <w:left w:val="nil"/>
              <w:bottom w:val="nil"/>
              <w:right w:val="nil"/>
            </w:tcBorders>
            <w:shd w:val="clear" w:color="auto" w:fill="FFFFFF" w:themeFill="background1"/>
            <w:vAlign w:val="center"/>
          </w:tcPr>
          <w:p w14:paraId="08DE5C5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0,754</w:t>
            </w:r>
          </w:p>
        </w:tc>
        <w:tc>
          <w:tcPr>
            <w:tcW w:w="709" w:type="dxa"/>
            <w:tcBorders>
              <w:top w:val="nil"/>
              <w:left w:val="nil"/>
              <w:bottom w:val="nil"/>
              <w:right w:val="nil"/>
            </w:tcBorders>
            <w:shd w:val="clear" w:color="auto" w:fill="FFFFFF" w:themeFill="background1"/>
            <w:vAlign w:val="center"/>
          </w:tcPr>
          <w:p w14:paraId="558889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c>
          <w:tcPr>
            <w:tcW w:w="709" w:type="dxa"/>
            <w:tcBorders>
              <w:top w:val="nil"/>
              <w:left w:val="nil"/>
              <w:bottom w:val="nil"/>
            </w:tcBorders>
            <w:shd w:val="clear" w:color="auto" w:fill="FFFFFF" w:themeFill="background1"/>
            <w:vAlign w:val="center"/>
          </w:tcPr>
          <w:p w14:paraId="721AAF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0,104</w:t>
            </w:r>
          </w:p>
        </w:tc>
        <w:tc>
          <w:tcPr>
            <w:tcW w:w="708" w:type="dxa"/>
            <w:tcBorders>
              <w:top w:val="nil"/>
              <w:bottom w:val="nil"/>
              <w:right w:val="nil"/>
            </w:tcBorders>
            <w:shd w:val="clear" w:color="auto" w:fill="FFFFFF" w:themeFill="background1"/>
            <w:vAlign w:val="center"/>
          </w:tcPr>
          <w:p w14:paraId="04C1EB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0,857</w:t>
            </w:r>
          </w:p>
        </w:tc>
        <w:tc>
          <w:tcPr>
            <w:tcW w:w="709" w:type="dxa"/>
            <w:tcBorders>
              <w:top w:val="nil"/>
              <w:left w:val="nil"/>
              <w:bottom w:val="nil"/>
              <w:right w:val="nil"/>
            </w:tcBorders>
            <w:shd w:val="clear" w:color="auto" w:fill="FFFFFF" w:themeFill="background1"/>
            <w:vAlign w:val="center"/>
          </w:tcPr>
          <w:p w14:paraId="1E8062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0,735</w:t>
            </w:r>
          </w:p>
        </w:tc>
        <w:tc>
          <w:tcPr>
            <w:tcW w:w="709" w:type="dxa"/>
            <w:tcBorders>
              <w:top w:val="nil"/>
              <w:left w:val="nil"/>
              <w:bottom w:val="nil"/>
              <w:right w:val="nil"/>
            </w:tcBorders>
            <w:shd w:val="clear" w:color="auto" w:fill="FFFFFF" w:themeFill="background1"/>
            <w:vAlign w:val="center"/>
          </w:tcPr>
          <w:p w14:paraId="3E3C99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0,426</w:t>
            </w:r>
          </w:p>
        </w:tc>
        <w:tc>
          <w:tcPr>
            <w:tcW w:w="709" w:type="dxa"/>
            <w:tcBorders>
              <w:top w:val="nil"/>
              <w:left w:val="nil"/>
              <w:bottom w:val="nil"/>
              <w:right w:val="nil"/>
            </w:tcBorders>
            <w:shd w:val="clear" w:color="auto" w:fill="FFFFFF" w:themeFill="background1"/>
            <w:vAlign w:val="center"/>
          </w:tcPr>
          <w:p w14:paraId="35CF30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r>
      <w:tr w:rsidR="005C2162" w:rsidRPr="005C524D" w14:paraId="18A3911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3D0CB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C2E2F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2DB81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9FE955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46B317A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5F9FF3C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16571D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272261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6CF357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4E79EA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tcBorders>
            <w:shd w:val="clear" w:color="auto" w:fill="F2F2F2" w:themeFill="background1" w:themeFillShade="F2"/>
            <w:vAlign w:val="center"/>
          </w:tcPr>
          <w:p w14:paraId="361A2F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8" w:type="dxa"/>
            <w:tcBorders>
              <w:top w:val="nil"/>
              <w:bottom w:val="nil"/>
              <w:right w:val="nil"/>
            </w:tcBorders>
            <w:shd w:val="clear" w:color="auto" w:fill="F2F2F2" w:themeFill="background1" w:themeFillShade="F2"/>
            <w:vAlign w:val="center"/>
          </w:tcPr>
          <w:p w14:paraId="259AF3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447C02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6482D2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09D056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0,236</w:t>
            </w:r>
          </w:p>
        </w:tc>
      </w:tr>
      <w:tr w:rsidR="005C2162" w:rsidRPr="005C524D" w14:paraId="647474B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6014A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9832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BC959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68A312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0,947</w:t>
            </w:r>
          </w:p>
        </w:tc>
        <w:tc>
          <w:tcPr>
            <w:tcW w:w="703" w:type="dxa"/>
            <w:tcBorders>
              <w:top w:val="nil"/>
              <w:left w:val="nil"/>
              <w:bottom w:val="nil"/>
              <w:right w:val="nil"/>
            </w:tcBorders>
            <w:shd w:val="clear" w:color="auto" w:fill="FFFFFF" w:themeFill="background1"/>
            <w:vAlign w:val="center"/>
          </w:tcPr>
          <w:p w14:paraId="3E8BACC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0,812</w:t>
            </w:r>
          </w:p>
        </w:tc>
        <w:tc>
          <w:tcPr>
            <w:tcW w:w="709" w:type="dxa"/>
            <w:tcBorders>
              <w:top w:val="nil"/>
              <w:left w:val="nil"/>
              <w:bottom w:val="nil"/>
              <w:right w:val="nil"/>
            </w:tcBorders>
            <w:shd w:val="clear" w:color="auto" w:fill="FFFFFF" w:themeFill="background1"/>
            <w:vAlign w:val="center"/>
          </w:tcPr>
          <w:p w14:paraId="0F6F6C4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0,337</w:t>
            </w:r>
          </w:p>
        </w:tc>
        <w:tc>
          <w:tcPr>
            <w:tcW w:w="709" w:type="dxa"/>
            <w:tcBorders>
              <w:top w:val="nil"/>
              <w:left w:val="nil"/>
              <w:bottom w:val="nil"/>
            </w:tcBorders>
            <w:shd w:val="clear" w:color="auto" w:fill="FFFFFF" w:themeFill="background1"/>
            <w:vAlign w:val="center"/>
          </w:tcPr>
          <w:p w14:paraId="409A16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0,068</w:t>
            </w:r>
          </w:p>
        </w:tc>
        <w:tc>
          <w:tcPr>
            <w:tcW w:w="708" w:type="dxa"/>
            <w:tcBorders>
              <w:top w:val="nil"/>
              <w:bottom w:val="nil"/>
              <w:right w:val="nil"/>
            </w:tcBorders>
            <w:shd w:val="clear" w:color="auto" w:fill="FFFFFF" w:themeFill="background1"/>
            <w:vAlign w:val="center"/>
          </w:tcPr>
          <w:p w14:paraId="72542D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226927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372DA6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0,409</w:t>
            </w:r>
          </w:p>
        </w:tc>
        <w:tc>
          <w:tcPr>
            <w:tcW w:w="709" w:type="dxa"/>
            <w:tcBorders>
              <w:top w:val="nil"/>
              <w:left w:val="nil"/>
              <w:bottom w:val="nil"/>
            </w:tcBorders>
            <w:shd w:val="clear" w:color="auto" w:fill="FFFFFF" w:themeFill="background1"/>
            <w:vAlign w:val="center"/>
          </w:tcPr>
          <w:p w14:paraId="6D57BD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0,130</w:t>
            </w:r>
          </w:p>
        </w:tc>
        <w:tc>
          <w:tcPr>
            <w:tcW w:w="708" w:type="dxa"/>
            <w:tcBorders>
              <w:top w:val="nil"/>
              <w:bottom w:val="nil"/>
              <w:right w:val="nil"/>
            </w:tcBorders>
            <w:shd w:val="clear" w:color="auto" w:fill="FFFFFF" w:themeFill="background1"/>
            <w:vAlign w:val="center"/>
          </w:tcPr>
          <w:p w14:paraId="5A1D3A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2E4FD8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482801E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41DD5E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0,216</w:t>
            </w:r>
          </w:p>
        </w:tc>
      </w:tr>
      <w:tr w:rsidR="005C2162" w:rsidRPr="005C524D" w14:paraId="2349715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2AF74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00852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A5625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5E2EE9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5DE9087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4FF70B6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537E76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358FD4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69CCC9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706866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9" w:type="dxa"/>
            <w:tcBorders>
              <w:top w:val="nil"/>
              <w:left w:val="nil"/>
              <w:bottom w:val="nil"/>
            </w:tcBorders>
            <w:shd w:val="clear" w:color="auto" w:fill="F2F2F2" w:themeFill="background1" w:themeFillShade="F2"/>
            <w:vAlign w:val="center"/>
          </w:tcPr>
          <w:p w14:paraId="702EEA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52E218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46E405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34B04C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6A74F0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16EFFE0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8D86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77ECD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6921A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E08E06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0,594</w:t>
            </w:r>
          </w:p>
        </w:tc>
        <w:tc>
          <w:tcPr>
            <w:tcW w:w="703" w:type="dxa"/>
            <w:tcBorders>
              <w:top w:val="nil"/>
              <w:left w:val="nil"/>
              <w:bottom w:val="nil"/>
              <w:right w:val="nil"/>
            </w:tcBorders>
            <w:shd w:val="clear" w:color="auto" w:fill="FFFFFF" w:themeFill="background1"/>
            <w:vAlign w:val="center"/>
          </w:tcPr>
          <w:p w14:paraId="7595D21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0FA9B42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0,340</w:t>
            </w:r>
          </w:p>
        </w:tc>
        <w:tc>
          <w:tcPr>
            <w:tcW w:w="709" w:type="dxa"/>
            <w:tcBorders>
              <w:top w:val="nil"/>
              <w:left w:val="nil"/>
              <w:bottom w:val="nil"/>
            </w:tcBorders>
            <w:shd w:val="clear" w:color="auto" w:fill="FFFFFF" w:themeFill="background1"/>
            <w:vAlign w:val="center"/>
          </w:tcPr>
          <w:p w14:paraId="7C719A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0,251</w:t>
            </w:r>
          </w:p>
        </w:tc>
        <w:tc>
          <w:tcPr>
            <w:tcW w:w="708" w:type="dxa"/>
            <w:tcBorders>
              <w:top w:val="nil"/>
              <w:bottom w:val="nil"/>
              <w:right w:val="nil"/>
            </w:tcBorders>
            <w:shd w:val="clear" w:color="auto" w:fill="FFFFFF" w:themeFill="background1"/>
            <w:vAlign w:val="center"/>
          </w:tcPr>
          <w:p w14:paraId="2D34B8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0,899</w:t>
            </w:r>
          </w:p>
        </w:tc>
        <w:tc>
          <w:tcPr>
            <w:tcW w:w="709" w:type="dxa"/>
            <w:tcBorders>
              <w:top w:val="nil"/>
              <w:left w:val="nil"/>
              <w:bottom w:val="nil"/>
              <w:right w:val="nil"/>
            </w:tcBorders>
            <w:shd w:val="clear" w:color="auto" w:fill="FFFFFF" w:themeFill="background1"/>
            <w:vAlign w:val="center"/>
          </w:tcPr>
          <w:p w14:paraId="5A8DF5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0,487</w:t>
            </w:r>
          </w:p>
        </w:tc>
        <w:tc>
          <w:tcPr>
            <w:tcW w:w="709" w:type="dxa"/>
            <w:tcBorders>
              <w:top w:val="nil"/>
              <w:left w:val="nil"/>
              <w:bottom w:val="nil"/>
              <w:right w:val="nil"/>
            </w:tcBorders>
            <w:shd w:val="clear" w:color="auto" w:fill="FFFFFF" w:themeFill="background1"/>
            <w:vAlign w:val="center"/>
          </w:tcPr>
          <w:p w14:paraId="13189F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c>
          <w:tcPr>
            <w:tcW w:w="709" w:type="dxa"/>
            <w:tcBorders>
              <w:top w:val="nil"/>
              <w:left w:val="nil"/>
              <w:bottom w:val="nil"/>
            </w:tcBorders>
            <w:shd w:val="clear" w:color="auto" w:fill="FFFFFF" w:themeFill="background1"/>
            <w:vAlign w:val="center"/>
          </w:tcPr>
          <w:p w14:paraId="329AEF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0,062</w:t>
            </w:r>
          </w:p>
        </w:tc>
        <w:tc>
          <w:tcPr>
            <w:tcW w:w="708" w:type="dxa"/>
            <w:tcBorders>
              <w:top w:val="nil"/>
              <w:bottom w:val="nil"/>
              <w:right w:val="nil"/>
            </w:tcBorders>
            <w:shd w:val="clear" w:color="auto" w:fill="FFFFFF" w:themeFill="background1"/>
            <w:vAlign w:val="center"/>
          </w:tcPr>
          <w:p w14:paraId="7CD074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0,711</w:t>
            </w:r>
          </w:p>
        </w:tc>
        <w:tc>
          <w:tcPr>
            <w:tcW w:w="709" w:type="dxa"/>
            <w:tcBorders>
              <w:top w:val="nil"/>
              <w:left w:val="nil"/>
              <w:bottom w:val="nil"/>
              <w:right w:val="nil"/>
            </w:tcBorders>
            <w:shd w:val="clear" w:color="auto" w:fill="FFFFFF" w:themeFill="background1"/>
            <w:vAlign w:val="center"/>
          </w:tcPr>
          <w:p w14:paraId="64078D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0,485</w:t>
            </w:r>
          </w:p>
        </w:tc>
        <w:tc>
          <w:tcPr>
            <w:tcW w:w="709" w:type="dxa"/>
            <w:tcBorders>
              <w:top w:val="nil"/>
              <w:left w:val="nil"/>
              <w:bottom w:val="nil"/>
              <w:right w:val="nil"/>
            </w:tcBorders>
            <w:shd w:val="clear" w:color="auto" w:fill="FFFFFF" w:themeFill="background1"/>
            <w:vAlign w:val="center"/>
          </w:tcPr>
          <w:p w14:paraId="10D1AB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0,205</w:t>
            </w:r>
          </w:p>
        </w:tc>
        <w:tc>
          <w:tcPr>
            <w:tcW w:w="709" w:type="dxa"/>
            <w:tcBorders>
              <w:top w:val="nil"/>
              <w:left w:val="nil"/>
              <w:bottom w:val="nil"/>
              <w:right w:val="nil"/>
            </w:tcBorders>
            <w:shd w:val="clear" w:color="auto" w:fill="FFFFFF" w:themeFill="background1"/>
            <w:vAlign w:val="center"/>
          </w:tcPr>
          <w:p w14:paraId="56B91F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0,098</w:t>
            </w:r>
          </w:p>
        </w:tc>
      </w:tr>
      <w:tr w:rsidR="005C2162" w:rsidRPr="005C524D" w14:paraId="79E5F86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FF0A2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D8ECB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A266B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EF043D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62667BA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10A2572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3EF6A1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169126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597200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059020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0,293</w:t>
            </w:r>
          </w:p>
        </w:tc>
        <w:tc>
          <w:tcPr>
            <w:tcW w:w="709" w:type="dxa"/>
            <w:tcBorders>
              <w:top w:val="nil"/>
              <w:left w:val="nil"/>
              <w:bottom w:val="nil"/>
            </w:tcBorders>
            <w:shd w:val="clear" w:color="auto" w:fill="F2F2F2" w:themeFill="background1" w:themeFillShade="F2"/>
            <w:vAlign w:val="center"/>
          </w:tcPr>
          <w:p w14:paraId="0535BE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0,110</w:t>
            </w:r>
          </w:p>
        </w:tc>
        <w:tc>
          <w:tcPr>
            <w:tcW w:w="708" w:type="dxa"/>
            <w:tcBorders>
              <w:top w:val="nil"/>
              <w:bottom w:val="nil"/>
              <w:right w:val="nil"/>
            </w:tcBorders>
            <w:shd w:val="clear" w:color="auto" w:fill="F2F2F2" w:themeFill="background1" w:themeFillShade="F2"/>
            <w:vAlign w:val="center"/>
          </w:tcPr>
          <w:p w14:paraId="79E237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76831A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1EABAD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3B20F1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0,179</w:t>
            </w:r>
          </w:p>
        </w:tc>
      </w:tr>
      <w:tr w:rsidR="005C2162" w:rsidRPr="005C524D" w14:paraId="3CF6301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677A2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69FC2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9EA60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82AC3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0,884</w:t>
            </w:r>
          </w:p>
        </w:tc>
        <w:tc>
          <w:tcPr>
            <w:tcW w:w="703" w:type="dxa"/>
            <w:tcBorders>
              <w:top w:val="nil"/>
              <w:left w:val="nil"/>
              <w:bottom w:val="nil"/>
              <w:right w:val="nil"/>
            </w:tcBorders>
            <w:shd w:val="clear" w:color="auto" w:fill="FFFFFF" w:themeFill="background1"/>
            <w:vAlign w:val="center"/>
          </w:tcPr>
          <w:p w14:paraId="73147EC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0,728</w:t>
            </w:r>
          </w:p>
        </w:tc>
        <w:tc>
          <w:tcPr>
            <w:tcW w:w="709" w:type="dxa"/>
            <w:tcBorders>
              <w:top w:val="nil"/>
              <w:left w:val="nil"/>
              <w:bottom w:val="nil"/>
              <w:right w:val="nil"/>
            </w:tcBorders>
            <w:shd w:val="clear" w:color="auto" w:fill="FFFFFF" w:themeFill="background1"/>
            <w:vAlign w:val="center"/>
          </w:tcPr>
          <w:p w14:paraId="7451AF1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0,386</w:t>
            </w:r>
          </w:p>
        </w:tc>
        <w:tc>
          <w:tcPr>
            <w:tcW w:w="709" w:type="dxa"/>
            <w:tcBorders>
              <w:top w:val="nil"/>
              <w:left w:val="nil"/>
              <w:bottom w:val="nil"/>
            </w:tcBorders>
            <w:shd w:val="clear" w:color="auto" w:fill="FFFFFF" w:themeFill="background1"/>
            <w:vAlign w:val="center"/>
          </w:tcPr>
          <w:p w14:paraId="7CB6710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0,161</w:t>
            </w:r>
          </w:p>
        </w:tc>
        <w:tc>
          <w:tcPr>
            <w:tcW w:w="708" w:type="dxa"/>
            <w:tcBorders>
              <w:top w:val="nil"/>
              <w:bottom w:val="nil"/>
              <w:right w:val="nil"/>
            </w:tcBorders>
            <w:shd w:val="clear" w:color="auto" w:fill="FFFFFF" w:themeFill="background1"/>
            <w:vAlign w:val="center"/>
          </w:tcPr>
          <w:p w14:paraId="7E1BD1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0,956</w:t>
            </w:r>
          </w:p>
        </w:tc>
        <w:tc>
          <w:tcPr>
            <w:tcW w:w="709" w:type="dxa"/>
            <w:tcBorders>
              <w:top w:val="nil"/>
              <w:left w:val="nil"/>
              <w:bottom w:val="nil"/>
              <w:right w:val="nil"/>
            </w:tcBorders>
            <w:shd w:val="clear" w:color="auto" w:fill="FFFFFF" w:themeFill="background1"/>
            <w:vAlign w:val="center"/>
          </w:tcPr>
          <w:p w14:paraId="0C2E89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0,745</w:t>
            </w:r>
          </w:p>
        </w:tc>
        <w:tc>
          <w:tcPr>
            <w:tcW w:w="709" w:type="dxa"/>
            <w:tcBorders>
              <w:top w:val="nil"/>
              <w:left w:val="nil"/>
              <w:bottom w:val="nil"/>
              <w:right w:val="nil"/>
            </w:tcBorders>
            <w:shd w:val="clear" w:color="auto" w:fill="FFFFFF" w:themeFill="background1"/>
            <w:vAlign w:val="center"/>
          </w:tcPr>
          <w:p w14:paraId="706967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0,275</w:t>
            </w:r>
          </w:p>
        </w:tc>
        <w:tc>
          <w:tcPr>
            <w:tcW w:w="709" w:type="dxa"/>
            <w:tcBorders>
              <w:top w:val="nil"/>
              <w:left w:val="nil"/>
              <w:bottom w:val="nil"/>
            </w:tcBorders>
            <w:shd w:val="clear" w:color="auto" w:fill="FFFFFF" w:themeFill="background1"/>
            <w:vAlign w:val="center"/>
          </w:tcPr>
          <w:p w14:paraId="16AE8E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8" w:type="dxa"/>
            <w:tcBorders>
              <w:top w:val="nil"/>
              <w:bottom w:val="nil"/>
              <w:right w:val="nil"/>
            </w:tcBorders>
            <w:shd w:val="clear" w:color="auto" w:fill="FFFFFF" w:themeFill="background1"/>
            <w:vAlign w:val="center"/>
          </w:tcPr>
          <w:p w14:paraId="418CAF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4D2D7B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0,728</w:t>
            </w:r>
          </w:p>
        </w:tc>
        <w:tc>
          <w:tcPr>
            <w:tcW w:w="709" w:type="dxa"/>
            <w:tcBorders>
              <w:top w:val="nil"/>
              <w:left w:val="nil"/>
              <w:bottom w:val="nil"/>
              <w:right w:val="nil"/>
            </w:tcBorders>
            <w:shd w:val="clear" w:color="auto" w:fill="FFFFFF" w:themeFill="background1"/>
            <w:vAlign w:val="center"/>
          </w:tcPr>
          <w:p w14:paraId="64E9CF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0,381</w:t>
            </w:r>
          </w:p>
        </w:tc>
        <w:tc>
          <w:tcPr>
            <w:tcW w:w="709" w:type="dxa"/>
            <w:tcBorders>
              <w:top w:val="nil"/>
              <w:left w:val="nil"/>
              <w:bottom w:val="nil"/>
              <w:right w:val="nil"/>
            </w:tcBorders>
            <w:shd w:val="clear" w:color="auto" w:fill="FFFFFF" w:themeFill="background1"/>
            <w:vAlign w:val="center"/>
          </w:tcPr>
          <w:p w14:paraId="78DC78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0,154</w:t>
            </w:r>
          </w:p>
        </w:tc>
      </w:tr>
      <w:tr w:rsidR="005C2162" w:rsidRPr="005C524D" w14:paraId="03FF3E1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BA094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A7126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1D8CE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571C22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3832B32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0C10B11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7766C7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3CF4D5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17ACB8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581BA6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0,401</w:t>
            </w:r>
          </w:p>
        </w:tc>
        <w:tc>
          <w:tcPr>
            <w:tcW w:w="709" w:type="dxa"/>
            <w:tcBorders>
              <w:top w:val="nil"/>
              <w:left w:val="nil"/>
              <w:bottom w:val="nil"/>
            </w:tcBorders>
            <w:shd w:val="clear" w:color="auto" w:fill="F2F2F2" w:themeFill="background1" w:themeFillShade="F2"/>
            <w:vAlign w:val="center"/>
          </w:tcPr>
          <w:p w14:paraId="37BF0B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0,141</w:t>
            </w:r>
          </w:p>
        </w:tc>
        <w:tc>
          <w:tcPr>
            <w:tcW w:w="708" w:type="dxa"/>
            <w:tcBorders>
              <w:top w:val="nil"/>
              <w:bottom w:val="nil"/>
              <w:right w:val="nil"/>
            </w:tcBorders>
            <w:shd w:val="clear" w:color="auto" w:fill="F2F2F2" w:themeFill="background1" w:themeFillShade="F2"/>
            <w:vAlign w:val="center"/>
          </w:tcPr>
          <w:p w14:paraId="3718F8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540F7C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7139EB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560474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0,229</w:t>
            </w:r>
          </w:p>
        </w:tc>
      </w:tr>
      <w:tr w:rsidR="005C2162" w:rsidRPr="005C524D" w14:paraId="396AC9F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1FCEF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F8F80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F38BC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9C724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0,957</w:t>
            </w:r>
          </w:p>
        </w:tc>
        <w:tc>
          <w:tcPr>
            <w:tcW w:w="703" w:type="dxa"/>
            <w:tcBorders>
              <w:top w:val="nil"/>
              <w:left w:val="nil"/>
              <w:bottom w:val="nil"/>
              <w:right w:val="nil"/>
            </w:tcBorders>
            <w:shd w:val="clear" w:color="auto" w:fill="FFFFFF" w:themeFill="background1"/>
            <w:vAlign w:val="center"/>
          </w:tcPr>
          <w:p w14:paraId="22D99A6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0,839</w:t>
            </w:r>
          </w:p>
        </w:tc>
        <w:tc>
          <w:tcPr>
            <w:tcW w:w="709" w:type="dxa"/>
            <w:tcBorders>
              <w:top w:val="nil"/>
              <w:left w:val="nil"/>
              <w:bottom w:val="nil"/>
              <w:right w:val="nil"/>
            </w:tcBorders>
            <w:shd w:val="clear" w:color="auto" w:fill="FFFFFF" w:themeFill="background1"/>
            <w:vAlign w:val="center"/>
          </w:tcPr>
          <w:p w14:paraId="11058EF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0,416</w:t>
            </w:r>
          </w:p>
        </w:tc>
        <w:tc>
          <w:tcPr>
            <w:tcW w:w="709" w:type="dxa"/>
            <w:tcBorders>
              <w:top w:val="nil"/>
              <w:left w:val="nil"/>
              <w:bottom w:val="nil"/>
            </w:tcBorders>
            <w:shd w:val="clear" w:color="auto" w:fill="FFFFFF" w:themeFill="background1"/>
            <w:vAlign w:val="center"/>
          </w:tcPr>
          <w:p w14:paraId="1D49F43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0,117</w:t>
            </w:r>
          </w:p>
        </w:tc>
        <w:tc>
          <w:tcPr>
            <w:tcW w:w="708" w:type="dxa"/>
            <w:tcBorders>
              <w:top w:val="nil"/>
              <w:bottom w:val="nil"/>
              <w:right w:val="nil"/>
            </w:tcBorders>
            <w:shd w:val="clear" w:color="auto" w:fill="FFFFFF" w:themeFill="background1"/>
            <w:vAlign w:val="center"/>
          </w:tcPr>
          <w:p w14:paraId="3929D59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0,970</w:t>
            </w:r>
          </w:p>
        </w:tc>
        <w:tc>
          <w:tcPr>
            <w:tcW w:w="709" w:type="dxa"/>
            <w:tcBorders>
              <w:top w:val="nil"/>
              <w:left w:val="nil"/>
              <w:bottom w:val="nil"/>
              <w:right w:val="nil"/>
            </w:tcBorders>
            <w:shd w:val="clear" w:color="auto" w:fill="FFFFFF" w:themeFill="background1"/>
            <w:vAlign w:val="center"/>
          </w:tcPr>
          <w:p w14:paraId="14F2E6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0,847</w:t>
            </w:r>
          </w:p>
        </w:tc>
        <w:tc>
          <w:tcPr>
            <w:tcW w:w="709" w:type="dxa"/>
            <w:tcBorders>
              <w:top w:val="nil"/>
              <w:left w:val="nil"/>
              <w:bottom w:val="nil"/>
              <w:right w:val="nil"/>
            </w:tcBorders>
            <w:shd w:val="clear" w:color="auto" w:fill="FFFFFF" w:themeFill="background1"/>
            <w:vAlign w:val="center"/>
          </w:tcPr>
          <w:p w14:paraId="457CF4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0,400</w:t>
            </w:r>
          </w:p>
        </w:tc>
        <w:tc>
          <w:tcPr>
            <w:tcW w:w="709" w:type="dxa"/>
            <w:tcBorders>
              <w:top w:val="nil"/>
              <w:left w:val="nil"/>
              <w:bottom w:val="nil"/>
            </w:tcBorders>
            <w:shd w:val="clear" w:color="auto" w:fill="FFFFFF" w:themeFill="background1"/>
            <w:vAlign w:val="center"/>
          </w:tcPr>
          <w:p w14:paraId="65C637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0,123</w:t>
            </w:r>
          </w:p>
        </w:tc>
        <w:tc>
          <w:tcPr>
            <w:tcW w:w="708" w:type="dxa"/>
            <w:tcBorders>
              <w:top w:val="nil"/>
              <w:bottom w:val="nil"/>
              <w:right w:val="nil"/>
            </w:tcBorders>
            <w:shd w:val="clear" w:color="auto" w:fill="FFFFFF" w:themeFill="background1"/>
            <w:vAlign w:val="center"/>
          </w:tcPr>
          <w:p w14:paraId="004FDE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0,930</w:t>
            </w:r>
          </w:p>
        </w:tc>
        <w:tc>
          <w:tcPr>
            <w:tcW w:w="709" w:type="dxa"/>
            <w:tcBorders>
              <w:top w:val="nil"/>
              <w:left w:val="nil"/>
              <w:bottom w:val="nil"/>
              <w:right w:val="nil"/>
            </w:tcBorders>
            <w:shd w:val="clear" w:color="auto" w:fill="FFFFFF" w:themeFill="background1"/>
            <w:vAlign w:val="center"/>
          </w:tcPr>
          <w:p w14:paraId="130CEA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719D65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3E3CB1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r>
      <w:tr w:rsidR="005C2162" w:rsidRPr="005C524D" w14:paraId="311366F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0D3C1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6BDEB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EFE73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2AD047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6292362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1E33807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38D3D4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319113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59E89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4E2012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0,493</w:t>
            </w:r>
          </w:p>
        </w:tc>
        <w:tc>
          <w:tcPr>
            <w:tcW w:w="709" w:type="dxa"/>
            <w:tcBorders>
              <w:top w:val="nil"/>
              <w:left w:val="nil"/>
              <w:bottom w:val="nil"/>
            </w:tcBorders>
            <w:shd w:val="clear" w:color="auto" w:fill="F2F2F2" w:themeFill="background1" w:themeFillShade="F2"/>
            <w:vAlign w:val="center"/>
          </w:tcPr>
          <w:p w14:paraId="3F678C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8" w:type="dxa"/>
            <w:tcBorders>
              <w:top w:val="nil"/>
              <w:bottom w:val="nil"/>
              <w:right w:val="nil"/>
            </w:tcBorders>
            <w:shd w:val="clear" w:color="auto" w:fill="F2F2F2" w:themeFill="background1" w:themeFillShade="F2"/>
            <w:vAlign w:val="center"/>
          </w:tcPr>
          <w:p w14:paraId="02734C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1C4E46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01F649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60762F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0,276</w:t>
            </w:r>
          </w:p>
        </w:tc>
      </w:tr>
      <w:tr w:rsidR="005C2162" w:rsidRPr="005C524D" w14:paraId="6B5CBC6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0611C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8557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E7CC5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3A0046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0,979</w:t>
            </w:r>
          </w:p>
        </w:tc>
        <w:tc>
          <w:tcPr>
            <w:tcW w:w="703" w:type="dxa"/>
            <w:tcBorders>
              <w:top w:val="nil"/>
              <w:left w:val="nil"/>
              <w:bottom w:val="nil"/>
              <w:right w:val="nil"/>
            </w:tcBorders>
            <w:shd w:val="clear" w:color="auto" w:fill="FFFFFF" w:themeFill="background1"/>
            <w:vAlign w:val="center"/>
          </w:tcPr>
          <w:p w14:paraId="6CD588F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0,893</w:t>
            </w:r>
          </w:p>
        </w:tc>
        <w:tc>
          <w:tcPr>
            <w:tcW w:w="709" w:type="dxa"/>
            <w:tcBorders>
              <w:top w:val="nil"/>
              <w:left w:val="nil"/>
              <w:bottom w:val="nil"/>
              <w:right w:val="nil"/>
            </w:tcBorders>
            <w:shd w:val="clear" w:color="auto" w:fill="FFFFFF" w:themeFill="background1"/>
            <w:vAlign w:val="center"/>
          </w:tcPr>
          <w:p w14:paraId="56F3F8E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0,436</w:t>
            </w:r>
          </w:p>
        </w:tc>
        <w:tc>
          <w:tcPr>
            <w:tcW w:w="709" w:type="dxa"/>
            <w:tcBorders>
              <w:top w:val="nil"/>
              <w:left w:val="nil"/>
              <w:bottom w:val="nil"/>
            </w:tcBorders>
            <w:shd w:val="clear" w:color="auto" w:fill="FFFFFF" w:themeFill="background1"/>
            <w:vAlign w:val="center"/>
          </w:tcPr>
          <w:p w14:paraId="68A128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0,090</w:t>
            </w:r>
          </w:p>
        </w:tc>
        <w:tc>
          <w:tcPr>
            <w:tcW w:w="708" w:type="dxa"/>
            <w:tcBorders>
              <w:top w:val="nil"/>
              <w:bottom w:val="nil"/>
              <w:right w:val="nil"/>
            </w:tcBorders>
            <w:shd w:val="clear" w:color="auto" w:fill="FFFFFF" w:themeFill="background1"/>
            <w:vAlign w:val="center"/>
          </w:tcPr>
          <w:p w14:paraId="0988D0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0,976</w:t>
            </w:r>
          </w:p>
        </w:tc>
        <w:tc>
          <w:tcPr>
            <w:tcW w:w="709" w:type="dxa"/>
            <w:tcBorders>
              <w:top w:val="nil"/>
              <w:left w:val="nil"/>
              <w:bottom w:val="nil"/>
              <w:right w:val="nil"/>
            </w:tcBorders>
            <w:shd w:val="clear" w:color="auto" w:fill="FFFFFF" w:themeFill="background1"/>
            <w:vAlign w:val="center"/>
          </w:tcPr>
          <w:p w14:paraId="60AE28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0,895</w:t>
            </w:r>
          </w:p>
        </w:tc>
        <w:tc>
          <w:tcPr>
            <w:tcW w:w="709" w:type="dxa"/>
            <w:tcBorders>
              <w:top w:val="nil"/>
              <w:left w:val="nil"/>
              <w:bottom w:val="nil"/>
              <w:right w:val="nil"/>
            </w:tcBorders>
            <w:shd w:val="clear" w:color="auto" w:fill="FFFFFF" w:themeFill="background1"/>
            <w:vAlign w:val="center"/>
          </w:tcPr>
          <w:p w14:paraId="144236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0,503</w:t>
            </w:r>
          </w:p>
        </w:tc>
        <w:tc>
          <w:tcPr>
            <w:tcW w:w="709" w:type="dxa"/>
            <w:tcBorders>
              <w:top w:val="nil"/>
              <w:left w:val="nil"/>
              <w:bottom w:val="nil"/>
            </w:tcBorders>
            <w:shd w:val="clear" w:color="auto" w:fill="FFFFFF" w:themeFill="background1"/>
            <w:vAlign w:val="center"/>
          </w:tcPr>
          <w:p w14:paraId="4B2E37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0,158</w:t>
            </w:r>
          </w:p>
        </w:tc>
        <w:tc>
          <w:tcPr>
            <w:tcW w:w="708" w:type="dxa"/>
            <w:tcBorders>
              <w:top w:val="nil"/>
              <w:bottom w:val="nil"/>
              <w:right w:val="nil"/>
            </w:tcBorders>
            <w:shd w:val="clear" w:color="auto" w:fill="FFFFFF" w:themeFill="background1"/>
            <w:vAlign w:val="center"/>
          </w:tcPr>
          <w:p w14:paraId="472295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0,950</w:t>
            </w:r>
          </w:p>
        </w:tc>
        <w:tc>
          <w:tcPr>
            <w:tcW w:w="709" w:type="dxa"/>
            <w:tcBorders>
              <w:top w:val="nil"/>
              <w:left w:val="nil"/>
              <w:bottom w:val="nil"/>
              <w:right w:val="nil"/>
            </w:tcBorders>
            <w:shd w:val="clear" w:color="auto" w:fill="FFFFFF" w:themeFill="background1"/>
            <w:vAlign w:val="center"/>
          </w:tcPr>
          <w:p w14:paraId="14CDEC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3AE56A1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0,610</w:t>
            </w:r>
          </w:p>
        </w:tc>
        <w:tc>
          <w:tcPr>
            <w:tcW w:w="709" w:type="dxa"/>
            <w:tcBorders>
              <w:top w:val="nil"/>
              <w:left w:val="nil"/>
              <w:bottom w:val="nil"/>
              <w:right w:val="nil"/>
            </w:tcBorders>
            <w:shd w:val="clear" w:color="auto" w:fill="FFFFFF" w:themeFill="background1"/>
            <w:vAlign w:val="center"/>
          </w:tcPr>
          <w:p w14:paraId="0E22E2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0,260</w:t>
            </w:r>
          </w:p>
        </w:tc>
      </w:tr>
      <w:tr w:rsidR="005C2162" w:rsidRPr="005C524D" w14:paraId="28A2F60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FB5E3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FF455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B73A3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E4B495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094935B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589EA6A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596BB0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135B3C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E2EE4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58126E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tcBorders>
            <w:shd w:val="clear" w:color="auto" w:fill="F2F2F2" w:themeFill="background1" w:themeFillShade="F2"/>
            <w:vAlign w:val="center"/>
          </w:tcPr>
          <w:p w14:paraId="5634B2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c>
          <w:tcPr>
            <w:tcW w:w="708" w:type="dxa"/>
            <w:tcBorders>
              <w:top w:val="nil"/>
              <w:bottom w:val="nil"/>
              <w:right w:val="nil"/>
            </w:tcBorders>
            <w:shd w:val="clear" w:color="auto" w:fill="F2F2F2" w:themeFill="background1" w:themeFillShade="F2"/>
            <w:vAlign w:val="center"/>
          </w:tcPr>
          <w:p w14:paraId="3EBC9F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654BEE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2D1C46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30C8F6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0,182</w:t>
            </w:r>
          </w:p>
        </w:tc>
      </w:tr>
      <w:tr w:rsidR="005C2162" w:rsidRPr="005C524D" w14:paraId="16720A3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EC59E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E6AB9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F4ED9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F08464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0,937</w:t>
            </w:r>
          </w:p>
        </w:tc>
        <w:tc>
          <w:tcPr>
            <w:tcW w:w="703" w:type="dxa"/>
            <w:tcBorders>
              <w:top w:val="nil"/>
              <w:left w:val="nil"/>
              <w:bottom w:val="nil"/>
              <w:right w:val="nil"/>
            </w:tcBorders>
            <w:shd w:val="clear" w:color="auto" w:fill="FFFFFF" w:themeFill="background1"/>
            <w:vAlign w:val="center"/>
          </w:tcPr>
          <w:p w14:paraId="3B7BFF2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0,810</w:t>
            </w:r>
          </w:p>
        </w:tc>
        <w:tc>
          <w:tcPr>
            <w:tcW w:w="709" w:type="dxa"/>
            <w:tcBorders>
              <w:top w:val="nil"/>
              <w:left w:val="nil"/>
              <w:bottom w:val="nil"/>
              <w:right w:val="nil"/>
            </w:tcBorders>
            <w:shd w:val="clear" w:color="auto" w:fill="FFFFFF" w:themeFill="background1"/>
            <w:vAlign w:val="center"/>
          </w:tcPr>
          <w:p w14:paraId="1EF88FA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0,546</w:t>
            </w:r>
          </w:p>
        </w:tc>
        <w:tc>
          <w:tcPr>
            <w:tcW w:w="709" w:type="dxa"/>
            <w:tcBorders>
              <w:top w:val="nil"/>
              <w:left w:val="nil"/>
              <w:bottom w:val="nil"/>
            </w:tcBorders>
            <w:shd w:val="clear" w:color="auto" w:fill="FFFFFF" w:themeFill="background1"/>
            <w:vAlign w:val="center"/>
          </w:tcPr>
          <w:p w14:paraId="40ACBA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0,325</w:t>
            </w:r>
          </w:p>
        </w:tc>
        <w:tc>
          <w:tcPr>
            <w:tcW w:w="708" w:type="dxa"/>
            <w:tcBorders>
              <w:top w:val="nil"/>
              <w:bottom w:val="nil"/>
              <w:right w:val="nil"/>
            </w:tcBorders>
            <w:shd w:val="clear" w:color="auto" w:fill="FFFFFF" w:themeFill="background1"/>
            <w:vAlign w:val="center"/>
          </w:tcPr>
          <w:p w14:paraId="3D6DA5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327FC3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0,834</w:t>
            </w:r>
          </w:p>
        </w:tc>
        <w:tc>
          <w:tcPr>
            <w:tcW w:w="709" w:type="dxa"/>
            <w:tcBorders>
              <w:top w:val="nil"/>
              <w:left w:val="nil"/>
              <w:bottom w:val="nil"/>
              <w:right w:val="nil"/>
            </w:tcBorders>
            <w:shd w:val="clear" w:color="auto" w:fill="FFFFFF" w:themeFill="background1"/>
            <w:vAlign w:val="center"/>
          </w:tcPr>
          <w:p w14:paraId="6A783D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0,285</w:t>
            </w:r>
          </w:p>
        </w:tc>
        <w:tc>
          <w:tcPr>
            <w:tcW w:w="709" w:type="dxa"/>
            <w:tcBorders>
              <w:top w:val="nil"/>
              <w:left w:val="nil"/>
              <w:bottom w:val="nil"/>
            </w:tcBorders>
            <w:shd w:val="clear" w:color="auto" w:fill="FFFFFF" w:themeFill="background1"/>
            <w:vAlign w:val="center"/>
          </w:tcPr>
          <w:p w14:paraId="21D2C39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0,090</w:t>
            </w:r>
          </w:p>
        </w:tc>
        <w:tc>
          <w:tcPr>
            <w:tcW w:w="708" w:type="dxa"/>
            <w:tcBorders>
              <w:top w:val="nil"/>
              <w:bottom w:val="nil"/>
              <w:right w:val="nil"/>
            </w:tcBorders>
            <w:shd w:val="clear" w:color="auto" w:fill="FFFFFF" w:themeFill="background1"/>
            <w:vAlign w:val="center"/>
          </w:tcPr>
          <w:p w14:paraId="2DA6AE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6E7CAB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0,819</w:t>
            </w:r>
          </w:p>
        </w:tc>
        <w:tc>
          <w:tcPr>
            <w:tcW w:w="709" w:type="dxa"/>
            <w:tcBorders>
              <w:top w:val="nil"/>
              <w:left w:val="nil"/>
              <w:bottom w:val="nil"/>
              <w:right w:val="nil"/>
            </w:tcBorders>
            <w:shd w:val="clear" w:color="auto" w:fill="FFFFFF" w:themeFill="background1"/>
            <w:vAlign w:val="center"/>
          </w:tcPr>
          <w:p w14:paraId="3FC6C6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0,405</w:t>
            </w:r>
          </w:p>
        </w:tc>
        <w:tc>
          <w:tcPr>
            <w:tcW w:w="709" w:type="dxa"/>
            <w:tcBorders>
              <w:top w:val="nil"/>
              <w:left w:val="nil"/>
              <w:bottom w:val="nil"/>
              <w:right w:val="nil"/>
            </w:tcBorders>
            <w:shd w:val="clear" w:color="auto" w:fill="FFFFFF" w:themeFill="background1"/>
            <w:vAlign w:val="center"/>
          </w:tcPr>
          <w:p w14:paraId="47B56F0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0,156</w:t>
            </w:r>
          </w:p>
        </w:tc>
      </w:tr>
      <w:tr w:rsidR="005C2162" w:rsidRPr="005C524D" w14:paraId="66014B4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FFE6D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EC8C2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6CB0F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7233F1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5E3870F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3653314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3096B1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201649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2129A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6EBDD6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tcBorders>
            <w:shd w:val="clear" w:color="auto" w:fill="F2F2F2" w:themeFill="background1" w:themeFillShade="F2"/>
            <w:vAlign w:val="center"/>
          </w:tcPr>
          <w:p w14:paraId="03CD4B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0,178</w:t>
            </w:r>
          </w:p>
        </w:tc>
        <w:tc>
          <w:tcPr>
            <w:tcW w:w="708" w:type="dxa"/>
            <w:tcBorders>
              <w:top w:val="nil"/>
              <w:bottom w:val="nil"/>
              <w:right w:val="nil"/>
            </w:tcBorders>
            <w:shd w:val="clear" w:color="auto" w:fill="F2F2F2" w:themeFill="background1" w:themeFillShade="F2"/>
            <w:vAlign w:val="center"/>
          </w:tcPr>
          <w:p w14:paraId="75DF8D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1C33A5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0456C3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0F986F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0,287</w:t>
            </w:r>
          </w:p>
        </w:tc>
      </w:tr>
      <w:tr w:rsidR="005C2162" w:rsidRPr="005C524D" w14:paraId="6E575BF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AB230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10E7B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3ABA2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A7D05A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3" w:type="dxa"/>
            <w:tcBorders>
              <w:top w:val="nil"/>
              <w:left w:val="nil"/>
              <w:bottom w:val="nil"/>
              <w:right w:val="nil"/>
            </w:tcBorders>
            <w:shd w:val="clear" w:color="auto" w:fill="FFFFFF" w:themeFill="background1"/>
            <w:vAlign w:val="center"/>
          </w:tcPr>
          <w:p w14:paraId="794F0C8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0,963</w:t>
            </w:r>
          </w:p>
        </w:tc>
        <w:tc>
          <w:tcPr>
            <w:tcW w:w="709" w:type="dxa"/>
            <w:tcBorders>
              <w:top w:val="nil"/>
              <w:left w:val="nil"/>
              <w:bottom w:val="nil"/>
              <w:right w:val="nil"/>
            </w:tcBorders>
            <w:shd w:val="clear" w:color="auto" w:fill="FFFFFF" w:themeFill="background1"/>
            <w:vAlign w:val="center"/>
          </w:tcPr>
          <w:p w14:paraId="689FACD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0,674</w:t>
            </w:r>
          </w:p>
        </w:tc>
        <w:tc>
          <w:tcPr>
            <w:tcW w:w="709" w:type="dxa"/>
            <w:tcBorders>
              <w:top w:val="nil"/>
              <w:left w:val="nil"/>
              <w:bottom w:val="nil"/>
            </w:tcBorders>
            <w:shd w:val="clear" w:color="auto" w:fill="FFFFFF" w:themeFill="background1"/>
            <w:vAlign w:val="center"/>
          </w:tcPr>
          <w:p w14:paraId="50B642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0,274</w:t>
            </w:r>
          </w:p>
        </w:tc>
        <w:tc>
          <w:tcPr>
            <w:tcW w:w="708" w:type="dxa"/>
            <w:tcBorders>
              <w:top w:val="nil"/>
              <w:bottom w:val="nil"/>
              <w:right w:val="nil"/>
            </w:tcBorders>
            <w:shd w:val="clear" w:color="auto" w:fill="FFFFFF" w:themeFill="background1"/>
            <w:vAlign w:val="center"/>
          </w:tcPr>
          <w:p w14:paraId="7B1911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0BB5E4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0,970</w:t>
            </w:r>
          </w:p>
        </w:tc>
        <w:tc>
          <w:tcPr>
            <w:tcW w:w="709" w:type="dxa"/>
            <w:tcBorders>
              <w:top w:val="nil"/>
              <w:left w:val="nil"/>
              <w:bottom w:val="nil"/>
              <w:right w:val="nil"/>
            </w:tcBorders>
            <w:shd w:val="clear" w:color="auto" w:fill="FFFFFF" w:themeFill="background1"/>
            <w:vAlign w:val="center"/>
          </w:tcPr>
          <w:p w14:paraId="5C04A49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0,547</w:t>
            </w:r>
          </w:p>
        </w:tc>
        <w:tc>
          <w:tcPr>
            <w:tcW w:w="709" w:type="dxa"/>
            <w:tcBorders>
              <w:top w:val="nil"/>
              <w:left w:val="nil"/>
              <w:bottom w:val="nil"/>
            </w:tcBorders>
            <w:shd w:val="clear" w:color="auto" w:fill="FFFFFF" w:themeFill="background1"/>
            <w:vAlign w:val="center"/>
          </w:tcPr>
          <w:p w14:paraId="392BBC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0,158</w:t>
            </w:r>
          </w:p>
        </w:tc>
        <w:tc>
          <w:tcPr>
            <w:tcW w:w="708" w:type="dxa"/>
            <w:tcBorders>
              <w:top w:val="nil"/>
              <w:bottom w:val="nil"/>
              <w:right w:val="nil"/>
            </w:tcBorders>
            <w:shd w:val="clear" w:color="auto" w:fill="FFFFFF" w:themeFill="background1"/>
            <w:vAlign w:val="center"/>
          </w:tcPr>
          <w:p w14:paraId="5DE988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6323B9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0,963</w:t>
            </w:r>
          </w:p>
        </w:tc>
        <w:tc>
          <w:tcPr>
            <w:tcW w:w="709" w:type="dxa"/>
            <w:tcBorders>
              <w:top w:val="nil"/>
              <w:left w:val="nil"/>
              <w:bottom w:val="nil"/>
              <w:right w:val="nil"/>
            </w:tcBorders>
            <w:shd w:val="clear" w:color="auto" w:fill="FFFFFF" w:themeFill="background1"/>
            <w:vAlign w:val="center"/>
          </w:tcPr>
          <w:p w14:paraId="6C801B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0,672</w:t>
            </w:r>
          </w:p>
        </w:tc>
        <w:tc>
          <w:tcPr>
            <w:tcW w:w="709" w:type="dxa"/>
            <w:tcBorders>
              <w:top w:val="nil"/>
              <w:left w:val="nil"/>
              <w:bottom w:val="nil"/>
              <w:right w:val="nil"/>
            </w:tcBorders>
            <w:shd w:val="clear" w:color="auto" w:fill="FFFFFF" w:themeFill="background1"/>
            <w:vAlign w:val="center"/>
          </w:tcPr>
          <w:p w14:paraId="09A3DC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0,269</w:t>
            </w:r>
          </w:p>
        </w:tc>
      </w:tr>
      <w:tr w:rsidR="005C2162" w:rsidRPr="005C524D" w14:paraId="69BDAB5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8707D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E8D94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88B37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FE3F6B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577D730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02B36AA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380F53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3F06E0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05E4A5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2FB5D8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0,705</w:t>
            </w:r>
          </w:p>
        </w:tc>
        <w:tc>
          <w:tcPr>
            <w:tcW w:w="709" w:type="dxa"/>
            <w:tcBorders>
              <w:top w:val="nil"/>
              <w:left w:val="nil"/>
              <w:bottom w:val="nil"/>
            </w:tcBorders>
            <w:shd w:val="clear" w:color="auto" w:fill="F2F2F2" w:themeFill="background1" w:themeFillShade="F2"/>
            <w:vAlign w:val="center"/>
          </w:tcPr>
          <w:p w14:paraId="6E2F9A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0,247</w:t>
            </w:r>
          </w:p>
        </w:tc>
        <w:tc>
          <w:tcPr>
            <w:tcW w:w="708" w:type="dxa"/>
            <w:tcBorders>
              <w:top w:val="nil"/>
              <w:bottom w:val="nil"/>
              <w:right w:val="nil"/>
            </w:tcBorders>
            <w:shd w:val="clear" w:color="auto" w:fill="F2F2F2" w:themeFill="background1" w:themeFillShade="F2"/>
            <w:vAlign w:val="center"/>
          </w:tcPr>
          <w:p w14:paraId="3353CB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0A82E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3F11F0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2E4009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0,381</w:t>
            </w:r>
          </w:p>
        </w:tc>
      </w:tr>
      <w:tr w:rsidR="005C2162" w:rsidRPr="005C524D" w14:paraId="56AA108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C632A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3665B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8DB57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1C3449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4B2AF96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0,990</w:t>
            </w:r>
          </w:p>
        </w:tc>
        <w:tc>
          <w:tcPr>
            <w:tcW w:w="709" w:type="dxa"/>
            <w:tcBorders>
              <w:top w:val="nil"/>
              <w:left w:val="nil"/>
              <w:bottom w:val="nil"/>
              <w:right w:val="nil"/>
            </w:tcBorders>
            <w:shd w:val="clear" w:color="auto" w:fill="FFFFFF" w:themeFill="background1"/>
            <w:vAlign w:val="center"/>
          </w:tcPr>
          <w:p w14:paraId="4AAF704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0,748</w:t>
            </w:r>
          </w:p>
        </w:tc>
        <w:tc>
          <w:tcPr>
            <w:tcW w:w="709" w:type="dxa"/>
            <w:tcBorders>
              <w:top w:val="nil"/>
              <w:left w:val="nil"/>
              <w:bottom w:val="nil"/>
            </w:tcBorders>
            <w:shd w:val="clear" w:color="auto" w:fill="FFFFFF" w:themeFill="background1"/>
            <w:vAlign w:val="center"/>
          </w:tcPr>
          <w:p w14:paraId="477388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0,243</w:t>
            </w:r>
          </w:p>
        </w:tc>
        <w:tc>
          <w:tcPr>
            <w:tcW w:w="708" w:type="dxa"/>
            <w:tcBorders>
              <w:top w:val="nil"/>
              <w:bottom w:val="nil"/>
              <w:right w:val="nil"/>
            </w:tcBorders>
            <w:shd w:val="clear" w:color="auto" w:fill="FFFFFF" w:themeFill="background1"/>
            <w:vAlign w:val="center"/>
          </w:tcPr>
          <w:p w14:paraId="364374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54E8E4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0,991</w:t>
            </w:r>
          </w:p>
        </w:tc>
        <w:tc>
          <w:tcPr>
            <w:tcW w:w="709" w:type="dxa"/>
            <w:tcBorders>
              <w:top w:val="nil"/>
              <w:left w:val="nil"/>
              <w:bottom w:val="nil"/>
              <w:right w:val="nil"/>
            </w:tcBorders>
            <w:shd w:val="clear" w:color="auto" w:fill="FFFFFF" w:themeFill="background1"/>
            <w:vAlign w:val="center"/>
          </w:tcPr>
          <w:p w14:paraId="059915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0,721</w:t>
            </w:r>
          </w:p>
        </w:tc>
        <w:tc>
          <w:tcPr>
            <w:tcW w:w="709" w:type="dxa"/>
            <w:tcBorders>
              <w:top w:val="nil"/>
              <w:left w:val="nil"/>
              <w:bottom w:val="nil"/>
            </w:tcBorders>
            <w:shd w:val="clear" w:color="auto" w:fill="FFFFFF" w:themeFill="background1"/>
            <w:vAlign w:val="center"/>
          </w:tcPr>
          <w:p w14:paraId="5CD389C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0,231</w:t>
            </w:r>
          </w:p>
        </w:tc>
        <w:tc>
          <w:tcPr>
            <w:tcW w:w="708" w:type="dxa"/>
            <w:tcBorders>
              <w:top w:val="nil"/>
              <w:bottom w:val="nil"/>
              <w:right w:val="nil"/>
            </w:tcBorders>
            <w:shd w:val="clear" w:color="auto" w:fill="FFFFFF" w:themeFill="background1"/>
            <w:vAlign w:val="center"/>
          </w:tcPr>
          <w:p w14:paraId="3A5AAB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4379181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179EEB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46C034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0,370</w:t>
            </w:r>
          </w:p>
        </w:tc>
      </w:tr>
      <w:tr w:rsidR="005C2162" w:rsidRPr="005C524D" w14:paraId="2EF9B34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547D2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F6BBC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33D9E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DF1EE1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1547D60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FEB879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09BC8D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21801C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4AD0A8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1CB8B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0,811</w:t>
            </w:r>
          </w:p>
        </w:tc>
        <w:tc>
          <w:tcPr>
            <w:tcW w:w="709" w:type="dxa"/>
            <w:tcBorders>
              <w:top w:val="nil"/>
              <w:left w:val="nil"/>
              <w:bottom w:val="nil"/>
            </w:tcBorders>
            <w:shd w:val="clear" w:color="auto" w:fill="F2F2F2" w:themeFill="background1" w:themeFillShade="F2"/>
            <w:vAlign w:val="center"/>
          </w:tcPr>
          <w:p w14:paraId="38AB28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0,312</w:t>
            </w:r>
          </w:p>
        </w:tc>
        <w:tc>
          <w:tcPr>
            <w:tcW w:w="708" w:type="dxa"/>
            <w:tcBorders>
              <w:top w:val="nil"/>
              <w:bottom w:val="nil"/>
              <w:right w:val="nil"/>
            </w:tcBorders>
            <w:shd w:val="clear" w:color="auto" w:fill="F2F2F2" w:themeFill="background1" w:themeFillShade="F2"/>
            <w:vAlign w:val="center"/>
          </w:tcPr>
          <w:p w14:paraId="193C38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65E7C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1CC01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6A5DE3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0,464</w:t>
            </w:r>
          </w:p>
        </w:tc>
      </w:tr>
      <w:tr w:rsidR="005C2162" w:rsidRPr="005C524D" w14:paraId="6177FD5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C5E6E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DBF0C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55776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75821E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4B1913F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1C1F2F3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0,796</w:t>
            </w:r>
          </w:p>
        </w:tc>
        <w:tc>
          <w:tcPr>
            <w:tcW w:w="709" w:type="dxa"/>
            <w:tcBorders>
              <w:top w:val="nil"/>
              <w:left w:val="nil"/>
              <w:bottom w:val="nil"/>
            </w:tcBorders>
            <w:shd w:val="clear" w:color="auto" w:fill="FFFFFF" w:themeFill="background1"/>
            <w:vAlign w:val="center"/>
          </w:tcPr>
          <w:p w14:paraId="736408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0,219</w:t>
            </w:r>
          </w:p>
        </w:tc>
        <w:tc>
          <w:tcPr>
            <w:tcW w:w="708" w:type="dxa"/>
            <w:tcBorders>
              <w:top w:val="nil"/>
              <w:bottom w:val="nil"/>
              <w:right w:val="nil"/>
            </w:tcBorders>
            <w:shd w:val="clear" w:color="auto" w:fill="FFFFFF" w:themeFill="background1"/>
            <w:vAlign w:val="center"/>
          </w:tcPr>
          <w:p w14:paraId="5FA54D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6397BE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4F6DD9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0,826</w:t>
            </w:r>
          </w:p>
        </w:tc>
        <w:tc>
          <w:tcPr>
            <w:tcW w:w="709" w:type="dxa"/>
            <w:tcBorders>
              <w:top w:val="nil"/>
              <w:left w:val="nil"/>
              <w:bottom w:val="nil"/>
            </w:tcBorders>
            <w:shd w:val="clear" w:color="auto" w:fill="FFFFFF" w:themeFill="background1"/>
            <w:vAlign w:val="center"/>
          </w:tcPr>
          <w:p w14:paraId="443D47A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0,303</w:t>
            </w:r>
          </w:p>
        </w:tc>
        <w:tc>
          <w:tcPr>
            <w:tcW w:w="708" w:type="dxa"/>
            <w:tcBorders>
              <w:top w:val="nil"/>
              <w:bottom w:val="nil"/>
              <w:right w:val="nil"/>
            </w:tcBorders>
            <w:shd w:val="clear" w:color="auto" w:fill="FFFFFF" w:themeFill="background1"/>
            <w:vAlign w:val="center"/>
          </w:tcPr>
          <w:p w14:paraId="7DF1E6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442B1F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456991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7DF600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0,458</w:t>
            </w:r>
          </w:p>
        </w:tc>
      </w:tr>
    </w:tbl>
    <w:p w14:paraId="533FF16A" w14:textId="77777777" w:rsidR="005C2162" w:rsidRPr="005C524D" w:rsidRDefault="005C2162" w:rsidP="005C2162">
      <w:pPr>
        <w:rPr>
          <w:rFonts w:ascii="Times New Roman" w:eastAsiaTheme="majorEastAsia" w:hAnsi="Times New Roman"/>
          <w:b/>
          <w:color w:val="000000" w:themeColor="text1"/>
          <w:sz w:val="24"/>
          <w:szCs w:val="24"/>
          <w:lang w:val="en-US"/>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3FA742A5"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571D496C"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A4.5a</w:t>
            </w:r>
          </w:p>
          <w:p w14:paraId="19968CE1"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two groups are compared, one sample is extracted from normal right skewed distribution, and one sample is extracted from a left skewed distribution.  </w:t>
            </w:r>
          </w:p>
        </w:tc>
      </w:tr>
      <w:tr w:rsidR="005C2162" w:rsidRPr="005C524D" w14:paraId="418955A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EB4828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3E00D6B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413A7B4E"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7B994217"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138E43D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CA6E34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3969A97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5979E3D"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449E59BC"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9E55765"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3E5665DA"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2CB4F381"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53CCB12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6EB4BAD2"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266FF71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nil"/>
              <w:right w:val="nil"/>
            </w:tcBorders>
            <w:shd w:val="clear" w:color="auto" w:fill="FFFFFF" w:themeFill="background1"/>
            <w:vAlign w:val="center"/>
          </w:tcPr>
          <w:p w14:paraId="3066D6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nil"/>
              <w:right w:val="nil"/>
            </w:tcBorders>
            <w:shd w:val="clear" w:color="auto" w:fill="FFFFFF" w:themeFill="background1"/>
            <w:vAlign w:val="center"/>
          </w:tcPr>
          <w:p w14:paraId="7450AE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5634BB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400BAD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1AFB62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390870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13CE48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BCE07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59FEA7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97EE6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44D79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B33C9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3BE07384"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34EE78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3B8DC7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nil"/>
            </w:tcBorders>
            <w:shd w:val="clear" w:color="auto" w:fill="F2F2F2" w:themeFill="background1" w:themeFillShade="F2"/>
            <w:noWrap/>
          </w:tcPr>
          <w:p w14:paraId="4927BF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14E16F6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0,265</w:t>
            </w:r>
          </w:p>
        </w:tc>
        <w:tc>
          <w:tcPr>
            <w:tcW w:w="703" w:type="dxa"/>
            <w:tcBorders>
              <w:top w:val="nil"/>
              <w:left w:val="nil"/>
              <w:bottom w:val="nil"/>
              <w:right w:val="nil"/>
            </w:tcBorders>
            <w:shd w:val="clear" w:color="auto" w:fill="F2F2F2" w:themeFill="background1" w:themeFillShade="F2"/>
            <w:vAlign w:val="center"/>
          </w:tcPr>
          <w:p w14:paraId="277C1BF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nil"/>
              <w:left w:val="nil"/>
              <w:bottom w:val="nil"/>
              <w:right w:val="nil"/>
            </w:tcBorders>
            <w:shd w:val="clear" w:color="auto" w:fill="F2F2F2" w:themeFill="background1" w:themeFillShade="F2"/>
            <w:vAlign w:val="center"/>
          </w:tcPr>
          <w:p w14:paraId="5F48854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0,206</w:t>
            </w:r>
          </w:p>
        </w:tc>
        <w:tc>
          <w:tcPr>
            <w:tcW w:w="709" w:type="dxa"/>
            <w:tcBorders>
              <w:top w:val="nil"/>
              <w:left w:val="nil"/>
              <w:bottom w:val="nil"/>
              <w:right w:val="dashed" w:sz="4" w:space="0" w:color="auto"/>
            </w:tcBorders>
            <w:shd w:val="clear" w:color="auto" w:fill="F2F2F2" w:themeFill="background1" w:themeFillShade="F2"/>
            <w:vAlign w:val="center"/>
          </w:tcPr>
          <w:p w14:paraId="7C2DCC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0406B2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0FF6FB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11156E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tcBorders>
            <w:shd w:val="clear" w:color="auto" w:fill="F2F2F2" w:themeFill="background1" w:themeFillShade="F2"/>
            <w:vAlign w:val="center"/>
          </w:tcPr>
          <w:p w14:paraId="7E43F1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c>
          <w:tcPr>
            <w:tcW w:w="708" w:type="dxa"/>
            <w:tcBorders>
              <w:top w:val="single" w:sz="4" w:space="0" w:color="auto"/>
              <w:bottom w:val="nil"/>
              <w:right w:val="nil"/>
            </w:tcBorders>
            <w:shd w:val="clear" w:color="auto" w:fill="F2F2F2" w:themeFill="background1" w:themeFillShade="F2"/>
            <w:vAlign w:val="center"/>
          </w:tcPr>
          <w:p w14:paraId="0FA361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09EB51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239FDB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46A17A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r>
      <w:tr w:rsidR="005C2162" w:rsidRPr="005C524D" w14:paraId="522A532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CBC63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2328F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8AE43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5063102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0,311</w:t>
            </w:r>
          </w:p>
        </w:tc>
        <w:tc>
          <w:tcPr>
            <w:tcW w:w="703" w:type="dxa"/>
            <w:tcBorders>
              <w:top w:val="nil"/>
              <w:left w:val="nil"/>
              <w:bottom w:val="nil"/>
              <w:right w:val="nil"/>
            </w:tcBorders>
            <w:shd w:val="clear" w:color="auto" w:fill="FFFFFF" w:themeFill="background1"/>
            <w:vAlign w:val="center"/>
          </w:tcPr>
          <w:p w14:paraId="036F996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0,278</w:t>
            </w:r>
          </w:p>
        </w:tc>
        <w:tc>
          <w:tcPr>
            <w:tcW w:w="709" w:type="dxa"/>
            <w:tcBorders>
              <w:top w:val="nil"/>
              <w:left w:val="nil"/>
              <w:bottom w:val="nil"/>
              <w:right w:val="nil"/>
            </w:tcBorders>
            <w:shd w:val="clear" w:color="auto" w:fill="FFFFFF" w:themeFill="background1"/>
            <w:vAlign w:val="center"/>
          </w:tcPr>
          <w:p w14:paraId="6B5C300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0,246</w:t>
            </w:r>
          </w:p>
        </w:tc>
        <w:tc>
          <w:tcPr>
            <w:tcW w:w="709" w:type="dxa"/>
            <w:tcBorders>
              <w:top w:val="nil"/>
              <w:left w:val="nil"/>
              <w:bottom w:val="nil"/>
              <w:right w:val="dashed" w:sz="4" w:space="0" w:color="auto"/>
            </w:tcBorders>
            <w:shd w:val="clear" w:color="auto" w:fill="FFFFFF" w:themeFill="background1"/>
            <w:vAlign w:val="center"/>
          </w:tcPr>
          <w:p w14:paraId="4AAC28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0,224</w:t>
            </w:r>
          </w:p>
        </w:tc>
        <w:tc>
          <w:tcPr>
            <w:tcW w:w="708" w:type="dxa"/>
            <w:tcBorders>
              <w:top w:val="nil"/>
              <w:left w:val="dashed" w:sz="4" w:space="0" w:color="auto"/>
              <w:bottom w:val="nil"/>
              <w:right w:val="nil"/>
            </w:tcBorders>
            <w:shd w:val="clear" w:color="auto" w:fill="FFFFFF" w:themeFill="background1"/>
            <w:vAlign w:val="center"/>
          </w:tcPr>
          <w:p w14:paraId="499414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0,443</w:t>
            </w:r>
          </w:p>
        </w:tc>
        <w:tc>
          <w:tcPr>
            <w:tcW w:w="709" w:type="dxa"/>
            <w:tcBorders>
              <w:top w:val="nil"/>
              <w:left w:val="nil"/>
              <w:bottom w:val="nil"/>
              <w:right w:val="nil"/>
            </w:tcBorders>
            <w:shd w:val="clear" w:color="auto" w:fill="FFFFFF" w:themeFill="background1"/>
            <w:vAlign w:val="center"/>
          </w:tcPr>
          <w:p w14:paraId="50F59B5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0,280</w:t>
            </w:r>
          </w:p>
        </w:tc>
        <w:tc>
          <w:tcPr>
            <w:tcW w:w="709" w:type="dxa"/>
            <w:tcBorders>
              <w:top w:val="nil"/>
              <w:left w:val="nil"/>
              <w:bottom w:val="nil"/>
              <w:right w:val="nil"/>
            </w:tcBorders>
            <w:shd w:val="clear" w:color="auto" w:fill="FFFFFF" w:themeFill="background1"/>
            <w:vAlign w:val="center"/>
          </w:tcPr>
          <w:p w14:paraId="7954BD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0,161</w:t>
            </w:r>
          </w:p>
        </w:tc>
        <w:tc>
          <w:tcPr>
            <w:tcW w:w="709" w:type="dxa"/>
            <w:tcBorders>
              <w:top w:val="nil"/>
              <w:left w:val="nil"/>
              <w:bottom w:val="nil"/>
            </w:tcBorders>
            <w:shd w:val="clear" w:color="auto" w:fill="FFFFFF" w:themeFill="background1"/>
            <w:vAlign w:val="center"/>
          </w:tcPr>
          <w:p w14:paraId="42F8DA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0,106</w:t>
            </w:r>
          </w:p>
        </w:tc>
        <w:tc>
          <w:tcPr>
            <w:tcW w:w="708" w:type="dxa"/>
            <w:tcBorders>
              <w:top w:val="nil"/>
              <w:bottom w:val="nil"/>
              <w:right w:val="nil"/>
            </w:tcBorders>
            <w:shd w:val="clear" w:color="auto" w:fill="FFFFFF" w:themeFill="background1"/>
            <w:vAlign w:val="center"/>
          </w:tcPr>
          <w:p w14:paraId="5FF00D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0,443</w:t>
            </w:r>
          </w:p>
        </w:tc>
        <w:tc>
          <w:tcPr>
            <w:tcW w:w="709" w:type="dxa"/>
            <w:tcBorders>
              <w:top w:val="nil"/>
              <w:left w:val="nil"/>
              <w:bottom w:val="nil"/>
              <w:right w:val="nil"/>
            </w:tcBorders>
            <w:shd w:val="clear" w:color="auto" w:fill="FFFFFF" w:themeFill="background1"/>
            <w:vAlign w:val="center"/>
          </w:tcPr>
          <w:p w14:paraId="17334B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0,280</w:t>
            </w:r>
          </w:p>
        </w:tc>
        <w:tc>
          <w:tcPr>
            <w:tcW w:w="709" w:type="dxa"/>
            <w:tcBorders>
              <w:top w:val="nil"/>
              <w:left w:val="nil"/>
              <w:bottom w:val="nil"/>
              <w:right w:val="nil"/>
            </w:tcBorders>
            <w:shd w:val="clear" w:color="auto" w:fill="FFFFFF" w:themeFill="background1"/>
            <w:vAlign w:val="center"/>
          </w:tcPr>
          <w:p w14:paraId="25DAC7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0,161</w:t>
            </w:r>
          </w:p>
        </w:tc>
        <w:tc>
          <w:tcPr>
            <w:tcW w:w="709" w:type="dxa"/>
            <w:tcBorders>
              <w:top w:val="nil"/>
              <w:left w:val="nil"/>
              <w:bottom w:val="nil"/>
              <w:right w:val="nil"/>
            </w:tcBorders>
            <w:shd w:val="clear" w:color="auto" w:fill="FFFFFF" w:themeFill="background1"/>
            <w:vAlign w:val="center"/>
          </w:tcPr>
          <w:p w14:paraId="55344A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0,106</w:t>
            </w:r>
          </w:p>
        </w:tc>
      </w:tr>
      <w:tr w:rsidR="005C2162" w:rsidRPr="005C524D" w14:paraId="2AA5FD0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CC544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6E2D9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77CAFA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0FA9B9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693085E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058E3E7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0,168</w:t>
            </w:r>
          </w:p>
        </w:tc>
        <w:tc>
          <w:tcPr>
            <w:tcW w:w="709" w:type="dxa"/>
            <w:tcBorders>
              <w:top w:val="nil"/>
              <w:left w:val="nil"/>
              <w:bottom w:val="nil"/>
              <w:right w:val="dashed" w:sz="4" w:space="0" w:color="auto"/>
            </w:tcBorders>
            <w:shd w:val="clear" w:color="auto" w:fill="F2F2F2" w:themeFill="background1" w:themeFillShade="F2"/>
            <w:vAlign w:val="center"/>
          </w:tcPr>
          <w:p w14:paraId="3CFF60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0,089</w:t>
            </w:r>
          </w:p>
        </w:tc>
        <w:tc>
          <w:tcPr>
            <w:tcW w:w="708" w:type="dxa"/>
            <w:tcBorders>
              <w:top w:val="nil"/>
              <w:left w:val="dashed" w:sz="4" w:space="0" w:color="auto"/>
              <w:bottom w:val="nil"/>
              <w:right w:val="nil"/>
            </w:tcBorders>
            <w:shd w:val="clear" w:color="auto" w:fill="F2F2F2" w:themeFill="background1" w:themeFillShade="F2"/>
            <w:vAlign w:val="center"/>
          </w:tcPr>
          <w:p w14:paraId="2C3839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03FFE5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0B24EB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2275DE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1EEA75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23B7B1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5921EA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053A5A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67FC71E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CE9E2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3AF58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8F140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A5381F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0,509</w:t>
            </w:r>
          </w:p>
        </w:tc>
        <w:tc>
          <w:tcPr>
            <w:tcW w:w="703" w:type="dxa"/>
            <w:tcBorders>
              <w:top w:val="nil"/>
              <w:left w:val="nil"/>
              <w:bottom w:val="nil"/>
              <w:right w:val="nil"/>
            </w:tcBorders>
            <w:shd w:val="clear" w:color="auto" w:fill="FFFFFF" w:themeFill="background1"/>
            <w:vAlign w:val="center"/>
          </w:tcPr>
          <w:p w14:paraId="00AD7C0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0,367</w:t>
            </w:r>
          </w:p>
        </w:tc>
        <w:tc>
          <w:tcPr>
            <w:tcW w:w="709" w:type="dxa"/>
            <w:tcBorders>
              <w:top w:val="nil"/>
              <w:left w:val="nil"/>
              <w:bottom w:val="nil"/>
              <w:right w:val="nil"/>
            </w:tcBorders>
            <w:shd w:val="clear" w:color="auto" w:fill="FFFFFF" w:themeFill="background1"/>
            <w:vAlign w:val="center"/>
          </w:tcPr>
          <w:p w14:paraId="1A7B10B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0,207</w:t>
            </w:r>
          </w:p>
        </w:tc>
        <w:tc>
          <w:tcPr>
            <w:tcW w:w="709" w:type="dxa"/>
            <w:tcBorders>
              <w:top w:val="nil"/>
              <w:left w:val="nil"/>
              <w:bottom w:val="nil"/>
              <w:right w:val="dashed" w:sz="4" w:space="0" w:color="auto"/>
            </w:tcBorders>
            <w:shd w:val="clear" w:color="auto" w:fill="FFFFFF" w:themeFill="background1"/>
            <w:vAlign w:val="center"/>
          </w:tcPr>
          <w:p w14:paraId="7E3C70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0,123</w:t>
            </w:r>
          </w:p>
        </w:tc>
        <w:tc>
          <w:tcPr>
            <w:tcW w:w="708" w:type="dxa"/>
            <w:tcBorders>
              <w:top w:val="nil"/>
              <w:left w:val="dashed" w:sz="4" w:space="0" w:color="auto"/>
              <w:bottom w:val="nil"/>
              <w:right w:val="nil"/>
            </w:tcBorders>
            <w:shd w:val="clear" w:color="auto" w:fill="FFFFFF" w:themeFill="background1"/>
            <w:vAlign w:val="center"/>
          </w:tcPr>
          <w:p w14:paraId="6FC062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0,501</w:t>
            </w:r>
          </w:p>
        </w:tc>
        <w:tc>
          <w:tcPr>
            <w:tcW w:w="709" w:type="dxa"/>
            <w:tcBorders>
              <w:top w:val="nil"/>
              <w:left w:val="nil"/>
              <w:bottom w:val="nil"/>
              <w:right w:val="nil"/>
            </w:tcBorders>
            <w:shd w:val="clear" w:color="auto" w:fill="FFFFFF" w:themeFill="background1"/>
            <w:vAlign w:val="center"/>
          </w:tcPr>
          <w:p w14:paraId="429521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0,366</w:t>
            </w:r>
          </w:p>
        </w:tc>
        <w:tc>
          <w:tcPr>
            <w:tcW w:w="709" w:type="dxa"/>
            <w:tcBorders>
              <w:top w:val="nil"/>
              <w:left w:val="nil"/>
              <w:bottom w:val="nil"/>
              <w:right w:val="nil"/>
            </w:tcBorders>
            <w:shd w:val="clear" w:color="auto" w:fill="FFFFFF" w:themeFill="background1"/>
            <w:vAlign w:val="center"/>
          </w:tcPr>
          <w:p w14:paraId="6E2179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0,202</w:t>
            </w:r>
          </w:p>
        </w:tc>
        <w:tc>
          <w:tcPr>
            <w:tcW w:w="709" w:type="dxa"/>
            <w:tcBorders>
              <w:top w:val="nil"/>
              <w:left w:val="nil"/>
              <w:bottom w:val="nil"/>
            </w:tcBorders>
            <w:shd w:val="clear" w:color="auto" w:fill="FFFFFF" w:themeFill="background1"/>
            <w:vAlign w:val="center"/>
          </w:tcPr>
          <w:p w14:paraId="153AB5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0,116</w:t>
            </w:r>
          </w:p>
        </w:tc>
        <w:tc>
          <w:tcPr>
            <w:tcW w:w="708" w:type="dxa"/>
            <w:tcBorders>
              <w:top w:val="nil"/>
              <w:bottom w:val="nil"/>
              <w:right w:val="nil"/>
            </w:tcBorders>
            <w:shd w:val="clear" w:color="auto" w:fill="FFFFFF" w:themeFill="background1"/>
            <w:vAlign w:val="center"/>
          </w:tcPr>
          <w:p w14:paraId="084C87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0,501</w:t>
            </w:r>
          </w:p>
        </w:tc>
        <w:tc>
          <w:tcPr>
            <w:tcW w:w="709" w:type="dxa"/>
            <w:tcBorders>
              <w:top w:val="nil"/>
              <w:left w:val="nil"/>
              <w:bottom w:val="nil"/>
              <w:right w:val="nil"/>
            </w:tcBorders>
            <w:shd w:val="clear" w:color="auto" w:fill="FFFFFF" w:themeFill="background1"/>
            <w:vAlign w:val="center"/>
          </w:tcPr>
          <w:p w14:paraId="7B0772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0,366</w:t>
            </w:r>
          </w:p>
        </w:tc>
        <w:tc>
          <w:tcPr>
            <w:tcW w:w="709" w:type="dxa"/>
            <w:tcBorders>
              <w:top w:val="nil"/>
              <w:left w:val="nil"/>
              <w:bottom w:val="nil"/>
              <w:right w:val="nil"/>
            </w:tcBorders>
            <w:shd w:val="clear" w:color="auto" w:fill="FFFFFF" w:themeFill="background1"/>
            <w:vAlign w:val="center"/>
          </w:tcPr>
          <w:p w14:paraId="67BEA0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0,202</w:t>
            </w:r>
          </w:p>
        </w:tc>
        <w:tc>
          <w:tcPr>
            <w:tcW w:w="709" w:type="dxa"/>
            <w:tcBorders>
              <w:top w:val="nil"/>
              <w:left w:val="nil"/>
              <w:bottom w:val="nil"/>
              <w:right w:val="nil"/>
            </w:tcBorders>
            <w:shd w:val="clear" w:color="auto" w:fill="FFFFFF" w:themeFill="background1"/>
            <w:vAlign w:val="center"/>
          </w:tcPr>
          <w:p w14:paraId="171DA9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0,116</w:t>
            </w:r>
          </w:p>
        </w:tc>
      </w:tr>
      <w:tr w:rsidR="005C2162" w:rsidRPr="005C524D" w14:paraId="0AC3F88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AAACC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56FDC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0F6B72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81AE53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2AD903D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62752F2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0,146</w:t>
            </w:r>
          </w:p>
        </w:tc>
        <w:tc>
          <w:tcPr>
            <w:tcW w:w="709" w:type="dxa"/>
            <w:tcBorders>
              <w:top w:val="nil"/>
              <w:left w:val="nil"/>
              <w:bottom w:val="nil"/>
              <w:right w:val="dashed" w:sz="4" w:space="0" w:color="auto"/>
            </w:tcBorders>
            <w:shd w:val="clear" w:color="auto" w:fill="F2F2F2" w:themeFill="background1" w:themeFillShade="F2"/>
            <w:vAlign w:val="center"/>
          </w:tcPr>
          <w:p w14:paraId="449F32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left w:val="dashed" w:sz="4" w:space="0" w:color="auto"/>
              <w:bottom w:val="nil"/>
              <w:right w:val="nil"/>
            </w:tcBorders>
            <w:shd w:val="clear" w:color="auto" w:fill="F2F2F2" w:themeFill="background1" w:themeFillShade="F2"/>
            <w:vAlign w:val="center"/>
          </w:tcPr>
          <w:p w14:paraId="2A6EB1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73A819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12D9ED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4D8846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0002B4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02D11B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2B1ED6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590E0A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r>
      <w:tr w:rsidR="005C2162" w:rsidRPr="005C524D" w14:paraId="09FEC41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B226C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2A35E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062FD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0AC07C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0,614</w:t>
            </w:r>
          </w:p>
        </w:tc>
        <w:tc>
          <w:tcPr>
            <w:tcW w:w="703" w:type="dxa"/>
            <w:tcBorders>
              <w:top w:val="nil"/>
              <w:left w:val="nil"/>
              <w:bottom w:val="nil"/>
              <w:right w:val="nil"/>
            </w:tcBorders>
            <w:shd w:val="clear" w:color="auto" w:fill="FFFFFF" w:themeFill="background1"/>
            <w:vAlign w:val="center"/>
          </w:tcPr>
          <w:p w14:paraId="32B272B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0,417</w:t>
            </w:r>
          </w:p>
        </w:tc>
        <w:tc>
          <w:tcPr>
            <w:tcW w:w="709" w:type="dxa"/>
            <w:tcBorders>
              <w:top w:val="nil"/>
              <w:left w:val="nil"/>
              <w:bottom w:val="nil"/>
              <w:right w:val="nil"/>
            </w:tcBorders>
            <w:shd w:val="clear" w:color="auto" w:fill="FFFFFF" w:themeFill="background1"/>
            <w:vAlign w:val="center"/>
          </w:tcPr>
          <w:p w14:paraId="02E8D7F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0,183</w:t>
            </w:r>
          </w:p>
        </w:tc>
        <w:tc>
          <w:tcPr>
            <w:tcW w:w="709" w:type="dxa"/>
            <w:tcBorders>
              <w:top w:val="nil"/>
              <w:left w:val="nil"/>
              <w:bottom w:val="nil"/>
              <w:right w:val="dashed" w:sz="4" w:space="0" w:color="auto"/>
            </w:tcBorders>
            <w:shd w:val="clear" w:color="auto" w:fill="FFFFFF" w:themeFill="background1"/>
            <w:vAlign w:val="center"/>
          </w:tcPr>
          <w:p w14:paraId="39B2CD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1B74BB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685614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0,415</w:t>
            </w:r>
          </w:p>
        </w:tc>
        <w:tc>
          <w:tcPr>
            <w:tcW w:w="709" w:type="dxa"/>
            <w:tcBorders>
              <w:top w:val="nil"/>
              <w:left w:val="nil"/>
              <w:bottom w:val="nil"/>
              <w:right w:val="nil"/>
            </w:tcBorders>
            <w:shd w:val="clear" w:color="auto" w:fill="FFFFFF" w:themeFill="background1"/>
            <w:vAlign w:val="center"/>
          </w:tcPr>
          <w:p w14:paraId="49566DF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0,241</w:t>
            </w:r>
          </w:p>
        </w:tc>
        <w:tc>
          <w:tcPr>
            <w:tcW w:w="709" w:type="dxa"/>
            <w:tcBorders>
              <w:top w:val="nil"/>
              <w:left w:val="nil"/>
              <w:bottom w:val="nil"/>
            </w:tcBorders>
            <w:shd w:val="clear" w:color="auto" w:fill="FFFFFF" w:themeFill="background1"/>
            <w:vAlign w:val="center"/>
          </w:tcPr>
          <w:p w14:paraId="13C6B2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0,129</w:t>
            </w:r>
          </w:p>
        </w:tc>
        <w:tc>
          <w:tcPr>
            <w:tcW w:w="708" w:type="dxa"/>
            <w:tcBorders>
              <w:top w:val="nil"/>
              <w:bottom w:val="nil"/>
              <w:right w:val="nil"/>
            </w:tcBorders>
            <w:shd w:val="clear" w:color="auto" w:fill="FFFFFF" w:themeFill="background1"/>
            <w:vAlign w:val="center"/>
          </w:tcPr>
          <w:p w14:paraId="48ADEF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53DCAA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0,415</w:t>
            </w:r>
          </w:p>
        </w:tc>
        <w:tc>
          <w:tcPr>
            <w:tcW w:w="709" w:type="dxa"/>
            <w:tcBorders>
              <w:top w:val="nil"/>
              <w:left w:val="nil"/>
              <w:bottom w:val="nil"/>
              <w:right w:val="nil"/>
            </w:tcBorders>
            <w:shd w:val="clear" w:color="auto" w:fill="FFFFFF" w:themeFill="background1"/>
            <w:vAlign w:val="center"/>
          </w:tcPr>
          <w:p w14:paraId="539832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0,241</w:t>
            </w:r>
          </w:p>
        </w:tc>
        <w:tc>
          <w:tcPr>
            <w:tcW w:w="709" w:type="dxa"/>
            <w:tcBorders>
              <w:top w:val="nil"/>
              <w:left w:val="nil"/>
              <w:bottom w:val="nil"/>
              <w:right w:val="nil"/>
            </w:tcBorders>
            <w:shd w:val="clear" w:color="auto" w:fill="FFFFFF" w:themeFill="background1"/>
            <w:vAlign w:val="center"/>
          </w:tcPr>
          <w:p w14:paraId="10D658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0,129</w:t>
            </w:r>
          </w:p>
        </w:tc>
      </w:tr>
      <w:tr w:rsidR="005C2162" w:rsidRPr="005C524D" w14:paraId="11503BB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DB5C7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1A315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387C6A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18162C6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25B1F09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366798C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0,131</w:t>
            </w:r>
          </w:p>
        </w:tc>
        <w:tc>
          <w:tcPr>
            <w:tcW w:w="709" w:type="dxa"/>
            <w:tcBorders>
              <w:top w:val="nil"/>
              <w:left w:val="nil"/>
              <w:bottom w:val="nil"/>
              <w:right w:val="dashed" w:sz="4" w:space="0" w:color="auto"/>
            </w:tcBorders>
            <w:shd w:val="clear" w:color="auto" w:fill="F2F2F2" w:themeFill="background1" w:themeFillShade="F2"/>
            <w:vAlign w:val="center"/>
          </w:tcPr>
          <w:p w14:paraId="3F5D3F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0,031</w:t>
            </w:r>
          </w:p>
        </w:tc>
        <w:tc>
          <w:tcPr>
            <w:tcW w:w="708" w:type="dxa"/>
            <w:tcBorders>
              <w:top w:val="nil"/>
              <w:left w:val="dashed" w:sz="4" w:space="0" w:color="auto"/>
              <w:bottom w:val="nil"/>
              <w:right w:val="nil"/>
            </w:tcBorders>
            <w:shd w:val="clear" w:color="auto" w:fill="F2F2F2" w:themeFill="background1" w:themeFillShade="F2"/>
            <w:vAlign w:val="center"/>
          </w:tcPr>
          <w:p w14:paraId="775020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5805C0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6FBB36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tcBorders>
            <w:shd w:val="clear" w:color="auto" w:fill="F2F2F2" w:themeFill="background1" w:themeFillShade="F2"/>
            <w:vAlign w:val="center"/>
          </w:tcPr>
          <w:p w14:paraId="7C361D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430458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18C7FB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4B0E7B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05B524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r>
      <w:tr w:rsidR="005C2162" w:rsidRPr="005C524D" w14:paraId="2FC7B12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E106E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6D9C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323F5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5A04B7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0,676</w:t>
            </w:r>
          </w:p>
        </w:tc>
        <w:tc>
          <w:tcPr>
            <w:tcW w:w="703" w:type="dxa"/>
            <w:tcBorders>
              <w:top w:val="nil"/>
              <w:left w:val="nil"/>
              <w:bottom w:val="nil"/>
              <w:right w:val="nil"/>
            </w:tcBorders>
            <w:shd w:val="clear" w:color="auto" w:fill="FFFFFF" w:themeFill="background1"/>
            <w:vAlign w:val="center"/>
          </w:tcPr>
          <w:p w14:paraId="317AFCC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0,451</w:t>
            </w:r>
          </w:p>
        </w:tc>
        <w:tc>
          <w:tcPr>
            <w:tcW w:w="709" w:type="dxa"/>
            <w:tcBorders>
              <w:top w:val="nil"/>
              <w:left w:val="nil"/>
              <w:bottom w:val="nil"/>
              <w:right w:val="nil"/>
            </w:tcBorders>
            <w:shd w:val="clear" w:color="auto" w:fill="FFFFFF" w:themeFill="background1"/>
            <w:vAlign w:val="center"/>
          </w:tcPr>
          <w:p w14:paraId="56411AA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0,167</w:t>
            </w:r>
          </w:p>
        </w:tc>
        <w:tc>
          <w:tcPr>
            <w:tcW w:w="709" w:type="dxa"/>
            <w:tcBorders>
              <w:top w:val="nil"/>
              <w:left w:val="nil"/>
              <w:bottom w:val="nil"/>
              <w:right w:val="dashed" w:sz="4" w:space="0" w:color="auto"/>
            </w:tcBorders>
            <w:shd w:val="clear" w:color="auto" w:fill="FFFFFF" w:themeFill="background1"/>
            <w:vAlign w:val="center"/>
          </w:tcPr>
          <w:p w14:paraId="1AA7DB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348C25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7F75F9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0,448</w:t>
            </w:r>
          </w:p>
        </w:tc>
        <w:tc>
          <w:tcPr>
            <w:tcW w:w="709" w:type="dxa"/>
            <w:tcBorders>
              <w:top w:val="nil"/>
              <w:left w:val="nil"/>
              <w:bottom w:val="nil"/>
              <w:right w:val="nil"/>
            </w:tcBorders>
            <w:shd w:val="clear" w:color="auto" w:fill="FFFFFF" w:themeFill="background1"/>
            <w:vAlign w:val="center"/>
          </w:tcPr>
          <w:p w14:paraId="6BE704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0,274</w:t>
            </w:r>
          </w:p>
        </w:tc>
        <w:tc>
          <w:tcPr>
            <w:tcW w:w="709" w:type="dxa"/>
            <w:tcBorders>
              <w:top w:val="nil"/>
              <w:left w:val="nil"/>
              <w:bottom w:val="nil"/>
            </w:tcBorders>
            <w:shd w:val="clear" w:color="auto" w:fill="FFFFFF" w:themeFill="background1"/>
            <w:vAlign w:val="center"/>
          </w:tcPr>
          <w:p w14:paraId="18B4F6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0,141</w:t>
            </w:r>
          </w:p>
        </w:tc>
        <w:tc>
          <w:tcPr>
            <w:tcW w:w="708" w:type="dxa"/>
            <w:tcBorders>
              <w:top w:val="nil"/>
              <w:bottom w:val="nil"/>
              <w:right w:val="nil"/>
            </w:tcBorders>
            <w:shd w:val="clear" w:color="auto" w:fill="FFFFFF" w:themeFill="background1"/>
            <w:vAlign w:val="center"/>
          </w:tcPr>
          <w:p w14:paraId="716CF6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7C31F4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0,448</w:t>
            </w:r>
          </w:p>
        </w:tc>
        <w:tc>
          <w:tcPr>
            <w:tcW w:w="709" w:type="dxa"/>
            <w:tcBorders>
              <w:top w:val="nil"/>
              <w:left w:val="nil"/>
              <w:bottom w:val="nil"/>
              <w:right w:val="nil"/>
            </w:tcBorders>
            <w:shd w:val="clear" w:color="auto" w:fill="FFFFFF" w:themeFill="background1"/>
            <w:vAlign w:val="center"/>
          </w:tcPr>
          <w:p w14:paraId="237963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0,274</w:t>
            </w:r>
          </w:p>
        </w:tc>
        <w:tc>
          <w:tcPr>
            <w:tcW w:w="709" w:type="dxa"/>
            <w:tcBorders>
              <w:top w:val="nil"/>
              <w:left w:val="nil"/>
              <w:bottom w:val="nil"/>
              <w:right w:val="nil"/>
            </w:tcBorders>
            <w:shd w:val="clear" w:color="auto" w:fill="FFFFFF" w:themeFill="background1"/>
            <w:vAlign w:val="center"/>
          </w:tcPr>
          <w:p w14:paraId="02DB3D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0,141</w:t>
            </w:r>
          </w:p>
        </w:tc>
      </w:tr>
      <w:tr w:rsidR="005C2162" w:rsidRPr="005C524D" w14:paraId="5FEAB7F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AE521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351A2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4DCE73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429F63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58D75A0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58A55AF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0,250</w:t>
            </w:r>
          </w:p>
        </w:tc>
        <w:tc>
          <w:tcPr>
            <w:tcW w:w="709" w:type="dxa"/>
            <w:tcBorders>
              <w:top w:val="nil"/>
              <w:left w:val="nil"/>
              <w:bottom w:val="nil"/>
              <w:right w:val="dashed" w:sz="4" w:space="0" w:color="auto"/>
            </w:tcBorders>
            <w:shd w:val="clear" w:color="auto" w:fill="F2F2F2" w:themeFill="background1" w:themeFillShade="F2"/>
            <w:vAlign w:val="center"/>
          </w:tcPr>
          <w:p w14:paraId="5A9EA3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0,201</w:t>
            </w:r>
          </w:p>
        </w:tc>
        <w:tc>
          <w:tcPr>
            <w:tcW w:w="708" w:type="dxa"/>
            <w:tcBorders>
              <w:top w:val="nil"/>
              <w:left w:val="dashed" w:sz="4" w:space="0" w:color="auto"/>
              <w:bottom w:val="nil"/>
              <w:right w:val="nil"/>
            </w:tcBorders>
            <w:shd w:val="clear" w:color="auto" w:fill="F2F2F2" w:themeFill="background1" w:themeFillShade="F2"/>
            <w:vAlign w:val="center"/>
          </w:tcPr>
          <w:p w14:paraId="12EC5D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10CADF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51E34A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tcBorders>
            <w:shd w:val="clear" w:color="auto" w:fill="F2F2F2" w:themeFill="background1" w:themeFillShade="F2"/>
            <w:vAlign w:val="center"/>
          </w:tcPr>
          <w:p w14:paraId="179FB0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64410B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2E5606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354437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151EF6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r>
      <w:tr w:rsidR="005C2162" w:rsidRPr="005C524D" w14:paraId="2AB7B93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AA187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1D280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38961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787509D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0,436</w:t>
            </w:r>
          </w:p>
        </w:tc>
        <w:tc>
          <w:tcPr>
            <w:tcW w:w="703" w:type="dxa"/>
            <w:tcBorders>
              <w:top w:val="nil"/>
              <w:left w:val="nil"/>
              <w:bottom w:val="nil"/>
              <w:right w:val="nil"/>
            </w:tcBorders>
            <w:shd w:val="clear" w:color="auto" w:fill="FFFFFF" w:themeFill="background1"/>
            <w:vAlign w:val="center"/>
          </w:tcPr>
          <w:p w14:paraId="3D06FE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0,366</w:t>
            </w:r>
          </w:p>
        </w:tc>
        <w:tc>
          <w:tcPr>
            <w:tcW w:w="709" w:type="dxa"/>
            <w:tcBorders>
              <w:top w:val="nil"/>
              <w:left w:val="nil"/>
              <w:bottom w:val="nil"/>
              <w:right w:val="nil"/>
            </w:tcBorders>
            <w:shd w:val="clear" w:color="auto" w:fill="FFFFFF" w:themeFill="background1"/>
            <w:vAlign w:val="center"/>
          </w:tcPr>
          <w:p w14:paraId="504E2D0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0,285</w:t>
            </w:r>
          </w:p>
        </w:tc>
        <w:tc>
          <w:tcPr>
            <w:tcW w:w="709" w:type="dxa"/>
            <w:tcBorders>
              <w:top w:val="nil"/>
              <w:left w:val="nil"/>
              <w:bottom w:val="nil"/>
              <w:right w:val="dashed" w:sz="4" w:space="0" w:color="auto"/>
            </w:tcBorders>
            <w:shd w:val="clear" w:color="auto" w:fill="FFFFFF" w:themeFill="background1"/>
            <w:vAlign w:val="center"/>
          </w:tcPr>
          <w:p w14:paraId="6222C8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0,231</w:t>
            </w:r>
          </w:p>
        </w:tc>
        <w:tc>
          <w:tcPr>
            <w:tcW w:w="708" w:type="dxa"/>
            <w:tcBorders>
              <w:top w:val="nil"/>
              <w:left w:val="dashed" w:sz="4" w:space="0" w:color="auto"/>
              <w:bottom w:val="nil"/>
              <w:right w:val="nil"/>
            </w:tcBorders>
            <w:shd w:val="clear" w:color="auto" w:fill="FFFFFF" w:themeFill="background1"/>
            <w:vAlign w:val="center"/>
          </w:tcPr>
          <w:p w14:paraId="6B6FD7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3CB434D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685C0B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0,189</w:t>
            </w:r>
          </w:p>
        </w:tc>
        <w:tc>
          <w:tcPr>
            <w:tcW w:w="709" w:type="dxa"/>
            <w:tcBorders>
              <w:top w:val="nil"/>
              <w:left w:val="nil"/>
              <w:bottom w:val="nil"/>
            </w:tcBorders>
            <w:shd w:val="clear" w:color="auto" w:fill="FFFFFF" w:themeFill="background1"/>
            <w:vAlign w:val="center"/>
          </w:tcPr>
          <w:p w14:paraId="2E32F1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c>
          <w:tcPr>
            <w:tcW w:w="708" w:type="dxa"/>
            <w:tcBorders>
              <w:top w:val="nil"/>
              <w:bottom w:val="nil"/>
              <w:right w:val="nil"/>
            </w:tcBorders>
            <w:shd w:val="clear" w:color="auto" w:fill="FFFFFF" w:themeFill="background1"/>
            <w:vAlign w:val="center"/>
          </w:tcPr>
          <w:p w14:paraId="736172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7C6E53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2F8EC18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0,189</w:t>
            </w:r>
          </w:p>
        </w:tc>
        <w:tc>
          <w:tcPr>
            <w:tcW w:w="709" w:type="dxa"/>
            <w:tcBorders>
              <w:top w:val="nil"/>
              <w:left w:val="nil"/>
              <w:bottom w:val="nil"/>
              <w:right w:val="nil"/>
            </w:tcBorders>
            <w:shd w:val="clear" w:color="auto" w:fill="FFFFFF" w:themeFill="background1"/>
            <w:vAlign w:val="center"/>
          </w:tcPr>
          <w:p w14:paraId="12A3A3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r>
      <w:tr w:rsidR="005C2162" w:rsidRPr="005C524D" w14:paraId="462C0C3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549FC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25577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03D9FC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5CAA45C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0B4370D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354D56A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0,227</w:t>
            </w:r>
          </w:p>
        </w:tc>
        <w:tc>
          <w:tcPr>
            <w:tcW w:w="709" w:type="dxa"/>
            <w:tcBorders>
              <w:top w:val="nil"/>
              <w:left w:val="nil"/>
              <w:bottom w:val="nil"/>
              <w:right w:val="dashed" w:sz="4" w:space="0" w:color="auto"/>
            </w:tcBorders>
            <w:shd w:val="clear" w:color="auto" w:fill="F2F2F2" w:themeFill="background1" w:themeFillShade="F2"/>
            <w:vAlign w:val="center"/>
          </w:tcPr>
          <w:p w14:paraId="730311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0,105</w:t>
            </w:r>
          </w:p>
        </w:tc>
        <w:tc>
          <w:tcPr>
            <w:tcW w:w="708" w:type="dxa"/>
            <w:tcBorders>
              <w:top w:val="nil"/>
              <w:left w:val="dashed" w:sz="4" w:space="0" w:color="auto"/>
              <w:bottom w:val="nil"/>
              <w:right w:val="nil"/>
            </w:tcBorders>
            <w:shd w:val="clear" w:color="auto" w:fill="F2F2F2" w:themeFill="background1" w:themeFillShade="F2"/>
            <w:vAlign w:val="center"/>
          </w:tcPr>
          <w:p w14:paraId="57D18E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1D61F7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5272B6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tcBorders>
            <w:shd w:val="clear" w:color="auto" w:fill="F2F2F2" w:themeFill="background1" w:themeFillShade="F2"/>
            <w:vAlign w:val="center"/>
          </w:tcPr>
          <w:p w14:paraId="15CED7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3B1F2B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35E347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6B3548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761CB3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29E4E7D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2DD23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8AD5B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4D95EF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0C1B55B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0,661</w:t>
            </w:r>
          </w:p>
        </w:tc>
        <w:tc>
          <w:tcPr>
            <w:tcW w:w="703" w:type="dxa"/>
            <w:tcBorders>
              <w:top w:val="nil"/>
              <w:left w:val="nil"/>
              <w:bottom w:val="nil"/>
              <w:right w:val="nil"/>
            </w:tcBorders>
            <w:shd w:val="clear" w:color="auto" w:fill="FFFFFF" w:themeFill="background1"/>
            <w:vAlign w:val="center"/>
          </w:tcPr>
          <w:p w14:paraId="0FB52E5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0,488</w:t>
            </w:r>
          </w:p>
        </w:tc>
        <w:tc>
          <w:tcPr>
            <w:tcW w:w="709" w:type="dxa"/>
            <w:tcBorders>
              <w:top w:val="nil"/>
              <w:left w:val="nil"/>
              <w:bottom w:val="nil"/>
              <w:right w:val="nil"/>
            </w:tcBorders>
            <w:shd w:val="clear" w:color="auto" w:fill="FFFFFF" w:themeFill="background1"/>
            <w:vAlign w:val="center"/>
          </w:tcPr>
          <w:p w14:paraId="34BEC08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0,262</w:t>
            </w:r>
          </w:p>
        </w:tc>
        <w:tc>
          <w:tcPr>
            <w:tcW w:w="709" w:type="dxa"/>
            <w:tcBorders>
              <w:top w:val="nil"/>
              <w:left w:val="nil"/>
              <w:bottom w:val="nil"/>
              <w:right w:val="dashed" w:sz="4" w:space="0" w:color="auto"/>
            </w:tcBorders>
            <w:shd w:val="clear" w:color="auto" w:fill="FFFFFF" w:themeFill="background1"/>
            <w:vAlign w:val="center"/>
          </w:tcPr>
          <w:p w14:paraId="14ECD2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0,136</w:t>
            </w:r>
          </w:p>
        </w:tc>
        <w:tc>
          <w:tcPr>
            <w:tcW w:w="708" w:type="dxa"/>
            <w:tcBorders>
              <w:top w:val="nil"/>
              <w:left w:val="dashed" w:sz="4" w:space="0" w:color="auto"/>
              <w:bottom w:val="nil"/>
              <w:right w:val="nil"/>
            </w:tcBorders>
            <w:shd w:val="clear" w:color="auto" w:fill="FFFFFF" w:themeFill="background1"/>
            <w:vAlign w:val="center"/>
          </w:tcPr>
          <w:p w14:paraId="5C53B7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0,656</w:t>
            </w:r>
          </w:p>
        </w:tc>
        <w:tc>
          <w:tcPr>
            <w:tcW w:w="709" w:type="dxa"/>
            <w:tcBorders>
              <w:top w:val="nil"/>
              <w:left w:val="nil"/>
              <w:bottom w:val="nil"/>
              <w:right w:val="nil"/>
            </w:tcBorders>
            <w:shd w:val="clear" w:color="auto" w:fill="FFFFFF" w:themeFill="background1"/>
            <w:vAlign w:val="center"/>
          </w:tcPr>
          <w:p w14:paraId="12C34F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0,487</w:t>
            </w:r>
          </w:p>
        </w:tc>
        <w:tc>
          <w:tcPr>
            <w:tcW w:w="709" w:type="dxa"/>
            <w:tcBorders>
              <w:top w:val="nil"/>
              <w:left w:val="nil"/>
              <w:bottom w:val="nil"/>
              <w:right w:val="nil"/>
            </w:tcBorders>
            <w:shd w:val="clear" w:color="auto" w:fill="FFFFFF" w:themeFill="background1"/>
            <w:vAlign w:val="center"/>
          </w:tcPr>
          <w:p w14:paraId="69D9ED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0,258</w:t>
            </w:r>
          </w:p>
        </w:tc>
        <w:tc>
          <w:tcPr>
            <w:tcW w:w="709" w:type="dxa"/>
            <w:tcBorders>
              <w:top w:val="nil"/>
              <w:left w:val="nil"/>
              <w:bottom w:val="nil"/>
            </w:tcBorders>
            <w:shd w:val="clear" w:color="auto" w:fill="FFFFFF" w:themeFill="background1"/>
            <w:vAlign w:val="center"/>
          </w:tcPr>
          <w:p w14:paraId="687A1D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c>
          <w:tcPr>
            <w:tcW w:w="708" w:type="dxa"/>
            <w:tcBorders>
              <w:top w:val="nil"/>
              <w:bottom w:val="nil"/>
              <w:right w:val="nil"/>
            </w:tcBorders>
            <w:shd w:val="clear" w:color="auto" w:fill="FFFFFF" w:themeFill="background1"/>
            <w:vAlign w:val="center"/>
          </w:tcPr>
          <w:p w14:paraId="2FC6A5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0,656</w:t>
            </w:r>
          </w:p>
        </w:tc>
        <w:tc>
          <w:tcPr>
            <w:tcW w:w="709" w:type="dxa"/>
            <w:tcBorders>
              <w:top w:val="nil"/>
              <w:left w:val="nil"/>
              <w:bottom w:val="nil"/>
              <w:right w:val="nil"/>
            </w:tcBorders>
            <w:shd w:val="clear" w:color="auto" w:fill="FFFFFF" w:themeFill="background1"/>
            <w:vAlign w:val="center"/>
          </w:tcPr>
          <w:p w14:paraId="72BD6D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0,487</w:t>
            </w:r>
          </w:p>
        </w:tc>
        <w:tc>
          <w:tcPr>
            <w:tcW w:w="709" w:type="dxa"/>
            <w:tcBorders>
              <w:top w:val="nil"/>
              <w:left w:val="nil"/>
              <w:bottom w:val="nil"/>
              <w:right w:val="nil"/>
            </w:tcBorders>
            <w:shd w:val="clear" w:color="auto" w:fill="FFFFFF" w:themeFill="background1"/>
            <w:vAlign w:val="center"/>
          </w:tcPr>
          <w:p w14:paraId="6819C4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0,258</w:t>
            </w:r>
          </w:p>
        </w:tc>
        <w:tc>
          <w:tcPr>
            <w:tcW w:w="709" w:type="dxa"/>
            <w:tcBorders>
              <w:top w:val="nil"/>
              <w:left w:val="nil"/>
              <w:bottom w:val="nil"/>
              <w:right w:val="nil"/>
            </w:tcBorders>
            <w:shd w:val="clear" w:color="auto" w:fill="FFFFFF" w:themeFill="background1"/>
            <w:vAlign w:val="center"/>
          </w:tcPr>
          <w:p w14:paraId="3F909D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r>
      <w:tr w:rsidR="005C2162" w:rsidRPr="005C524D" w14:paraId="3B2E3C9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D9E01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1A613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1B54D4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057337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4C5D252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2C68393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nil"/>
              <w:left w:val="nil"/>
              <w:bottom w:val="nil"/>
              <w:right w:val="dashed" w:sz="4" w:space="0" w:color="auto"/>
            </w:tcBorders>
            <w:shd w:val="clear" w:color="auto" w:fill="F2F2F2" w:themeFill="background1" w:themeFillShade="F2"/>
            <w:vAlign w:val="center"/>
          </w:tcPr>
          <w:p w14:paraId="3567D5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0,064</w:t>
            </w:r>
          </w:p>
        </w:tc>
        <w:tc>
          <w:tcPr>
            <w:tcW w:w="708" w:type="dxa"/>
            <w:tcBorders>
              <w:top w:val="nil"/>
              <w:left w:val="dashed" w:sz="4" w:space="0" w:color="auto"/>
              <w:bottom w:val="nil"/>
              <w:right w:val="nil"/>
            </w:tcBorders>
            <w:shd w:val="clear" w:color="auto" w:fill="F2F2F2" w:themeFill="background1" w:themeFillShade="F2"/>
            <w:vAlign w:val="center"/>
          </w:tcPr>
          <w:p w14:paraId="6B6B57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1007BB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13B162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tcBorders>
            <w:shd w:val="clear" w:color="auto" w:fill="F2F2F2" w:themeFill="background1" w:themeFillShade="F2"/>
            <w:vAlign w:val="center"/>
          </w:tcPr>
          <w:p w14:paraId="171C1D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2C9E7A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56DB0A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2C2547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2D3090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66BD6F0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7D840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E325D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D27F2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707E612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0,759</w:t>
            </w:r>
          </w:p>
        </w:tc>
        <w:tc>
          <w:tcPr>
            <w:tcW w:w="703" w:type="dxa"/>
            <w:tcBorders>
              <w:top w:val="nil"/>
              <w:left w:val="nil"/>
              <w:bottom w:val="nil"/>
              <w:right w:val="nil"/>
            </w:tcBorders>
            <w:shd w:val="clear" w:color="auto" w:fill="FFFFFF" w:themeFill="background1"/>
            <w:vAlign w:val="center"/>
          </w:tcPr>
          <w:p w14:paraId="3B62BD8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560D0D0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0,245</w:t>
            </w:r>
          </w:p>
        </w:tc>
        <w:tc>
          <w:tcPr>
            <w:tcW w:w="709" w:type="dxa"/>
            <w:tcBorders>
              <w:top w:val="nil"/>
              <w:left w:val="nil"/>
              <w:bottom w:val="nil"/>
              <w:right w:val="dashed" w:sz="4" w:space="0" w:color="auto"/>
            </w:tcBorders>
            <w:shd w:val="clear" w:color="auto" w:fill="FFFFFF" w:themeFill="background1"/>
            <w:vAlign w:val="center"/>
          </w:tcPr>
          <w:p w14:paraId="4DBA89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084C4F5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728D22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0,552</w:t>
            </w:r>
          </w:p>
        </w:tc>
        <w:tc>
          <w:tcPr>
            <w:tcW w:w="709" w:type="dxa"/>
            <w:tcBorders>
              <w:top w:val="nil"/>
              <w:left w:val="nil"/>
              <w:bottom w:val="nil"/>
              <w:right w:val="nil"/>
            </w:tcBorders>
            <w:shd w:val="clear" w:color="auto" w:fill="FFFFFF" w:themeFill="background1"/>
            <w:vAlign w:val="center"/>
          </w:tcPr>
          <w:p w14:paraId="2B70D3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0,316</w:t>
            </w:r>
          </w:p>
        </w:tc>
        <w:tc>
          <w:tcPr>
            <w:tcW w:w="709" w:type="dxa"/>
            <w:tcBorders>
              <w:top w:val="nil"/>
              <w:left w:val="nil"/>
              <w:bottom w:val="nil"/>
            </w:tcBorders>
            <w:shd w:val="clear" w:color="auto" w:fill="FFFFFF" w:themeFill="background1"/>
            <w:vAlign w:val="center"/>
          </w:tcPr>
          <w:p w14:paraId="2269EC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0,151</w:t>
            </w:r>
          </w:p>
        </w:tc>
        <w:tc>
          <w:tcPr>
            <w:tcW w:w="708" w:type="dxa"/>
            <w:tcBorders>
              <w:top w:val="nil"/>
              <w:bottom w:val="nil"/>
              <w:right w:val="nil"/>
            </w:tcBorders>
            <w:shd w:val="clear" w:color="auto" w:fill="FFFFFF" w:themeFill="background1"/>
            <w:vAlign w:val="center"/>
          </w:tcPr>
          <w:p w14:paraId="5493A6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3F6DC6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0,552</w:t>
            </w:r>
          </w:p>
        </w:tc>
        <w:tc>
          <w:tcPr>
            <w:tcW w:w="709" w:type="dxa"/>
            <w:tcBorders>
              <w:top w:val="nil"/>
              <w:left w:val="nil"/>
              <w:bottom w:val="nil"/>
              <w:right w:val="nil"/>
            </w:tcBorders>
            <w:shd w:val="clear" w:color="auto" w:fill="FFFFFF" w:themeFill="background1"/>
            <w:vAlign w:val="center"/>
          </w:tcPr>
          <w:p w14:paraId="715DBC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0,316</w:t>
            </w:r>
          </w:p>
        </w:tc>
        <w:tc>
          <w:tcPr>
            <w:tcW w:w="709" w:type="dxa"/>
            <w:tcBorders>
              <w:top w:val="nil"/>
              <w:left w:val="nil"/>
              <w:bottom w:val="nil"/>
              <w:right w:val="nil"/>
            </w:tcBorders>
            <w:shd w:val="clear" w:color="auto" w:fill="FFFFFF" w:themeFill="background1"/>
            <w:vAlign w:val="center"/>
          </w:tcPr>
          <w:p w14:paraId="342411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0,151</w:t>
            </w:r>
          </w:p>
        </w:tc>
      </w:tr>
      <w:tr w:rsidR="005C2162" w:rsidRPr="005C524D" w14:paraId="7C67527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C58E6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98765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6A553C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2EE79A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71BD997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11B6357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0,203</w:t>
            </w:r>
          </w:p>
        </w:tc>
        <w:tc>
          <w:tcPr>
            <w:tcW w:w="709" w:type="dxa"/>
            <w:tcBorders>
              <w:top w:val="nil"/>
              <w:left w:val="nil"/>
              <w:bottom w:val="nil"/>
              <w:right w:val="dashed" w:sz="4" w:space="0" w:color="auto"/>
            </w:tcBorders>
            <w:shd w:val="clear" w:color="auto" w:fill="F2F2F2" w:themeFill="background1" w:themeFillShade="F2"/>
            <w:vAlign w:val="center"/>
          </w:tcPr>
          <w:p w14:paraId="162ED7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0,043</w:t>
            </w:r>
          </w:p>
        </w:tc>
        <w:tc>
          <w:tcPr>
            <w:tcW w:w="708" w:type="dxa"/>
            <w:tcBorders>
              <w:top w:val="nil"/>
              <w:left w:val="dashed" w:sz="4" w:space="0" w:color="auto"/>
              <w:bottom w:val="nil"/>
              <w:right w:val="nil"/>
            </w:tcBorders>
            <w:shd w:val="clear" w:color="auto" w:fill="F2F2F2" w:themeFill="background1" w:themeFillShade="F2"/>
            <w:vAlign w:val="center"/>
          </w:tcPr>
          <w:p w14:paraId="1E11E4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2F7B77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2E970E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74141D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42C002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5B2F77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46FFA9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590DAB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r>
      <w:tr w:rsidR="005C2162" w:rsidRPr="005C524D" w14:paraId="56653CA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2D42D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0D6C2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9EC27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3A23A4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0,811</w:t>
            </w:r>
          </w:p>
        </w:tc>
        <w:tc>
          <w:tcPr>
            <w:tcW w:w="703" w:type="dxa"/>
            <w:tcBorders>
              <w:top w:val="nil"/>
              <w:left w:val="nil"/>
              <w:bottom w:val="nil"/>
              <w:right w:val="nil"/>
            </w:tcBorders>
            <w:shd w:val="clear" w:color="auto" w:fill="FFFFFF" w:themeFill="background1"/>
            <w:vAlign w:val="center"/>
          </w:tcPr>
          <w:p w14:paraId="41A327A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2B35651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0,232</w:t>
            </w:r>
          </w:p>
        </w:tc>
        <w:tc>
          <w:tcPr>
            <w:tcW w:w="709" w:type="dxa"/>
            <w:tcBorders>
              <w:top w:val="nil"/>
              <w:left w:val="nil"/>
              <w:bottom w:val="nil"/>
              <w:right w:val="dashed" w:sz="4" w:space="0" w:color="auto"/>
            </w:tcBorders>
            <w:shd w:val="clear" w:color="auto" w:fill="FFFFFF" w:themeFill="background1"/>
            <w:vAlign w:val="center"/>
          </w:tcPr>
          <w:p w14:paraId="3A7531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3CEE45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1BE0B7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0,592</w:t>
            </w:r>
          </w:p>
        </w:tc>
        <w:tc>
          <w:tcPr>
            <w:tcW w:w="709" w:type="dxa"/>
            <w:tcBorders>
              <w:top w:val="nil"/>
              <w:left w:val="nil"/>
              <w:bottom w:val="nil"/>
              <w:right w:val="nil"/>
            </w:tcBorders>
            <w:shd w:val="clear" w:color="auto" w:fill="FFFFFF" w:themeFill="background1"/>
            <w:vAlign w:val="center"/>
          </w:tcPr>
          <w:p w14:paraId="16F22F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0,365</w:t>
            </w:r>
          </w:p>
        </w:tc>
        <w:tc>
          <w:tcPr>
            <w:tcW w:w="709" w:type="dxa"/>
            <w:tcBorders>
              <w:top w:val="nil"/>
              <w:left w:val="nil"/>
              <w:bottom w:val="nil"/>
            </w:tcBorders>
            <w:shd w:val="clear" w:color="auto" w:fill="FFFFFF" w:themeFill="background1"/>
            <w:vAlign w:val="center"/>
          </w:tcPr>
          <w:p w14:paraId="6407A8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0,172</w:t>
            </w:r>
          </w:p>
        </w:tc>
        <w:tc>
          <w:tcPr>
            <w:tcW w:w="708" w:type="dxa"/>
            <w:tcBorders>
              <w:top w:val="nil"/>
              <w:bottom w:val="nil"/>
              <w:right w:val="nil"/>
            </w:tcBorders>
            <w:shd w:val="clear" w:color="auto" w:fill="FFFFFF" w:themeFill="background1"/>
            <w:vAlign w:val="center"/>
          </w:tcPr>
          <w:p w14:paraId="14D680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04131D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0,592</w:t>
            </w:r>
          </w:p>
        </w:tc>
        <w:tc>
          <w:tcPr>
            <w:tcW w:w="709" w:type="dxa"/>
            <w:tcBorders>
              <w:top w:val="nil"/>
              <w:left w:val="nil"/>
              <w:bottom w:val="nil"/>
              <w:right w:val="nil"/>
            </w:tcBorders>
            <w:shd w:val="clear" w:color="auto" w:fill="FFFFFF" w:themeFill="background1"/>
            <w:vAlign w:val="center"/>
          </w:tcPr>
          <w:p w14:paraId="6C5047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5ECF6B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0,172</w:t>
            </w:r>
          </w:p>
        </w:tc>
      </w:tr>
      <w:tr w:rsidR="005C2162" w:rsidRPr="005C524D" w14:paraId="4F82F2A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4D4AA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D976C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652FFA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C9B14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64650D2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13B58D3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9" w:type="dxa"/>
            <w:tcBorders>
              <w:top w:val="nil"/>
              <w:left w:val="nil"/>
              <w:bottom w:val="nil"/>
              <w:right w:val="dashed" w:sz="4" w:space="0" w:color="auto"/>
            </w:tcBorders>
            <w:shd w:val="clear" w:color="auto" w:fill="F2F2F2" w:themeFill="background1" w:themeFillShade="F2"/>
            <w:vAlign w:val="center"/>
          </w:tcPr>
          <w:p w14:paraId="36F77C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8" w:type="dxa"/>
            <w:tcBorders>
              <w:top w:val="nil"/>
              <w:left w:val="dashed" w:sz="4" w:space="0" w:color="auto"/>
              <w:bottom w:val="nil"/>
              <w:right w:val="nil"/>
            </w:tcBorders>
            <w:shd w:val="clear" w:color="auto" w:fill="F2F2F2" w:themeFill="background1" w:themeFillShade="F2"/>
            <w:vAlign w:val="center"/>
          </w:tcPr>
          <w:p w14:paraId="4F64AF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649D8A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0AD545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32C8E2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5FB152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30AD26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7D9EB7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4CE385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5DA8B42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DA2D5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ADC76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6AEB2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711385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0,554</w:t>
            </w:r>
          </w:p>
        </w:tc>
        <w:tc>
          <w:tcPr>
            <w:tcW w:w="703" w:type="dxa"/>
            <w:tcBorders>
              <w:top w:val="nil"/>
              <w:left w:val="nil"/>
              <w:bottom w:val="nil"/>
              <w:right w:val="nil"/>
            </w:tcBorders>
            <w:shd w:val="clear" w:color="auto" w:fill="FFFFFF" w:themeFill="background1"/>
            <w:vAlign w:val="center"/>
          </w:tcPr>
          <w:p w14:paraId="7AABD3F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2CF0CEC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0,323</w:t>
            </w:r>
          </w:p>
        </w:tc>
        <w:tc>
          <w:tcPr>
            <w:tcW w:w="709" w:type="dxa"/>
            <w:tcBorders>
              <w:top w:val="nil"/>
              <w:left w:val="nil"/>
              <w:bottom w:val="nil"/>
              <w:right w:val="dashed" w:sz="4" w:space="0" w:color="auto"/>
            </w:tcBorders>
            <w:shd w:val="clear" w:color="auto" w:fill="FFFFFF" w:themeFill="background1"/>
            <w:vAlign w:val="center"/>
          </w:tcPr>
          <w:p w14:paraId="2D398CE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0,242</w:t>
            </w:r>
          </w:p>
        </w:tc>
        <w:tc>
          <w:tcPr>
            <w:tcW w:w="708" w:type="dxa"/>
            <w:tcBorders>
              <w:top w:val="nil"/>
              <w:left w:val="dashed" w:sz="4" w:space="0" w:color="auto"/>
              <w:bottom w:val="nil"/>
              <w:right w:val="nil"/>
            </w:tcBorders>
            <w:shd w:val="clear" w:color="auto" w:fill="FFFFFF" w:themeFill="background1"/>
            <w:vAlign w:val="center"/>
          </w:tcPr>
          <w:p w14:paraId="13E011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160863D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5AEA73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0,218</w:t>
            </w:r>
          </w:p>
        </w:tc>
        <w:tc>
          <w:tcPr>
            <w:tcW w:w="709" w:type="dxa"/>
            <w:tcBorders>
              <w:top w:val="nil"/>
              <w:left w:val="nil"/>
              <w:bottom w:val="nil"/>
            </w:tcBorders>
            <w:shd w:val="clear" w:color="auto" w:fill="FFFFFF" w:themeFill="background1"/>
            <w:vAlign w:val="center"/>
          </w:tcPr>
          <w:p w14:paraId="6F5C5F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8" w:type="dxa"/>
            <w:tcBorders>
              <w:top w:val="nil"/>
              <w:bottom w:val="nil"/>
              <w:right w:val="nil"/>
            </w:tcBorders>
            <w:shd w:val="clear" w:color="auto" w:fill="FFFFFF" w:themeFill="background1"/>
            <w:vAlign w:val="center"/>
          </w:tcPr>
          <w:p w14:paraId="45CC09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3F8273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0AA75CD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0,218</w:t>
            </w:r>
          </w:p>
        </w:tc>
        <w:tc>
          <w:tcPr>
            <w:tcW w:w="709" w:type="dxa"/>
            <w:tcBorders>
              <w:top w:val="nil"/>
              <w:left w:val="nil"/>
              <w:bottom w:val="nil"/>
              <w:right w:val="nil"/>
            </w:tcBorders>
            <w:shd w:val="clear" w:color="auto" w:fill="FFFFFF" w:themeFill="background1"/>
            <w:vAlign w:val="center"/>
          </w:tcPr>
          <w:p w14:paraId="51A262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r>
      <w:tr w:rsidR="005C2162" w:rsidRPr="005C524D" w14:paraId="325ED7B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C13B0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A634B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1E5E6A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73066B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06E04BF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65CF67B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0,288</w:t>
            </w:r>
          </w:p>
        </w:tc>
        <w:tc>
          <w:tcPr>
            <w:tcW w:w="709" w:type="dxa"/>
            <w:tcBorders>
              <w:top w:val="nil"/>
              <w:left w:val="nil"/>
              <w:bottom w:val="nil"/>
              <w:right w:val="dashed" w:sz="4" w:space="0" w:color="auto"/>
            </w:tcBorders>
            <w:shd w:val="clear" w:color="auto" w:fill="F2F2F2" w:themeFill="background1" w:themeFillShade="F2"/>
            <w:vAlign w:val="center"/>
          </w:tcPr>
          <w:p w14:paraId="60CAFC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6658A5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71DF15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16552F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5CF8C3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4E700D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3BB5E9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4CB9E3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1267C7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r>
      <w:tr w:rsidR="005C2162" w:rsidRPr="005C524D" w14:paraId="691FCEE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B8583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2516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45DC9F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BD5BB3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0,774</w:t>
            </w:r>
          </w:p>
        </w:tc>
        <w:tc>
          <w:tcPr>
            <w:tcW w:w="703" w:type="dxa"/>
            <w:tcBorders>
              <w:top w:val="nil"/>
              <w:left w:val="nil"/>
              <w:bottom w:val="nil"/>
              <w:right w:val="nil"/>
            </w:tcBorders>
            <w:shd w:val="clear" w:color="auto" w:fill="FFFFFF" w:themeFill="background1"/>
            <w:vAlign w:val="center"/>
          </w:tcPr>
          <w:p w14:paraId="117C98A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0,596</w:t>
            </w:r>
          </w:p>
        </w:tc>
        <w:tc>
          <w:tcPr>
            <w:tcW w:w="709" w:type="dxa"/>
            <w:tcBorders>
              <w:top w:val="nil"/>
              <w:left w:val="nil"/>
              <w:bottom w:val="nil"/>
              <w:right w:val="nil"/>
            </w:tcBorders>
            <w:shd w:val="clear" w:color="auto" w:fill="FFFFFF" w:themeFill="background1"/>
            <w:vAlign w:val="center"/>
          </w:tcPr>
          <w:p w14:paraId="73F83C4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0,316</w:t>
            </w:r>
          </w:p>
        </w:tc>
        <w:tc>
          <w:tcPr>
            <w:tcW w:w="709" w:type="dxa"/>
            <w:tcBorders>
              <w:top w:val="nil"/>
              <w:left w:val="nil"/>
              <w:bottom w:val="nil"/>
              <w:right w:val="dashed" w:sz="4" w:space="0" w:color="auto"/>
            </w:tcBorders>
            <w:shd w:val="clear" w:color="auto" w:fill="FFFFFF" w:themeFill="background1"/>
            <w:vAlign w:val="center"/>
          </w:tcPr>
          <w:p w14:paraId="152DE0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0,151</w:t>
            </w:r>
          </w:p>
        </w:tc>
        <w:tc>
          <w:tcPr>
            <w:tcW w:w="708" w:type="dxa"/>
            <w:tcBorders>
              <w:top w:val="nil"/>
              <w:left w:val="dashed" w:sz="4" w:space="0" w:color="auto"/>
              <w:bottom w:val="nil"/>
              <w:right w:val="nil"/>
            </w:tcBorders>
            <w:shd w:val="clear" w:color="auto" w:fill="FFFFFF" w:themeFill="background1"/>
            <w:vAlign w:val="center"/>
          </w:tcPr>
          <w:p w14:paraId="1C1D18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0,771</w:t>
            </w:r>
          </w:p>
        </w:tc>
        <w:tc>
          <w:tcPr>
            <w:tcW w:w="709" w:type="dxa"/>
            <w:tcBorders>
              <w:top w:val="nil"/>
              <w:left w:val="nil"/>
              <w:bottom w:val="nil"/>
              <w:right w:val="nil"/>
            </w:tcBorders>
            <w:shd w:val="clear" w:color="auto" w:fill="FFFFFF" w:themeFill="background1"/>
            <w:vAlign w:val="center"/>
          </w:tcPr>
          <w:p w14:paraId="233C62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5E8B7F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0,312</w:t>
            </w:r>
          </w:p>
        </w:tc>
        <w:tc>
          <w:tcPr>
            <w:tcW w:w="709" w:type="dxa"/>
            <w:tcBorders>
              <w:top w:val="nil"/>
              <w:left w:val="nil"/>
              <w:bottom w:val="nil"/>
            </w:tcBorders>
            <w:shd w:val="clear" w:color="auto" w:fill="FFFFFF" w:themeFill="background1"/>
            <w:vAlign w:val="center"/>
          </w:tcPr>
          <w:p w14:paraId="289D4F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0,147</w:t>
            </w:r>
          </w:p>
        </w:tc>
        <w:tc>
          <w:tcPr>
            <w:tcW w:w="708" w:type="dxa"/>
            <w:tcBorders>
              <w:top w:val="nil"/>
              <w:bottom w:val="nil"/>
              <w:right w:val="nil"/>
            </w:tcBorders>
            <w:shd w:val="clear" w:color="auto" w:fill="FFFFFF" w:themeFill="background1"/>
            <w:vAlign w:val="center"/>
          </w:tcPr>
          <w:p w14:paraId="3600DE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0,771</w:t>
            </w:r>
          </w:p>
        </w:tc>
        <w:tc>
          <w:tcPr>
            <w:tcW w:w="709" w:type="dxa"/>
            <w:tcBorders>
              <w:top w:val="nil"/>
              <w:left w:val="nil"/>
              <w:bottom w:val="nil"/>
              <w:right w:val="nil"/>
            </w:tcBorders>
            <w:shd w:val="clear" w:color="auto" w:fill="FFFFFF" w:themeFill="background1"/>
            <w:vAlign w:val="center"/>
          </w:tcPr>
          <w:p w14:paraId="5A5F53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16256E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0,312</w:t>
            </w:r>
          </w:p>
        </w:tc>
        <w:tc>
          <w:tcPr>
            <w:tcW w:w="709" w:type="dxa"/>
            <w:tcBorders>
              <w:top w:val="nil"/>
              <w:left w:val="nil"/>
              <w:bottom w:val="nil"/>
              <w:right w:val="nil"/>
            </w:tcBorders>
            <w:shd w:val="clear" w:color="auto" w:fill="FFFFFF" w:themeFill="background1"/>
            <w:vAlign w:val="center"/>
          </w:tcPr>
          <w:p w14:paraId="350DAFD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0,147</w:t>
            </w:r>
          </w:p>
        </w:tc>
      </w:tr>
      <w:tr w:rsidR="005C2162" w:rsidRPr="005C524D" w14:paraId="2C768F4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45161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1095B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1F0DF5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59E74E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5AF7BCA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6D0D1A8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0,284</w:t>
            </w:r>
          </w:p>
        </w:tc>
        <w:tc>
          <w:tcPr>
            <w:tcW w:w="709" w:type="dxa"/>
            <w:tcBorders>
              <w:top w:val="nil"/>
              <w:left w:val="nil"/>
              <w:bottom w:val="nil"/>
              <w:right w:val="dashed" w:sz="4" w:space="0" w:color="auto"/>
            </w:tcBorders>
            <w:shd w:val="clear" w:color="auto" w:fill="F2F2F2" w:themeFill="background1" w:themeFillShade="F2"/>
            <w:vAlign w:val="center"/>
          </w:tcPr>
          <w:p w14:paraId="2ABF67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0C0333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71D539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1C00DE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tcBorders>
            <w:shd w:val="clear" w:color="auto" w:fill="F2F2F2" w:themeFill="background1" w:themeFillShade="F2"/>
            <w:vAlign w:val="center"/>
          </w:tcPr>
          <w:p w14:paraId="685388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c>
          <w:tcPr>
            <w:tcW w:w="708" w:type="dxa"/>
            <w:tcBorders>
              <w:top w:val="nil"/>
              <w:bottom w:val="nil"/>
              <w:right w:val="nil"/>
            </w:tcBorders>
            <w:shd w:val="clear" w:color="auto" w:fill="F2F2F2" w:themeFill="background1" w:themeFillShade="F2"/>
            <w:vAlign w:val="center"/>
          </w:tcPr>
          <w:p w14:paraId="67A06A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1021C4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7A71D3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7BC0BF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r>
      <w:tr w:rsidR="005C2162" w:rsidRPr="005C524D" w14:paraId="07A2DB4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B62C5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72E30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420E5C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BFD8E8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0,855</w:t>
            </w:r>
          </w:p>
        </w:tc>
        <w:tc>
          <w:tcPr>
            <w:tcW w:w="703" w:type="dxa"/>
            <w:tcBorders>
              <w:top w:val="nil"/>
              <w:left w:val="nil"/>
              <w:bottom w:val="nil"/>
              <w:right w:val="nil"/>
            </w:tcBorders>
            <w:shd w:val="clear" w:color="auto" w:fill="FFFFFF" w:themeFill="background1"/>
            <w:vAlign w:val="center"/>
          </w:tcPr>
          <w:p w14:paraId="0950C5D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0,670</w:t>
            </w:r>
          </w:p>
        </w:tc>
        <w:tc>
          <w:tcPr>
            <w:tcW w:w="709" w:type="dxa"/>
            <w:tcBorders>
              <w:top w:val="nil"/>
              <w:left w:val="nil"/>
              <w:bottom w:val="nil"/>
              <w:right w:val="nil"/>
            </w:tcBorders>
            <w:shd w:val="clear" w:color="auto" w:fill="FFFFFF" w:themeFill="background1"/>
            <w:vAlign w:val="center"/>
          </w:tcPr>
          <w:p w14:paraId="7AC21D1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0,308</w:t>
            </w:r>
          </w:p>
        </w:tc>
        <w:tc>
          <w:tcPr>
            <w:tcW w:w="709" w:type="dxa"/>
            <w:tcBorders>
              <w:top w:val="nil"/>
              <w:left w:val="nil"/>
              <w:bottom w:val="nil"/>
              <w:right w:val="dashed" w:sz="4" w:space="0" w:color="auto"/>
            </w:tcBorders>
            <w:shd w:val="clear" w:color="auto" w:fill="FFFFFF" w:themeFill="background1"/>
            <w:vAlign w:val="center"/>
          </w:tcPr>
          <w:p w14:paraId="03E4169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0,106</w:t>
            </w:r>
          </w:p>
        </w:tc>
        <w:tc>
          <w:tcPr>
            <w:tcW w:w="708" w:type="dxa"/>
            <w:tcBorders>
              <w:top w:val="nil"/>
              <w:left w:val="dashed" w:sz="4" w:space="0" w:color="auto"/>
              <w:bottom w:val="nil"/>
              <w:right w:val="nil"/>
            </w:tcBorders>
            <w:shd w:val="clear" w:color="auto" w:fill="FFFFFF" w:themeFill="background1"/>
            <w:vAlign w:val="center"/>
          </w:tcPr>
          <w:p w14:paraId="6042662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6E55F0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71EC2B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0,389</w:t>
            </w:r>
          </w:p>
        </w:tc>
        <w:tc>
          <w:tcPr>
            <w:tcW w:w="709" w:type="dxa"/>
            <w:tcBorders>
              <w:top w:val="nil"/>
              <w:left w:val="nil"/>
              <w:bottom w:val="nil"/>
            </w:tcBorders>
            <w:shd w:val="clear" w:color="auto" w:fill="FFFFFF" w:themeFill="background1"/>
            <w:vAlign w:val="center"/>
          </w:tcPr>
          <w:p w14:paraId="0C43C0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c>
          <w:tcPr>
            <w:tcW w:w="708" w:type="dxa"/>
            <w:tcBorders>
              <w:top w:val="nil"/>
              <w:bottom w:val="nil"/>
              <w:right w:val="nil"/>
            </w:tcBorders>
            <w:shd w:val="clear" w:color="auto" w:fill="FFFFFF" w:themeFill="background1"/>
            <w:vAlign w:val="center"/>
          </w:tcPr>
          <w:p w14:paraId="1E31DD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7A1D1A5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4988F5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0,389</w:t>
            </w:r>
          </w:p>
        </w:tc>
        <w:tc>
          <w:tcPr>
            <w:tcW w:w="709" w:type="dxa"/>
            <w:tcBorders>
              <w:top w:val="nil"/>
              <w:left w:val="nil"/>
              <w:bottom w:val="nil"/>
              <w:right w:val="nil"/>
            </w:tcBorders>
            <w:shd w:val="clear" w:color="auto" w:fill="FFFFFF" w:themeFill="background1"/>
            <w:vAlign w:val="center"/>
          </w:tcPr>
          <w:p w14:paraId="264A33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r>
      <w:tr w:rsidR="005C2162" w:rsidRPr="005C524D" w14:paraId="3C05A60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DC2D2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61798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5246EA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5A68DD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619BA55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2B23556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0,278</w:t>
            </w:r>
          </w:p>
        </w:tc>
        <w:tc>
          <w:tcPr>
            <w:tcW w:w="709" w:type="dxa"/>
            <w:tcBorders>
              <w:top w:val="nil"/>
              <w:left w:val="nil"/>
              <w:bottom w:val="nil"/>
              <w:right w:val="dashed" w:sz="4" w:space="0" w:color="auto"/>
            </w:tcBorders>
            <w:shd w:val="clear" w:color="auto" w:fill="F2F2F2" w:themeFill="background1" w:themeFillShade="F2"/>
            <w:vAlign w:val="center"/>
          </w:tcPr>
          <w:p w14:paraId="058FEC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0,056</w:t>
            </w:r>
          </w:p>
        </w:tc>
        <w:tc>
          <w:tcPr>
            <w:tcW w:w="708" w:type="dxa"/>
            <w:tcBorders>
              <w:top w:val="nil"/>
              <w:left w:val="dashed" w:sz="4" w:space="0" w:color="auto"/>
              <w:bottom w:val="nil"/>
              <w:right w:val="nil"/>
            </w:tcBorders>
            <w:shd w:val="clear" w:color="auto" w:fill="F2F2F2" w:themeFill="background1" w:themeFillShade="F2"/>
            <w:vAlign w:val="center"/>
          </w:tcPr>
          <w:p w14:paraId="7D7162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01D19E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1C577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tcBorders>
            <w:shd w:val="clear" w:color="auto" w:fill="F2F2F2" w:themeFill="background1" w:themeFillShade="F2"/>
            <w:vAlign w:val="center"/>
          </w:tcPr>
          <w:p w14:paraId="6F9504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42D6B2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417B12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2970FD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6EC2A3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r>
      <w:tr w:rsidR="005C2162" w:rsidRPr="005C524D" w14:paraId="2F6462F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FBE60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593D2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2FEEC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58C714E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0,894</w:t>
            </w:r>
          </w:p>
        </w:tc>
        <w:tc>
          <w:tcPr>
            <w:tcW w:w="703" w:type="dxa"/>
            <w:tcBorders>
              <w:top w:val="nil"/>
              <w:left w:val="nil"/>
              <w:bottom w:val="nil"/>
              <w:right w:val="nil"/>
            </w:tcBorders>
            <w:shd w:val="clear" w:color="auto" w:fill="FFFFFF" w:themeFill="background1"/>
            <w:vAlign w:val="center"/>
          </w:tcPr>
          <w:p w14:paraId="6879B6A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20615BF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0,302</w:t>
            </w:r>
          </w:p>
        </w:tc>
        <w:tc>
          <w:tcPr>
            <w:tcW w:w="709" w:type="dxa"/>
            <w:tcBorders>
              <w:top w:val="nil"/>
              <w:left w:val="nil"/>
              <w:bottom w:val="nil"/>
              <w:right w:val="dashed" w:sz="4" w:space="0" w:color="auto"/>
            </w:tcBorders>
            <w:shd w:val="clear" w:color="auto" w:fill="FFFFFF" w:themeFill="background1"/>
            <w:vAlign w:val="center"/>
          </w:tcPr>
          <w:p w14:paraId="521111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73DE28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2CC870F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0,708</w:t>
            </w:r>
          </w:p>
        </w:tc>
        <w:tc>
          <w:tcPr>
            <w:tcW w:w="709" w:type="dxa"/>
            <w:tcBorders>
              <w:top w:val="nil"/>
              <w:left w:val="nil"/>
              <w:bottom w:val="nil"/>
              <w:right w:val="nil"/>
            </w:tcBorders>
            <w:shd w:val="clear" w:color="auto" w:fill="FFFFFF" w:themeFill="background1"/>
            <w:vAlign w:val="center"/>
          </w:tcPr>
          <w:p w14:paraId="20A37A0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0,451</w:t>
            </w:r>
          </w:p>
        </w:tc>
        <w:tc>
          <w:tcPr>
            <w:tcW w:w="709" w:type="dxa"/>
            <w:tcBorders>
              <w:top w:val="nil"/>
              <w:left w:val="nil"/>
              <w:bottom w:val="nil"/>
            </w:tcBorders>
            <w:shd w:val="clear" w:color="auto" w:fill="FFFFFF" w:themeFill="background1"/>
            <w:vAlign w:val="center"/>
          </w:tcPr>
          <w:p w14:paraId="3A8DD3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0,204</w:t>
            </w:r>
          </w:p>
        </w:tc>
        <w:tc>
          <w:tcPr>
            <w:tcW w:w="708" w:type="dxa"/>
            <w:tcBorders>
              <w:top w:val="nil"/>
              <w:bottom w:val="nil"/>
              <w:right w:val="nil"/>
            </w:tcBorders>
            <w:shd w:val="clear" w:color="auto" w:fill="FFFFFF" w:themeFill="background1"/>
            <w:vAlign w:val="center"/>
          </w:tcPr>
          <w:p w14:paraId="6DF9ED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2816CF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0,708</w:t>
            </w:r>
          </w:p>
        </w:tc>
        <w:tc>
          <w:tcPr>
            <w:tcW w:w="709" w:type="dxa"/>
            <w:tcBorders>
              <w:top w:val="nil"/>
              <w:left w:val="nil"/>
              <w:bottom w:val="nil"/>
              <w:right w:val="nil"/>
            </w:tcBorders>
            <w:shd w:val="clear" w:color="auto" w:fill="FFFFFF" w:themeFill="background1"/>
            <w:vAlign w:val="center"/>
          </w:tcPr>
          <w:p w14:paraId="0E1EB9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0,451</w:t>
            </w:r>
          </w:p>
        </w:tc>
        <w:tc>
          <w:tcPr>
            <w:tcW w:w="709" w:type="dxa"/>
            <w:tcBorders>
              <w:top w:val="nil"/>
              <w:left w:val="nil"/>
              <w:bottom w:val="nil"/>
              <w:right w:val="nil"/>
            </w:tcBorders>
            <w:shd w:val="clear" w:color="auto" w:fill="FFFFFF" w:themeFill="background1"/>
            <w:vAlign w:val="center"/>
          </w:tcPr>
          <w:p w14:paraId="4BBD11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0,204</w:t>
            </w:r>
          </w:p>
        </w:tc>
      </w:tr>
      <w:tr w:rsidR="005C2162" w:rsidRPr="005C524D" w14:paraId="68C2331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935A9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5ABBF7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7806F1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3D66391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15A97CD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2226977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dashed" w:sz="4" w:space="0" w:color="auto"/>
            </w:tcBorders>
            <w:shd w:val="clear" w:color="auto" w:fill="F2F2F2" w:themeFill="background1" w:themeFillShade="F2"/>
            <w:vAlign w:val="center"/>
          </w:tcPr>
          <w:p w14:paraId="3D8CE6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0,226</w:t>
            </w:r>
          </w:p>
        </w:tc>
        <w:tc>
          <w:tcPr>
            <w:tcW w:w="708" w:type="dxa"/>
            <w:tcBorders>
              <w:top w:val="nil"/>
              <w:left w:val="dashed" w:sz="4" w:space="0" w:color="auto"/>
              <w:bottom w:val="nil"/>
              <w:right w:val="nil"/>
            </w:tcBorders>
            <w:shd w:val="clear" w:color="auto" w:fill="F2F2F2" w:themeFill="background1" w:themeFillShade="F2"/>
            <w:vAlign w:val="center"/>
          </w:tcPr>
          <w:p w14:paraId="617C40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76B585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2CCA03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5D0544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2E343F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2579D3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4DAB82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47BAEA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r>
      <w:tr w:rsidR="005C2162" w:rsidRPr="005C524D" w14:paraId="4D3E4C5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D2E10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B4886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85550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5C07BDA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0,657</w:t>
            </w:r>
          </w:p>
        </w:tc>
        <w:tc>
          <w:tcPr>
            <w:tcW w:w="703" w:type="dxa"/>
            <w:tcBorders>
              <w:top w:val="nil"/>
              <w:left w:val="nil"/>
              <w:bottom w:val="nil"/>
              <w:right w:val="nil"/>
            </w:tcBorders>
            <w:shd w:val="clear" w:color="auto" w:fill="FFFFFF" w:themeFill="background1"/>
            <w:vAlign w:val="center"/>
          </w:tcPr>
          <w:p w14:paraId="30046D3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0,528</w:t>
            </w:r>
          </w:p>
        </w:tc>
        <w:tc>
          <w:tcPr>
            <w:tcW w:w="709" w:type="dxa"/>
            <w:tcBorders>
              <w:top w:val="nil"/>
              <w:left w:val="nil"/>
              <w:bottom w:val="nil"/>
              <w:right w:val="nil"/>
            </w:tcBorders>
            <w:shd w:val="clear" w:color="auto" w:fill="FFFFFF" w:themeFill="background1"/>
            <w:vAlign w:val="center"/>
          </w:tcPr>
          <w:p w14:paraId="34DEA8E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0,361</w:t>
            </w:r>
          </w:p>
        </w:tc>
        <w:tc>
          <w:tcPr>
            <w:tcW w:w="709" w:type="dxa"/>
            <w:tcBorders>
              <w:top w:val="nil"/>
              <w:left w:val="nil"/>
              <w:bottom w:val="nil"/>
              <w:right w:val="dashed" w:sz="4" w:space="0" w:color="auto"/>
            </w:tcBorders>
            <w:shd w:val="clear" w:color="auto" w:fill="FFFFFF" w:themeFill="background1"/>
            <w:vAlign w:val="center"/>
          </w:tcPr>
          <w:p w14:paraId="5D0187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0,253</w:t>
            </w:r>
          </w:p>
        </w:tc>
        <w:tc>
          <w:tcPr>
            <w:tcW w:w="708" w:type="dxa"/>
            <w:tcBorders>
              <w:top w:val="nil"/>
              <w:left w:val="dashed" w:sz="4" w:space="0" w:color="auto"/>
              <w:bottom w:val="nil"/>
              <w:right w:val="nil"/>
            </w:tcBorders>
            <w:shd w:val="clear" w:color="auto" w:fill="FFFFFF" w:themeFill="background1"/>
            <w:vAlign w:val="center"/>
          </w:tcPr>
          <w:p w14:paraId="1EBE93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10278A3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0,523</w:t>
            </w:r>
          </w:p>
        </w:tc>
        <w:tc>
          <w:tcPr>
            <w:tcW w:w="709" w:type="dxa"/>
            <w:tcBorders>
              <w:top w:val="nil"/>
              <w:left w:val="nil"/>
              <w:bottom w:val="nil"/>
              <w:right w:val="nil"/>
            </w:tcBorders>
            <w:shd w:val="clear" w:color="auto" w:fill="FFFFFF" w:themeFill="background1"/>
            <w:vAlign w:val="center"/>
          </w:tcPr>
          <w:p w14:paraId="57EDFB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0,248</w:t>
            </w:r>
          </w:p>
        </w:tc>
        <w:tc>
          <w:tcPr>
            <w:tcW w:w="709" w:type="dxa"/>
            <w:tcBorders>
              <w:top w:val="nil"/>
              <w:left w:val="nil"/>
              <w:bottom w:val="nil"/>
            </w:tcBorders>
            <w:shd w:val="clear" w:color="auto" w:fill="FFFFFF" w:themeFill="background1"/>
            <w:vAlign w:val="center"/>
          </w:tcPr>
          <w:p w14:paraId="5FC42B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c>
          <w:tcPr>
            <w:tcW w:w="708" w:type="dxa"/>
            <w:tcBorders>
              <w:top w:val="nil"/>
              <w:bottom w:val="nil"/>
              <w:right w:val="nil"/>
            </w:tcBorders>
            <w:shd w:val="clear" w:color="auto" w:fill="FFFFFF" w:themeFill="background1"/>
            <w:vAlign w:val="center"/>
          </w:tcPr>
          <w:p w14:paraId="03BF5C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5F47E2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0,523</w:t>
            </w:r>
          </w:p>
        </w:tc>
        <w:tc>
          <w:tcPr>
            <w:tcW w:w="709" w:type="dxa"/>
            <w:tcBorders>
              <w:top w:val="nil"/>
              <w:left w:val="nil"/>
              <w:bottom w:val="nil"/>
              <w:right w:val="nil"/>
            </w:tcBorders>
            <w:shd w:val="clear" w:color="auto" w:fill="FFFFFF" w:themeFill="background1"/>
            <w:vAlign w:val="center"/>
          </w:tcPr>
          <w:p w14:paraId="63D401E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0,248</w:t>
            </w:r>
          </w:p>
        </w:tc>
        <w:tc>
          <w:tcPr>
            <w:tcW w:w="709" w:type="dxa"/>
            <w:tcBorders>
              <w:top w:val="nil"/>
              <w:left w:val="nil"/>
              <w:bottom w:val="nil"/>
              <w:right w:val="nil"/>
            </w:tcBorders>
            <w:shd w:val="clear" w:color="auto" w:fill="FFFFFF" w:themeFill="background1"/>
            <w:vAlign w:val="center"/>
          </w:tcPr>
          <w:p w14:paraId="575AB0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r>
      <w:tr w:rsidR="005C2162" w:rsidRPr="005C524D" w14:paraId="211FD09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A02AC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39016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49CBE9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ED5FCD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6250F4D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56CD627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0,348</w:t>
            </w:r>
          </w:p>
        </w:tc>
        <w:tc>
          <w:tcPr>
            <w:tcW w:w="709" w:type="dxa"/>
            <w:tcBorders>
              <w:top w:val="nil"/>
              <w:left w:val="nil"/>
              <w:bottom w:val="nil"/>
              <w:right w:val="dashed" w:sz="4" w:space="0" w:color="auto"/>
            </w:tcBorders>
            <w:shd w:val="clear" w:color="auto" w:fill="F2F2F2" w:themeFill="background1" w:themeFillShade="F2"/>
            <w:vAlign w:val="center"/>
          </w:tcPr>
          <w:p w14:paraId="2047A6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8" w:type="dxa"/>
            <w:tcBorders>
              <w:top w:val="nil"/>
              <w:left w:val="dashed" w:sz="4" w:space="0" w:color="auto"/>
              <w:bottom w:val="nil"/>
              <w:right w:val="nil"/>
            </w:tcBorders>
            <w:shd w:val="clear" w:color="auto" w:fill="F2F2F2" w:themeFill="background1" w:themeFillShade="F2"/>
            <w:vAlign w:val="center"/>
          </w:tcPr>
          <w:p w14:paraId="77D147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32B7D7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51D106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5AEDB8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c>
          <w:tcPr>
            <w:tcW w:w="708" w:type="dxa"/>
            <w:tcBorders>
              <w:top w:val="nil"/>
              <w:bottom w:val="nil"/>
              <w:right w:val="nil"/>
            </w:tcBorders>
            <w:shd w:val="clear" w:color="auto" w:fill="F2F2F2" w:themeFill="background1" w:themeFillShade="F2"/>
            <w:vAlign w:val="center"/>
          </w:tcPr>
          <w:p w14:paraId="6CB914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1357EC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2F1215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63D298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r>
      <w:tr w:rsidR="005C2162" w:rsidRPr="005C524D" w14:paraId="22D325F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C90F3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FE361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12C65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F461E2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0,854</w:t>
            </w:r>
          </w:p>
        </w:tc>
        <w:tc>
          <w:tcPr>
            <w:tcW w:w="703" w:type="dxa"/>
            <w:tcBorders>
              <w:top w:val="nil"/>
              <w:left w:val="nil"/>
              <w:bottom w:val="nil"/>
              <w:right w:val="nil"/>
            </w:tcBorders>
            <w:shd w:val="clear" w:color="auto" w:fill="FFFFFF" w:themeFill="background1"/>
            <w:vAlign w:val="center"/>
          </w:tcPr>
          <w:p w14:paraId="70008D3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0,685</w:t>
            </w:r>
          </w:p>
        </w:tc>
        <w:tc>
          <w:tcPr>
            <w:tcW w:w="709" w:type="dxa"/>
            <w:tcBorders>
              <w:top w:val="nil"/>
              <w:left w:val="nil"/>
              <w:bottom w:val="nil"/>
              <w:right w:val="nil"/>
            </w:tcBorders>
            <w:shd w:val="clear" w:color="auto" w:fill="FFFFFF" w:themeFill="background1"/>
            <w:vAlign w:val="center"/>
          </w:tcPr>
          <w:p w14:paraId="60378F1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0,368</w:t>
            </w:r>
          </w:p>
        </w:tc>
        <w:tc>
          <w:tcPr>
            <w:tcW w:w="709" w:type="dxa"/>
            <w:tcBorders>
              <w:top w:val="nil"/>
              <w:left w:val="nil"/>
              <w:bottom w:val="nil"/>
              <w:right w:val="dashed" w:sz="4" w:space="0" w:color="auto"/>
            </w:tcBorders>
            <w:shd w:val="clear" w:color="auto" w:fill="FFFFFF" w:themeFill="background1"/>
            <w:vAlign w:val="center"/>
          </w:tcPr>
          <w:p w14:paraId="4E7A34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0,167</w:t>
            </w:r>
          </w:p>
        </w:tc>
        <w:tc>
          <w:tcPr>
            <w:tcW w:w="708" w:type="dxa"/>
            <w:tcBorders>
              <w:top w:val="nil"/>
              <w:left w:val="dashed" w:sz="4" w:space="0" w:color="auto"/>
              <w:bottom w:val="nil"/>
              <w:right w:val="nil"/>
            </w:tcBorders>
            <w:shd w:val="clear" w:color="auto" w:fill="FFFFFF" w:themeFill="background1"/>
            <w:vAlign w:val="center"/>
          </w:tcPr>
          <w:p w14:paraId="41430B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0,852</w:t>
            </w:r>
          </w:p>
        </w:tc>
        <w:tc>
          <w:tcPr>
            <w:tcW w:w="709" w:type="dxa"/>
            <w:tcBorders>
              <w:top w:val="nil"/>
              <w:left w:val="nil"/>
              <w:bottom w:val="nil"/>
              <w:right w:val="nil"/>
            </w:tcBorders>
            <w:shd w:val="clear" w:color="auto" w:fill="FFFFFF" w:themeFill="background1"/>
            <w:vAlign w:val="center"/>
          </w:tcPr>
          <w:p w14:paraId="441026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0,685</w:t>
            </w:r>
          </w:p>
        </w:tc>
        <w:tc>
          <w:tcPr>
            <w:tcW w:w="709" w:type="dxa"/>
            <w:tcBorders>
              <w:top w:val="nil"/>
              <w:left w:val="nil"/>
              <w:bottom w:val="nil"/>
              <w:right w:val="nil"/>
            </w:tcBorders>
            <w:shd w:val="clear" w:color="auto" w:fill="FFFFFF" w:themeFill="background1"/>
            <w:vAlign w:val="center"/>
          </w:tcPr>
          <w:p w14:paraId="3AB2DF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0,365</w:t>
            </w:r>
          </w:p>
        </w:tc>
        <w:tc>
          <w:tcPr>
            <w:tcW w:w="709" w:type="dxa"/>
            <w:tcBorders>
              <w:top w:val="nil"/>
              <w:left w:val="nil"/>
              <w:bottom w:val="nil"/>
            </w:tcBorders>
            <w:shd w:val="clear" w:color="auto" w:fill="FFFFFF" w:themeFill="background1"/>
            <w:vAlign w:val="center"/>
          </w:tcPr>
          <w:p w14:paraId="7B4211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c>
          <w:tcPr>
            <w:tcW w:w="708" w:type="dxa"/>
            <w:tcBorders>
              <w:top w:val="nil"/>
              <w:bottom w:val="nil"/>
              <w:right w:val="nil"/>
            </w:tcBorders>
            <w:shd w:val="clear" w:color="auto" w:fill="FFFFFF" w:themeFill="background1"/>
            <w:vAlign w:val="center"/>
          </w:tcPr>
          <w:p w14:paraId="30A05F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0,852</w:t>
            </w:r>
          </w:p>
        </w:tc>
        <w:tc>
          <w:tcPr>
            <w:tcW w:w="709" w:type="dxa"/>
            <w:tcBorders>
              <w:top w:val="nil"/>
              <w:left w:val="nil"/>
              <w:bottom w:val="nil"/>
              <w:right w:val="nil"/>
            </w:tcBorders>
            <w:shd w:val="clear" w:color="auto" w:fill="FFFFFF" w:themeFill="background1"/>
            <w:vAlign w:val="center"/>
          </w:tcPr>
          <w:p w14:paraId="1387CE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0,685</w:t>
            </w:r>
          </w:p>
        </w:tc>
        <w:tc>
          <w:tcPr>
            <w:tcW w:w="709" w:type="dxa"/>
            <w:tcBorders>
              <w:top w:val="nil"/>
              <w:left w:val="nil"/>
              <w:bottom w:val="nil"/>
              <w:right w:val="nil"/>
            </w:tcBorders>
            <w:shd w:val="clear" w:color="auto" w:fill="FFFFFF" w:themeFill="background1"/>
            <w:vAlign w:val="center"/>
          </w:tcPr>
          <w:p w14:paraId="5C016A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3D5938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r>
      <w:tr w:rsidR="005C2162" w:rsidRPr="005C524D" w14:paraId="01DDC66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9635B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3AEAC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2F268A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4A141D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6968B36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70B70A1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right w:val="dashed" w:sz="4" w:space="0" w:color="auto"/>
            </w:tcBorders>
            <w:shd w:val="clear" w:color="auto" w:fill="F2F2F2" w:themeFill="background1" w:themeFillShade="F2"/>
            <w:vAlign w:val="center"/>
          </w:tcPr>
          <w:p w14:paraId="390C3E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25CE21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6FDBDE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6100C4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7591BA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729F7C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6B80D0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47CB8B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66BD29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r>
      <w:tr w:rsidR="005C2162" w:rsidRPr="005C524D" w14:paraId="2605091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411F5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F5A8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E5EE7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9E93A0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0,915</w:t>
            </w:r>
          </w:p>
        </w:tc>
        <w:tc>
          <w:tcPr>
            <w:tcW w:w="703" w:type="dxa"/>
            <w:tcBorders>
              <w:top w:val="nil"/>
              <w:left w:val="nil"/>
              <w:bottom w:val="nil"/>
              <w:right w:val="nil"/>
            </w:tcBorders>
            <w:shd w:val="clear" w:color="auto" w:fill="FFFFFF" w:themeFill="background1"/>
            <w:vAlign w:val="center"/>
          </w:tcPr>
          <w:p w14:paraId="2362C72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1F7DE82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0,371</w:t>
            </w:r>
          </w:p>
        </w:tc>
        <w:tc>
          <w:tcPr>
            <w:tcW w:w="709" w:type="dxa"/>
            <w:tcBorders>
              <w:top w:val="nil"/>
              <w:left w:val="nil"/>
              <w:bottom w:val="nil"/>
              <w:right w:val="dashed" w:sz="4" w:space="0" w:color="auto"/>
            </w:tcBorders>
            <w:shd w:val="clear" w:color="auto" w:fill="FFFFFF" w:themeFill="background1"/>
            <w:vAlign w:val="center"/>
          </w:tcPr>
          <w:p w14:paraId="3C3FC5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0,122</w:t>
            </w:r>
          </w:p>
        </w:tc>
        <w:tc>
          <w:tcPr>
            <w:tcW w:w="708" w:type="dxa"/>
            <w:tcBorders>
              <w:top w:val="nil"/>
              <w:left w:val="dashed" w:sz="4" w:space="0" w:color="auto"/>
              <w:bottom w:val="nil"/>
              <w:right w:val="nil"/>
            </w:tcBorders>
            <w:shd w:val="clear" w:color="auto" w:fill="FFFFFF" w:themeFill="background1"/>
            <w:vAlign w:val="center"/>
          </w:tcPr>
          <w:p w14:paraId="757F4B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0,871</w:t>
            </w:r>
          </w:p>
        </w:tc>
        <w:tc>
          <w:tcPr>
            <w:tcW w:w="709" w:type="dxa"/>
            <w:tcBorders>
              <w:top w:val="nil"/>
              <w:left w:val="nil"/>
              <w:bottom w:val="nil"/>
              <w:right w:val="nil"/>
            </w:tcBorders>
            <w:shd w:val="clear" w:color="auto" w:fill="FFFFFF" w:themeFill="background1"/>
            <w:vAlign w:val="center"/>
          </w:tcPr>
          <w:p w14:paraId="2F7E1F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0,758</w:t>
            </w:r>
          </w:p>
        </w:tc>
        <w:tc>
          <w:tcPr>
            <w:tcW w:w="709" w:type="dxa"/>
            <w:tcBorders>
              <w:top w:val="nil"/>
              <w:left w:val="nil"/>
              <w:bottom w:val="nil"/>
              <w:right w:val="nil"/>
            </w:tcBorders>
            <w:shd w:val="clear" w:color="auto" w:fill="FFFFFF" w:themeFill="background1"/>
            <w:vAlign w:val="center"/>
          </w:tcPr>
          <w:p w14:paraId="14881E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0,459</w:t>
            </w:r>
          </w:p>
        </w:tc>
        <w:tc>
          <w:tcPr>
            <w:tcW w:w="709" w:type="dxa"/>
            <w:tcBorders>
              <w:top w:val="nil"/>
              <w:left w:val="nil"/>
              <w:bottom w:val="nil"/>
            </w:tcBorders>
            <w:shd w:val="clear" w:color="auto" w:fill="FFFFFF" w:themeFill="background1"/>
            <w:vAlign w:val="center"/>
          </w:tcPr>
          <w:p w14:paraId="4518D4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0,200</w:t>
            </w:r>
          </w:p>
        </w:tc>
        <w:tc>
          <w:tcPr>
            <w:tcW w:w="708" w:type="dxa"/>
            <w:tcBorders>
              <w:top w:val="nil"/>
              <w:bottom w:val="nil"/>
              <w:right w:val="nil"/>
            </w:tcBorders>
            <w:shd w:val="clear" w:color="auto" w:fill="FFFFFF" w:themeFill="background1"/>
            <w:vAlign w:val="center"/>
          </w:tcPr>
          <w:p w14:paraId="649A4C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0,871</w:t>
            </w:r>
          </w:p>
        </w:tc>
        <w:tc>
          <w:tcPr>
            <w:tcW w:w="709" w:type="dxa"/>
            <w:tcBorders>
              <w:top w:val="nil"/>
              <w:left w:val="nil"/>
              <w:bottom w:val="nil"/>
              <w:right w:val="nil"/>
            </w:tcBorders>
            <w:shd w:val="clear" w:color="auto" w:fill="FFFFFF" w:themeFill="background1"/>
            <w:vAlign w:val="center"/>
          </w:tcPr>
          <w:p w14:paraId="0E79F5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0,758</w:t>
            </w:r>
          </w:p>
        </w:tc>
        <w:tc>
          <w:tcPr>
            <w:tcW w:w="709" w:type="dxa"/>
            <w:tcBorders>
              <w:top w:val="nil"/>
              <w:left w:val="nil"/>
              <w:bottom w:val="nil"/>
              <w:right w:val="nil"/>
            </w:tcBorders>
            <w:shd w:val="clear" w:color="auto" w:fill="FFFFFF" w:themeFill="background1"/>
            <w:vAlign w:val="center"/>
          </w:tcPr>
          <w:p w14:paraId="77DB9B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0,459</w:t>
            </w:r>
          </w:p>
        </w:tc>
        <w:tc>
          <w:tcPr>
            <w:tcW w:w="709" w:type="dxa"/>
            <w:tcBorders>
              <w:top w:val="nil"/>
              <w:left w:val="nil"/>
              <w:bottom w:val="nil"/>
              <w:right w:val="nil"/>
            </w:tcBorders>
            <w:shd w:val="clear" w:color="auto" w:fill="FFFFFF" w:themeFill="background1"/>
            <w:vAlign w:val="center"/>
          </w:tcPr>
          <w:p w14:paraId="3ED900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0,200</w:t>
            </w:r>
          </w:p>
        </w:tc>
      </w:tr>
      <w:tr w:rsidR="005C2162" w:rsidRPr="005C524D" w14:paraId="5F76C67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A3BA4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D1942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5D08EB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3A4939E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2640521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0C9A85D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0,356</w:t>
            </w:r>
          </w:p>
        </w:tc>
        <w:tc>
          <w:tcPr>
            <w:tcW w:w="709" w:type="dxa"/>
            <w:tcBorders>
              <w:top w:val="nil"/>
              <w:left w:val="nil"/>
              <w:bottom w:val="nil"/>
              <w:right w:val="dashed" w:sz="4" w:space="0" w:color="auto"/>
            </w:tcBorders>
            <w:shd w:val="clear" w:color="auto" w:fill="F2F2F2" w:themeFill="background1" w:themeFillShade="F2"/>
            <w:vAlign w:val="center"/>
          </w:tcPr>
          <w:p w14:paraId="1F0D4D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0,071</w:t>
            </w:r>
          </w:p>
        </w:tc>
        <w:tc>
          <w:tcPr>
            <w:tcW w:w="708" w:type="dxa"/>
            <w:tcBorders>
              <w:top w:val="nil"/>
              <w:left w:val="dashed" w:sz="4" w:space="0" w:color="auto"/>
              <w:bottom w:val="nil"/>
              <w:right w:val="nil"/>
            </w:tcBorders>
            <w:shd w:val="clear" w:color="auto" w:fill="F2F2F2" w:themeFill="background1" w:themeFillShade="F2"/>
            <w:vAlign w:val="center"/>
          </w:tcPr>
          <w:p w14:paraId="5C5535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4BE788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0C740F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5B7CA3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57A839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6BA9E4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6FC068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437AF7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r>
      <w:tr w:rsidR="005C2162" w:rsidRPr="005C524D" w14:paraId="0789A69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AA7B3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E8D81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59E61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80DF3B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0,942</w:t>
            </w:r>
          </w:p>
        </w:tc>
        <w:tc>
          <w:tcPr>
            <w:tcW w:w="703" w:type="dxa"/>
            <w:tcBorders>
              <w:top w:val="nil"/>
              <w:left w:val="nil"/>
              <w:bottom w:val="nil"/>
              <w:right w:val="nil"/>
            </w:tcBorders>
            <w:shd w:val="clear" w:color="auto" w:fill="FFFFFF" w:themeFill="background1"/>
            <w:vAlign w:val="center"/>
          </w:tcPr>
          <w:p w14:paraId="0A4B730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0,803</w:t>
            </w:r>
          </w:p>
        </w:tc>
        <w:tc>
          <w:tcPr>
            <w:tcW w:w="709" w:type="dxa"/>
            <w:tcBorders>
              <w:top w:val="nil"/>
              <w:left w:val="nil"/>
              <w:bottom w:val="nil"/>
              <w:right w:val="nil"/>
            </w:tcBorders>
            <w:shd w:val="clear" w:color="auto" w:fill="FFFFFF" w:themeFill="background1"/>
            <w:vAlign w:val="center"/>
          </w:tcPr>
          <w:p w14:paraId="0B8861D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0,371</w:t>
            </w:r>
          </w:p>
        </w:tc>
        <w:tc>
          <w:tcPr>
            <w:tcW w:w="709" w:type="dxa"/>
            <w:tcBorders>
              <w:top w:val="nil"/>
              <w:left w:val="nil"/>
              <w:bottom w:val="nil"/>
              <w:right w:val="dashed" w:sz="4" w:space="0" w:color="auto"/>
            </w:tcBorders>
            <w:shd w:val="clear" w:color="auto" w:fill="FFFFFF" w:themeFill="background1"/>
            <w:vAlign w:val="center"/>
          </w:tcPr>
          <w:p w14:paraId="0A1EDC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0,093</w:t>
            </w:r>
          </w:p>
        </w:tc>
        <w:tc>
          <w:tcPr>
            <w:tcW w:w="708" w:type="dxa"/>
            <w:tcBorders>
              <w:top w:val="nil"/>
              <w:left w:val="dashed" w:sz="4" w:space="0" w:color="auto"/>
              <w:bottom w:val="nil"/>
              <w:right w:val="nil"/>
            </w:tcBorders>
            <w:shd w:val="clear" w:color="auto" w:fill="FFFFFF" w:themeFill="background1"/>
            <w:vAlign w:val="center"/>
          </w:tcPr>
          <w:p w14:paraId="5D0317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0,881</w:t>
            </w:r>
          </w:p>
        </w:tc>
        <w:tc>
          <w:tcPr>
            <w:tcW w:w="709" w:type="dxa"/>
            <w:tcBorders>
              <w:top w:val="nil"/>
              <w:left w:val="nil"/>
              <w:bottom w:val="nil"/>
              <w:right w:val="nil"/>
            </w:tcBorders>
            <w:shd w:val="clear" w:color="auto" w:fill="FFFFFF" w:themeFill="background1"/>
            <w:vAlign w:val="center"/>
          </w:tcPr>
          <w:p w14:paraId="5A9762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7C9C45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0,530</w:t>
            </w:r>
          </w:p>
        </w:tc>
        <w:tc>
          <w:tcPr>
            <w:tcW w:w="709" w:type="dxa"/>
            <w:tcBorders>
              <w:top w:val="nil"/>
              <w:left w:val="nil"/>
              <w:bottom w:val="nil"/>
            </w:tcBorders>
            <w:shd w:val="clear" w:color="auto" w:fill="FFFFFF" w:themeFill="background1"/>
            <w:vAlign w:val="center"/>
          </w:tcPr>
          <w:p w14:paraId="122CFF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0,236</w:t>
            </w:r>
          </w:p>
        </w:tc>
        <w:tc>
          <w:tcPr>
            <w:tcW w:w="708" w:type="dxa"/>
            <w:tcBorders>
              <w:top w:val="nil"/>
              <w:bottom w:val="nil"/>
              <w:right w:val="nil"/>
            </w:tcBorders>
            <w:shd w:val="clear" w:color="auto" w:fill="FFFFFF" w:themeFill="background1"/>
            <w:vAlign w:val="center"/>
          </w:tcPr>
          <w:p w14:paraId="6340FB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0,881</w:t>
            </w:r>
          </w:p>
        </w:tc>
        <w:tc>
          <w:tcPr>
            <w:tcW w:w="709" w:type="dxa"/>
            <w:tcBorders>
              <w:top w:val="nil"/>
              <w:left w:val="nil"/>
              <w:bottom w:val="nil"/>
              <w:right w:val="nil"/>
            </w:tcBorders>
            <w:shd w:val="clear" w:color="auto" w:fill="FFFFFF" w:themeFill="background1"/>
            <w:vAlign w:val="center"/>
          </w:tcPr>
          <w:p w14:paraId="4EF481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15207E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0,530</w:t>
            </w:r>
          </w:p>
        </w:tc>
        <w:tc>
          <w:tcPr>
            <w:tcW w:w="709" w:type="dxa"/>
            <w:tcBorders>
              <w:top w:val="nil"/>
              <w:left w:val="nil"/>
              <w:bottom w:val="nil"/>
              <w:right w:val="nil"/>
            </w:tcBorders>
            <w:shd w:val="clear" w:color="auto" w:fill="FFFFFF" w:themeFill="background1"/>
            <w:vAlign w:val="center"/>
          </w:tcPr>
          <w:p w14:paraId="1AA6AE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0,236</w:t>
            </w:r>
          </w:p>
        </w:tc>
      </w:tr>
      <w:tr w:rsidR="005C2162" w:rsidRPr="005C524D" w14:paraId="2E4A8CC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6C85E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FDEFD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78B36B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163247C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21F7AC3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3597033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dashed" w:sz="4" w:space="0" w:color="auto"/>
            </w:tcBorders>
            <w:shd w:val="clear" w:color="auto" w:fill="F2F2F2" w:themeFill="background1" w:themeFillShade="F2"/>
            <w:vAlign w:val="center"/>
          </w:tcPr>
          <w:p w14:paraId="7D6410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8" w:type="dxa"/>
            <w:tcBorders>
              <w:top w:val="nil"/>
              <w:left w:val="dashed" w:sz="4" w:space="0" w:color="auto"/>
              <w:bottom w:val="nil"/>
              <w:right w:val="nil"/>
            </w:tcBorders>
            <w:shd w:val="clear" w:color="auto" w:fill="F2F2F2" w:themeFill="background1" w:themeFillShade="F2"/>
            <w:vAlign w:val="center"/>
          </w:tcPr>
          <w:p w14:paraId="02DFBA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BF60C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093F78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630BBF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54B6B5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006688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7897E7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768A2F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r>
      <w:tr w:rsidR="005C2162" w:rsidRPr="005C524D" w14:paraId="54593B2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D0714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39C9A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9D53A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04443A2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0,932</w:t>
            </w:r>
          </w:p>
        </w:tc>
        <w:tc>
          <w:tcPr>
            <w:tcW w:w="703" w:type="dxa"/>
            <w:tcBorders>
              <w:top w:val="nil"/>
              <w:left w:val="nil"/>
              <w:bottom w:val="nil"/>
              <w:right w:val="nil"/>
            </w:tcBorders>
            <w:shd w:val="clear" w:color="auto" w:fill="FFFFFF" w:themeFill="background1"/>
            <w:vAlign w:val="center"/>
          </w:tcPr>
          <w:p w14:paraId="4876A52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0,802</w:t>
            </w:r>
          </w:p>
        </w:tc>
        <w:tc>
          <w:tcPr>
            <w:tcW w:w="709" w:type="dxa"/>
            <w:tcBorders>
              <w:top w:val="nil"/>
              <w:left w:val="nil"/>
              <w:bottom w:val="nil"/>
              <w:right w:val="nil"/>
            </w:tcBorders>
            <w:shd w:val="clear" w:color="auto" w:fill="FFFFFF" w:themeFill="background1"/>
            <w:vAlign w:val="center"/>
          </w:tcPr>
          <w:p w14:paraId="0AABC17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0,530</w:t>
            </w:r>
          </w:p>
        </w:tc>
        <w:tc>
          <w:tcPr>
            <w:tcW w:w="709" w:type="dxa"/>
            <w:tcBorders>
              <w:top w:val="nil"/>
              <w:left w:val="nil"/>
              <w:bottom w:val="nil"/>
              <w:right w:val="dashed" w:sz="4" w:space="0" w:color="auto"/>
            </w:tcBorders>
            <w:shd w:val="clear" w:color="auto" w:fill="FFFFFF" w:themeFill="background1"/>
            <w:vAlign w:val="center"/>
          </w:tcPr>
          <w:p w14:paraId="7A2986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0,313</w:t>
            </w:r>
          </w:p>
        </w:tc>
        <w:tc>
          <w:tcPr>
            <w:tcW w:w="708" w:type="dxa"/>
            <w:tcBorders>
              <w:top w:val="nil"/>
              <w:left w:val="dashed" w:sz="4" w:space="0" w:color="auto"/>
              <w:bottom w:val="nil"/>
              <w:right w:val="nil"/>
            </w:tcBorders>
            <w:shd w:val="clear" w:color="auto" w:fill="FFFFFF" w:themeFill="background1"/>
            <w:vAlign w:val="center"/>
          </w:tcPr>
          <w:p w14:paraId="262C57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0,972</w:t>
            </w:r>
          </w:p>
        </w:tc>
        <w:tc>
          <w:tcPr>
            <w:tcW w:w="709" w:type="dxa"/>
            <w:tcBorders>
              <w:top w:val="nil"/>
              <w:left w:val="nil"/>
              <w:bottom w:val="nil"/>
              <w:right w:val="nil"/>
            </w:tcBorders>
            <w:shd w:val="clear" w:color="auto" w:fill="FFFFFF" w:themeFill="background1"/>
            <w:vAlign w:val="center"/>
          </w:tcPr>
          <w:p w14:paraId="0E23B1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0,796</w:t>
            </w:r>
          </w:p>
        </w:tc>
        <w:tc>
          <w:tcPr>
            <w:tcW w:w="709" w:type="dxa"/>
            <w:tcBorders>
              <w:top w:val="nil"/>
              <w:left w:val="nil"/>
              <w:bottom w:val="nil"/>
              <w:right w:val="nil"/>
            </w:tcBorders>
            <w:shd w:val="clear" w:color="auto" w:fill="FFFFFF" w:themeFill="background1"/>
            <w:vAlign w:val="center"/>
          </w:tcPr>
          <w:p w14:paraId="0A696D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0,395</w:t>
            </w:r>
          </w:p>
        </w:tc>
        <w:tc>
          <w:tcPr>
            <w:tcW w:w="709" w:type="dxa"/>
            <w:tcBorders>
              <w:top w:val="nil"/>
              <w:left w:val="nil"/>
              <w:bottom w:val="nil"/>
            </w:tcBorders>
            <w:shd w:val="clear" w:color="auto" w:fill="FFFFFF" w:themeFill="background1"/>
            <w:vAlign w:val="center"/>
          </w:tcPr>
          <w:p w14:paraId="09877D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0,166</w:t>
            </w:r>
          </w:p>
        </w:tc>
        <w:tc>
          <w:tcPr>
            <w:tcW w:w="708" w:type="dxa"/>
            <w:tcBorders>
              <w:top w:val="nil"/>
              <w:bottom w:val="nil"/>
              <w:right w:val="nil"/>
            </w:tcBorders>
            <w:shd w:val="clear" w:color="auto" w:fill="FFFFFF" w:themeFill="background1"/>
            <w:vAlign w:val="center"/>
          </w:tcPr>
          <w:p w14:paraId="2DDA21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0,972</w:t>
            </w:r>
          </w:p>
        </w:tc>
        <w:tc>
          <w:tcPr>
            <w:tcW w:w="709" w:type="dxa"/>
            <w:tcBorders>
              <w:top w:val="nil"/>
              <w:left w:val="nil"/>
              <w:bottom w:val="nil"/>
              <w:right w:val="nil"/>
            </w:tcBorders>
            <w:shd w:val="clear" w:color="auto" w:fill="FFFFFF" w:themeFill="background1"/>
            <w:vAlign w:val="center"/>
          </w:tcPr>
          <w:p w14:paraId="245487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0,796</w:t>
            </w:r>
          </w:p>
        </w:tc>
        <w:tc>
          <w:tcPr>
            <w:tcW w:w="709" w:type="dxa"/>
            <w:tcBorders>
              <w:top w:val="nil"/>
              <w:left w:val="nil"/>
              <w:bottom w:val="nil"/>
              <w:right w:val="nil"/>
            </w:tcBorders>
            <w:shd w:val="clear" w:color="auto" w:fill="FFFFFF" w:themeFill="background1"/>
            <w:vAlign w:val="center"/>
          </w:tcPr>
          <w:p w14:paraId="59E2AD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6831AA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0,166</w:t>
            </w:r>
          </w:p>
        </w:tc>
      </w:tr>
      <w:tr w:rsidR="005C2162" w:rsidRPr="005C524D" w14:paraId="197A8C7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E3E84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F7029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4CF245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570090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361648A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0FEDE79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0,604</w:t>
            </w:r>
          </w:p>
        </w:tc>
        <w:tc>
          <w:tcPr>
            <w:tcW w:w="709" w:type="dxa"/>
            <w:tcBorders>
              <w:top w:val="nil"/>
              <w:left w:val="nil"/>
              <w:bottom w:val="nil"/>
              <w:right w:val="dashed" w:sz="4" w:space="0" w:color="auto"/>
            </w:tcBorders>
            <w:shd w:val="clear" w:color="auto" w:fill="F2F2F2" w:themeFill="background1" w:themeFillShade="F2"/>
            <w:vAlign w:val="center"/>
          </w:tcPr>
          <w:p w14:paraId="34DB4D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0,228</w:t>
            </w:r>
          </w:p>
        </w:tc>
        <w:tc>
          <w:tcPr>
            <w:tcW w:w="708" w:type="dxa"/>
            <w:tcBorders>
              <w:top w:val="nil"/>
              <w:left w:val="dashed" w:sz="4" w:space="0" w:color="auto"/>
              <w:bottom w:val="nil"/>
              <w:right w:val="nil"/>
            </w:tcBorders>
            <w:shd w:val="clear" w:color="auto" w:fill="F2F2F2" w:themeFill="background1" w:themeFillShade="F2"/>
            <w:vAlign w:val="center"/>
          </w:tcPr>
          <w:p w14:paraId="5C3F9E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0FC16D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0A843B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0DF891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13EFF9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783574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35CFBC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7D9007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r>
      <w:tr w:rsidR="005C2162" w:rsidRPr="005C524D" w14:paraId="2AE49D8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D6B62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B9BCA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2A45B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066753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0,988</w:t>
            </w:r>
          </w:p>
        </w:tc>
        <w:tc>
          <w:tcPr>
            <w:tcW w:w="703" w:type="dxa"/>
            <w:tcBorders>
              <w:top w:val="nil"/>
              <w:left w:val="nil"/>
              <w:bottom w:val="nil"/>
              <w:right w:val="nil"/>
            </w:tcBorders>
            <w:shd w:val="clear" w:color="auto" w:fill="FFFFFF" w:themeFill="background1"/>
            <w:vAlign w:val="center"/>
          </w:tcPr>
          <w:p w14:paraId="450AF00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0,926</w:t>
            </w:r>
          </w:p>
        </w:tc>
        <w:tc>
          <w:tcPr>
            <w:tcW w:w="709" w:type="dxa"/>
            <w:tcBorders>
              <w:top w:val="nil"/>
              <w:left w:val="nil"/>
              <w:bottom w:val="nil"/>
              <w:right w:val="nil"/>
            </w:tcBorders>
            <w:shd w:val="clear" w:color="auto" w:fill="FFFFFF" w:themeFill="background1"/>
            <w:vAlign w:val="center"/>
          </w:tcPr>
          <w:p w14:paraId="4FA81DD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0,602</w:t>
            </w:r>
          </w:p>
        </w:tc>
        <w:tc>
          <w:tcPr>
            <w:tcW w:w="709" w:type="dxa"/>
            <w:tcBorders>
              <w:top w:val="nil"/>
              <w:left w:val="nil"/>
              <w:bottom w:val="nil"/>
              <w:right w:val="dashed" w:sz="4" w:space="0" w:color="auto"/>
            </w:tcBorders>
            <w:shd w:val="clear" w:color="auto" w:fill="FFFFFF" w:themeFill="background1"/>
            <w:vAlign w:val="center"/>
          </w:tcPr>
          <w:p w14:paraId="7F8D38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0,248</w:t>
            </w:r>
          </w:p>
        </w:tc>
        <w:tc>
          <w:tcPr>
            <w:tcW w:w="708" w:type="dxa"/>
            <w:tcBorders>
              <w:top w:val="nil"/>
              <w:left w:val="dashed" w:sz="4" w:space="0" w:color="auto"/>
              <w:bottom w:val="nil"/>
              <w:right w:val="nil"/>
            </w:tcBorders>
            <w:shd w:val="clear" w:color="auto" w:fill="FFFFFF" w:themeFill="background1"/>
            <w:vAlign w:val="center"/>
          </w:tcPr>
          <w:p w14:paraId="67BFD1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0,988</w:t>
            </w:r>
          </w:p>
        </w:tc>
        <w:tc>
          <w:tcPr>
            <w:tcW w:w="709" w:type="dxa"/>
            <w:tcBorders>
              <w:top w:val="nil"/>
              <w:left w:val="nil"/>
              <w:bottom w:val="nil"/>
              <w:right w:val="nil"/>
            </w:tcBorders>
            <w:shd w:val="clear" w:color="auto" w:fill="FFFFFF" w:themeFill="background1"/>
            <w:vAlign w:val="center"/>
          </w:tcPr>
          <w:p w14:paraId="44D0C4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0,926</w:t>
            </w:r>
          </w:p>
        </w:tc>
        <w:tc>
          <w:tcPr>
            <w:tcW w:w="709" w:type="dxa"/>
            <w:tcBorders>
              <w:top w:val="nil"/>
              <w:left w:val="nil"/>
              <w:bottom w:val="nil"/>
              <w:right w:val="nil"/>
            </w:tcBorders>
            <w:shd w:val="clear" w:color="auto" w:fill="FFFFFF" w:themeFill="background1"/>
            <w:vAlign w:val="center"/>
          </w:tcPr>
          <w:p w14:paraId="180FD7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tcBorders>
            <w:shd w:val="clear" w:color="auto" w:fill="FFFFFF" w:themeFill="background1"/>
            <w:vAlign w:val="center"/>
          </w:tcPr>
          <w:p w14:paraId="32DCFA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0,246</w:t>
            </w:r>
          </w:p>
        </w:tc>
        <w:tc>
          <w:tcPr>
            <w:tcW w:w="708" w:type="dxa"/>
            <w:tcBorders>
              <w:top w:val="nil"/>
              <w:bottom w:val="nil"/>
              <w:right w:val="nil"/>
            </w:tcBorders>
            <w:shd w:val="clear" w:color="auto" w:fill="FFFFFF" w:themeFill="background1"/>
            <w:vAlign w:val="center"/>
          </w:tcPr>
          <w:p w14:paraId="628947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0,988</w:t>
            </w:r>
          </w:p>
        </w:tc>
        <w:tc>
          <w:tcPr>
            <w:tcW w:w="709" w:type="dxa"/>
            <w:tcBorders>
              <w:top w:val="nil"/>
              <w:left w:val="nil"/>
              <w:bottom w:val="nil"/>
              <w:right w:val="nil"/>
            </w:tcBorders>
            <w:shd w:val="clear" w:color="auto" w:fill="FFFFFF" w:themeFill="background1"/>
            <w:vAlign w:val="center"/>
          </w:tcPr>
          <w:p w14:paraId="477916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0,926</w:t>
            </w:r>
          </w:p>
        </w:tc>
        <w:tc>
          <w:tcPr>
            <w:tcW w:w="709" w:type="dxa"/>
            <w:tcBorders>
              <w:top w:val="nil"/>
              <w:left w:val="nil"/>
              <w:bottom w:val="nil"/>
              <w:right w:val="nil"/>
            </w:tcBorders>
            <w:shd w:val="clear" w:color="auto" w:fill="FFFFFF" w:themeFill="background1"/>
            <w:vAlign w:val="center"/>
          </w:tcPr>
          <w:p w14:paraId="0B5EEC2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53958A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0,246</w:t>
            </w:r>
          </w:p>
        </w:tc>
      </w:tr>
      <w:tr w:rsidR="005C2162" w:rsidRPr="005C524D" w14:paraId="7EBA478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F7CF2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77C89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1FA96A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16AC14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378590E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1A145B5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0,651</w:t>
            </w:r>
          </w:p>
        </w:tc>
        <w:tc>
          <w:tcPr>
            <w:tcW w:w="709" w:type="dxa"/>
            <w:tcBorders>
              <w:top w:val="nil"/>
              <w:left w:val="nil"/>
              <w:bottom w:val="nil"/>
              <w:right w:val="dashed" w:sz="4" w:space="0" w:color="auto"/>
            </w:tcBorders>
            <w:shd w:val="clear" w:color="auto" w:fill="F2F2F2" w:themeFill="background1" w:themeFillShade="F2"/>
            <w:vAlign w:val="center"/>
          </w:tcPr>
          <w:p w14:paraId="1A00CA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8" w:type="dxa"/>
            <w:tcBorders>
              <w:top w:val="nil"/>
              <w:left w:val="dashed" w:sz="4" w:space="0" w:color="auto"/>
              <w:bottom w:val="nil"/>
              <w:right w:val="nil"/>
            </w:tcBorders>
            <w:shd w:val="clear" w:color="auto" w:fill="F2F2F2" w:themeFill="background1" w:themeFillShade="F2"/>
            <w:vAlign w:val="center"/>
          </w:tcPr>
          <w:p w14:paraId="2B5D16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D315C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59C91B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13232D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47A80A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14AF02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19032F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2A544A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r>
      <w:tr w:rsidR="005C2162" w:rsidRPr="005C524D" w14:paraId="2A260F3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B5696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3D0F1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1DADE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498EDC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49E7300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0,962</w:t>
            </w:r>
          </w:p>
        </w:tc>
        <w:tc>
          <w:tcPr>
            <w:tcW w:w="709" w:type="dxa"/>
            <w:tcBorders>
              <w:top w:val="nil"/>
              <w:left w:val="nil"/>
              <w:bottom w:val="nil"/>
              <w:right w:val="nil"/>
            </w:tcBorders>
            <w:shd w:val="clear" w:color="auto" w:fill="FFFFFF" w:themeFill="background1"/>
            <w:vAlign w:val="center"/>
          </w:tcPr>
          <w:p w14:paraId="452B627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0,645</w:t>
            </w:r>
          </w:p>
        </w:tc>
        <w:tc>
          <w:tcPr>
            <w:tcW w:w="709" w:type="dxa"/>
            <w:tcBorders>
              <w:top w:val="nil"/>
              <w:left w:val="nil"/>
              <w:bottom w:val="nil"/>
              <w:right w:val="dashed" w:sz="4" w:space="0" w:color="auto"/>
            </w:tcBorders>
            <w:shd w:val="clear" w:color="auto" w:fill="FFFFFF" w:themeFill="background1"/>
            <w:vAlign w:val="center"/>
          </w:tcPr>
          <w:p w14:paraId="2C6DB0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0,211</w:t>
            </w:r>
          </w:p>
        </w:tc>
        <w:tc>
          <w:tcPr>
            <w:tcW w:w="708" w:type="dxa"/>
            <w:tcBorders>
              <w:top w:val="nil"/>
              <w:left w:val="dashed" w:sz="4" w:space="0" w:color="auto"/>
              <w:bottom w:val="nil"/>
              <w:right w:val="nil"/>
            </w:tcBorders>
            <w:shd w:val="clear" w:color="auto" w:fill="FFFFFF" w:themeFill="background1"/>
            <w:vAlign w:val="center"/>
          </w:tcPr>
          <w:p w14:paraId="071AB69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26DC71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71E860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0,729</w:t>
            </w:r>
          </w:p>
        </w:tc>
        <w:tc>
          <w:tcPr>
            <w:tcW w:w="709" w:type="dxa"/>
            <w:tcBorders>
              <w:top w:val="nil"/>
              <w:left w:val="nil"/>
              <w:bottom w:val="nil"/>
            </w:tcBorders>
            <w:shd w:val="clear" w:color="auto" w:fill="FFFFFF" w:themeFill="background1"/>
            <w:vAlign w:val="center"/>
          </w:tcPr>
          <w:p w14:paraId="7ADD04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0,324</w:t>
            </w:r>
          </w:p>
        </w:tc>
        <w:tc>
          <w:tcPr>
            <w:tcW w:w="708" w:type="dxa"/>
            <w:tcBorders>
              <w:top w:val="nil"/>
              <w:bottom w:val="nil"/>
              <w:right w:val="nil"/>
            </w:tcBorders>
            <w:shd w:val="clear" w:color="auto" w:fill="FFFFFF" w:themeFill="background1"/>
            <w:vAlign w:val="center"/>
          </w:tcPr>
          <w:p w14:paraId="0C14C0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132860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0F0670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0,729</w:t>
            </w:r>
          </w:p>
        </w:tc>
        <w:tc>
          <w:tcPr>
            <w:tcW w:w="709" w:type="dxa"/>
            <w:tcBorders>
              <w:top w:val="nil"/>
              <w:left w:val="nil"/>
              <w:bottom w:val="nil"/>
              <w:right w:val="nil"/>
            </w:tcBorders>
            <w:shd w:val="clear" w:color="auto" w:fill="FFFFFF" w:themeFill="background1"/>
            <w:vAlign w:val="center"/>
          </w:tcPr>
          <w:p w14:paraId="0518F9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0,324</w:t>
            </w:r>
          </w:p>
        </w:tc>
      </w:tr>
      <w:tr w:rsidR="005C2162" w:rsidRPr="005C524D" w14:paraId="6EA0C0E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12256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D4CC7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357B62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5987730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3C54BE3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A131D2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0,683</w:t>
            </w:r>
          </w:p>
        </w:tc>
        <w:tc>
          <w:tcPr>
            <w:tcW w:w="709" w:type="dxa"/>
            <w:tcBorders>
              <w:top w:val="nil"/>
              <w:left w:val="nil"/>
              <w:bottom w:val="nil"/>
              <w:right w:val="dashed" w:sz="4" w:space="0" w:color="auto"/>
            </w:tcBorders>
            <w:shd w:val="clear" w:color="auto" w:fill="F2F2F2" w:themeFill="background1" w:themeFillShade="F2"/>
            <w:vAlign w:val="center"/>
          </w:tcPr>
          <w:p w14:paraId="6A531A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8" w:type="dxa"/>
            <w:tcBorders>
              <w:top w:val="nil"/>
              <w:left w:val="dashed" w:sz="4" w:space="0" w:color="auto"/>
              <w:bottom w:val="nil"/>
              <w:right w:val="nil"/>
            </w:tcBorders>
            <w:shd w:val="clear" w:color="auto" w:fill="F2F2F2" w:themeFill="background1" w:themeFillShade="F2"/>
            <w:vAlign w:val="center"/>
          </w:tcPr>
          <w:p w14:paraId="1121AC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53D593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3913E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tcBorders>
            <w:shd w:val="clear" w:color="auto" w:fill="F2F2F2" w:themeFill="background1" w:themeFillShade="F2"/>
            <w:vAlign w:val="center"/>
          </w:tcPr>
          <w:p w14:paraId="361E79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4A2AA0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604E77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3D4DE4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7043A8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r>
      <w:tr w:rsidR="005C2162" w:rsidRPr="005C524D" w14:paraId="5C3B77F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81522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DC744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0A479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70E0717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6D6E395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0,976</w:t>
            </w:r>
          </w:p>
        </w:tc>
        <w:tc>
          <w:tcPr>
            <w:tcW w:w="709" w:type="dxa"/>
            <w:tcBorders>
              <w:top w:val="nil"/>
              <w:left w:val="nil"/>
              <w:bottom w:val="nil"/>
              <w:right w:val="nil"/>
            </w:tcBorders>
            <w:shd w:val="clear" w:color="auto" w:fill="FFFFFF" w:themeFill="background1"/>
            <w:vAlign w:val="center"/>
          </w:tcPr>
          <w:p w14:paraId="389AF80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0,674</w:t>
            </w:r>
          </w:p>
        </w:tc>
        <w:tc>
          <w:tcPr>
            <w:tcW w:w="709" w:type="dxa"/>
            <w:tcBorders>
              <w:top w:val="nil"/>
              <w:left w:val="nil"/>
              <w:bottom w:val="nil"/>
              <w:right w:val="dashed" w:sz="4" w:space="0" w:color="auto"/>
            </w:tcBorders>
            <w:shd w:val="clear" w:color="auto" w:fill="FFFFFF" w:themeFill="background1"/>
            <w:vAlign w:val="center"/>
          </w:tcPr>
          <w:p w14:paraId="2C2AFA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0,182</w:t>
            </w:r>
          </w:p>
        </w:tc>
        <w:tc>
          <w:tcPr>
            <w:tcW w:w="708" w:type="dxa"/>
            <w:tcBorders>
              <w:top w:val="nil"/>
              <w:left w:val="dashed" w:sz="4" w:space="0" w:color="auto"/>
              <w:bottom w:val="nil"/>
              <w:right w:val="nil"/>
            </w:tcBorders>
            <w:shd w:val="clear" w:color="auto" w:fill="FFFFFF" w:themeFill="background1"/>
            <w:vAlign w:val="center"/>
          </w:tcPr>
          <w:p w14:paraId="07CB14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14E772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0,974</w:t>
            </w:r>
          </w:p>
        </w:tc>
        <w:tc>
          <w:tcPr>
            <w:tcW w:w="709" w:type="dxa"/>
            <w:tcBorders>
              <w:top w:val="nil"/>
              <w:left w:val="nil"/>
              <w:bottom w:val="nil"/>
              <w:right w:val="nil"/>
            </w:tcBorders>
            <w:shd w:val="clear" w:color="auto" w:fill="FFFFFF" w:themeFill="background1"/>
            <w:vAlign w:val="center"/>
          </w:tcPr>
          <w:p w14:paraId="0E1E6C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0,808</w:t>
            </w:r>
          </w:p>
        </w:tc>
        <w:tc>
          <w:tcPr>
            <w:tcW w:w="709" w:type="dxa"/>
            <w:tcBorders>
              <w:top w:val="nil"/>
              <w:left w:val="nil"/>
              <w:bottom w:val="nil"/>
            </w:tcBorders>
            <w:shd w:val="clear" w:color="auto" w:fill="FFFFFF" w:themeFill="background1"/>
            <w:vAlign w:val="center"/>
          </w:tcPr>
          <w:p w14:paraId="404122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0,392</w:t>
            </w:r>
          </w:p>
        </w:tc>
        <w:tc>
          <w:tcPr>
            <w:tcW w:w="708" w:type="dxa"/>
            <w:tcBorders>
              <w:top w:val="nil"/>
              <w:bottom w:val="nil"/>
              <w:right w:val="nil"/>
            </w:tcBorders>
            <w:shd w:val="clear" w:color="auto" w:fill="FFFFFF" w:themeFill="background1"/>
            <w:vAlign w:val="center"/>
          </w:tcPr>
          <w:p w14:paraId="1DD6936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4BE086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0,974</w:t>
            </w:r>
          </w:p>
        </w:tc>
        <w:tc>
          <w:tcPr>
            <w:tcW w:w="709" w:type="dxa"/>
            <w:tcBorders>
              <w:top w:val="nil"/>
              <w:left w:val="nil"/>
              <w:bottom w:val="nil"/>
              <w:right w:val="nil"/>
            </w:tcBorders>
            <w:shd w:val="clear" w:color="auto" w:fill="FFFFFF" w:themeFill="background1"/>
            <w:vAlign w:val="center"/>
          </w:tcPr>
          <w:p w14:paraId="7F9FE7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0,808</w:t>
            </w:r>
          </w:p>
        </w:tc>
        <w:tc>
          <w:tcPr>
            <w:tcW w:w="709" w:type="dxa"/>
            <w:tcBorders>
              <w:top w:val="nil"/>
              <w:left w:val="nil"/>
              <w:bottom w:val="nil"/>
              <w:right w:val="nil"/>
            </w:tcBorders>
            <w:shd w:val="clear" w:color="auto" w:fill="FFFFFF" w:themeFill="background1"/>
            <w:vAlign w:val="center"/>
          </w:tcPr>
          <w:p w14:paraId="347088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0,392</w:t>
            </w:r>
          </w:p>
        </w:tc>
      </w:tr>
    </w:tbl>
    <w:p w14:paraId="7076BB89" w14:textId="77777777" w:rsidR="005C2162" w:rsidRPr="005C524D" w:rsidRDefault="005C2162" w:rsidP="005C2162">
      <w:pPr>
        <w:pStyle w:val="Titre1"/>
        <w:ind w:firstLine="709"/>
        <w:jc w:val="both"/>
        <w:rPr>
          <w:color w:val="000000" w:themeColor="text1"/>
        </w:rPr>
      </w:pPr>
    </w:p>
    <w:p w14:paraId="1605716E" w14:textId="77777777" w:rsidR="005C2162" w:rsidRPr="005C524D" w:rsidRDefault="005C2162" w:rsidP="005C2162">
      <w:pPr>
        <w:rPr>
          <w:rFonts w:ascii="Times New Roman" w:hAnsi="Times New Roman"/>
          <w:color w:val="000000" w:themeColor="text1"/>
          <w:sz w:val="24"/>
          <w:szCs w:val="24"/>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3EAD515A"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69DD49C6"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A4.5b</w:t>
            </w:r>
          </w:p>
          <w:p w14:paraId="69640F56"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three groups are compared, two samples are extracted from normal right skewed distribution, and one is extracted from a left skewed distribution.  </w:t>
            </w:r>
          </w:p>
        </w:tc>
      </w:tr>
      <w:tr w:rsidR="005C2162" w:rsidRPr="005C524D" w14:paraId="27A2EEE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A16ADE2"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31975D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2C9AE0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7E268AAC"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345A24C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0B40F0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6B143B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59801BA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22B18A6B"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1017FFEB"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3C19412"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70216763"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0141762F"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475F89A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37313F7D"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775D5F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54294B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F4121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0A262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4096DC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76939C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17DDAB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2DF7D1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173DB1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34C45A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6BCA30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46A2D7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0D1B83D7"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4C8834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204D56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51F8BB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4E3786C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4339F3B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21472CD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428EFB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024149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1D9D89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3F9F19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0,095</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559D79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0,062</w:t>
            </w:r>
          </w:p>
        </w:tc>
        <w:tc>
          <w:tcPr>
            <w:tcW w:w="708" w:type="dxa"/>
            <w:tcBorders>
              <w:top w:val="nil"/>
              <w:left w:val="dashed" w:sz="4" w:space="0" w:color="auto"/>
              <w:bottom w:val="nil"/>
              <w:right w:val="nil"/>
            </w:tcBorders>
            <w:shd w:val="clear" w:color="auto" w:fill="F2F2F2" w:themeFill="background1" w:themeFillShade="F2"/>
            <w:vAlign w:val="center"/>
          </w:tcPr>
          <w:p w14:paraId="154826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0,282</w:t>
            </w:r>
          </w:p>
        </w:tc>
        <w:tc>
          <w:tcPr>
            <w:tcW w:w="709" w:type="dxa"/>
            <w:tcBorders>
              <w:top w:val="nil"/>
              <w:left w:val="nil"/>
              <w:bottom w:val="nil"/>
              <w:right w:val="nil"/>
            </w:tcBorders>
            <w:shd w:val="clear" w:color="auto" w:fill="F2F2F2" w:themeFill="background1" w:themeFillShade="F2"/>
            <w:vAlign w:val="center"/>
          </w:tcPr>
          <w:p w14:paraId="0BFE0A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nil"/>
              <w:left w:val="nil"/>
              <w:bottom w:val="nil"/>
              <w:right w:val="nil"/>
            </w:tcBorders>
            <w:shd w:val="clear" w:color="auto" w:fill="F2F2F2" w:themeFill="background1" w:themeFillShade="F2"/>
            <w:vAlign w:val="center"/>
          </w:tcPr>
          <w:p w14:paraId="2BE9D7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9" w:type="dxa"/>
            <w:tcBorders>
              <w:top w:val="nil"/>
              <w:left w:val="nil"/>
              <w:bottom w:val="nil"/>
              <w:right w:val="nil"/>
            </w:tcBorders>
            <w:shd w:val="clear" w:color="auto" w:fill="F2F2F2" w:themeFill="background1" w:themeFillShade="F2"/>
            <w:vAlign w:val="center"/>
          </w:tcPr>
          <w:p w14:paraId="450287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0,086</w:t>
            </w:r>
          </w:p>
        </w:tc>
      </w:tr>
      <w:tr w:rsidR="005C2162" w:rsidRPr="005C524D" w14:paraId="29A9591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39D84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D035B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4E051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CA3F6D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0,229</w:t>
            </w:r>
          </w:p>
        </w:tc>
        <w:tc>
          <w:tcPr>
            <w:tcW w:w="703" w:type="dxa"/>
            <w:tcBorders>
              <w:top w:val="nil"/>
              <w:left w:val="nil"/>
              <w:bottom w:val="nil"/>
              <w:right w:val="nil"/>
            </w:tcBorders>
            <w:shd w:val="clear" w:color="auto" w:fill="FFFFFF" w:themeFill="background1"/>
            <w:vAlign w:val="center"/>
          </w:tcPr>
          <w:p w14:paraId="29407CC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0,245</w:t>
            </w:r>
          </w:p>
        </w:tc>
        <w:tc>
          <w:tcPr>
            <w:tcW w:w="709" w:type="dxa"/>
            <w:tcBorders>
              <w:top w:val="nil"/>
              <w:left w:val="nil"/>
              <w:bottom w:val="nil"/>
              <w:right w:val="nil"/>
            </w:tcBorders>
            <w:shd w:val="clear" w:color="auto" w:fill="FFFFFF" w:themeFill="background1"/>
            <w:vAlign w:val="center"/>
          </w:tcPr>
          <w:p w14:paraId="2A00AC4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0,255</w:t>
            </w:r>
          </w:p>
        </w:tc>
        <w:tc>
          <w:tcPr>
            <w:tcW w:w="709" w:type="dxa"/>
            <w:tcBorders>
              <w:top w:val="nil"/>
              <w:left w:val="nil"/>
              <w:bottom w:val="nil"/>
            </w:tcBorders>
            <w:shd w:val="clear" w:color="auto" w:fill="FFFFFF" w:themeFill="background1"/>
            <w:vAlign w:val="center"/>
          </w:tcPr>
          <w:p w14:paraId="76DCDC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0,261</w:t>
            </w:r>
          </w:p>
        </w:tc>
        <w:tc>
          <w:tcPr>
            <w:tcW w:w="708" w:type="dxa"/>
            <w:tcBorders>
              <w:top w:val="nil"/>
              <w:bottom w:val="nil"/>
              <w:right w:val="nil"/>
            </w:tcBorders>
            <w:shd w:val="clear" w:color="auto" w:fill="FFFFFF" w:themeFill="background1"/>
            <w:vAlign w:val="center"/>
          </w:tcPr>
          <w:p w14:paraId="120AD95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454118F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0,284</w:t>
            </w:r>
          </w:p>
        </w:tc>
        <w:tc>
          <w:tcPr>
            <w:tcW w:w="709" w:type="dxa"/>
            <w:tcBorders>
              <w:top w:val="nil"/>
              <w:left w:val="nil"/>
              <w:bottom w:val="nil"/>
              <w:right w:val="nil"/>
            </w:tcBorders>
            <w:shd w:val="clear" w:color="auto" w:fill="FFFFFF" w:themeFill="background1"/>
            <w:vAlign w:val="center"/>
          </w:tcPr>
          <w:p w14:paraId="6D6718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0,154</w:t>
            </w:r>
          </w:p>
        </w:tc>
        <w:tc>
          <w:tcPr>
            <w:tcW w:w="709" w:type="dxa"/>
            <w:tcBorders>
              <w:top w:val="nil"/>
              <w:left w:val="nil"/>
              <w:bottom w:val="nil"/>
              <w:right w:val="dashed" w:sz="4" w:space="0" w:color="auto"/>
            </w:tcBorders>
            <w:shd w:val="clear" w:color="auto" w:fill="FFFFFF" w:themeFill="background1"/>
            <w:vAlign w:val="center"/>
          </w:tcPr>
          <w:p w14:paraId="27244B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0,102</w:t>
            </w:r>
          </w:p>
        </w:tc>
        <w:tc>
          <w:tcPr>
            <w:tcW w:w="708" w:type="dxa"/>
            <w:tcBorders>
              <w:top w:val="nil"/>
              <w:left w:val="dashed" w:sz="4" w:space="0" w:color="auto"/>
              <w:bottom w:val="nil"/>
              <w:right w:val="nil"/>
            </w:tcBorders>
            <w:shd w:val="clear" w:color="auto" w:fill="FFFFFF" w:themeFill="background1"/>
            <w:vAlign w:val="center"/>
          </w:tcPr>
          <w:p w14:paraId="36736B1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0,317</w:t>
            </w:r>
          </w:p>
        </w:tc>
        <w:tc>
          <w:tcPr>
            <w:tcW w:w="709" w:type="dxa"/>
            <w:tcBorders>
              <w:top w:val="nil"/>
              <w:left w:val="nil"/>
              <w:bottom w:val="nil"/>
              <w:right w:val="nil"/>
            </w:tcBorders>
            <w:shd w:val="clear" w:color="auto" w:fill="FFFFFF" w:themeFill="background1"/>
            <w:vAlign w:val="center"/>
          </w:tcPr>
          <w:p w14:paraId="04DF34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0,251</w:t>
            </w:r>
          </w:p>
        </w:tc>
        <w:tc>
          <w:tcPr>
            <w:tcW w:w="709" w:type="dxa"/>
            <w:tcBorders>
              <w:top w:val="nil"/>
              <w:left w:val="nil"/>
              <w:bottom w:val="nil"/>
              <w:right w:val="nil"/>
            </w:tcBorders>
            <w:shd w:val="clear" w:color="auto" w:fill="FFFFFF" w:themeFill="background1"/>
            <w:vAlign w:val="center"/>
          </w:tcPr>
          <w:p w14:paraId="01FD77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c>
          <w:tcPr>
            <w:tcW w:w="709" w:type="dxa"/>
            <w:tcBorders>
              <w:top w:val="nil"/>
              <w:left w:val="nil"/>
              <w:bottom w:val="nil"/>
              <w:right w:val="nil"/>
            </w:tcBorders>
            <w:shd w:val="clear" w:color="auto" w:fill="FFFFFF" w:themeFill="background1"/>
            <w:vAlign w:val="center"/>
          </w:tcPr>
          <w:p w14:paraId="73EEC2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0,128</w:t>
            </w:r>
          </w:p>
        </w:tc>
      </w:tr>
      <w:tr w:rsidR="005C2162" w:rsidRPr="005C524D" w14:paraId="3D06EB8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0CB79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90611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8CBA0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6E7069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57F4B3A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619C337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406ECE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75FB54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45EC79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1C0D02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0,136</w:t>
            </w:r>
          </w:p>
        </w:tc>
        <w:tc>
          <w:tcPr>
            <w:tcW w:w="709" w:type="dxa"/>
            <w:tcBorders>
              <w:top w:val="nil"/>
              <w:left w:val="nil"/>
              <w:bottom w:val="nil"/>
              <w:right w:val="dashed" w:sz="4" w:space="0" w:color="auto"/>
            </w:tcBorders>
            <w:shd w:val="clear" w:color="auto" w:fill="F2F2F2" w:themeFill="background1" w:themeFillShade="F2"/>
            <w:vAlign w:val="center"/>
          </w:tcPr>
          <w:p w14:paraId="3A1A98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2947FA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49686B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45DFD8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377C77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r>
      <w:tr w:rsidR="005C2162" w:rsidRPr="005C524D" w14:paraId="4E7D706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D876E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FAD65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A2BD3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E58A5A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0,472</w:t>
            </w:r>
          </w:p>
        </w:tc>
        <w:tc>
          <w:tcPr>
            <w:tcW w:w="703" w:type="dxa"/>
            <w:tcBorders>
              <w:top w:val="nil"/>
              <w:left w:val="nil"/>
              <w:bottom w:val="nil"/>
              <w:right w:val="nil"/>
            </w:tcBorders>
            <w:shd w:val="clear" w:color="auto" w:fill="FFFFFF" w:themeFill="background1"/>
            <w:vAlign w:val="center"/>
          </w:tcPr>
          <w:p w14:paraId="49D8A03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0,363</w:t>
            </w:r>
          </w:p>
        </w:tc>
        <w:tc>
          <w:tcPr>
            <w:tcW w:w="709" w:type="dxa"/>
            <w:tcBorders>
              <w:top w:val="nil"/>
              <w:left w:val="nil"/>
              <w:bottom w:val="nil"/>
              <w:right w:val="nil"/>
            </w:tcBorders>
            <w:shd w:val="clear" w:color="auto" w:fill="FFFFFF" w:themeFill="background1"/>
            <w:vAlign w:val="center"/>
          </w:tcPr>
          <w:p w14:paraId="1687F51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0,234</w:t>
            </w:r>
          </w:p>
        </w:tc>
        <w:tc>
          <w:tcPr>
            <w:tcW w:w="709" w:type="dxa"/>
            <w:tcBorders>
              <w:top w:val="nil"/>
              <w:left w:val="nil"/>
              <w:bottom w:val="nil"/>
            </w:tcBorders>
            <w:shd w:val="clear" w:color="auto" w:fill="FFFFFF" w:themeFill="background1"/>
            <w:vAlign w:val="center"/>
          </w:tcPr>
          <w:p w14:paraId="78D23E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0,157</w:t>
            </w:r>
          </w:p>
        </w:tc>
        <w:tc>
          <w:tcPr>
            <w:tcW w:w="708" w:type="dxa"/>
            <w:tcBorders>
              <w:top w:val="nil"/>
              <w:bottom w:val="nil"/>
              <w:right w:val="nil"/>
            </w:tcBorders>
            <w:shd w:val="clear" w:color="auto" w:fill="FFFFFF" w:themeFill="background1"/>
            <w:vAlign w:val="center"/>
          </w:tcPr>
          <w:p w14:paraId="34AC42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0,624</w:t>
            </w:r>
          </w:p>
        </w:tc>
        <w:tc>
          <w:tcPr>
            <w:tcW w:w="709" w:type="dxa"/>
            <w:tcBorders>
              <w:top w:val="nil"/>
              <w:left w:val="nil"/>
              <w:bottom w:val="nil"/>
              <w:right w:val="nil"/>
            </w:tcBorders>
            <w:shd w:val="clear" w:color="auto" w:fill="FFFFFF" w:themeFill="background1"/>
            <w:vAlign w:val="center"/>
          </w:tcPr>
          <w:p w14:paraId="4F82C2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0,386</w:t>
            </w:r>
          </w:p>
        </w:tc>
        <w:tc>
          <w:tcPr>
            <w:tcW w:w="709" w:type="dxa"/>
            <w:tcBorders>
              <w:top w:val="nil"/>
              <w:left w:val="nil"/>
              <w:bottom w:val="nil"/>
              <w:right w:val="nil"/>
            </w:tcBorders>
            <w:shd w:val="clear" w:color="auto" w:fill="FFFFFF" w:themeFill="background1"/>
            <w:vAlign w:val="center"/>
          </w:tcPr>
          <w:p w14:paraId="667E55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0,191</w:t>
            </w:r>
          </w:p>
        </w:tc>
        <w:tc>
          <w:tcPr>
            <w:tcW w:w="709" w:type="dxa"/>
            <w:tcBorders>
              <w:top w:val="nil"/>
              <w:left w:val="nil"/>
              <w:bottom w:val="nil"/>
              <w:right w:val="dashed" w:sz="4" w:space="0" w:color="auto"/>
            </w:tcBorders>
            <w:shd w:val="clear" w:color="auto" w:fill="FFFFFF" w:themeFill="background1"/>
            <w:vAlign w:val="center"/>
          </w:tcPr>
          <w:p w14:paraId="179371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0,107</w:t>
            </w:r>
          </w:p>
        </w:tc>
        <w:tc>
          <w:tcPr>
            <w:tcW w:w="708" w:type="dxa"/>
            <w:tcBorders>
              <w:top w:val="nil"/>
              <w:left w:val="dashed" w:sz="4" w:space="0" w:color="auto"/>
              <w:bottom w:val="nil"/>
              <w:right w:val="nil"/>
            </w:tcBorders>
            <w:shd w:val="clear" w:color="auto" w:fill="FFFFFF" w:themeFill="background1"/>
            <w:vAlign w:val="center"/>
          </w:tcPr>
          <w:p w14:paraId="0E8872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0,464</w:t>
            </w:r>
          </w:p>
        </w:tc>
        <w:tc>
          <w:tcPr>
            <w:tcW w:w="709" w:type="dxa"/>
            <w:tcBorders>
              <w:top w:val="nil"/>
              <w:left w:val="nil"/>
              <w:bottom w:val="nil"/>
              <w:right w:val="nil"/>
            </w:tcBorders>
            <w:shd w:val="clear" w:color="auto" w:fill="FFFFFF" w:themeFill="background1"/>
            <w:vAlign w:val="center"/>
          </w:tcPr>
          <w:p w14:paraId="238EAA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0,360</w:t>
            </w:r>
          </w:p>
        </w:tc>
        <w:tc>
          <w:tcPr>
            <w:tcW w:w="709" w:type="dxa"/>
            <w:tcBorders>
              <w:top w:val="nil"/>
              <w:left w:val="nil"/>
              <w:bottom w:val="nil"/>
              <w:right w:val="nil"/>
            </w:tcBorders>
            <w:shd w:val="clear" w:color="auto" w:fill="FFFFFF" w:themeFill="background1"/>
            <w:vAlign w:val="center"/>
          </w:tcPr>
          <w:p w14:paraId="3339C7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0,228</w:t>
            </w:r>
          </w:p>
        </w:tc>
        <w:tc>
          <w:tcPr>
            <w:tcW w:w="709" w:type="dxa"/>
            <w:tcBorders>
              <w:top w:val="nil"/>
              <w:left w:val="nil"/>
              <w:bottom w:val="nil"/>
              <w:right w:val="nil"/>
            </w:tcBorders>
            <w:shd w:val="clear" w:color="auto" w:fill="FFFFFF" w:themeFill="background1"/>
            <w:vAlign w:val="center"/>
          </w:tcPr>
          <w:p w14:paraId="4AAF9F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0,145</w:t>
            </w:r>
          </w:p>
        </w:tc>
      </w:tr>
      <w:tr w:rsidR="005C2162" w:rsidRPr="005C524D" w14:paraId="3A3420A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D4E1F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92B67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13E6B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2A6529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61BB55D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6AD974B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335F9F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767A61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500169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612FF3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9" w:type="dxa"/>
            <w:tcBorders>
              <w:top w:val="nil"/>
              <w:left w:val="nil"/>
              <w:bottom w:val="nil"/>
              <w:right w:val="dashed" w:sz="4" w:space="0" w:color="auto"/>
            </w:tcBorders>
            <w:shd w:val="clear" w:color="auto" w:fill="F2F2F2" w:themeFill="background1" w:themeFillShade="F2"/>
            <w:vAlign w:val="center"/>
          </w:tcPr>
          <w:p w14:paraId="0795A1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left w:val="dashed" w:sz="4" w:space="0" w:color="auto"/>
              <w:bottom w:val="nil"/>
              <w:right w:val="nil"/>
            </w:tcBorders>
            <w:shd w:val="clear" w:color="auto" w:fill="F2F2F2" w:themeFill="background1" w:themeFillShade="F2"/>
            <w:vAlign w:val="center"/>
          </w:tcPr>
          <w:p w14:paraId="1253EF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3927DE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4987A7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7431EB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0,132</w:t>
            </w:r>
          </w:p>
        </w:tc>
      </w:tr>
      <w:tr w:rsidR="005C2162" w:rsidRPr="005C524D" w14:paraId="73679C8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CD4E2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E0A1D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5114F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418831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0,625</w:t>
            </w:r>
          </w:p>
        </w:tc>
        <w:tc>
          <w:tcPr>
            <w:tcW w:w="703" w:type="dxa"/>
            <w:tcBorders>
              <w:top w:val="nil"/>
              <w:left w:val="nil"/>
              <w:bottom w:val="nil"/>
              <w:right w:val="nil"/>
            </w:tcBorders>
            <w:shd w:val="clear" w:color="auto" w:fill="FFFFFF" w:themeFill="background1"/>
            <w:vAlign w:val="center"/>
          </w:tcPr>
          <w:p w14:paraId="6B6AC7B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0,441</w:t>
            </w:r>
          </w:p>
        </w:tc>
        <w:tc>
          <w:tcPr>
            <w:tcW w:w="709" w:type="dxa"/>
            <w:tcBorders>
              <w:top w:val="nil"/>
              <w:left w:val="nil"/>
              <w:bottom w:val="nil"/>
              <w:right w:val="nil"/>
            </w:tcBorders>
            <w:shd w:val="clear" w:color="auto" w:fill="FFFFFF" w:themeFill="background1"/>
            <w:vAlign w:val="center"/>
          </w:tcPr>
          <w:p w14:paraId="7A7CFC7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0,217</w:t>
            </w:r>
          </w:p>
        </w:tc>
        <w:tc>
          <w:tcPr>
            <w:tcW w:w="709" w:type="dxa"/>
            <w:tcBorders>
              <w:top w:val="nil"/>
              <w:left w:val="nil"/>
              <w:bottom w:val="nil"/>
            </w:tcBorders>
            <w:shd w:val="clear" w:color="auto" w:fill="FFFFFF" w:themeFill="background1"/>
            <w:vAlign w:val="center"/>
          </w:tcPr>
          <w:p w14:paraId="27EE4F9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c>
          <w:tcPr>
            <w:tcW w:w="708" w:type="dxa"/>
            <w:tcBorders>
              <w:top w:val="nil"/>
              <w:bottom w:val="nil"/>
              <w:right w:val="nil"/>
            </w:tcBorders>
            <w:shd w:val="clear" w:color="auto" w:fill="FFFFFF" w:themeFill="background1"/>
            <w:vAlign w:val="center"/>
          </w:tcPr>
          <w:p w14:paraId="7C708F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0,671</w:t>
            </w:r>
          </w:p>
        </w:tc>
        <w:tc>
          <w:tcPr>
            <w:tcW w:w="709" w:type="dxa"/>
            <w:tcBorders>
              <w:top w:val="nil"/>
              <w:left w:val="nil"/>
              <w:bottom w:val="nil"/>
              <w:right w:val="nil"/>
            </w:tcBorders>
            <w:shd w:val="clear" w:color="auto" w:fill="FFFFFF" w:themeFill="background1"/>
            <w:vAlign w:val="center"/>
          </w:tcPr>
          <w:p w14:paraId="054B6DE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0,461</w:t>
            </w:r>
          </w:p>
        </w:tc>
        <w:tc>
          <w:tcPr>
            <w:tcW w:w="709" w:type="dxa"/>
            <w:tcBorders>
              <w:top w:val="nil"/>
              <w:left w:val="nil"/>
              <w:bottom w:val="nil"/>
              <w:right w:val="nil"/>
            </w:tcBorders>
            <w:shd w:val="clear" w:color="auto" w:fill="FFFFFF" w:themeFill="background1"/>
            <w:vAlign w:val="center"/>
          </w:tcPr>
          <w:p w14:paraId="39C4B4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0,227</w:t>
            </w:r>
          </w:p>
        </w:tc>
        <w:tc>
          <w:tcPr>
            <w:tcW w:w="709" w:type="dxa"/>
            <w:tcBorders>
              <w:top w:val="nil"/>
              <w:left w:val="nil"/>
              <w:bottom w:val="nil"/>
              <w:right w:val="dashed" w:sz="4" w:space="0" w:color="auto"/>
            </w:tcBorders>
            <w:shd w:val="clear" w:color="auto" w:fill="FFFFFF" w:themeFill="background1"/>
            <w:vAlign w:val="center"/>
          </w:tcPr>
          <w:p w14:paraId="4A4999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0,116</w:t>
            </w:r>
          </w:p>
        </w:tc>
        <w:tc>
          <w:tcPr>
            <w:tcW w:w="708" w:type="dxa"/>
            <w:tcBorders>
              <w:top w:val="nil"/>
              <w:left w:val="dashed" w:sz="4" w:space="0" w:color="auto"/>
              <w:bottom w:val="nil"/>
              <w:right w:val="nil"/>
            </w:tcBorders>
            <w:shd w:val="clear" w:color="auto" w:fill="FFFFFF" w:themeFill="background1"/>
            <w:vAlign w:val="center"/>
          </w:tcPr>
          <w:p w14:paraId="049A50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0,541</w:t>
            </w:r>
          </w:p>
        </w:tc>
        <w:tc>
          <w:tcPr>
            <w:tcW w:w="709" w:type="dxa"/>
            <w:tcBorders>
              <w:top w:val="nil"/>
              <w:left w:val="nil"/>
              <w:bottom w:val="nil"/>
              <w:right w:val="nil"/>
            </w:tcBorders>
            <w:shd w:val="clear" w:color="auto" w:fill="FFFFFF" w:themeFill="background1"/>
            <w:vAlign w:val="center"/>
          </w:tcPr>
          <w:p w14:paraId="2F0B5A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0,438</w:t>
            </w:r>
          </w:p>
        </w:tc>
        <w:tc>
          <w:tcPr>
            <w:tcW w:w="709" w:type="dxa"/>
            <w:tcBorders>
              <w:top w:val="nil"/>
              <w:left w:val="nil"/>
              <w:bottom w:val="nil"/>
              <w:right w:val="nil"/>
            </w:tcBorders>
            <w:shd w:val="clear" w:color="auto" w:fill="FFFFFF" w:themeFill="background1"/>
            <w:vAlign w:val="center"/>
          </w:tcPr>
          <w:p w14:paraId="619168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0,274</w:t>
            </w:r>
          </w:p>
        </w:tc>
        <w:tc>
          <w:tcPr>
            <w:tcW w:w="709" w:type="dxa"/>
            <w:tcBorders>
              <w:top w:val="nil"/>
              <w:left w:val="nil"/>
              <w:bottom w:val="nil"/>
              <w:right w:val="nil"/>
            </w:tcBorders>
            <w:shd w:val="clear" w:color="auto" w:fill="FFFFFF" w:themeFill="background1"/>
            <w:vAlign w:val="center"/>
          </w:tcPr>
          <w:p w14:paraId="2274BC4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r>
      <w:tr w:rsidR="005C2162" w:rsidRPr="005C524D" w14:paraId="05C4F21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8ECAB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A7774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3CC21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935A5D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5A27424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2F277C1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18D011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014EE1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4A1B22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0E0A76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0,213</w:t>
            </w:r>
          </w:p>
        </w:tc>
        <w:tc>
          <w:tcPr>
            <w:tcW w:w="709" w:type="dxa"/>
            <w:tcBorders>
              <w:top w:val="nil"/>
              <w:left w:val="nil"/>
              <w:bottom w:val="nil"/>
              <w:right w:val="dashed" w:sz="4" w:space="0" w:color="auto"/>
            </w:tcBorders>
            <w:shd w:val="clear" w:color="auto" w:fill="F2F2F2" w:themeFill="background1" w:themeFillShade="F2"/>
            <w:vAlign w:val="center"/>
          </w:tcPr>
          <w:p w14:paraId="427430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0,093</w:t>
            </w:r>
          </w:p>
        </w:tc>
        <w:tc>
          <w:tcPr>
            <w:tcW w:w="708" w:type="dxa"/>
            <w:tcBorders>
              <w:top w:val="nil"/>
              <w:left w:val="dashed" w:sz="4" w:space="0" w:color="auto"/>
              <w:bottom w:val="nil"/>
              <w:right w:val="nil"/>
            </w:tcBorders>
            <w:shd w:val="clear" w:color="auto" w:fill="F2F2F2" w:themeFill="background1" w:themeFillShade="F2"/>
            <w:vAlign w:val="center"/>
          </w:tcPr>
          <w:p w14:paraId="7E6B3C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72F03D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057AD9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54FCEA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0,151</w:t>
            </w:r>
          </w:p>
        </w:tc>
      </w:tr>
      <w:tr w:rsidR="005C2162" w:rsidRPr="005C524D" w14:paraId="5DA6585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F87B8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4B6C7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3011B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C9AC5A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0,720</w:t>
            </w:r>
          </w:p>
        </w:tc>
        <w:tc>
          <w:tcPr>
            <w:tcW w:w="703" w:type="dxa"/>
            <w:tcBorders>
              <w:top w:val="nil"/>
              <w:left w:val="nil"/>
              <w:bottom w:val="nil"/>
              <w:right w:val="nil"/>
            </w:tcBorders>
            <w:shd w:val="clear" w:color="auto" w:fill="FFFFFF" w:themeFill="background1"/>
            <w:vAlign w:val="center"/>
          </w:tcPr>
          <w:p w14:paraId="689E236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0,497</w:t>
            </w:r>
          </w:p>
        </w:tc>
        <w:tc>
          <w:tcPr>
            <w:tcW w:w="709" w:type="dxa"/>
            <w:tcBorders>
              <w:top w:val="nil"/>
              <w:left w:val="nil"/>
              <w:bottom w:val="nil"/>
              <w:right w:val="nil"/>
            </w:tcBorders>
            <w:shd w:val="clear" w:color="auto" w:fill="FFFFFF" w:themeFill="background1"/>
            <w:vAlign w:val="center"/>
          </w:tcPr>
          <w:p w14:paraId="15C066E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0,204</w:t>
            </w:r>
          </w:p>
        </w:tc>
        <w:tc>
          <w:tcPr>
            <w:tcW w:w="709" w:type="dxa"/>
            <w:tcBorders>
              <w:top w:val="nil"/>
              <w:left w:val="nil"/>
              <w:bottom w:val="nil"/>
            </w:tcBorders>
            <w:shd w:val="clear" w:color="auto" w:fill="FFFFFF" w:themeFill="background1"/>
            <w:vAlign w:val="center"/>
          </w:tcPr>
          <w:p w14:paraId="11379E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0,078</w:t>
            </w:r>
          </w:p>
        </w:tc>
        <w:tc>
          <w:tcPr>
            <w:tcW w:w="708" w:type="dxa"/>
            <w:tcBorders>
              <w:top w:val="nil"/>
              <w:bottom w:val="nil"/>
              <w:right w:val="nil"/>
            </w:tcBorders>
            <w:shd w:val="clear" w:color="auto" w:fill="FFFFFF" w:themeFill="background1"/>
            <w:vAlign w:val="center"/>
          </w:tcPr>
          <w:p w14:paraId="1DC3C4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0,696</w:t>
            </w:r>
          </w:p>
        </w:tc>
        <w:tc>
          <w:tcPr>
            <w:tcW w:w="709" w:type="dxa"/>
            <w:tcBorders>
              <w:top w:val="nil"/>
              <w:left w:val="nil"/>
              <w:bottom w:val="nil"/>
              <w:right w:val="nil"/>
            </w:tcBorders>
            <w:shd w:val="clear" w:color="auto" w:fill="FFFFFF" w:themeFill="background1"/>
            <w:vAlign w:val="center"/>
          </w:tcPr>
          <w:p w14:paraId="7A567D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0,517</w:t>
            </w:r>
          </w:p>
        </w:tc>
        <w:tc>
          <w:tcPr>
            <w:tcW w:w="709" w:type="dxa"/>
            <w:tcBorders>
              <w:top w:val="nil"/>
              <w:left w:val="nil"/>
              <w:bottom w:val="nil"/>
              <w:right w:val="nil"/>
            </w:tcBorders>
            <w:shd w:val="clear" w:color="auto" w:fill="FFFFFF" w:themeFill="background1"/>
            <w:vAlign w:val="center"/>
          </w:tcPr>
          <w:p w14:paraId="6325F6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0,264</w:t>
            </w:r>
          </w:p>
        </w:tc>
        <w:tc>
          <w:tcPr>
            <w:tcW w:w="709" w:type="dxa"/>
            <w:tcBorders>
              <w:top w:val="nil"/>
              <w:left w:val="nil"/>
              <w:bottom w:val="nil"/>
              <w:right w:val="dashed" w:sz="4" w:space="0" w:color="auto"/>
            </w:tcBorders>
            <w:shd w:val="clear" w:color="auto" w:fill="FFFFFF" w:themeFill="background1"/>
            <w:vAlign w:val="center"/>
          </w:tcPr>
          <w:p w14:paraId="4264AC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c>
          <w:tcPr>
            <w:tcW w:w="708" w:type="dxa"/>
            <w:tcBorders>
              <w:top w:val="nil"/>
              <w:left w:val="dashed" w:sz="4" w:space="0" w:color="auto"/>
              <w:bottom w:val="nil"/>
              <w:right w:val="nil"/>
            </w:tcBorders>
            <w:shd w:val="clear" w:color="auto" w:fill="FFFFFF" w:themeFill="background1"/>
            <w:vAlign w:val="center"/>
          </w:tcPr>
          <w:p w14:paraId="2B3F32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0,587</w:t>
            </w:r>
          </w:p>
        </w:tc>
        <w:tc>
          <w:tcPr>
            <w:tcW w:w="709" w:type="dxa"/>
            <w:tcBorders>
              <w:top w:val="nil"/>
              <w:left w:val="nil"/>
              <w:bottom w:val="nil"/>
              <w:right w:val="nil"/>
            </w:tcBorders>
            <w:shd w:val="clear" w:color="auto" w:fill="FFFFFF" w:themeFill="background1"/>
            <w:vAlign w:val="center"/>
          </w:tcPr>
          <w:p w14:paraId="3281DB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0,492</w:t>
            </w:r>
          </w:p>
        </w:tc>
        <w:tc>
          <w:tcPr>
            <w:tcW w:w="709" w:type="dxa"/>
            <w:tcBorders>
              <w:top w:val="nil"/>
              <w:left w:val="nil"/>
              <w:bottom w:val="nil"/>
              <w:right w:val="nil"/>
            </w:tcBorders>
            <w:shd w:val="clear" w:color="auto" w:fill="FFFFFF" w:themeFill="background1"/>
            <w:vAlign w:val="center"/>
          </w:tcPr>
          <w:p w14:paraId="3AC421C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0,316</w:t>
            </w:r>
          </w:p>
        </w:tc>
        <w:tc>
          <w:tcPr>
            <w:tcW w:w="709" w:type="dxa"/>
            <w:tcBorders>
              <w:top w:val="nil"/>
              <w:left w:val="nil"/>
              <w:bottom w:val="nil"/>
              <w:right w:val="nil"/>
            </w:tcBorders>
            <w:shd w:val="clear" w:color="auto" w:fill="FFFFFF" w:themeFill="background1"/>
            <w:vAlign w:val="center"/>
          </w:tcPr>
          <w:p w14:paraId="1150A3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0,179</w:t>
            </w:r>
          </w:p>
        </w:tc>
      </w:tr>
      <w:tr w:rsidR="005C2162" w:rsidRPr="005C524D" w14:paraId="3DC30EA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197AA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2728A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F3E7E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B96B03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3EF3217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1056E8B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712B31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211198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3B02E7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79778C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0,118</w:t>
            </w:r>
          </w:p>
        </w:tc>
        <w:tc>
          <w:tcPr>
            <w:tcW w:w="709" w:type="dxa"/>
            <w:tcBorders>
              <w:top w:val="nil"/>
              <w:left w:val="nil"/>
              <w:bottom w:val="nil"/>
              <w:right w:val="dashed" w:sz="4" w:space="0" w:color="auto"/>
            </w:tcBorders>
            <w:shd w:val="clear" w:color="auto" w:fill="F2F2F2" w:themeFill="background1" w:themeFillShade="F2"/>
            <w:vAlign w:val="center"/>
          </w:tcPr>
          <w:p w14:paraId="7A48F4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0,068</w:t>
            </w:r>
          </w:p>
        </w:tc>
        <w:tc>
          <w:tcPr>
            <w:tcW w:w="708" w:type="dxa"/>
            <w:tcBorders>
              <w:top w:val="nil"/>
              <w:left w:val="dashed" w:sz="4" w:space="0" w:color="auto"/>
              <w:bottom w:val="nil"/>
              <w:right w:val="nil"/>
            </w:tcBorders>
            <w:shd w:val="clear" w:color="auto" w:fill="F2F2F2" w:themeFill="background1" w:themeFillShade="F2"/>
            <w:vAlign w:val="center"/>
          </w:tcPr>
          <w:p w14:paraId="5BD343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52DD6D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13ACD0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67C2F8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36B2DD2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F14F3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1D629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00660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FB47FC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0,350</w:t>
            </w:r>
          </w:p>
        </w:tc>
        <w:tc>
          <w:tcPr>
            <w:tcW w:w="703" w:type="dxa"/>
            <w:tcBorders>
              <w:top w:val="nil"/>
              <w:left w:val="nil"/>
              <w:bottom w:val="nil"/>
              <w:right w:val="nil"/>
            </w:tcBorders>
            <w:shd w:val="clear" w:color="auto" w:fill="FFFFFF" w:themeFill="background1"/>
            <w:vAlign w:val="center"/>
          </w:tcPr>
          <w:p w14:paraId="0A97107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0,335</w:t>
            </w:r>
          </w:p>
        </w:tc>
        <w:tc>
          <w:tcPr>
            <w:tcW w:w="709" w:type="dxa"/>
            <w:tcBorders>
              <w:top w:val="nil"/>
              <w:left w:val="nil"/>
              <w:bottom w:val="nil"/>
              <w:right w:val="nil"/>
            </w:tcBorders>
            <w:shd w:val="clear" w:color="auto" w:fill="FFFFFF" w:themeFill="background1"/>
            <w:vAlign w:val="center"/>
          </w:tcPr>
          <w:p w14:paraId="605FAC4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0,297</w:t>
            </w:r>
          </w:p>
        </w:tc>
        <w:tc>
          <w:tcPr>
            <w:tcW w:w="709" w:type="dxa"/>
            <w:tcBorders>
              <w:top w:val="nil"/>
              <w:left w:val="nil"/>
              <w:bottom w:val="nil"/>
            </w:tcBorders>
            <w:shd w:val="clear" w:color="auto" w:fill="FFFFFF" w:themeFill="background1"/>
            <w:vAlign w:val="center"/>
          </w:tcPr>
          <w:p w14:paraId="515FF9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0,268</w:t>
            </w:r>
          </w:p>
        </w:tc>
        <w:tc>
          <w:tcPr>
            <w:tcW w:w="708" w:type="dxa"/>
            <w:tcBorders>
              <w:top w:val="nil"/>
              <w:bottom w:val="nil"/>
              <w:right w:val="nil"/>
            </w:tcBorders>
            <w:shd w:val="clear" w:color="auto" w:fill="FFFFFF" w:themeFill="background1"/>
            <w:vAlign w:val="center"/>
          </w:tcPr>
          <w:p w14:paraId="69E908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0,669</w:t>
            </w:r>
          </w:p>
        </w:tc>
        <w:tc>
          <w:tcPr>
            <w:tcW w:w="709" w:type="dxa"/>
            <w:tcBorders>
              <w:top w:val="nil"/>
              <w:left w:val="nil"/>
              <w:bottom w:val="nil"/>
              <w:right w:val="nil"/>
            </w:tcBorders>
            <w:shd w:val="clear" w:color="auto" w:fill="FFFFFF" w:themeFill="background1"/>
            <w:vAlign w:val="center"/>
          </w:tcPr>
          <w:p w14:paraId="2BE7B1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0,361</w:t>
            </w:r>
          </w:p>
        </w:tc>
        <w:tc>
          <w:tcPr>
            <w:tcW w:w="709" w:type="dxa"/>
            <w:tcBorders>
              <w:top w:val="nil"/>
              <w:left w:val="nil"/>
              <w:bottom w:val="nil"/>
              <w:right w:val="nil"/>
            </w:tcBorders>
            <w:shd w:val="clear" w:color="auto" w:fill="FFFFFF" w:themeFill="background1"/>
            <w:vAlign w:val="center"/>
          </w:tcPr>
          <w:p w14:paraId="728695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0,174</w:t>
            </w:r>
          </w:p>
        </w:tc>
        <w:tc>
          <w:tcPr>
            <w:tcW w:w="709" w:type="dxa"/>
            <w:tcBorders>
              <w:top w:val="nil"/>
              <w:left w:val="nil"/>
              <w:bottom w:val="nil"/>
              <w:right w:val="dashed" w:sz="4" w:space="0" w:color="auto"/>
            </w:tcBorders>
            <w:shd w:val="clear" w:color="auto" w:fill="FFFFFF" w:themeFill="background1"/>
            <w:vAlign w:val="center"/>
          </w:tcPr>
          <w:p w14:paraId="303169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0,104</w:t>
            </w:r>
          </w:p>
        </w:tc>
        <w:tc>
          <w:tcPr>
            <w:tcW w:w="708" w:type="dxa"/>
            <w:tcBorders>
              <w:top w:val="nil"/>
              <w:left w:val="dashed" w:sz="4" w:space="0" w:color="auto"/>
              <w:bottom w:val="nil"/>
              <w:right w:val="nil"/>
            </w:tcBorders>
            <w:shd w:val="clear" w:color="auto" w:fill="FFFFFF" w:themeFill="background1"/>
            <w:vAlign w:val="center"/>
          </w:tcPr>
          <w:p w14:paraId="729FAE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0,459</w:t>
            </w:r>
          </w:p>
        </w:tc>
        <w:tc>
          <w:tcPr>
            <w:tcW w:w="709" w:type="dxa"/>
            <w:tcBorders>
              <w:top w:val="nil"/>
              <w:left w:val="nil"/>
              <w:bottom w:val="nil"/>
              <w:right w:val="nil"/>
            </w:tcBorders>
            <w:shd w:val="clear" w:color="auto" w:fill="FFFFFF" w:themeFill="background1"/>
            <w:vAlign w:val="center"/>
          </w:tcPr>
          <w:p w14:paraId="72EB58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49AA90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c>
          <w:tcPr>
            <w:tcW w:w="709" w:type="dxa"/>
            <w:tcBorders>
              <w:top w:val="nil"/>
              <w:left w:val="nil"/>
              <w:bottom w:val="nil"/>
              <w:right w:val="nil"/>
            </w:tcBorders>
            <w:shd w:val="clear" w:color="auto" w:fill="FFFFFF" w:themeFill="background1"/>
            <w:vAlign w:val="center"/>
          </w:tcPr>
          <w:p w14:paraId="2F7F03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r>
      <w:tr w:rsidR="005C2162" w:rsidRPr="005C524D" w14:paraId="49D5706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6DB5E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8B462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B30EE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F49DEB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1FF1372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03DD502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5C5977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6F4F5E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52F901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35B801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0,187</w:t>
            </w:r>
          </w:p>
        </w:tc>
        <w:tc>
          <w:tcPr>
            <w:tcW w:w="709" w:type="dxa"/>
            <w:tcBorders>
              <w:top w:val="nil"/>
              <w:left w:val="nil"/>
              <w:bottom w:val="nil"/>
              <w:right w:val="dashed" w:sz="4" w:space="0" w:color="auto"/>
            </w:tcBorders>
            <w:shd w:val="clear" w:color="auto" w:fill="F2F2F2" w:themeFill="background1" w:themeFillShade="F2"/>
            <w:vAlign w:val="center"/>
          </w:tcPr>
          <w:p w14:paraId="6F13A6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0,085</w:t>
            </w:r>
          </w:p>
        </w:tc>
        <w:tc>
          <w:tcPr>
            <w:tcW w:w="708" w:type="dxa"/>
            <w:tcBorders>
              <w:top w:val="nil"/>
              <w:left w:val="dashed" w:sz="4" w:space="0" w:color="auto"/>
              <w:bottom w:val="nil"/>
              <w:right w:val="nil"/>
            </w:tcBorders>
            <w:shd w:val="clear" w:color="auto" w:fill="F2F2F2" w:themeFill="background1" w:themeFillShade="F2"/>
            <w:vAlign w:val="center"/>
          </w:tcPr>
          <w:p w14:paraId="5FECF7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20F161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727CA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7C8D0A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0,133</w:t>
            </w:r>
          </w:p>
        </w:tc>
      </w:tr>
      <w:tr w:rsidR="005C2162" w:rsidRPr="005C524D" w14:paraId="36819B8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C460E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6B405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3401C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D86E44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0,652</w:t>
            </w:r>
          </w:p>
        </w:tc>
        <w:tc>
          <w:tcPr>
            <w:tcW w:w="703" w:type="dxa"/>
            <w:tcBorders>
              <w:top w:val="nil"/>
              <w:left w:val="nil"/>
              <w:bottom w:val="nil"/>
              <w:right w:val="nil"/>
            </w:tcBorders>
            <w:shd w:val="clear" w:color="auto" w:fill="FFFFFF" w:themeFill="background1"/>
            <w:vAlign w:val="center"/>
          </w:tcPr>
          <w:p w14:paraId="4AF0A5D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0,500</w:t>
            </w:r>
          </w:p>
        </w:tc>
        <w:tc>
          <w:tcPr>
            <w:tcW w:w="709" w:type="dxa"/>
            <w:tcBorders>
              <w:top w:val="nil"/>
              <w:left w:val="nil"/>
              <w:bottom w:val="nil"/>
              <w:right w:val="nil"/>
            </w:tcBorders>
            <w:shd w:val="clear" w:color="auto" w:fill="FFFFFF" w:themeFill="background1"/>
            <w:vAlign w:val="center"/>
          </w:tcPr>
          <w:p w14:paraId="0D178B2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0,295</w:t>
            </w:r>
          </w:p>
        </w:tc>
        <w:tc>
          <w:tcPr>
            <w:tcW w:w="709" w:type="dxa"/>
            <w:tcBorders>
              <w:top w:val="nil"/>
              <w:left w:val="nil"/>
              <w:bottom w:val="nil"/>
            </w:tcBorders>
            <w:shd w:val="clear" w:color="auto" w:fill="FFFFFF" w:themeFill="background1"/>
            <w:vAlign w:val="center"/>
          </w:tcPr>
          <w:p w14:paraId="5B42A4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0,174</w:t>
            </w:r>
          </w:p>
        </w:tc>
        <w:tc>
          <w:tcPr>
            <w:tcW w:w="708" w:type="dxa"/>
            <w:tcBorders>
              <w:top w:val="nil"/>
              <w:bottom w:val="nil"/>
              <w:right w:val="nil"/>
            </w:tcBorders>
            <w:shd w:val="clear" w:color="auto" w:fill="FFFFFF" w:themeFill="background1"/>
            <w:vAlign w:val="center"/>
          </w:tcPr>
          <w:p w14:paraId="26AC84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4354EA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2BC689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9" w:type="dxa"/>
            <w:tcBorders>
              <w:top w:val="nil"/>
              <w:left w:val="nil"/>
              <w:bottom w:val="nil"/>
              <w:right w:val="dashed" w:sz="4" w:space="0" w:color="auto"/>
            </w:tcBorders>
            <w:shd w:val="clear" w:color="auto" w:fill="FFFFFF" w:themeFill="background1"/>
            <w:vAlign w:val="center"/>
          </w:tcPr>
          <w:p w14:paraId="7A868A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8" w:type="dxa"/>
            <w:tcBorders>
              <w:top w:val="nil"/>
              <w:left w:val="dashed" w:sz="4" w:space="0" w:color="auto"/>
              <w:bottom w:val="nil"/>
              <w:right w:val="nil"/>
            </w:tcBorders>
            <w:shd w:val="clear" w:color="auto" w:fill="FFFFFF" w:themeFill="background1"/>
            <w:vAlign w:val="center"/>
          </w:tcPr>
          <w:p w14:paraId="168D8AA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0,648</w:t>
            </w:r>
          </w:p>
        </w:tc>
        <w:tc>
          <w:tcPr>
            <w:tcW w:w="709" w:type="dxa"/>
            <w:tcBorders>
              <w:top w:val="nil"/>
              <w:left w:val="nil"/>
              <w:bottom w:val="nil"/>
              <w:right w:val="nil"/>
            </w:tcBorders>
            <w:shd w:val="clear" w:color="auto" w:fill="FFFFFF" w:themeFill="background1"/>
            <w:vAlign w:val="center"/>
          </w:tcPr>
          <w:p w14:paraId="4F0E1F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6BDC9A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0,290</w:t>
            </w:r>
          </w:p>
        </w:tc>
        <w:tc>
          <w:tcPr>
            <w:tcW w:w="709" w:type="dxa"/>
            <w:tcBorders>
              <w:top w:val="nil"/>
              <w:left w:val="nil"/>
              <w:bottom w:val="nil"/>
              <w:right w:val="nil"/>
            </w:tcBorders>
            <w:shd w:val="clear" w:color="auto" w:fill="FFFFFF" w:themeFill="background1"/>
            <w:vAlign w:val="center"/>
          </w:tcPr>
          <w:p w14:paraId="0930F7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0,165</w:t>
            </w:r>
          </w:p>
        </w:tc>
      </w:tr>
      <w:tr w:rsidR="005C2162" w:rsidRPr="005C524D" w14:paraId="04FA8A3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538C8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E6B59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74F82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055DEE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0955F20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4132DEC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5798F8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227FEE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20FA04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328963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0,251</w:t>
            </w:r>
          </w:p>
        </w:tc>
        <w:tc>
          <w:tcPr>
            <w:tcW w:w="709" w:type="dxa"/>
            <w:tcBorders>
              <w:top w:val="nil"/>
              <w:left w:val="nil"/>
              <w:bottom w:val="nil"/>
              <w:right w:val="dashed" w:sz="4" w:space="0" w:color="auto"/>
            </w:tcBorders>
            <w:shd w:val="clear" w:color="auto" w:fill="F2F2F2" w:themeFill="background1" w:themeFillShade="F2"/>
            <w:vAlign w:val="center"/>
          </w:tcPr>
          <w:p w14:paraId="5BBD05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c>
          <w:tcPr>
            <w:tcW w:w="708" w:type="dxa"/>
            <w:tcBorders>
              <w:top w:val="nil"/>
              <w:left w:val="dashed" w:sz="4" w:space="0" w:color="auto"/>
              <w:bottom w:val="nil"/>
              <w:right w:val="nil"/>
            </w:tcBorders>
            <w:shd w:val="clear" w:color="auto" w:fill="F2F2F2" w:themeFill="background1" w:themeFillShade="F2"/>
            <w:vAlign w:val="center"/>
          </w:tcPr>
          <w:p w14:paraId="7D931F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102B34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6490DB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24379F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0,165</w:t>
            </w:r>
          </w:p>
        </w:tc>
      </w:tr>
      <w:tr w:rsidR="005C2162" w:rsidRPr="005C524D" w14:paraId="237805B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A9514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43D9F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B1C95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299178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0,796</w:t>
            </w:r>
          </w:p>
        </w:tc>
        <w:tc>
          <w:tcPr>
            <w:tcW w:w="703" w:type="dxa"/>
            <w:tcBorders>
              <w:top w:val="nil"/>
              <w:left w:val="nil"/>
              <w:bottom w:val="nil"/>
              <w:right w:val="nil"/>
            </w:tcBorders>
            <w:shd w:val="clear" w:color="auto" w:fill="FFFFFF" w:themeFill="background1"/>
            <w:vAlign w:val="center"/>
          </w:tcPr>
          <w:p w14:paraId="4628340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0F604A1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0,292</w:t>
            </w:r>
          </w:p>
        </w:tc>
        <w:tc>
          <w:tcPr>
            <w:tcW w:w="709" w:type="dxa"/>
            <w:tcBorders>
              <w:top w:val="nil"/>
              <w:left w:val="nil"/>
              <w:bottom w:val="nil"/>
            </w:tcBorders>
            <w:shd w:val="clear" w:color="auto" w:fill="FFFFFF" w:themeFill="background1"/>
            <w:vAlign w:val="center"/>
          </w:tcPr>
          <w:p w14:paraId="7C07D7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c>
          <w:tcPr>
            <w:tcW w:w="708" w:type="dxa"/>
            <w:tcBorders>
              <w:top w:val="nil"/>
              <w:bottom w:val="nil"/>
              <w:right w:val="nil"/>
            </w:tcBorders>
            <w:shd w:val="clear" w:color="auto" w:fill="FFFFFF" w:themeFill="background1"/>
            <w:vAlign w:val="center"/>
          </w:tcPr>
          <w:p w14:paraId="53EA21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0,833</w:t>
            </w:r>
          </w:p>
        </w:tc>
        <w:tc>
          <w:tcPr>
            <w:tcW w:w="709" w:type="dxa"/>
            <w:tcBorders>
              <w:top w:val="nil"/>
              <w:left w:val="nil"/>
              <w:bottom w:val="nil"/>
              <w:right w:val="nil"/>
            </w:tcBorders>
            <w:shd w:val="clear" w:color="auto" w:fill="FFFFFF" w:themeFill="background1"/>
            <w:vAlign w:val="center"/>
          </w:tcPr>
          <w:p w14:paraId="580C60C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0,614</w:t>
            </w:r>
          </w:p>
        </w:tc>
        <w:tc>
          <w:tcPr>
            <w:tcW w:w="709" w:type="dxa"/>
            <w:tcBorders>
              <w:top w:val="nil"/>
              <w:left w:val="nil"/>
              <w:bottom w:val="nil"/>
              <w:right w:val="nil"/>
            </w:tcBorders>
            <w:shd w:val="clear" w:color="auto" w:fill="FFFFFF" w:themeFill="background1"/>
            <w:vAlign w:val="center"/>
          </w:tcPr>
          <w:p w14:paraId="6DEADD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0,295</w:t>
            </w:r>
          </w:p>
        </w:tc>
        <w:tc>
          <w:tcPr>
            <w:tcW w:w="709" w:type="dxa"/>
            <w:tcBorders>
              <w:top w:val="nil"/>
              <w:left w:val="nil"/>
              <w:bottom w:val="nil"/>
              <w:right w:val="dashed" w:sz="4" w:space="0" w:color="auto"/>
            </w:tcBorders>
            <w:shd w:val="clear" w:color="auto" w:fill="FFFFFF" w:themeFill="background1"/>
            <w:vAlign w:val="center"/>
          </w:tcPr>
          <w:p w14:paraId="663620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0,133</w:t>
            </w:r>
          </w:p>
        </w:tc>
        <w:tc>
          <w:tcPr>
            <w:tcW w:w="708" w:type="dxa"/>
            <w:tcBorders>
              <w:top w:val="nil"/>
              <w:left w:val="dashed" w:sz="4" w:space="0" w:color="auto"/>
              <w:bottom w:val="nil"/>
              <w:right w:val="nil"/>
            </w:tcBorders>
            <w:shd w:val="clear" w:color="auto" w:fill="FFFFFF" w:themeFill="background1"/>
            <w:vAlign w:val="center"/>
          </w:tcPr>
          <w:p w14:paraId="457D9F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0,731</w:t>
            </w:r>
          </w:p>
        </w:tc>
        <w:tc>
          <w:tcPr>
            <w:tcW w:w="709" w:type="dxa"/>
            <w:tcBorders>
              <w:top w:val="nil"/>
              <w:left w:val="nil"/>
              <w:bottom w:val="nil"/>
              <w:right w:val="nil"/>
            </w:tcBorders>
            <w:shd w:val="clear" w:color="auto" w:fill="FFFFFF" w:themeFill="background1"/>
            <w:vAlign w:val="center"/>
          </w:tcPr>
          <w:p w14:paraId="7F65E8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0390BF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0,362</w:t>
            </w:r>
          </w:p>
        </w:tc>
        <w:tc>
          <w:tcPr>
            <w:tcW w:w="709" w:type="dxa"/>
            <w:tcBorders>
              <w:top w:val="nil"/>
              <w:left w:val="nil"/>
              <w:bottom w:val="nil"/>
              <w:right w:val="nil"/>
            </w:tcBorders>
            <w:shd w:val="clear" w:color="auto" w:fill="FFFFFF" w:themeFill="background1"/>
            <w:vAlign w:val="center"/>
          </w:tcPr>
          <w:p w14:paraId="630DCC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0,192</w:t>
            </w:r>
          </w:p>
        </w:tc>
      </w:tr>
      <w:tr w:rsidR="005C2162" w:rsidRPr="005C524D" w14:paraId="552AFA6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E7FD4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8F62A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6CCF4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FCA6A1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4355DD4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5017120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201AC4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3DEE3A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7736D8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0E25FC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0,309</w:t>
            </w:r>
          </w:p>
        </w:tc>
        <w:tc>
          <w:tcPr>
            <w:tcW w:w="709" w:type="dxa"/>
            <w:tcBorders>
              <w:top w:val="nil"/>
              <w:left w:val="nil"/>
              <w:bottom w:val="nil"/>
              <w:right w:val="dashed" w:sz="4" w:space="0" w:color="auto"/>
            </w:tcBorders>
            <w:shd w:val="clear" w:color="auto" w:fill="F2F2F2" w:themeFill="background1" w:themeFillShade="F2"/>
            <w:vAlign w:val="center"/>
          </w:tcPr>
          <w:p w14:paraId="6247BC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left w:val="dashed" w:sz="4" w:space="0" w:color="auto"/>
              <w:bottom w:val="nil"/>
              <w:right w:val="nil"/>
            </w:tcBorders>
            <w:shd w:val="clear" w:color="auto" w:fill="F2F2F2" w:themeFill="background1" w:themeFillShade="F2"/>
            <w:vAlign w:val="center"/>
          </w:tcPr>
          <w:p w14:paraId="752809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1BFA69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70A3B9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5404BF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0,194</w:t>
            </w:r>
          </w:p>
        </w:tc>
      </w:tr>
      <w:tr w:rsidR="005C2162" w:rsidRPr="005C524D" w14:paraId="2291A98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CD54C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DD2D0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B93F4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61B27C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0,869</w:t>
            </w:r>
          </w:p>
        </w:tc>
        <w:tc>
          <w:tcPr>
            <w:tcW w:w="703" w:type="dxa"/>
            <w:tcBorders>
              <w:top w:val="nil"/>
              <w:left w:val="nil"/>
              <w:bottom w:val="nil"/>
              <w:right w:val="nil"/>
            </w:tcBorders>
            <w:shd w:val="clear" w:color="auto" w:fill="FFFFFF" w:themeFill="background1"/>
            <w:vAlign w:val="center"/>
          </w:tcPr>
          <w:p w14:paraId="3AD134B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06DF1D6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0,287</w:t>
            </w:r>
          </w:p>
        </w:tc>
        <w:tc>
          <w:tcPr>
            <w:tcW w:w="709" w:type="dxa"/>
            <w:tcBorders>
              <w:top w:val="nil"/>
              <w:left w:val="nil"/>
              <w:bottom w:val="nil"/>
            </w:tcBorders>
            <w:shd w:val="clear" w:color="auto" w:fill="FFFFFF" w:themeFill="background1"/>
            <w:vAlign w:val="center"/>
          </w:tcPr>
          <w:p w14:paraId="3877CD9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0,097</w:t>
            </w:r>
          </w:p>
        </w:tc>
        <w:tc>
          <w:tcPr>
            <w:tcW w:w="708" w:type="dxa"/>
            <w:tcBorders>
              <w:top w:val="nil"/>
              <w:bottom w:val="nil"/>
              <w:right w:val="nil"/>
            </w:tcBorders>
            <w:shd w:val="clear" w:color="auto" w:fill="FFFFFF" w:themeFill="background1"/>
            <w:vAlign w:val="center"/>
          </w:tcPr>
          <w:p w14:paraId="6717C7A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0,854</w:t>
            </w:r>
          </w:p>
        </w:tc>
        <w:tc>
          <w:tcPr>
            <w:tcW w:w="709" w:type="dxa"/>
            <w:tcBorders>
              <w:top w:val="nil"/>
              <w:left w:val="nil"/>
              <w:bottom w:val="nil"/>
              <w:right w:val="nil"/>
            </w:tcBorders>
            <w:shd w:val="clear" w:color="auto" w:fill="FFFFFF" w:themeFill="background1"/>
            <w:vAlign w:val="center"/>
          </w:tcPr>
          <w:p w14:paraId="1653B7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24B27A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0,349</w:t>
            </w:r>
          </w:p>
        </w:tc>
        <w:tc>
          <w:tcPr>
            <w:tcW w:w="709" w:type="dxa"/>
            <w:tcBorders>
              <w:top w:val="nil"/>
              <w:left w:val="nil"/>
              <w:bottom w:val="nil"/>
              <w:right w:val="dashed" w:sz="4" w:space="0" w:color="auto"/>
            </w:tcBorders>
            <w:shd w:val="clear" w:color="auto" w:fill="FFFFFF" w:themeFill="background1"/>
            <w:vAlign w:val="center"/>
          </w:tcPr>
          <w:p w14:paraId="6E0B5B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0,151</w:t>
            </w:r>
          </w:p>
        </w:tc>
        <w:tc>
          <w:tcPr>
            <w:tcW w:w="708" w:type="dxa"/>
            <w:tcBorders>
              <w:top w:val="nil"/>
              <w:left w:val="dashed" w:sz="4" w:space="0" w:color="auto"/>
              <w:bottom w:val="nil"/>
              <w:right w:val="nil"/>
            </w:tcBorders>
            <w:shd w:val="clear" w:color="auto" w:fill="FFFFFF" w:themeFill="background1"/>
            <w:vAlign w:val="center"/>
          </w:tcPr>
          <w:p w14:paraId="44C9DF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0F9FA7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0,665</w:t>
            </w:r>
          </w:p>
        </w:tc>
        <w:tc>
          <w:tcPr>
            <w:tcW w:w="709" w:type="dxa"/>
            <w:tcBorders>
              <w:top w:val="nil"/>
              <w:left w:val="nil"/>
              <w:bottom w:val="nil"/>
              <w:right w:val="nil"/>
            </w:tcBorders>
            <w:shd w:val="clear" w:color="auto" w:fill="FFFFFF" w:themeFill="background1"/>
            <w:vAlign w:val="center"/>
          </w:tcPr>
          <w:p w14:paraId="7ADAE99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0,423</w:t>
            </w:r>
          </w:p>
        </w:tc>
        <w:tc>
          <w:tcPr>
            <w:tcW w:w="709" w:type="dxa"/>
            <w:tcBorders>
              <w:top w:val="nil"/>
              <w:left w:val="nil"/>
              <w:bottom w:val="nil"/>
              <w:right w:val="nil"/>
            </w:tcBorders>
            <w:shd w:val="clear" w:color="auto" w:fill="FFFFFF" w:themeFill="background1"/>
            <w:vAlign w:val="center"/>
          </w:tcPr>
          <w:p w14:paraId="3B4008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0,218</w:t>
            </w:r>
          </w:p>
        </w:tc>
      </w:tr>
      <w:tr w:rsidR="005C2162" w:rsidRPr="005C524D" w14:paraId="345C1B6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9207F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EC435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83650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6C7D75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1B9C136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4DA0E2C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3028EB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2CDA77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5430CB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6EF15F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9" w:type="dxa"/>
            <w:tcBorders>
              <w:top w:val="nil"/>
              <w:left w:val="nil"/>
              <w:bottom w:val="nil"/>
              <w:right w:val="dashed" w:sz="4" w:space="0" w:color="auto"/>
            </w:tcBorders>
            <w:shd w:val="clear" w:color="auto" w:fill="F2F2F2" w:themeFill="background1" w:themeFillShade="F2"/>
            <w:vAlign w:val="center"/>
          </w:tcPr>
          <w:p w14:paraId="3CD7DC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0,074</w:t>
            </w:r>
          </w:p>
        </w:tc>
        <w:tc>
          <w:tcPr>
            <w:tcW w:w="708" w:type="dxa"/>
            <w:tcBorders>
              <w:top w:val="nil"/>
              <w:left w:val="dashed" w:sz="4" w:space="0" w:color="auto"/>
              <w:bottom w:val="nil"/>
              <w:right w:val="nil"/>
            </w:tcBorders>
            <w:shd w:val="clear" w:color="auto" w:fill="F2F2F2" w:themeFill="background1" w:themeFillShade="F2"/>
            <w:vAlign w:val="center"/>
          </w:tcPr>
          <w:p w14:paraId="40403E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7BBD0E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1EDBA2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6B0831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r>
      <w:tr w:rsidR="005C2162" w:rsidRPr="005C524D" w14:paraId="432D0A7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C950A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CC94B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154D8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F11150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0,477</w:t>
            </w:r>
          </w:p>
        </w:tc>
        <w:tc>
          <w:tcPr>
            <w:tcW w:w="703" w:type="dxa"/>
            <w:tcBorders>
              <w:top w:val="nil"/>
              <w:left w:val="nil"/>
              <w:bottom w:val="nil"/>
              <w:right w:val="nil"/>
            </w:tcBorders>
            <w:shd w:val="clear" w:color="auto" w:fill="FFFFFF" w:themeFill="background1"/>
            <w:vAlign w:val="center"/>
          </w:tcPr>
          <w:p w14:paraId="5D6110A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0,422</w:t>
            </w:r>
          </w:p>
        </w:tc>
        <w:tc>
          <w:tcPr>
            <w:tcW w:w="709" w:type="dxa"/>
            <w:tcBorders>
              <w:top w:val="nil"/>
              <w:left w:val="nil"/>
              <w:bottom w:val="nil"/>
              <w:right w:val="nil"/>
            </w:tcBorders>
            <w:shd w:val="clear" w:color="auto" w:fill="FFFFFF" w:themeFill="background1"/>
            <w:vAlign w:val="center"/>
          </w:tcPr>
          <w:p w14:paraId="6FC89F5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0,339</w:t>
            </w:r>
          </w:p>
        </w:tc>
        <w:tc>
          <w:tcPr>
            <w:tcW w:w="709" w:type="dxa"/>
            <w:tcBorders>
              <w:top w:val="nil"/>
              <w:left w:val="nil"/>
              <w:bottom w:val="nil"/>
            </w:tcBorders>
            <w:shd w:val="clear" w:color="auto" w:fill="FFFFFF" w:themeFill="background1"/>
            <w:vAlign w:val="center"/>
          </w:tcPr>
          <w:p w14:paraId="7E95FA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0,280</w:t>
            </w:r>
          </w:p>
        </w:tc>
        <w:tc>
          <w:tcPr>
            <w:tcW w:w="708" w:type="dxa"/>
            <w:tcBorders>
              <w:top w:val="nil"/>
              <w:bottom w:val="nil"/>
              <w:right w:val="nil"/>
            </w:tcBorders>
            <w:shd w:val="clear" w:color="auto" w:fill="FFFFFF" w:themeFill="background1"/>
            <w:vAlign w:val="center"/>
          </w:tcPr>
          <w:p w14:paraId="5AB8640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0,785</w:t>
            </w:r>
          </w:p>
        </w:tc>
        <w:tc>
          <w:tcPr>
            <w:tcW w:w="709" w:type="dxa"/>
            <w:tcBorders>
              <w:top w:val="nil"/>
              <w:left w:val="nil"/>
              <w:bottom w:val="nil"/>
              <w:right w:val="nil"/>
            </w:tcBorders>
            <w:shd w:val="clear" w:color="auto" w:fill="FFFFFF" w:themeFill="background1"/>
            <w:vAlign w:val="center"/>
          </w:tcPr>
          <w:p w14:paraId="6EE35F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0,438</w:t>
            </w:r>
          </w:p>
        </w:tc>
        <w:tc>
          <w:tcPr>
            <w:tcW w:w="709" w:type="dxa"/>
            <w:tcBorders>
              <w:top w:val="nil"/>
              <w:left w:val="nil"/>
              <w:bottom w:val="nil"/>
              <w:right w:val="nil"/>
            </w:tcBorders>
            <w:shd w:val="clear" w:color="auto" w:fill="FFFFFF" w:themeFill="background1"/>
            <w:vAlign w:val="center"/>
          </w:tcPr>
          <w:p w14:paraId="23D959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0,197</w:t>
            </w:r>
          </w:p>
        </w:tc>
        <w:tc>
          <w:tcPr>
            <w:tcW w:w="709" w:type="dxa"/>
            <w:tcBorders>
              <w:top w:val="nil"/>
              <w:left w:val="nil"/>
              <w:bottom w:val="nil"/>
              <w:right w:val="dashed" w:sz="4" w:space="0" w:color="auto"/>
            </w:tcBorders>
            <w:shd w:val="clear" w:color="auto" w:fill="FFFFFF" w:themeFill="background1"/>
            <w:vAlign w:val="center"/>
          </w:tcPr>
          <w:p w14:paraId="643BB5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c>
          <w:tcPr>
            <w:tcW w:w="708" w:type="dxa"/>
            <w:tcBorders>
              <w:top w:val="nil"/>
              <w:left w:val="dashed" w:sz="4" w:space="0" w:color="auto"/>
              <w:bottom w:val="nil"/>
              <w:right w:val="nil"/>
            </w:tcBorders>
            <w:shd w:val="clear" w:color="auto" w:fill="FFFFFF" w:themeFill="background1"/>
            <w:vAlign w:val="center"/>
          </w:tcPr>
          <w:p w14:paraId="61BD29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30E030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0,421</w:t>
            </w:r>
          </w:p>
        </w:tc>
        <w:tc>
          <w:tcPr>
            <w:tcW w:w="709" w:type="dxa"/>
            <w:tcBorders>
              <w:top w:val="nil"/>
              <w:left w:val="nil"/>
              <w:bottom w:val="nil"/>
              <w:right w:val="nil"/>
            </w:tcBorders>
            <w:shd w:val="clear" w:color="auto" w:fill="FFFFFF" w:themeFill="background1"/>
            <w:vAlign w:val="center"/>
          </w:tcPr>
          <w:p w14:paraId="23C2E9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0,242</w:t>
            </w:r>
          </w:p>
        </w:tc>
        <w:tc>
          <w:tcPr>
            <w:tcW w:w="709" w:type="dxa"/>
            <w:tcBorders>
              <w:top w:val="nil"/>
              <w:left w:val="nil"/>
              <w:bottom w:val="nil"/>
              <w:right w:val="nil"/>
            </w:tcBorders>
            <w:shd w:val="clear" w:color="auto" w:fill="FFFFFF" w:themeFill="background1"/>
            <w:vAlign w:val="center"/>
          </w:tcPr>
          <w:p w14:paraId="078638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0,147</w:t>
            </w:r>
          </w:p>
        </w:tc>
      </w:tr>
      <w:tr w:rsidR="005C2162" w:rsidRPr="005C524D" w14:paraId="6528219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1F790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17943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41715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4902D4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4A26DF8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505A9D4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3F5114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248B31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0AFEDF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6EC17C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nil"/>
              <w:left w:val="nil"/>
              <w:bottom w:val="nil"/>
              <w:right w:val="dashed" w:sz="4" w:space="0" w:color="auto"/>
            </w:tcBorders>
            <w:shd w:val="clear" w:color="auto" w:fill="F2F2F2" w:themeFill="background1" w:themeFillShade="F2"/>
            <w:vAlign w:val="center"/>
          </w:tcPr>
          <w:p w14:paraId="0FD5F4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1E104E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72AEB2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3300E6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44895F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0,156</w:t>
            </w:r>
          </w:p>
        </w:tc>
      </w:tr>
      <w:tr w:rsidR="005C2162" w:rsidRPr="005C524D" w14:paraId="2282DAF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F9DDB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6060C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11C8F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BC310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0,787</w:t>
            </w:r>
          </w:p>
        </w:tc>
        <w:tc>
          <w:tcPr>
            <w:tcW w:w="703" w:type="dxa"/>
            <w:tcBorders>
              <w:top w:val="nil"/>
              <w:left w:val="nil"/>
              <w:bottom w:val="nil"/>
              <w:right w:val="nil"/>
            </w:tcBorders>
            <w:shd w:val="clear" w:color="auto" w:fill="FFFFFF" w:themeFill="background1"/>
            <w:vAlign w:val="center"/>
          </w:tcPr>
          <w:p w14:paraId="11B279D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0,618</w:t>
            </w:r>
          </w:p>
        </w:tc>
        <w:tc>
          <w:tcPr>
            <w:tcW w:w="709" w:type="dxa"/>
            <w:tcBorders>
              <w:top w:val="nil"/>
              <w:left w:val="nil"/>
              <w:bottom w:val="nil"/>
              <w:right w:val="nil"/>
            </w:tcBorders>
            <w:shd w:val="clear" w:color="auto" w:fill="FFFFFF" w:themeFill="background1"/>
            <w:vAlign w:val="center"/>
          </w:tcPr>
          <w:p w14:paraId="06FA11B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0,357</w:t>
            </w:r>
          </w:p>
        </w:tc>
        <w:tc>
          <w:tcPr>
            <w:tcW w:w="709" w:type="dxa"/>
            <w:tcBorders>
              <w:top w:val="nil"/>
              <w:left w:val="nil"/>
              <w:bottom w:val="nil"/>
            </w:tcBorders>
            <w:shd w:val="clear" w:color="auto" w:fill="FFFFFF" w:themeFill="background1"/>
            <w:vAlign w:val="center"/>
          </w:tcPr>
          <w:p w14:paraId="428577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0,192</w:t>
            </w:r>
          </w:p>
        </w:tc>
        <w:tc>
          <w:tcPr>
            <w:tcW w:w="708" w:type="dxa"/>
            <w:tcBorders>
              <w:top w:val="nil"/>
              <w:bottom w:val="nil"/>
              <w:right w:val="nil"/>
            </w:tcBorders>
            <w:shd w:val="clear" w:color="auto" w:fill="FFFFFF" w:themeFill="background1"/>
            <w:vAlign w:val="center"/>
          </w:tcPr>
          <w:p w14:paraId="153A35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7528C0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0,627</w:t>
            </w:r>
          </w:p>
        </w:tc>
        <w:tc>
          <w:tcPr>
            <w:tcW w:w="709" w:type="dxa"/>
            <w:tcBorders>
              <w:top w:val="nil"/>
              <w:left w:val="nil"/>
              <w:bottom w:val="nil"/>
              <w:right w:val="nil"/>
            </w:tcBorders>
            <w:shd w:val="clear" w:color="auto" w:fill="FFFFFF" w:themeFill="background1"/>
            <w:vAlign w:val="center"/>
          </w:tcPr>
          <w:p w14:paraId="376151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0,282</w:t>
            </w:r>
          </w:p>
        </w:tc>
        <w:tc>
          <w:tcPr>
            <w:tcW w:w="709" w:type="dxa"/>
            <w:tcBorders>
              <w:top w:val="nil"/>
              <w:left w:val="nil"/>
              <w:bottom w:val="nil"/>
              <w:right w:val="dashed" w:sz="4" w:space="0" w:color="auto"/>
            </w:tcBorders>
            <w:shd w:val="clear" w:color="auto" w:fill="FFFFFF" w:themeFill="background1"/>
            <w:vAlign w:val="center"/>
          </w:tcPr>
          <w:p w14:paraId="2B8F86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0,128</w:t>
            </w:r>
          </w:p>
        </w:tc>
        <w:tc>
          <w:tcPr>
            <w:tcW w:w="708" w:type="dxa"/>
            <w:tcBorders>
              <w:top w:val="nil"/>
              <w:left w:val="dashed" w:sz="4" w:space="0" w:color="auto"/>
              <w:bottom w:val="nil"/>
              <w:right w:val="nil"/>
            </w:tcBorders>
            <w:shd w:val="clear" w:color="auto" w:fill="FFFFFF" w:themeFill="background1"/>
            <w:vAlign w:val="center"/>
          </w:tcPr>
          <w:p w14:paraId="3C165B9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0,784</w:t>
            </w:r>
          </w:p>
        </w:tc>
        <w:tc>
          <w:tcPr>
            <w:tcW w:w="709" w:type="dxa"/>
            <w:tcBorders>
              <w:top w:val="nil"/>
              <w:left w:val="nil"/>
              <w:bottom w:val="nil"/>
              <w:right w:val="nil"/>
            </w:tcBorders>
            <w:shd w:val="clear" w:color="auto" w:fill="FFFFFF" w:themeFill="background1"/>
            <w:vAlign w:val="center"/>
          </w:tcPr>
          <w:p w14:paraId="40C58D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0,617</w:t>
            </w:r>
          </w:p>
        </w:tc>
        <w:tc>
          <w:tcPr>
            <w:tcW w:w="709" w:type="dxa"/>
            <w:tcBorders>
              <w:top w:val="nil"/>
              <w:left w:val="nil"/>
              <w:bottom w:val="nil"/>
              <w:right w:val="nil"/>
            </w:tcBorders>
            <w:shd w:val="clear" w:color="auto" w:fill="FFFFFF" w:themeFill="background1"/>
            <w:vAlign w:val="center"/>
          </w:tcPr>
          <w:p w14:paraId="75CE43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0,353</w:t>
            </w:r>
          </w:p>
        </w:tc>
        <w:tc>
          <w:tcPr>
            <w:tcW w:w="709" w:type="dxa"/>
            <w:tcBorders>
              <w:top w:val="nil"/>
              <w:left w:val="nil"/>
              <w:bottom w:val="nil"/>
              <w:right w:val="nil"/>
            </w:tcBorders>
            <w:shd w:val="clear" w:color="auto" w:fill="FFFFFF" w:themeFill="background1"/>
            <w:vAlign w:val="center"/>
          </w:tcPr>
          <w:p w14:paraId="04F0BC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0,185</w:t>
            </w:r>
          </w:p>
        </w:tc>
      </w:tr>
      <w:tr w:rsidR="005C2162" w:rsidRPr="005C524D" w14:paraId="0A6191F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1161B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8366A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A9D02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46975D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0CDB0FA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4AF3487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722FC0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2D04E5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2FE9DA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397252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0,326</w:t>
            </w:r>
          </w:p>
        </w:tc>
        <w:tc>
          <w:tcPr>
            <w:tcW w:w="709" w:type="dxa"/>
            <w:tcBorders>
              <w:top w:val="nil"/>
              <w:left w:val="nil"/>
              <w:bottom w:val="nil"/>
              <w:right w:val="dashed" w:sz="4" w:space="0" w:color="auto"/>
            </w:tcBorders>
            <w:shd w:val="clear" w:color="auto" w:fill="F2F2F2" w:themeFill="background1" w:themeFillShade="F2"/>
            <w:vAlign w:val="center"/>
          </w:tcPr>
          <w:p w14:paraId="71D7AF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7A7BF9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012592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1977C4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22B810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0,198</w:t>
            </w:r>
          </w:p>
        </w:tc>
      </w:tr>
      <w:tr w:rsidR="005C2162" w:rsidRPr="005C524D" w14:paraId="4F45DAE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C2A75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3E22F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748DA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0E1D38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0,898</w:t>
            </w:r>
          </w:p>
        </w:tc>
        <w:tc>
          <w:tcPr>
            <w:tcW w:w="703" w:type="dxa"/>
            <w:tcBorders>
              <w:top w:val="nil"/>
              <w:left w:val="nil"/>
              <w:bottom w:val="nil"/>
              <w:right w:val="nil"/>
            </w:tcBorders>
            <w:shd w:val="clear" w:color="auto" w:fill="FFFFFF" w:themeFill="background1"/>
            <w:vAlign w:val="center"/>
          </w:tcPr>
          <w:p w14:paraId="327DB64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1BC72E9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0,366</w:t>
            </w:r>
          </w:p>
        </w:tc>
        <w:tc>
          <w:tcPr>
            <w:tcW w:w="709" w:type="dxa"/>
            <w:tcBorders>
              <w:top w:val="nil"/>
              <w:left w:val="nil"/>
              <w:bottom w:val="nil"/>
            </w:tcBorders>
            <w:shd w:val="clear" w:color="auto" w:fill="FFFFFF" w:themeFill="background1"/>
            <w:vAlign w:val="center"/>
          </w:tcPr>
          <w:p w14:paraId="435249E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0,147</w:t>
            </w:r>
          </w:p>
        </w:tc>
        <w:tc>
          <w:tcPr>
            <w:tcW w:w="708" w:type="dxa"/>
            <w:tcBorders>
              <w:top w:val="nil"/>
              <w:bottom w:val="nil"/>
              <w:right w:val="nil"/>
            </w:tcBorders>
            <w:shd w:val="clear" w:color="auto" w:fill="FFFFFF" w:themeFill="background1"/>
            <w:vAlign w:val="center"/>
          </w:tcPr>
          <w:p w14:paraId="46EA7C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0,923</w:t>
            </w:r>
          </w:p>
        </w:tc>
        <w:tc>
          <w:tcPr>
            <w:tcW w:w="709" w:type="dxa"/>
            <w:tcBorders>
              <w:top w:val="nil"/>
              <w:left w:val="nil"/>
              <w:bottom w:val="nil"/>
              <w:right w:val="nil"/>
            </w:tcBorders>
            <w:shd w:val="clear" w:color="auto" w:fill="FFFFFF" w:themeFill="background1"/>
            <w:vAlign w:val="center"/>
          </w:tcPr>
          <w:p w14:paraId="2CBD33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0,735</w:t>
            </w:r>
          </w:p>
        </w:tc>
        <w:tc>
          <w:tcPr>
            <w:tcW w:w="709" w:type="dxa"/>
            <w:tcBorders>
              <w:top w:val="nil"/>
              <w:left w:val="nil"/>
              <w:bottom w:val="nil"/>
              <w:right w:val="nil"/>
            </w:tcBorders>
            <w:shd w:val="clear" w:color="auto" w:fill="FFFFFF" w:themeFill="background1"/>
            <w:vAlign w:val="center"/>
          </w:tcPr>
          <w:p w14:paraId="71694E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0,362</w:t>
            </w:r>
          </w:p>
        </w:tc>
        <w:tc>
          <w:tcPr>
            <w:tcW w:w="709" w:type="dxa"/>
            <w:tcBorders>
              <w:top w:val="nil"/>
              <w:left w:val="nil"/>
              <w:bottom w:val="nil"/>
              <w:right w:val="dashed" w:sz="4" w:space="0" w:color="auto"/>
            </w:tcBorders>
            <w:shd w:val="clear" w:color="auto" w:fill="FFFFFF" w:themeFill="background1"/>
            <w:vAlign w:val="center"/>
          </w:tcPr>
          <w:p w14:paraId="6FF785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0,151</w:t>
            </w:r>
          </w:p>
        </w:tc>
        <w:tc>
          <w:tcPr>
            <w:tcW w:w="708" w:type="dxa"/>
            <w:tcBorders>
              <w:top w:val="nil"/>
              <w:left w:val="dashed" w:sz="4" w:space="0" w:color="auto"/>
              <w:bottom w:val="nil"/>
              <w:right w:val="nil"/>
            </w:tcBorders>
            <w:shd w:val="clear" w:color="auto" w:fill="FFFFFF" w:themeFill="background1"/>
            <w:vAlign w:val="center"/>
          </w:tcPr>
          <w:p w14:paraId="05C9CA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0,855</w:t>
            </w:r>
          </w:p>
        </w:tc>
        <w:tc>
          <w:tcPr>
            <w:tcW w:w="709" w:type="dxa"/>
            <w:tcBorders>
              <w:top w:val="nil"/>
              <w:left w:val="nil"/>
              <w:bottom w:val="nil"/>
              <w:right w:val="nil"/>
            </w:tcBorders>
            <w:shd w:val="clear" w:color="auto" w:fill="FFFFFF" w:themeFill="background1"/>
            <w:vAlign w:val="center"/>
          </w:tcPr>
          <w:p w14:paraId="29586D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0,725</w:t>
            </w:r>
          </w:p>
        </w:tc>
        <w:tc>
          <w:tcPr>
            <w:tcW w:w="709" w:type="dxa"/>
            <w:tcBorders>
              <w:top w:val="nil"/>
              <w:left w:val="nil"/>
              <w:bottom w:val="nil"/>
              <w:right w:val="nil"/>
            </w:tcBorders>
            <w:shd w:val="clear" w:color="auto" w:fill="FFFFFF" w:themeFill="background1"/>
            <w:vAlign w:val="center"/>
          </w:tcPr>
          <w:p w14:paraId="407AE8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0,445</w:t>
            </w:r>
          </w:p>
        </w:tc>
        <w:tc>
          <w:tcPr>
            <w:tcW w:w="709" w:type="dxa"/>
            <w:tcBorders>
              <w:top w:val="nil"/>
              <w:left w:val="nil"/>
              <w:bottom w:val="nil"/>
              <w:right w:val="nil"/>
            </w:tcBorders>
            <w:shd w:val="clear" w:color="auto" w:fill="FFFFFF" w:themeFill="background1"/>
            <w:vAlign w:val="center"/>
          </w:tcPr>
          <w:p w14:paraId="463A8D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0,222</w:t>
            </w:r>
          </w:p>
        </w:tc>
      </w:tr>
      <w:tr w:rsidR="005C2162" w:rsidRPr="005C524D" w14:paraId="58D8CE6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5EB79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5959C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7B307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A22191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0928ACD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787BA41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3A5428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499B19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5E348D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211568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dashed" w:sz="4" w:space="0" w:color="auto"/>
            </w:tcBorders>
            <w:shd w:val="clear" w:color="auto" w:fill="F2F2F2" w:themeFill="background1" w:themeFillShade="F2"/>
            <w:vAlign w:val="center"/>
          </w:tcPr>
          <w:p w14:paraId="4D4E12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8" w:type="dxa"/>
            <w:tcBorders>
              <w:top w:val="nil"/>
              <w:left w:val="dashed" w:sz="4" w:space="0" w:color="auto"/>
              <w:bottom w:val="nil"/>
              <w:right w:val="nil"/>
            </w:tcBorders>
            <w:shd w:val="clear" w:color="auto" w:fill="F2F2F2" w:themeFill="background1" w:themeFillShade="F2"/>
            <w:vAlign w:val="center"/>
          </w:tcPr>
          <w:p w14:paraId="473261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72CCF7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3C386E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5BE41A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0,236</w:t>
            </w:r>
          </w:p>
        </w:tc>
      </w:tr>
      <w:tr w:rsidR="005C2162" w:rsidRPr="005C524D" w14:paraId="3C1C578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07236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8918B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29295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C8F70E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0,943</w:t>
            </w:r>
          </w:p>
        </w:tc>
        <w:tc>
          <w:tcPr>
            <w:tcW w:w="703" w:type="dxa"/>
            <w:tcBorders>
              <w:top w:val="nil"/>
              <w:left w:val="nil"/>
              <w:bottom w:val="nil"/>
              <w:right w:val="nil"/>
            </w:tcBorders>
            <w:shd w:val="clear" w:color="auto" w:fill="FFFFFF" w:themeFill="background1"/>
            <w:vAlign w:val="center"/>
          </w:tcPr>
          <w:p w14:paraId="05EA4D4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0,791</w:t>
            </w:r>
          </w:p>
        </w:tc>
        <w:tc>
          <w:tcPr>
            <w:tcW w:w="709" w:type="dxa"/>
            <w:tcBorders>
              <w:top w:val="nil"/>
              <w:left w:val="nil"/>
              <w:bottom w:val="nil"/>
              <w:right w:val="nil"/>
            </w:tcBorders>
            <w:shd w:val="clear" w:color="auto" w:fill="FFFFFF" w:themeFill="background1"/>
            <w:vAlign w:val="center"/>
          </w:tcPr>
          <w:p w14:paraId="08A3084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0,372</w:t>
            </w:r>
          </w:p>
        </w:tc>
        <w:tc>
          <w:tcPr>
            <w:tcW w:w="709" w:type="dxa"/>
            <w:tcBorders>
              <w:top w:val="nil"/>
              <w:left w:val="nil"/>
              <w:bottom w:val="nil"/>
            </w:tcBorders>
            <w:shd w:val="clear" w:color="auto" w:fill="FFFFFF" w:themeFill="background1"/>
            <w:vAlign w:val="center"/>
          </w:tcPr>
          <w:p w14:paraId="7180D5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0,117</w:t>
            </w:r>
          </w:p>
        </w:tc>
        <w:tc>
          <w:tcPr>
            <w:tcW w:w="708" w:type="dxa"/>
            <w:tcBorders>
              <w:top w:val="nil"/>
              <w:bottom w:val="nil"/>
              <w:right w:val="nil"/>
            </w:tcBorders>
            <w:shd w:val="clear" w:color="auto" w:fill="FFFFFF" w:themeFill="background1"/>
            <w:vAlign w:val="center"/>
          </w:tcPr>
          <w:p w14:paraId="767903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0,936</w:t>
            </w:r>
          </w:p>
        </w:tc>
        <w:tc>
          <w:tcPr>
            <w:tcW w:w="709" w:type="dxa"/>
            <w:tcBorders>
              <w:top w:val="nil"/>
              <w:left w:val="nil"/>
              <w:bottom w:val="nil"/>
              <w:right w:val="nil"/>
            </w:tcBorders>
            <w:shd w:val="clear" w:color="auto" w:fill="FFFFFF" w:themeFill="background1"/>
            <w:vAlign w:val="center"/>
          </w:tcPr>
          <w:p w14:paraId="1B79A2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0,799</w:t>
            </w:r>
          </w:p>
        </w:tc>
        <w:tc>
          <w:tcPr>
            <w:tcW w:w="709" w:type="dxa"/>
            <w:tcBorders>
              <w:top w:val="nil"/>
              <w:left w:val="nil"/>
              <w:bottom w:val="nil"/>
              <w:right w:val="nil"/>
            </w:tcBorders>
            <w:shd w:val="clear" w:color="auto" w:fill="FFFFFF" w:themeFill="background1"/>
            <w:vAlign w:val="center"/>
          </w:tcPr>
          <w:p w14:paraId="244C20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0,434</w:t>
            </w:r>
          </w:p>
        </w:tc>
        <w:tc>
          <w:tcPr>
            <w:tcW w:w="709" w:type="dxa"/>
            <w:tcBorders>
              <w:top w:val="nil"/>
              <w:left w:val="nil"/>
              <w:bottom w:val="nil"/>
              <w:right w:val="dashed" w:sz="4" w:space="0" w:color="auto"/>
            </w:tcBorders>
            <w:shd w:val="clear" w:color="auto" w:fill="FFFFFF" w:themeFill="background1"/>
            <w:vAlign w:val="center"/>
          </w:tcPr>
          <w:p w14:paraId="1787A7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c>
          <w:tcPr>
            <w:tcW w:w="708" w:type="dxa"/>
            <w:tcBorders>
              <w:top w:val="nil"/>
              <w:left w:val="dashed" w:sz="4" w:space="0" w:color="auto"/>
              <w:bottom w:val="nil"/>
              <w:right w:val="nil"/>
            </w:tcBorders>
            <w:shd w:val="clear" w:color="auto" w:fill="FFFFFF" w:themeFill="background1"/>
            <w:vAlign w:val="center"/>
          </w:tcPr>
          <w:p w14:paraId="4A3804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620F3B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0,789</w:t>
            </w:r>
          </w:p>
        </w:tc>
        <w:tc>
          <w:tcPr>
            <w:tcW w:w="709" w:type="dxa"/>
            <w:tcBorders>
              <w:top w:val="nil"/>
              <w:left w:val="nil"/>
              <w:bottom w:val="nil"/>
              <w:right w:val="nil"/>
            </w:tcBorders>
            <w:shd w:val="clear" w:color="auto" w:fill="FFFFFF" w:themeFill="background1"/>
            <w:vAlign w:val="center"/>
          </w:tcPr>
          <w:p w14:paraId="7D5DAB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0,520</w:t>
            </w:r>
          </w:p>
        </w:tc>
        <w:tc>
          <w:tcPr>
            <w:tcW w:w="709" w:type="dxa"/>
            <w:tcBorders>
              <w:top w:val="nil"/>
              <w:left w:val="nil"/>
              <w:bottom w:val="nil"/>
              <w:right w:val="nil"/>
            </w:tcBorders>
            <w:shd w:val="clear" w:color="auto" w:fill="FFFFFF" w:themeFill="background1"/>
            <w:vAlign w:val="center"/>
          </w:tcPr>
          <w:p w14:paraId="0D882C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0,257</w:t>
            </w:r>
          </w:p>
        </w:tc>
      </w:tr>
      <w:tr w:rsidR="005C2162" w:rsidRPr="005C524D" w14:paraId="202F1BE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65727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788395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AF897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DD3AD9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1CB8505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65EF713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2DD874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640B59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228111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4C8071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9" w:type="dxa"/>
            <w:tcBorders>
              <w:top w:val="nil"/>
              <w:left w:val="nil"/>
              <w:bottom w:val="nil"/>
              <w:right w:val="dashed" w:sz="4" w:space="0" w:color="auto"/>
            </w:tcBorders>
            <w:shd w:val="clear" w:color="auto" w:fill="F2F2F2" w:themeFill="background1" w:themeFillShade="F2"/>
            <w:vAlign w:val="center"/>
          </w:tcPr>
          <w:p w14:paraId="7687DD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5547B1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3A7975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0A335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704EF5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35E0774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A4E6C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DA610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6E5CE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920139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0,596</w:t>
            </w:r>
          </w:p>
        </w:tc>
        <w:tc>
          <w:tcPr>
            <w:tcW w:w="703" w:type="dxa"/>
            <w:tcBorders>
              <w:top w:val="nil"/>
              <w:left w:val="nil"/>
              <w:bottom w:val="nil"/>
              <w:right w:val="nil"/>
            </w:tcBorders>
            <w:shd w:val="clear" w:color="auto" w:fill="FFFFFF" w:themeFill="background1"/>
            <w:vAlign w:val="center"/>
          </w:tcPr>
          <w:p w14:paraId="3E9C230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0,503</w:t>
            </w:r>
          </w:p>
        </w:tc>
        <w:tc>
          <w:tcPr>
            <w:tcW w:w="709" w:type="dxa"/>
            <w:tcBorders>
              <w:top w:val="nil"/>
              <w:left w:val="nil"/>
              <w:bottom w:val="nil"/>
              <w:right w:val="nil"/>
            </w:tcBorders>
            <w:shd w:val="clear" w:color="auto" w:fill="FFFFFF" w:themeFill="background1"/>
            <w:vAlign w:val="center"/>
          </w:tcPr>
          <w:p w14:paraId="06F9A77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0,380</w:t>
            </w:r>
          </w:p>
        </w:tc>
        <w:tc>
          <w:tcPr>
            <w:tcW w:w="709" w:type="dxa"/>
            <w:tcBorders>
              <w:top w:val="nil"/>
              <w:left w:val="nil"/>
              <w:bottom w:val="nil"/>
            </w:tcBorders>
            <w:shd w:val="clear" w:color="auto" w:fill="FFFFFF" w:themeFill="background1"/>
            <w:vAlign w:val="center"/>
          </w:tcPr>
          <w:p w14:paraId="3299DF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c>
          <w:tcPr>
            <w:tcW w:w="708" w:type="dxa"/>
            <w:tcBorders>
              <w:top w:val="nil"/>
              <w:bottom w:val="nil"/>
              <w:right w:val="nil"/>
            </w:tcBorders>
            <w:shd w:val="clear" w:color="auto" w:fill="FFFFFF" w:themeFill="background1"/>
            <w:vAlign w:val="center"/>
          </w:tcPr>
          <w:p w14:paraId="540E4A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0,868</w:t>
            </w:r>
          </w:p>
        </w:tc>
        <w:tc>
          <w:tcPr>
            <w:tcW w:w="709" w:type="dxa"/>
            <w:tcBorders>
              <w:top w:val="nil"/>
              <w:left w:val="nil"/>
              <w:bottom w:val="nil"/>
              <w:right w:val="nil"/>
            </w:tcBorders>
            <w:shd w:val="clear" w:color="auto" w:fill="FFFFFF" w:themeFill="background1"/>
            <w:vAlign w:val="center"/>
          </w:tcPr>
          <w:p w14:paraId="434F5E8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0,511</w:t>
            </w:r>
          </w:p>
        </w:tc>
        <w:tc>
          <w:tcPr>
            <w:tcW w:w="709" w:type="dxa"/>
            <w:tcBorders>
              <w:top w:val="nil"/>
              <w:left w:val="nil"/>
              <w:bottom w:val="nil"/>
              <w:right w:val="nil"/>
            </w:tcBorders>
            <w:shd w:val="clear" w:color="auto" w:fill="FFFFFF" w:themeFill="background1"/>
            <w:vAlign w:val="center"/>
          </w:tcPr>
          <w:p w14:paraId="56EAA1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0,221</w:t>
            </w:r>
          </w:p>
        </w:tc>
        <w:tc>
          <w:tcPr>
            <w:tcW w:w="709" w:type="dxa"/>
            <w:tcBorders>
              <w:top w:val="nil"/>
              <w:left w:val="nil"/>
              <w:bottom w:val="nil"/>
              <w:right w:val="dashed" w:sz="4" w:space="0" w:color="auto"/>
            </w:tcBorders>
            <w:shd w:val="clear" w:color="auto" w:fill="FFFFFF" w:themeFill="background1"/>
            <w:vAlign w:val="center"/>
          </w:tcPr>
          <w:p w14:paraId="022FB1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0,113</w:t>
            </w:r>
          </w:p>
        </w:tc>
        <w:tc>
          <w:tcPr>
            <w:tcW w:w="708" w:type="dxa"/>
            <w:tcBorders>
              <w:top w:val="nil"/>
              <w:left w:val="dashed" w:sz="4" w:space="0" w:color="auto"/>
              <w:bottom w:val="nil"/>
              <w:right w:val="nil"/>
            </w:tcBorders>
            <w:shd w:val="clear" w:color="auto" w:fill="FFFFFF" w:themeFill="background1"/>
            <w:vAlign w:val="center"/>
          </w:tcPr>
          <w:p w14:paraId="7AB96B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0,705</w:t>
            </w:r>
          </w:p>
        </w:tc>
        <w:tc>
          <w:tcPr>
            <w:tcW w:w="709" w:type="dxa"/>
            <w:tcBorders>
              <w:top w:val="nil"/>
              <w:left w:val="nil"/>
              <w:bottom w:val="nil"/>
              <w:right w:val="nil"/>
            </w:tcBorders>
            <w:shd w:val="clear" w:color="auto" w:fill="FFFFFF" w:themeFill="background1"/>
            <w:vAlign w:val="center"/>
          </w:tcPr>
          <w:p w14:paraId="3655F6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0,500</w:t>
            </w:r>
          </w:p>
        </w:tc>
        <w:tc>
          <w:tcPr>
            <w:tcW w:w="709" w:type="dxa"/>
            <w:tcBorders>
              <w:top w:val="nil"/>
              <w:left w:val="nil"/>
              <w:bottom w:val="nil"/>
              <w:right w:val="nil"/>
            </w:tcBorders>
            <w:shd w:val="clear" w:color="auto" w:fill="FFFFFF" w:themeFill="background1"/>
            <w:vAlign w:val="center"/>
          </w:tcPr>
          <w:p w14:paraId="1ADA12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0,276</w:t>
            </w:r>
          </w:p>
        </w:tc>
        <w:tc>
          <w:tcPr>
            <w:tcW w:w="709" w:type="dxa"/>
            <w:tcBorders>
              <w:top w:val="nil"/>
              <w:left w:val="nil"/>
              <w:bottom w:val="nil"/>
              <w:right w:val="nil"/>
            </w:tcBorders>
            <w:shd w:val="clear" w:color="auto" w:fill="FFFFFF" w:themeFill="background1"/>
            <w:vAlign w:val="center"/>
          </w:tcPr>
          <w:p w14:paraId="3AF722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0,158</w:t>
            </w:r>
          </w:p>
        </w:tc>
      </w:tr>
      <w:tr w:rsidR="005C2162" w:rsidRPr="005C524D" w14:paraId="1F8ACFE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F4C9C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91841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28D2D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D122A3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2CE978B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13C9A37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39908D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7985EB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21ABE8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5B0A39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0,293</w:t>
            </w:r>
          </w:p>
        </w:tc>
        <w:tc>
          <w:tcPr>
            <w:tcW w:w="709" w:type="dxa"/>
            <w:tcBorders>
              <w:top w:val="nil"/>
              <w:left w:val="nil"/>
              <w:bottom w:val="nil"/>
              <w:right w:val="dashed" w:sz="4" w:space="0" w:color="auto"/>
            </w:tcBorders>
            <w:shd w:val="clear" w:color="auto" w:fill="F2F2F2" w:themeFill="background1" w:themeFillShade="F2"/>
            <w:vAlign w:val="center"/>
          </w:tcPr>
          <w:p w14:paraId="324E7D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0,110</w:t>
            </w:r>
          </w:p>
        </w:tc>
        <w:tc>
          <w:tcPr>
            <w:tcW w:w="708" w:type="dxa"/>
            <w:tcBorders>
              <w:top w:val="nil"/>
              <w:left w:val="dashed" w:sz="4" w:space="0" w:color="auto"/>
              <w:bottom w:val="nil"/>
              <w:right w:val="nil"/>
            </w:tcBorders>
            <w:shd w:val="clear" w:color="auto" w:fill="F2F2F2" w:themeFill="background1" w:themeFillShade="F2"/>
            <w:vAlign w:val="center"/>
          </w:tcPr>
          <w:p w14:paraId="08369E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326C39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7CD453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78924C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0,179</w:t>
            </w:r>
          </w:p>
        </w:tc>
      </w:tr>
      <w:tr w:rsidR="005C2162" w:rsidRPr="005C524D" w14:paraId="253E2B5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B57D1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313A9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44BEA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F7D3F7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0,878</w:t>
            </w:r>
          </w:p>
        </w:tc>
        <w:tc>
          <w:tcPr>
            <w:tcW w:w="703" w:type="dxa"/>
            <w:tcBorders>
              <w:top w:val="nil"/>
              <w:left w:val="nil"/>
              <w:bottom w:val="nil"/>
              <w:right w:val="nil"/>
            </w:tcBorders>
            <w:shd w:val="clear" w:color="auto" w:fill="FFFFFF" w:themeFill="background1"/>
            <w:vAlign w:val="center"/>
          </w:tcPr>
          <w:p w14:paraId="32F9117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181F326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0,416</w:t>
            </w:r>
          </w:p>
        </w:tc>
        <w:tc>
          <w:tcPr>
            <w:tcW w:w="709" w:type="dxa"/>
            <w:tcBorders>
              <w:top w:val="nil"/>
              <w:left w:val="nil"/>
              <w:bottom w:val="nil"/>
            </w:tcBorders>
            <w:shd w:val="clear" w:color="auto" w:fill="FFFFFF" w:themeFill="background1"/>
            <w:vAlign w:val="center"/>
          </w:tcPr>
          <w:p w14:paraId="7FDE95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0,211</w:t>
            </w:r>
          </w:p>
        </w:tc>
        <w:tc>
          <w:tcPr>
            <w:tcW w:w="708" w:type="dxa"/>
            <w:tcBorders>
              <w:top w:val="nil"/>
              <w:bottom w:val="nil"/>
              <w:right w:val="nil"/>
            </w:tcBorders>
            <w:shd w:val="clear" w:color="auto" w:fill="FFFFFF" w:themeFill="background1"/>
            <w:vAlign w:val="center"/>
          </w:tcPr>
          <w:p w14:paraId="190728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0,947</w:t>
            </w:r>
          </w:p>
        </w:tc>
        <w:tc>
          <w:tcPr>
            <w:tcW w:w="709" w:type="dxa"/>
            <w:tcBorders>
              <w:top w:val="nil"/>
              <w:left w:val="nil"/>
              <w:bottom w:val="nil"/>
              <w:right w:val="nil"/>
            </w:tcBorders>
            <w:shd w:val="clear" w:color="auto" w:fill="FFFFFF" w:themeFill="background1"/>
            <w:vAlign w:val="center"/>
          </w:tcPr>
          <w:p w14:paraId="42AB4C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40B46B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0,330</w:t>
            </w:r>
          </w:p>
        </w:tc>
        <w:tc>
          <w:tcPr>
            <w:tcW w:w="709" w:type="dxa"/>
            <w:tcBorders>
              <w:top w:val="nil"/>
              <w:left w:val="nil"/>
              <w:bottom w:val="nil"/>
              <w:right w:val="dashed" w:sz="4" w:space="0" w:color="auto"/>
            </w:tcBorders>
            <w:shd w:val="clear" w:color="auto" w:fill="FFFFFF" w:themeFill="background1"/>
            <w:vAlign w:val="center"/>
          </w:tcPr>
          <w:p w14:paraId="649A9F6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0,140</w:t>
            </w:r>
          </w:p>
        </w:tc>
        <w:tc>
          <w:tcPr>
            <w:tcW w:w="708" w:type="dxa"/>
            <w:tcBorders>
              <w:top w:val="nil"/>
              <w:left w:val="dashed" w:sz="4" w:space="0" w:color="auto"/>
              <w:bottom w:val="nil"/>
              <w:right w:val="nil"/>
            </w:tcBorders>
            <w:shd w:val="clear" w:color="auto" w:fill="FFFFFF" w:themeFill="background1"/>
            <w:vAlign w:val="center"/>
          </w:tcPr>
          <w:p w14:paraId="1AE118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0,877</w:t>
            </w:r>
          </w:p>
        </w:tc>
        <w:tc>
          <w:tcPr>
            <w:tcW w:w="709" w:type="dxa"/>
            <w:tcBorders>
              <w:top w:val="nil"/>
              <w:left w:val="nil"/>
              <w:bottom w:val="nil"/>
              <w:right w:val="nil"/>
            </w:tcBorders>
            <w:shd w:val="clear" w:color="auto" w:fill="FFFFFF" w:themeFill="background1"/>
            <w:vAlign w:val="center"/>
          </w:tcPr>
          <w:p w14:paraId="487656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7EDB58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0,412</w:t>
            </w:r>
          </w:p>
        </w:tc>
        <w:tc>
          <w:tcPr>
            <w:tcW w:w="709" w:type="dxa"/>
            <w:tcBorders>
              <w:top w:val="nil"/>
              <w:left w:val="nil"/>
              <w:bottom w:val="nil"/>
              <w:right w:val="nil"/>
            </w:tcBorders>
            <w:shd w:val="clear" w:color="auto" w:fill="FFFFFF" w:themeFill="background1"/>
            <w:vAlign w:val="center"/>
          </w:tcPr>
          <w:p w14:paraId="3FD9E5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0,205</w:t>
            </w:r>
          </w:p>
        </w:tc>
      </w:tr>
      <w:tr w:rsidR="005C2162" w:rsidRPr="005C524D" w14:paraId="0657C83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D1077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BBE8E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85F86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3AAF4F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10847D4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45C7B71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19C77E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1555F7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1E13E0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7BA63B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0,401</w:t>
            </w:r>
          </w:p>
        </w:tc>
        <w:tc>
          <w:tcPr>
            <w:tcW w:w="709" w:type="dxa"/>
            <w:tcBorders>
              <w:top w:val="nil"/>
              <w:left w:val="nil"/>
              <w:bottom w:val="nil"/>
              <w:right w:val="dashed" w:sz="4" w:space="0" w:color="auto"/>
            </w:tcBorders>
            <w:shd w:val="clear" w:color="auto" w:fill="F2F2F2" w:themeFill="background1" w:themeFillShade="F2"/>
            <w:vAlign w:val="center"/>
          </w:tcPr>
          <w:p w14:paraId="334586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0,141</w:t>
            </w:r>
          </w:p>
        </w:tc>
        <w:tc>
          <w:tcPr>
            <w:tcW w:w="708" w:type="dxa"/>
            <w:tcBorders>
              <w:top w:val="nil"/>
              <w:left w:val="dashed" w:sz="4" w:space="0" w:color="auto"/>
              <w:bottom w:val="nil"/>
              <w:right w:val="nil"/>
            </w:tcBorders>
            <w:shd w:val="clear" w:color="auto" w:fill="F2F2F2" w:themeFill="background1" w:themeFillShade="F2"/>
            <w:vAlign w:val="center"/>
          </w:tcPr>
          <w:p w14:paraId="0D4D5B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6BC646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3095C1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7C3B34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0,229</w:t>
            </w:r>
          </w:p>
        </w:tc>
      </w:tr>
      <w:tr w:rsidR="005C2162" w:rsidRPr="005C524D" w14:paraId="2BECA93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0A9A9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7D099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8B016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651024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0,953</w:t>
            </w:r>
          </w:p>
        </w:tc>
        <w:tc>
          <w:tcPr>
            <w:tcW w:w="703" w:type="dxa"/>
            <w:tcBorders>
              <w:top w:val="nil"/>
              <w:left w:val="nil"/>
              <w:bottom w:val="nil"/>
              <w:right w:val="nil"/>
            </w:tcBorders>
            <w:shd w:val="clear" w:color="auto" w:fill="FFFFFF" w:themeFill="background1"/>
            <w:vAlign w:val="center"/>
          </w:tcPr>
          <w:p w14:paraId="1CD0ACB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0,819</w:t>
            </w:r>
          </w:p>
        </w:tc>
        <w:tc>
          <w:tcPr>
            <w:tcW w:w="709" w:type="dxa"/>
            <w:tcBorders>
              <w:top w:val="nil"/>
              <w:left w:val="nil"/>
              <w:bottom w:val="nil"/>
              <w:right w:val="nil"/>
            </w:tcBorders>
            <w:shd w:val="clear" w:color="auto" w:fill="FFFFFF" w:themeFill="background1"/>
            <w:vAlign w:val="center"/>
          </w:tcPr>
          <w:p w14:paraId="0C7EC35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0,439</w:t>
            </w:r>
          </w:p>
        </w:tc>
        <w:tc>
          <w:tcPr>
            <w:tcW w:w="709" w:type="dxa"/>
            <w:tcBorders>
              <w:top w:val="nil"/>
              <w:left w:val="nil"/>
              <w:bottom w:val="nil"/>
            </w:tcBorders>
            <w:shd w:val="clear" w:color="auto" w:fill="FFFFFF" w:themeFill="background1"/>
            <w:vAlign w:val="center"/>
          </w:tcPr>
          <w:p w14:paraId="7619D3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0,168</w:t>
            </w:r>
          </w:p>
        </w:tc>
        <w:tc>
          <w:tcPr>
            <w:tcW w:w="708" w:type="dxa"/>
            <w:tcBorders>
              <w:top w:val="nil"/>
              <w:bottom w:val="nil"/>
              <w:right w:val="nil"/>
            </w:tcBorders>
            <w:shd w:val="clear" w:color="auto" w:fill="FFFFFF" w:themeFill="background1"/>
            <w:vAlign w:val="center"/>
          </w:tcPr>
          <w:p w14:paraId="57D973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4C397A1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0,824</w:t>
            </w:r>
          </w:p>
        </w:tc>
        <w:tc>
          <w:tcPr>
            <w:tcW w:w="709" w:type="dxa"/>
            <w:tcBorders>
              <w:top w:val="nil"/>
              <w:left w:val="nil"/>
              <w:bottom w:val="nil"/>
              <w:right w:val="nil"/>
            </w:tcBorders>
            <w:shd w:val="clear" w:color="auto" w:fill="FFFFFF" w:themeFill="background1"/>
            <w:vAlign w:val="center"/>
          </w:tcPr>
          <w:p w14:paraId="540E98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0,429</w:t>
            </w:r>
          </w:p>
        </w:tc>
        <w:tc>
          <w:tcPr>
            <w:tcW w:w="709" w:type="dxa"/>
            <w:tcBorders>
              <w:top w:val="nil"/>
              <w:left w:val="nil"/>
              <w:bottom w:val="nil"/>
              <w:right w:val="dashed" w:sz="4" w:space="0" w:color="auto"/>
            </w:tcBorders>
            <w:shd w:val="clear" w:color="auto" w:fill="FFFFFF" w:themeFill="background1"/>
            <w:vAlign w:val="center"/>
          </w:tcPr>
          <w:p w14:paraId="4F0425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0,170</w:t>
            </w:r>
          </w:p>
        </w:tc>
        <w:tc>
          <w:tcPr>
            <w:tcW w:w="708" w:type="dxa"/>
            <w:tcBorders>
              <w:top w:val="nil"/>
              <w:left w:val="dashed" w:sz="4" w:space="0" w:color="auto"/>
              <w:bottom w:val="nil"/>
              <w:right w:val="nil"/>
            </w:tcBorders>
            <w:shd w:val="clear" w:color="auto" w:fill="FFFFFF" w:themeFill="background1"/>
            <w:vAlign w:val="center"/>
          </w:tcPr>
          <w:p w14:paraId="6D1F749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0,928</w:t>
            </w:r>
          </w:p>
        </w:tc>
        <w:tc>
          <w:tcPr>
            <w:tcW w:w="709" w:type="dxa"/>
            <w:tcBorders>
              <w:top w:val="nil"/>
              <w:left w:val="nil"/>
              <w:bottom w:val="nil"/>
              <w:right w:val="nil"/>
            </w:tcBorders>
            <w:shd w:val="clear" w:color="auto" w:fill="FFFFFF" w:themeFill="background1"/>
            <w:vAlign w:val="center"/>
          </w:tcPr>
          <w:p w14:paraId="6AC9B8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0,819</w:t>
            </w:r>
          </w:p>
        </w:tc>
        <w:tc>
          <w:tcPr>
            <w:tcW w:w="709" w:type="dxa"/>
            <w:tcBorders>
              <w:top w:val="nil"/>
              <w:left w:val="nil"/>
              <w:bottom w:val="nil"/>
              <w:right w:val="nil"/>
            </w:tcBorders>
            <w:shd w:val="clear" w:color="auto" w:fill="FFFFFF" w:themeFill="background1"/>
            <w:vAlign w:val="center"/>
          </w:tcPr>
          <w:p w14:paraId="57B4FE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5586B5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0,251</w:t>
            </w:r>
          </w:p>
        </w:tc>
      </w:tr>
      <w:tr w:rsidR="005C2162" w:rsidRPr="005C524D" w14:paraId="1619C17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12571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4816F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4A286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A14F1F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3092576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79310F9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6A3024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5407F7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0C0BA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0CCB8F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0,493</w:t>
            </w:r>
          </w:p>
        </w:tc>
        <w:tc>
          <w:tcPr>
            <w:tcW w:w="709" w:type="dxa"/>
            <w:tcBorders>
              <w:top w:val="nil"/>
              <w:left w:val="nil"/>
              <w:bottom w:val="nil"/>
              <w:right w:val="dashed" w:sz="4" w:space="0" w:color="auto"/>
            </w:tcBorders>
            <w:shd w:val="clear" w:color="auto" w:fill="F2F2F2" w:themeFill="background1" w:themeFillShade="F2"/>
            <w:vAlign w:val="center"/>
          </w:tcPr>
          <w:p w14:paraId="785129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8" w:type="dxa"/>
            <w:tcBorders>
              <w:top w:val="nil"/>
              <w:left w:val="dashed" w:sz="4" w:space="0" w:color="auto"/>
              <w:bottom w:val="nil"/>
              <w:right w:val="nil"/>
            </w:tcBorders>
            <w:shd w:val="clear" w:color="auto" w:fill="F2F2F2" w:themeFill="background1" w:themeFillShade="F2"/>
            <w:vAlign w:val="center"/>
          </w:tcPr>
          <w:p w14:paraId="5CB373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6B5413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1380BC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4CC3FE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0,276</w:t>
            </w:r>
          </w:p>
        </w:tc>
      </w:tr>
      <w:tr w:rsidR="005C2162" w:rsidRPr="005C524D" w14:paraId="553514A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51EF9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04BCC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6E318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136AD5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0,978</w:t>
            </w:r>
          </w:p>
        </w:tc>
        <w:tc>
          <w:tcPr>
            <w:tcW w:w="703" w:type="dxa"/>
            <w:tcBorders>
              <w:top w:val="nil"/>
              <w:left w:val="nil"/>
              <w:bottom w:val="nil"/>
              <w:right w:val="nil"/>
            </w:tcBorders>
            <w:shd w:val="clear" w:color="auto" w:fill="FFFFFF" w:themeFill="background1"/>
            <w:vAlign w:val="center"/>
          </w:tcPr>
          <w:p w14:paraId="69A5C70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17D1A6F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0,453</w:t>
            </w:r>
          </w:p>
        </w:tc>
        <w:tc>
          <w:tcPr>
            <w:tcW w:w="709" w:type="dxa"/>
            <w:tcBorders>
              <w:top w:val="nil"/>
              <w:left w:val="nil"/>
              <w:bottom w:val="nil"/>
            </w:tcBorders>
            <w:shd w:val="clear" w:color="auto" w:fill="FFFFFF" w:themeFill="background1"/>
            <w:vAlign w:val="center"/>
          </w:tcPr>
          <w:p w14:paraId="60FE635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0,138</w:t>
            </w:r>
          </w:p>
        </w:tc>
        <w:tc>
          <w:tcPr>
            <w:tcW w:w="708" w:type="dxa"/>
            <w:tcBorders>
              <w:top w:val="nil"/>
              <w:bottom w:val="nil"/>
              <w:right w:val="nil"/>
            </w:tcBorders>
            <w:shd w:val="clear" w:color="auto" w:fill="FFFFFF" w:themeFill="background1"/>
            <w:vAlign w:val="center"/>
          </w:tcPr>
          <w:p w14:paraId="1A36AB4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0,974</w:t>
            </w:r>
          </w:p>
        </w:tc>
        <w:tc>
          <w:tcPr>
            <w:tcW w:w="709" w:type="dxa"/>
            <w:tcBorders>
              <w:top w:val="nil"/>
              <w:left w:val="nil"/>
              <w:bottom w:val="nil"/>
              <w:right w:val="nil"/>
            </w:tcBorders>
            <w:shd w:val="clear" w:color="auto" w:fill="FFFFFF" w:themeFill="background1"/>
            <w:vAlign w:val="center"/>
          </w:tcPr>
          <w:p w14:paraId="3E5550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0,879</w:t>
            </w:r>
          </w:p>
        </w:tc>
        <w:tc>
          <w:tcPr>
            <w:tcW w:w="709" w:type="dxa"/>
            <w:tcBorders>
              <w:top w:val="nil"/>
              <w:left w:val="nil"/>
              <w:bottom w:val="nil"/>
              <w:right w:val="nil"/>
            </w:tcBorders>
            <w:shd w:val="clear" w:color="auto" w:fill="FFFFFF" w:themeFill="background1"/>
            <w:vAlign w:val="center"/>
          </w:tcPr>
          <w:p w14:paraId="6A0407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0,513</w:t>
            </w:r>
          </w:p>
        </w:tc>
        <w:tc>
          <w:tcPr>
            <w:tcW w:w="709" w:type="dxa"/>
            <w:tcBorders>
              <w:top w:val="nil"/>
              <w:left w:val="nil"/>
              <w:bottom w:val="nil"/>
              <w:right w:val="dashed" w:sz="4" w:space="0" w:color="auto"/>
            </w:tcBorders>
            <w:shd w:val="clear" w:color="auto" w:fill="FFFFFF" w:themeFill="background1"/>
            <w:vAlign w:val="center"/>
          </w:tcPr>
          <w:p w14:paraId="37A6B4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0,201</w:t>
            </w:r>
          </w:p>
        </w:tc>
        <w:tc>
          <w:tcPr>
            <w:tcW w:w="708" w:type="dxa"/>
            <w:tcBorders>
              <w:top w:val="nil"/>
              <w:left w:val="dashed" w:sz="4" w:space="0" w:color="auto"/>
              <w:bottom w:val="nil"/>
              <w:right w:val="nil"/>
            </w:tcBorders>
            <w:shd w:val="clear" w:color="auto" w:fill="FFFFFF" w:themeFill="background1"/>
            <w:vAlign w:val="center"/>
          </w:tcPr>
          <w:p w14:paraId="11782D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0,949</w:t>
            </w:r>
          </w:p>
        </w:tc>
        <w:tc>
          <w:tcPr>
            <w:tcW w:w="709" w:type="dxa"/>
            <w:tcBorders>
              <w:top w:val="nil"/>
              <w:left w:val="nil"/>
              <w:bottom w:val="nil"/>
              <w:right w:val="nil"/>
            </w:tcBorders>
            <w:shd w:val="clear" w:color="auto" w:fill="FFFFFF" w:themeFill="background1"/>
            <w:vAlign w:val="center"/>
          </w:tcPr>
          <w:p w14:paraId="4A694C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0,873</w:t>
            </w:r>
          </w:p>
        </w:tc>
        <w:tc>
          <w:tcPr>
            <w:tcW w:w="709" w:type="dxa"/>
            <w:tcBorders>
              <w:top w:val="nil"/>
              <w:left w:val="nil"/>
              <w:bottom w:val="nil"/>
              <w:right w:val="nil"/>
            </w:tcBorders>
            <w:shd w:val="clear" w:color="auto" w:fill="FFFFFF" w:themeFill="background1"/>
            <w:vAlign w:val="center"/>
          </w:tcPr>
          <w:p w14:paraId="44B3EBD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0,605</w:t>
            </w:r>
          </w:p>
        </w:tc>
        <w:tc>
          <w:tcPr>
            <w:tcW w:w="709" w:type="dxa"/>
            <w:tcBorders>
              <w:top w:val="nil"/>
              <w:left w:val="nil"/>
              <w:bottom w:val="nil"/>
              <w:right w:val="nil"/>
            </w:tcBorders>
            <w:shd w:val="clear" w:color="auto" w:fill="FFFFFF" w:themeFill="background1"/>
            <w:vAlign w:val="center"/>
          </w:tcPr>
          <w:p w14:paraId="456BD7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0,295</w:t>
            </w:r>
          </w:p>
        </w:tc>
      </w:tr>
      <w:tr w:rsidR="005C2162" w:rsidRPr="005C524D" w14:paraId="12CAE50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066BF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0C615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A3BC3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1B6C50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7BB2832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0A5F2E1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0076F8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6F16D5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9FDF4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7E9991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dashed" w:sz="4" w:space="0" w:color="auto"/>
            </w:tcBorders>
            <w:shd w:val="clear" w:color="auto" w:fill="F2F2F2" w:themeFill="background1" w:themeFillShade="F2"/>
            <w:vAlign w:val="center"/>
          </w:tcPr>
          <w:p w14:paraId="648184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c>
          <w:tcPr>
            <w:tcW w:w="708" w:type="dxa"/>
            <w:tcBorders>
              <w:top w:val="nil"/>
              <w:left w:val="dashed" w:sz="4" w:space="0" w:color="auto"/>
              <w:bottom w:val="nil"/>
              <w:right w:val="nil"/>
            </w:tcBorders>
            <w:shd w:val="clear" w:color="auto" w:fill="F2F2F2" w:themeFill="background1" w:themeFillShade="F2"/>
            <w:vAlign w:val="center"/>
          </w:tcPr>
          <w:p w14:paraId="57D07E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749E09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6DE5B4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204F06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0,182</w:t>
            </w:r>
          </w:p>
        </w:tc>
      </w:tr>
      <w:tr w:rsidR="005C2162" w:rsidRPr="005C524D" w14:paraId="5AFF71B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CC234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158D0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74B7D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610133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0,932</w:t>
            </w:r>
          </w:p>
        </w:tc>
        <w:tc>
          <w:tcPr>
            <w:tcW w:w="703" w:type="dxa"/>
            <w:tcBorders>
              <w:top w:val="nil"/>
              <w:left w:val="nil"/>
              <w:bottom w:val="nil"/>
              <w:right w:val="nil"/>
            </w:tcBorders>
            <w:shd w:val="clear" w:color="auto" w:fill="FFFFFF" w:themeFill="background1"/>
            <w:vAlign w:val="center"/>
          </w:tcPr>
          <w:p w14:paraId="71BE8D4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0,800</w:t>
            </w:r>
          </w:p>
        </w:tc>
        <w:tc>
          <w:tcPr>
            <w:tcW w:w="709" w:type="dxa"/>
            <w:tcBorders>
              <w:top w:val="nil"/>
              <w:left w:val="nil"/>
              <w:bottom w:val="nil"/>
              <w:right w:val="nil"/>
            </w:tcBorders>
            <w:shd w:val="clear" w:color="auto" w:fill="FFFFFF" w:themeFill="background1"/>
            <w:vAlign w:val="center"/>
          </w:tcPr>
          <w:p w14:paraId="363DFA1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0,555</w:t>
            </w:r>
          </w:p>
        </w:tc>
        <w:tc>
          <w:tcPr>
            <w:tcW w:w="709" w:type="dxa"/>
            <w:tcBorders>
              <w:top w:val="nil"/>
              <w:left w:val="nil"/>
              <w:bottom w:val="nil"/>
            </w:tcBorders>
            <w:shd w:val="clear" w:color="auto" w:fill="FFFFFF" w:themeFill="background1"/>
            <w:vAlign w:val="center"/>
          </w:tcPr>
          <w:p w14:paraId="02B0FB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0,357</w:t>
            </w:r>
          </w:p>
        </w:tc>
        <w:tc>
          <w:tcPr>
            <w:tcW w:w="708" w:type="dxa"/>
            <w:tcBorders>
              <w:top w:val="nil"/>
              <w:bottom w:val="nil"/>
              <w:right w:val="nil"/>
            </w:tcBorders>
            <w:shd w:val="clear" w:color="auto" w:fill="FFFFFF" w:themeFill="background1"/>
            <w:vAlign w:val="center"/>
          </w:tcPr>
          <w:p w14:paraId="5ABFB7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07DD88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0,789</w:t>
            </w:r>
          </w:p>
        </w:tc>
        <w:tc>
          <w:tcPr>
            <w:tcW w:w="709" w:type="dxa"/>
            <w:tcBorders>
              <w:top w:val="nil"/>
              <w:left w:val="nil"/>
              <w:bottom w:val="nil"/>
              <w:right w:val="nil"/>
            </w:tcBorders>
            <w:shd w:val="clear" w:color="auto" w:fill="FFFFFF" w:themeFill="background1"/>
            <w:vAlign w:val="center"/>
          </w:tcPr>
          <w:p w14:paraId="58CA51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0,344</w:t>
            </w:r>
          </w:p>
        </w:tc>
        <w:tc>
          <w:tcPr>
            <w:tcW w:w="709" w:type="dxa"/>
            <w:tcBorders>
              <w:top w:val="nil"/>
              <w:left w:val="nil"/>
              <w:bottom w:val="nil"/>
              <w:right w:val="dashed" w:sz="4" w:space="0" w:color="auto"/>
            </w:tcBorders>
            <w:shd w:val="clear" w:color="auto" w:fill="FFFFFF" w:themeFill="background1"/>
            <w:vAlign w:val="center"/>
          </w:tcPr>
          <w:p w14:paraId="64AFC0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0,141</w:t>
            </w:r>
          </w:p>
        </w:tc>
        <w:tc>
          <w:tcPr>
            <w:tcW w:w="708" w:type="dxa"/>
            <w:tcBorders>
              <w:top w:val="nil"/>
              <w:left w:val="dashed" w:sz="4" w:space="0" w:color="auto"/>
              <w:bottom w:val="nil"/>
              <w:right w:val="nil"/>
            </w:tcBorders>
            <w:shd w:val="clear" w:color="auto" w:fill="FFFFFF" w:themeFill="background1"/>
            <w:vAlign w:val="center"/>
          </w:tcPr>
          <w:p w14:paraId="456738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0,964</w:t>
            </w:r>
          </w:p>
        </w:tc>
        <w:tc>
          <w:tcPr>
            <w:tcW w:w="709" w:type="dxa"/>
            <w:tcBorders>
              <w:top w:val="nil"/>
              <w:left w:val="nil"/>
              <w:bottom w:val="nil"/>
              <w:right w:val="nil"/>
            </w:tcBorders>
            <w:shd w:val="clear" w:color="auto" w:fill="FFFFFF" w:themeFill="background1"/>
            <w:vAlign w:val="center"/>
          </w:tcPr>
          <w:p w14:paraId="23FA92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5ED5C8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0,437</w:t>
            </w:r>
          </w:p>
        </w:tc>
        <w:tc>
          <w:tcPr>
            <w:tcW w:w="709" w:type="dxa"/>
            <w:tcBorders>
              <w:top w:val="nil"/>
              <w:left w:val="nil"/>
              <w:bottom w:val="nil"/>
              <w:right w:val="nil"/>
            </w:tcBorders>
            <w:shd w:val="clear" w:color="auto" w:fill="FFFFFF" w:themeFill="background1"/>
            <w:vAlign w:val="center"/>
          </w:tcPr>
          <w:p w14:paraId="4A6D37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0,210</w:t>
            </w:r>
          </w:p>
        </w:tc>
      </w:tr>
      <w:tr w:rsidR="005C2162" w:rsidRPr="005C524D" w14:paraId="13C5226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4BAA4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75595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959F5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B20190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796C7B7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51C9ED0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4A9733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25A0CA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247C4E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4FE4D5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dashed" w:sz="4" w:space="0" w:color="auto"/>
            </w:tcBorders>
            <w:shd w:val="clear" w:color="auto" w:fill="F2F2F2" w:themeFill="background1" w:themeFillShade="F2"/>
            <w:vAlign w:val="center"/>
          </w:tcPr>
          <w:p w14:paraId="18E4C4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0,178</w:t>
            </w:r>
          </w:p>
        </w:tc>
        <w:tc>
          <w:tcPr>
            <w:tcW w:w="708" w:type="dxa"/>
            <w:tcBorders>
              <w:top w:val="nil"/>
              <w:left w:val="dashed" w:sz="4" w:space="0" w:color="auto"/>
              <w:bottom w:val="nil"/>
              <w:right w:val="nil"/>
            </w:tcBorders>
            <w:shd w:val="clear" w:color="auto" w:fill="F2F2F2" w:themeFill="background1" w:themeFillShade="F2"/>
            <w:vAlign w:val="center"/>
          </w:tcPr>
          <w:p w14:paraId="1B5441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0A6604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06C080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221ED4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0,287</w:t>
            </w:r>
          </w:p>
        </w:tc>
      </w:tr>
      <w:tr w:rsidR="005C2162" w:rsidRPr="005C524D" w14:paraId="62B7E27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CC60C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4D2F7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C6760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4EA382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1879A0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0,951</w:t>
            </w:r>
          </w:p>
        </w:tc>
        <w:tc>
          <w:tcPr>
            <w:tcW w:w="709" w:type="dxa"/>
            <w:tcBorders>
              <w:top w:val="nil"/>
              <w:left w:val="nil"/>
              <w:bottom w:val="nil"/>
              <w:right w:val="nil"/>
            </w:tcBorders>
            <w:shd w:val="clear" w:color="auto" w:fill="FFFFFF" w:themeFill="background1"/>
            <w:vAlign w:val="center"/>
          </w:tcPr>
          <w:p w14:paraId="0D1EFBF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0,662</w:t>
            </w:r>
          </w:p>
        </w:tc>
        <w:tc>
          <w:tcPr>
            <w:tcW w:w="709" w:type="dxa"/>
            <w:tcBorders>
              <w:top w:val="nil"/>
              <w:left w:val="nil"/>
              <w:bottom w:val="nil"/>
            </w:tcBorders>
            <w:shd w:val="clear" w:color="auto" w:fill="FFFFFF" w:themeFill="background1"/>
            <w:vAlign w:val="center"/>
          </w:tcPr>
          <w:p w14:paraId="78B3F2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0,310</w:t>
            </w:r>
          </w:p>
        </w:tc>
        <w:tc>
          <w:tcPr>
            <w:tcW w:w="708" w:type="dxa"/>
            <w:tcBorders>
              <w:top w:val="nil"/>
              <w:bottom w:val="nil"/>
              <w:right w:val="nil"/>
            </w:tcBorders>
            <w:shd w:val="clear" w:color="auto" w:fill="FFFFFF" w:themeFill="background1"/>
            <w:vAlign w:val="center"/>
          </w:tcPr>
          <w:p w14:paraId="2A60F6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64CAA1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0,950</w:t>
            </w:r>
          </w:p>
        </w:tc>
        <w:tc>
          <w:tcPr>
            <w:tcW w:w="709" w:type="dxa"/>
            <w:tcBorders>
              <w:top w:val="nil"/>
              <w:left w:val="nil"/>
              <w:bottom w:val="nil"/>
              <w:right w:val="nil"/>
            </w:tcBorders>
            <w:shd w:val="clear" w:color="auto" w:fill="FFFFFF" w:themeFill="background1"/>
            <w:vAlign w:val="center"/>
          </w:tcPr>
          <w:p w14:paraId="4CA7CE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0,552</w:t>
            </w:r>
          </w:p>
        </w:tc>
        <w:tc>
          <w:tcPr>
            <w:tcW w:w="709" w:type="dxa"/>
            <w:tcBorders>
              <w:top w:val="nil"/>
              <w:left w:val="nil"/>
              <w:bottom w:val="nil"/>
              <w:right w:val="dashed" w:sz="4" w:space="0" w:color="auto"/>
            </w:tcBorders>
            <w:shd w:val="clear" w:color="auto" w:fill="FFFFFF" w:themeFill="background1"/>
            <w:vAlign w:val="center"/>
          </w:tcPr>
          <w:p w14:paraId="5C9D2D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0,204</w:t>
            </w:r>
          </w:p>
        </w:tc>
        <w:tc>
          <w:tcPr>
            <w:tcW w:w="708" w:type="dxa"/>
            <w:tcBorders>
              <w:top w:val="nil"/>
              <w:left w:val="dashed" w:sz="4" w:space="0" w:color="auto"/>
              <w:bottom w:val="nil"/>
              <w:right w:val="nil"/>
            </w:tcBorders>
            <w:shd w:val="clear" w:color="auto" w:fill="FFFFFF" w:themeFill="background1"/>
            <w:vAlign w:val="center"/>
          </w:tcPr>
          <w:p w14:paraId="14DFA9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63674B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0,951</w:t>
            </w:r>
          </w:p>
        </w:tc>
        <w:tc>
          <w:tcPr>
            <w:tcW w:w="709" w:type="dxa"/>
            <w:tcBorders>
              <w:top w:val="nil"/>
              <w:left w:val="nil"/>
              <w:bottom w:val="nil"/>
              <w:right w:val="nil"/>
            </w:tcBorders>
            <w:shd w:val="clear" w:color="auto" w:fill="FFFFFF" w:themeFill="background1"/>
            <w:vAlign w:val="center"/>
          </w:tcPr>
          <w:p w14:paraId="0CBE92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0,660</w:t>
            </w:r>
          </w:p>
        </w:tc>
        <w:tc>
          <w:tcPr>
            <w:tcW w:w="709" w:type="dxa"/>
            <w:tcBorders>
              <w:top w:val="nil"/>
              <w:left w:val="nil"/>
              <w:bottom w:val="nil"/>
              <w:right w:val="nil"/>
            </w:tcBorders>
            <w:shd w:val="clear" w:color="auto" w:fill="FFFFFF" w:themeFill="background1"/>
            <w:vAlign w:val="center"/>
          </w:tcPr>
          <w:p w14:paraId="061806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0,306</w:t>
            </w:r>
          </w:p>
        </w:tc>
      </w:tr>
      <w:tr w:rsidR="005C2162" w:rsidRPr="005C524D" w14:paraId="06FDF25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377C5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4D40F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67433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2EFEE6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6999F53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5260BB8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640742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05A119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06ABB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699EA9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0,705</w:t>
            </w:r>
          </w:p>
        </w:tc>
        <w:tc>
          <w:tcPr>
            <w:tcW w:w="709" w:type="dxa"/>
            <w:tcBorders>
              <w:top w:val="nil"/>
              <w:left w:val="nil"/>
              <w:bottom w:val="nil"/>
              <w:right w:val="dashed" w:sz="4" w:space="0" w:color="auto"/>
            </w:tcBorders>
            <w:shd w:val="clear" w:color="auto" w:fill="F2F2F2" w:themeFill="background1" w:themeFillShade="F2"/>
            <w:vAlign w:val="center"/>
          </w:tcPr>
          <w:p w14:paraId="06E2C4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0,247</w:t>
            </w:r>
          </w:p>
        </w:tc>
        <w:tc>
          <w:tcPr>
            <w:tcW w:w="708" w:type="dxa"/>
            <w:tcBorders>
              <w:top w:val="nil"/>
              <w:left w:val="dashed" w:sz="4" w:space="0" w:color="auto"/>
              <w:bottom w:val="nil"/>
              <w:right w:val="nil"/>
            </w:tcBorders>
            <w:shd w:val="clear" w:color="auto" w:fill="F2F2F2" w:themeFill="background1" w:themeFillShade="F2"/>
            <w:vAlign w:val="center"/>
          </w:tcPr>
          <w:p w14:paraId="44A894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2540B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3D44FE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1AD8B7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0,381</w:t>
            </w:r>
          </w:p>
        </w:tc>
      </w:tr>
      <w:tr w:rsidR="005C2162" w:rsidRPr="005C524D" w14:paraId="24269C0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74627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96DFE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BBC0F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8A14E5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2F45FA8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0,984</w:t>
            </w:r>
          </w:p>
        </w:tc>
        <w:tc>
          <w:tcPr>
            <w:tcW w:w="709" w:type="dxa"/>
            <w:tcBorders>
              <w:top w:val="nil"/>
              <w:left w:val="nil"/>
              <w:bottom w:val="nil"/>
              <w:right w:val="nil"/>
            </w:tcBorders>
            <w:shd w:val="clear" w:color="auto" w:fill="FFFFFF" w:themeFill="background1"/>
            <w:vAlign w:val="center"/>
          </w:tcPr>
          <w:p w14:paraId="2AA9C28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tcBorders>
            <w:shd w:val="clear" w:color="auto" w:fill="FFFFFF" w:themeFill="background1"/>
            <w:vAlign w:val="center"/>
          </w:tcPr>
          <w:p w14:paraId="4D9762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0,280</w:t>
            </w:r>
          </w:p>
        </w:tc>
        <w:tc>
          <w:tcPr>
            <w:tcW w:w="708" w:type="dxa"/>
            <w:tcBorders>
              <w:top w:val="nil"/>
              <w:bottom w:val="nil"/>
              <w:right w:val="nil"/>
            </w:tcBorders>
            <w:shd w:val="clear" w:color="auto" w:fill="FFFFFF" w:themeFill="background1"/>
            <w:vAlign w:val="center"/>
          </w:tcPr>
          <w:p w14:paraId="43B30BD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46DA905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49DF89B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0,703</w:t>
            </w:r>
          </w:p>
        </w:tc>
        <w:tc>
          <w:tcPr>
            <w:tcW w:w="709" w:type="dxa"/>
            <w:tcBorders>
              <w:top w:val="nil"/>
              <w:left w:val="nil"/>
              <w:bottom w:val="nil"/>
              <w:right w:val="dashed" w:sz="4" w:space="0" w:color="auto"/>
            </w:tcBorders>
            <w:shd w:val="clear" w:color="auto" w:fill="FFFFFF" w:themeFill="background1"/>
            <w:vAlign w:val="center"/>
          </w:tcPr>
          <w:p w14:paraId="1FB3B3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0,270</w:t>
            </w:r>
          </w:p>
        </w:tc>
        <w:tc>
          <w:tcPr>
            <w:tcW w:w="708" w:type="dxa"/>
            <w:tcBorders>
              <w:top w:val="nil"/>
              <w:left w:val="dashed" w:sz="4" w:space="0" w:color="auto"/>
              <w:bottom w:val="nil"/>
              <w:right w:val="nil"/>
            </w:tcBorders>
            <w:shd w:val="clear" w:color="auto" w:fill="FFFFFF" w:themeFill="background1"/>
            <w:vAlign w:val="center"/>
          </w:tcPr>
          <w:p w14:paraId="4BE739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0083B19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0,984</w:t>
            </w:r>
          </w:p>
        </w:tc>
        <w:tc>
          <w:tcPr>
            <w:tcW w:w="709" w:type="dxa"/>
            <w:tcBorders>
              <w:top w:val="nil"/>
              <w:left w:val="nil"/>
              <w:bottom w:val="nil"/>
              <w:right w:val="nil"/>
            </w:tcBorders>
            <w:shd w:val="clear" w:color="auto" w:fill="FFFFFF" w:themeFill="background1"/>
            <w:vAlign w:val="center"/>
          </w:tcPr>
          <w:p w14:paraId="573FA9F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406956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0,393</w:t>
            </w:r>
          </w:p>
        </w:tc>
      </w:tr>
      <w:tr w:rsidR="005C2162" w:rsidRPr="005C524D" w14:paraId="1F9C5D7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83B69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A3D6C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170F1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4F2B30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0DCA47C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430F81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05AA26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6B920E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5D3F4C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05C19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0,811</w:t>
            </w:r>
          </w:p>
        </w:tc>
        <w:tc>
          <w:tcPr>
            <w:tcW w:w="709" w:type="dxa"/>
            <w:tcBorders>
              <w:top w:val="nil"/>
              <w:left w:val="nil"/>
              <w:bottom w:val="nil"/>
              <w:right w:val="dashed" w:sz="4" w:space="0" w:color="auto"/>
            </w:tcBorders>
            <w:shd w:val="clear" w:color="auto" w:fill="F2F2F2" w:themeFill="background1" w:themeFillShade="F2"/>
            <w:vAlign w:val="center"/>
          </w:tcPr>
          <w:p w14:paraId="484DE1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0,312</w:t>
            </w:r>
          </w:p>
        </w:tc>
        <w:tc>
          <w:tcPr>
            <w:tcW w:w="708" w:type="dxa"/>
            <w:tcBorders>
              <w:top w:val="nil"/>
              <w:left w:val="dashed" w:sz="4" w:space="0" w:color="auto"/>
              <w:bottom w:val="nil"/>
              <w:right w:val="nil"/>
            </w:tcBorders>
            <w:shd w:val="clear" w:color="auto" w:fill="F2F2F2" w:themeFill="background1" w:themeFillShade="F2"/>
            <w:vAlign w:val="center"/>
          </w:tcPr>
          <w:p w14:paraId="6ECA7E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95B42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D0212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038851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0,464</w:t>
            </w:r>
          </w:p>
        </w:tc>
      </w:tr>
      <w:tr w:rsidR="005C2162" w:rsidRPr="005C524D" w14:paraId="5B2CD80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CB969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00B8F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68BA6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66DB75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7A2010D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3B33392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0,769</w:t>
            </w:r>
          </w:p>
        </w:tc>
        <w:tc>
          <w:tcPr>
            <w:tcW w:w="709" w:type="dxa"/>
            <w:tcBorders>
              <w:top w:val="nil"/>
              <w:left w:val="nil"/>
              <w:bottom w:val="nil"/>
            </w:tcBorders>
            <w:shd w:val="clear" w:color="auto" w:fill="FFFFFF" w:themeFill="background1"/>
            <w:vAlign w:val="center"/>
          </w:tcPr>
          <w:p w14:paraId="3724BC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0,256</w:t>
            </w:r>
          </w:p>
        </w:tc>
        <w:tc>
          <w:tcPr>
            <w:tcW w:w="708" w:type="dxa"/>
            <w:tcBorders>
              <w:top w:val="nil"/>
              <w:bottom w:val="nil"/>
              <w:right w:val="nil"/>
            </w:tcBorders>
            <w:shd w:val="clear" w:color="auto" w:fill="FFFFFF" w:themeFill="background1"/>
            <w:vAlign w:val="center"/>
          </w:tcPr>
          <w:p w14:paraId="1751F6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3E69CB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7BA6B4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0,803</w:t>
            </w:r>
          </w:p>
        </w:tc>
        <w:tc>
          <w:tcPr>
            <w:tcW w:w="709" w:type="dxa"/>
            <w:tcBorders>
              <w:top w:val="nil"/>
              <w:left w:val="nil"/>
              <w:bottom w:val="nil"/>
              <w:right w:val="dashed" w:sz="4" w:space="0" w:color="auto"/>
            </w:tcBorders>
            <w:shd w:val="clear" w:color="auto" w:fill="FFFFFF" w:themeFill="background1"/>
            <w:vAlign w:val="center"/>
          </w:tcPr>
          <w:p w14:paraId="4579E8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0,332</w:t>
            </w:r>
          </w:p>
        </w:tc>
        <w:tc>
          <w:tcPr>
            <w:tcW w:w="708" w:type="dxa"/>
            <w:tcBorders>
              <w:top w:val="nil"/>
              <w:left w:val="dashed" w:sz="4" w:space="0" w:color="auto"/>
              <w:bottom w:val="nil"/>
              <w:right w:val="nil"/>
            </w:tcBorders>
            <w:shd w:val="clear" w:color="auto" w:fill="FFFFFF" w:themeFill="background1"/>
            <w:vAlign w:val="center"/>
          </w:tcPr>
          <w:p w14:paraId="70D9AF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6A3446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728C01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0,872</w:t>
            </w:r>
          </w:p>
        </w:tc>
        <w:tc>
          <w:tcPr>
            <w:tcW w:w="709" w:type="dxa"/>
            <w:tcBorders>
              <w:top w:val="nil"/>
              <w:left w:val="nil"/>
              <w:bottom w:val="nil"/>
              <w:right w:val="nil"/>
            </w:tcBorders>
            <w:shd w:val="clear" w:color="auto" w:fill="FFFFFF" w:themeFill="background1"/>
            <w:vAlign w:val="center"/>
          </w:tcPr>
          <w:p w14:paraId="001906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0,470</w:t>
            </w:r>
          </w:p>
        </w:tc>
      </w:tr>
    </w:tbl>
    <w:p w14:paraId="62680AB0" w14:textId="77777777" w:rsidR="005C2162" w:rsidRPr="005C524D" w:rsidRDefault="005C2162" w:rsidP="005C2162">
      <w:pPr>
        <w:rPr>
          <w:rFonts w:ascii="Times New Roman" w:eastAsiaTheme="majorEastAsia" w:hAnsi="Times New Roman"/>
          <w:b/>
          <w:color w:val="000000" w:themeColor="text1"/>
          <w:sz w:val="24"/>
          <w:szCs w:val="24"/>
          <w:lang w:val="en-US"/>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30CEF920"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4C6EE55E"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A4.6a</w:t>
            </w:r>
          </w:p>
          <w:p w14:paraId="55622269"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two groups are compared, one sample is extracted from a chi-square distribution with 2 degrees of freedom, and one sample is extracted from a right skewed distribution.  </w:t>
            </w:r>
          </w:p>
        </w:tc>
      </w:tr>
      <w:tr w:rsidR="005C2162" w:rsidRPr="005C524D" w14:paraId="1F36D3A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F381872"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60E7C64"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4C7044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01FB429B"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63A1BFD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5619E7C"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D09C11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5A41FC4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307816F8"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A160682"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A04579C"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63FB082B"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4F4A19A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68C65D5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1CF7349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52A832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19934B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2BD65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6E7E7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39A428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69A888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01857B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8E0FF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6AB1E0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44EEAC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134B0C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411BD6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372AD856"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307552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1FF591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2ADAF8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2D8861A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6417744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72D4802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0,206</w:t>
            </w:r>
          </w:p>
        </w:tc>
        <w:tc>
          <w:tcPr>
            <w:tcW w:w="709" w:type="dxa"/>
            <w:tcBorders>
              <w:top w:val="single" w:sz="4" w:space="0" w:color="auto"/>
              <w:left w:val="nil"/>
              <w:bottom w:val="nil"/>
            </w:tcBorders>
            <w:shd w:val="clear" w:color="auto" w:fill="F2F2F2" w:themeFill="background1" w:themeFillShade="F2"/>
            <w:vAlign w:val="center"/>
          </w:tcPr>
          <w:p w14:paraId="5D44AF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8" w:type="dxa"/>
            <w:tcBorders>
              <w:top w:val="single" w:sz="4" w:space="0" w:color="auto"/>
              <w:bottom w:val="nil"/>
              <w:right w:val="nil"/>
            </w:tcBorders>
            <w:shd w:val="clear" w:color="auto" w:fill="F2F2F2" w:themeFill="background1" w:themeFillShade="F2"/>
            <w:vAlign w:val="center"/>
          </w:tcPr>
          <w:p w14:paraId="2F072A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40E3C9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7DA2CD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tcBorders>
            <w:shd w:val="clear" w:color="auto" w:fill="F2F2F2" w:themeFill="background1" w:themeFillShade="F2"/>
            <w:vAlign w:val="center"/>
          </w:tcPr>
          <w:p w14:paraId="69C20D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c>
          <w:tcPr>
            <w:tcW w:w="708" w:type="dxa"/>
            <w:tcBorders>
              <w:top w:val="single" w:sz="4" w:space="0" w:color="auto"/>
              <w:bottom w:val="nil"/>
              <w:right w:val="nil"/>
            </w:tcBorders>
            <w:shd w:val="clear" w:color="auto" w:fill="F2F2F2" w:themeFill="background1" w:themeFillShade="F2"/>
            <w:vAlign w:val="center"/>
          </w:tcPr>
          <w:p w14:paraId="5479C3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5E49BF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4E569B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6BA515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r>
      <w:tr w:rsidR="005C2162" w:rsidRPr="005C524D" w14:paraId="706B764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1BA25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D3D53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4ADB2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69699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0,358</w:t>
            </w:r>
          </w:p>
        </w:tc>
        <w:tc>
          <w:tcPr>
            <w:tcW w:w="703" w:type="dxa"/>
            <w:tcBorders>
              <w:top w:val="nil"/>
              <w:left w:val="nil"/>
              <w:bottom w:val="nil"/>
              <w:right w:val="nil"/>
            </w:tcBorders>
            <w:shd w:val="clear" w:color="auto" w:fill="FFFFFF" w:themeFill="background1"/>
            <w:vAlign w:val="center"/>
          </w:tcPr>
          <w:p w14:paraId="3A98936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0,275</w:t>
            </w:r>
          </w:p>
        </w:tc>
        <w:tc>
          <w:tcPr>
            <w:tcW w:w="709" w:type="dxa"/>
            <w:tcBorders>
              <w:top w:val="nil"/>
              <w:left w:val="nil"/>
              <w:bottom w:val="nil"/>
              <w:right w:val="nil"/>
            </w:tcBorders>
            <w:shd w:val="clear" w:color="auto" w:fill="FFFFFF" w:themeFill="background1"/>
            <w:vAlign w:val="center"/>
          </w:tcPr>
          <w:p w14:paraId="0A5B255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0,183</w:t>
            </w:r>
          </w:p>
        </w:tc>
        <w:tc>
          <w:tcPr>
            <w:tcW w:w="709" w:type="dxa"/>
            <w:tcBorders>
              <w:top w:val="nil"/>
              <w:left w:val="nil"/>
              <w:bottom w:val="nil"/>
            </w:tcBorders>
            <w:shd w:val="clear" w:color="auto" w:fill="FFFFFF" w:themeFill="background1"/>
            <w:vAlign w:val="center"/>
          </w:tcPr>
          <w:p w14:paraId="65B455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0,174</w:t>
            </w:r>
          </w:p>
        </w:tc>
        <w:tc>
          <w:tcPr>
            <w:tcW w:w="708" w:type="dxa"/>
            <w:tcBorders>
              <w:top w:val="nil"/>
              <w:bottom w:val="nil"/>
              <w:right w:val="nil"/>
            </w:tcBorders>
            <w:shd w:val="clear" w:color="auto" w:fill="FFFFFF" w:themeFill="background1"/>
            <w:vAlign w:val="center"/>
          </w:tcPr>
          <w:p w14:paraId="523DC9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0,468</w:t>
            </w:r>
          </w:p>
        </w:tc>
        <w:tc>
          <w:tcPr>
            <w:tcW w:w="709" w:type="dxa"/>
            <w:tcBorders>
              <w:top w:val="nil"/>
              <w:left w:val="nil"/>
              <w:bottom w:val="nil"/>
              <w:right w:val="nil"/>
            </w:tcBorders>
            <w:shd w:val="clear" w:color="auto" w:fill="FFFFFF" w:themeFill="background1"/>
            <w:vAlign w:val="center"/>
          </w:tcPr>
          <w:p w14:paraId="276464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0,211</w:t>
            </w:r>
          </w:p>
        </w:tc>
        <w:tc>
          <w:tcPr>
            <w:tcW w:w="709" w:type="dxa"/>
            <w:tcBorders>
              <w:top w:val="nil"/>
              <w:left w:val="nil"/>
              <w:bottom w:val="nil"/>
              <w:right w:val="nil"/>
            </w:tcBorders>
            <w:shd w:val="clear" w:color="auto" w:fill="FFFFFF" w:themeFill="background1"/>
            <w:vAlign w:val="center"/>
          </w:tcPr>
          <w:p w14:paraId="518204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0,069</w:t>
            </w:r>
          </w:p>
        </w:tc>
        <w:tc>
          <w:tcPr>
            <w:tcW w:w="709" w:type="dxa"/>
            <w:tcBorders>
              <w:top w:val="nil"/>
              <w:left w:val="nil"/>
              <w:bottom w:val="nil"/>
            </w:tcBorders>
            <w:shd w:val="clear" w:color="auto" w:fill="FFFFFF" w:themeFill="background1"/>
            <w:vAlign w:val="center"/>
          </w:tcPr>
          <w:p w14:paraId="03F20D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0,053</w:t>
            </w:r>
          </w:p>
        </w:tc>
        <w:tc>
          <w:tcPr>
            <w:tcW w:w="708" w:type="dxa"/>
            <w:tcBorders>
              <w:top w:val="nil"/>
              <w:bottom w:val="nil"/>
              <w:right w:val="nil"/>
            </w:tcBorders>
            <w:shd w:val="clear" w:color="auto" w:fill="FFFFFF" w:themeFill="background1"/>
            <w:vAlign w:val="center"/>
          </w:tcPr>
          <w:p w14:paraId="77FF405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0,468</w:t>
            </w:r>
          </w:p>
        </w:tc>
        <w:tc>
          <w:tcPr>
            <w:tcW w:w="709" w:type="dxa"/>
            <w:tcBorders>
              <w:top w:val="nil"/>
              <w:left w:val="nil"/>
              <w:bottom w:val="nil"/>
              <w:right w:val="nil"/>
            </w:tcBorders>
            <w:shd w:val="clear" w:color="auto" w:fill="FFFFFF" w:themeFill="background1"/>
            <w:vAlign w:val="center"/>
          </w:tcPr>
          <w:p w14:paraId="1653A9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0,211</w:t>
            </w:r>
          </w:p>
        </w:tc>
        <w:tc>
          <w:tcPr>
            <w:tcW w:w="709" w:type="dxa"/>
            <w:tcBorders>
              <w:top w:val="nil"/>
              <w:left w:val="nil"/>
              <w:bottom w:val="nil"/>
              <w:right w:val="nil"/>
            </w:tcBorders>
            <w:shd w:val="clear" w:color="auto" w:fill="FFFFFF" w:themeFill="background1"/>
            <w:vAlign w:val="center"/>
          </w:tcPr>
          <w:p w14:paraId="229610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0,069</w:t>
            </w:r>
          </w:p>
        </w:tc>
        <w:tc>
          <w:tcPr>
            <w:tcW w:w="709" w:type="dxa"/>
            <w:tcBorders>
              <w:top w:val="nil"/>
              <w:left w:val="nil"/>
              <w:bottom w:val="nil"/>
              <w:right w:val="nil"/>
            </w:tcBorders>
            <w:shd w:val="clear" w:color="auto" w:fill="FFFFFF" w:themeFill="background1"/>
            <w:vAlign w:val="center"/>
          </w:tcPr>
          <w:p w14:paraId="72137B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0,053</w:t>
            </w:r>
          </w:p>
        </w:tc>
      </w:tr>
      <w:tr w:rsidR="005C2162" w:rsidRPr="005C524D" w14:paraId="38B9C26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5A649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7514D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51C32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5C4226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30697BE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59C216C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05F047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0,089</w:t>
            </w:r>
          </w:p>
        </w:tc>
        <w:tc>
          <w:tcPr>
            <w:tcW w:w="708" w:type="dxa"/>
            <w:tcBorders>
              <w:top w:val="nil"/>
              <w:bottom w:val="nil"/>
              <w:right w:val="nil"/>
            </w:tcBorders>
            <w:shd w:val="clear" w:color="auto" w:fill="F2F2F2" w:themeFill="background1" w:themeFillShade="F2"/>
            <w:vAlign w:val="center"/>
          </w:tcPr>
          <w:p w14:paraId="6DF7B6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53114D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59D123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475657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567994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13ADA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19EB0D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696091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6B31DA4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9647F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7E27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5C40C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D30E97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0,541</w:t>
            </w:r>
          </w:p>
        </w:tc>
        <w:tc>
          <w:tcPr>
            <w:tcW w:w="703" w:type="dxa"/>
            <w:tcBorders>
              <w:top w:val="nil"/>
              <w:left w:val="nil"/>
              <w:bottom w:val="nil"/>
              <w:right w:val="nil"/>
            </w:tcBorders>
            <w:shd w:val="clear" w:color="auto" w:fill="FFFFFF" w:themeFill="background1"/>
            <w:vAlign w:val="center"/>
          </w:tcPr>
          <w:p w14:paraId="78786BD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0,371</w:t>
            </w:r>
          </w:p>
        </w:tc>
        <w:tc>
          <w:tcPr>
            <w:tcW w:w="709" w:type="dxa"/>
            <w:tcBorders>
              <w:top w:val="nil"/>
              <w:left w:val="nil"/>
              <w:bottom w:val="nil"/>
              <w:right w:val="nil"/>
            </w:tcBorders>
            <w:shd w:val="clear" w:color="auto" w:fill="FFFFFF" w:themeFill="background1"/>
            <w:vAlign w:val="center"/>
          </w:tcPr>
          <w:p w14:paraId="3ECEF8F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0,143</w:t>
            </w:r>
          </w:p>
        </w:tc>
        <w:tc>
          <w:tcPr>
            <w:tcW w:w="709" w:type="dxa"/>
            <w:tcBorders>
              <w:top w:val="nil"/>
              <w:left w:val="nil"/>
              <w:bottom w:val="nil"/>
            </w:tcBorders>
            <w:shd w:val="clear" w:color="auto" w:fill="FFFFFF" w:themeFill="background1"/>
            <w:vAlign w:val="center"/>
          </w:tcPr>
          <w:p w14:paraId="2532FD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0,068</w:t>
            </w:r>
          </w:p>
        </w:tc>
        <w:tc>
          <w:tcPr>
            <w:tcW w:w="708" w:type="dxa"/>
            <w:tcBorders>
              <w:top w:val="nil"/>
              <w:bottom w:val="nil"/>
              <w:right w:val="nil"/>
            </w:tcBorders>
            <w:shd w:val="clear" w:color="auto" w:fill="FFFFFF" w:themeFill="background1"/>
            <w:vAlign w:val="center"/>
          </w:tcPr>
          <w:p w14:paraId="3043EB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0,534</w:t>
            </w:r>
          </w:p>
        </w:tc>
        <w:tc>
          <w:tcPr>
            <w:tcW w:w="709" w:type="dxa"/>
            <w:tcBorders>
              <w:top w:val="nil"/>
              <w:left w:val="nil"/>
              <w:bottom w:val="nil"/>
              <w:right w:val="nil"/>
            </w:tcBorders>
            <w:shd w:val="clear" w:color="auto" w:fill="FFFFFF" w:themeFill="background1"/>
            <w:vAlign w:val="center"/>
          </w:tcPr>
          <w:p w14:paraId="38AC74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0,370</w:t>
            </w:r>
          </w:p>
        </w:tc>
        <w:tc>
          <w:tcPr>
            <w:tcW w:w="709" w:type="dxa"/>
            <w:tcBorders>
              <w:top w:val="nil"/>
              <w:left w:val="nil"/>
              <w:bottom w:val="nil"/>
              <w:right w:val="nil"/>
            </w:tcBorders>
            <w:shd w:val="clear" w:color="auto" w:fill="FFFFFF" w:themeFill="background1"/>
            <w:vAlign w:val="center"/>
          </w:tcPr>
          <w:p w14:paraId="4B0862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0,135</w:t>
            </w:r>
          </w:p>
        </w:tc>
        <w:tc>
          <w:tcPr>
            <w:tcW w:w="709" w:type="dxa"/>
            <w:tcBorders>
              <w:top w:val="nil"/>
              <w:left w:val="nil"/>
              <w:bottom w:val="nil"/>
            </w:tcBorders>
            <w:shd w:val="clear" w:color="auto" w:fill="FFFFFF" w:themeFill="background1"/>
            <w:vAlign w:val="center"/>
          </w:tcPr>
          <w:p w14:paraId="1BC396B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0,061</w:t>
            </w:r>
          </w:p>
        </w:tc>
        <w:tc>
          <w:tcPr>
            <w:tcW w:w="708" w:type="dxa"/>
            <w:tcBorders>
              <w:top w:val="nil"/>
              <w:bottom w:val="nil"/>
              <w:right w:val="nil"/>
            </w:tcBorders>
            <w:shd w:val="clear" w:color="auto" w:fill="FFFFFF" w:themeFill="background1"/>
            <w:vAlign w:val="center"/>
          </w:tcPr>
          <w:p w14:paraId="397993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0,534</w:t>
            </w:r>
          </w:p>
        </w:tc>
        <w:tc>
          <w:tcPr>
            <w:tcW w:w="709" w:type="dxa"/>
            <w:tcBorders>
              <w:top w:val="nil"/>
              <w:left w:val="nil"/>
              <w:bottom w:val="nil"/>
              <w:right w:val="nil"/>
            </w:tcBorders>
            <w:shd w:val="clear" w:color="auto" w:fill="FFFFFF" w:themeFill="background1"/>
            <w:vAlign w:val="center"/>
          </w:tcPr>
          <w:p w14:paraId="080CC4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0,370</w:t>
            </w:r>
          </w:p>
        </w:tc>
        <w:tc>
          <w:tcPr>
            <w:tcW w:w="709" w:type="dxa"/>
            <w:tcBorders>
              <w:top w:val="nil"/>
              <w:left w:val="nil"/>
              <w:bottom w:val="nil"/>
              <w:right w:val="nil"/>
            </w:tcBorders>
            <w:shd w:val="clear" w:color="auto" w:fill="FFFFFF" w:themeFill="background1"/>
            <w:vAlign w:val="center"/>
          </w:tcPr>
          <w:p w14:paraId="6CD879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0,135</w:t>
            </w:r>
          </w:p>
        </w:tc>
        <w:tc>
          <w:tcPr>
            <w:tcW w:w="709" w:type="dxa"/>
            <w:tcBorders>
              <w:top w:val="nil"/>
              <w:left w:val="nil"/>
              <w:bottom w:val="nil"/>
              <w:right w:val="nil"/>
            </w:tcBorders>
            <w:shd w:val="clear" w:color="auto" w:fill="FFFFFF" w:themeFill="background1"/>
            <w:vAlign w:val="center"/>
          </w:tcPr>
          <w:p w14:paraId="47AA4B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0,061</w:t>
            </w:r>
          </w:p>
        </w:tc>
      </w:tr>
      <w:tr w:rsidR="005C2162" w:rsidRPr="005C524D" w14:paraId="447B253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29017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CD918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F99DB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C8D35D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3057699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2479F88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0,146</w:t>
            </w:r>
          </w:p>
        </w:tc>
        <w:tc>
          <w:tcPr>
            <w:tcW w:w="709" w:type="dxa"/>
            <w:tcBorders>
              <w:top w:val="nil"/>
              <w:left w:val="nil"/>
              <w:bottom w:val="nil"/>
            </w:tcBorders>
            <w:shd w:val="clear" w:color="auto" w:fill="F2F2F2" w:themeFill="background1" w:themeFillShade="F2"/>
            <w:vAlign w:val="center"/>
          </w:tcPr>
          <w:p w14:paraId="764041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1A2B87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12FC75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7A4224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568044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11C948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71EFC4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1645AC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09E8D6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r>
      <w:tr w:rsidR="005C2162" w:rsidRPr="005C524D" w14:paraId="423F6B7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3500B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DB90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23638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52FF9C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0,632</w:t>
            </w:r>
          </w:p>
        </w:tc>
        <w:tc>
          <w:tcPr>
            <w:tcW w:w="703" w:type="dxa"/>
            <w:tcBorders>
              <w:top w:val="nil"/>
              <w:left w:val="nil"/>
              <w:bottom w:val="nil"/>
              <w:right w:val="nil"/>
            </w:tcBorders>
            <w:shd w:val="clear" w:color="auto" w:fill="FFFFFF" w:themeFill="background1"/>
            <w:vAlign w:val="center"/>
          </w:tcPr>
          <w:p w14:paraId="7C8F424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1EEE93F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0,123</w:t>
            </w:r>
          </w:p>
        </w:tc>
        <w:tc>
          <w:tcPr>
            <w:tcW w:w="709" w:type="dxa"/>
            <w:tcBorders>
              <w:top w:val="nil"/>
              <w:left w:val="nil"/>
              <w:bottom w:val="nil"/>
            </w:tcBorders>
            <w:shd w:val="clear" w:color="auto" w:fill="FFFFFF" w:themeFill="background1"/>
            <w:vAlign w:val="center"/>
          </w:tcPr>
          <w:p w14:paraId="41AEE2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0,032</w:t>
            </w:r>
          </w:p>
        </w:tc>
        <w:tc>
          <w:tcPr>
            <w:tcW w:w="708" w:type="dxa"/>
            <w:tcBorders>
              <w:top w:val="nil"/>
              <w:bottom w:val="nil"/>
              <w:right w:val="nil"/>
            </w:tcBorders>
            <w:shd w:val="clear" w:color="auto" w:fill="FFFFFF" w:themeFill="background1"/>
            <w:vAlign w:val="center"/>
          </w:tcPr>
          <w:p w14:paraId="6D3C4F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3DC6F8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0,441</w:t>
            </w:r>
          </w:p>
        </w:tc>
        <w:tc>
          <w:tcPr>
            <w:tcW w:w="709" w:type="dxa"/>
            <w:tcBorders>
              <w:top w:val="nil"/>
              <w:left w:val="nil"/>
              <w:bottom w:val="nil"/>
              <w:right w:val="nil"/>
            </w:tcBorders>
            <w:shd w:val="clear" w:color="auto" w:fill="FFFFFF" w:themeFill="background1"/>
            <w:vAlign w:val="center"/>
          </w:tcPr>
          <w:p w14:paraId="153079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0,199</w:t>
            </w:r>
          </w:p>
        </w:tc>
        <w:tc>
          <w:tcPr>
            <w:tcW w:w="709" w:type="dxa"/>
            <w:tcBorders>
              <w:top w:val="nil"/>
              <w:left w:val="nil"/>
              <w:bottom w:val="nil"/>
            </w:tcBorders>
            <w:shd w:val="clear" w:color="auto" w:fill="FFFFFF" w:themeFill="background1"/>
            <w:vAlign w:val="center"/>
          </w:tcPr>
          <w:p w14:paraId="7FBA2FD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c>
          <w:tcPr>
            <w:tcW w:w="708" w:type="dxa"/>
            <w:tcBorders>
              <w:top w:val="nil"/>
              <w:bottom w:val="nil"/>
              <w:right w:val="nil"/>
            </w:tcBorders>
            <w:shd w:val="clear" w:color="auto" w:fill="FFFFFF" w:themeFill="background1"/>
            <w:vAlign w:val="center"/>
          </w:tcPr>
          <w:p w14:paraId="24CABE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10F161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0,441</w:t>
            </w:r>
          </w:p>
        </w:tc>
        <w:tc>
          <w:tcPr>
            <w:tcW w:w="709" w:type="dxa"/>
            <w:tcBorders>
              <w:top w:val="nil"/>
              <w:left w:val="nil"/>
              <w:bottom w:val="nil"/>
              <w:right w:val="nil"/>
            </w:tcBorders>
            <w:shd w:val="clear" w:color="auto" w:fill="FFFFFF" w:themeFill="background1"/>
            <w:vAlign w:val="center"/>
          </w:tcPr>
          <w:p w14:paraId="172565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0,199</w:t>
            </w:r>
          </w:p>
        </w:tc>
        <w:tc>
          <w:tcPr>
            <w:tcW w:w="709" w:type="dxa"/>
            <w:tcBorders>
              <w:top w:val="nil"/>
              <w:left w:val="nil"/>
              <w:bottom w:val="nil"/>
              <w:right w:val="nil"/>
            </w:tcBorders>
            <w:shd w:val="clear" w:color="auto" w:fill="FFFFFF" w:themeFill="background1"/>
            <w:vAlign w:val="center"/>
          </w:tcPr>
          <w:p w14:paraId="10A26D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r>
      <w:tr w:rsidR="005C2162" w:rsidRPr="005C524D" w14:paraId="5F30D2A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60972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38D42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D48AC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7FE73E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07B1295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328B4F2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0,131</w:t>
            </w:r>
          </w:p>
        </w:tc>
        <w:tc>
          <w:tcPr>
            <w:tcW w:w="709" w:type="dxa"/>
            <w:tcBorders>
              <w:top w:val="nil"/>
              <w:left w:val="nil"/>
              <w:bottom w:val="nil"/>
            </w:tcBorders>
            <w:shd w:val="clear" w:color="auto" w:fill="F2F2F2" w:themeFill="background1" w:themeFillShade="F2"/>
            <w:vAlign w:val="center"/>
          </w:tcPr>
          <w:p w14:paraId="2567C0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0,031</w:t>
            </w:r>
          </w:p>
        </w:tc>
        <w:tc>
          <w:tcPr>
            <w:tcW w:w="708" w:type="dxa"/>
            <w:tcBorders>
              <w:top w:val="nil"/>
              <w:bottom w:val="nil"/>
              <w:right w:val="nil"/>
            </w:tcBorders>
            <w:shd w:val="clear" w:color="auto" w:fill="F2F2F2" w:themeFill="background1" w:themeFillShade="F2"/>
            <w:vAlign w:val="center"/>
          </w:tcPr>
          <w:p w14:paraId="184F6B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39D7FD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2E26C7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tcBorders>
            <w:shd w:val="clear" w:color="auto" w:fill="F2F2F2" w:themeFill="background1" w:themeFillShade="F2"/>
            <w:vAlign w:val="center"/>
          </w:tcPr>
          <w:p w14:paraId="20BB1D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455501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692032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1334B9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68BABE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r>
      <w:tr w:rsidR="005C2162" w:rsidRPr="005C524D" w14:paraId="2E14E51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F0E1D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B81E5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15E46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BFDC0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0,687</w:t>
            </w:r>
          </w:p>
        </w:tc>
        <w:tc>
          <w:tcPr>
            <w:tcW w:w="703" w:type="dxa"/>
            <w:tcBorders>
              <w:top w:val="nil"/>
              <w:left w:val="nil"/>
              <w:bottom w:val="nil"/>
              <w:right w:val="nil"/>
            </w:tcBorders>
            <w:shd w:val="clear" w:color="auto" w:fill="FFFFFF" w:themeFill="background1"/>
            <w:vAlign w:val="center"/>
          </w:tcPr>
          <w:p w14:paraId="2369912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0,466</w:t>
            </w:r>
          </w:p>
        </w:tc>
        <w:tc>
          <w:tcPr>
            <w:tcW w:w="709" w:type="dxa"/>
            <w:tcBorders>
              <w:top w:val="nil"/>
              <w:left w:val="nil"/>
              <w:bottom w:val="nil"/>
              <w:right w:val="nil"/>
            </w:tcBorders>
            <w:shd w:val="clear" w:color="auto" w:fill="FFFFFF" w:themeFill="background1"/>
            <w:vAlign w:val="center"/>
          </w:tcPr>
          <w:p w14:paraId="23F2420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c>
          <w:tcPr>
            <w:tcW w:w="709" w:type="dxa"/>
            <w:tcBorders>
              <w:top w:val="nil"/>
              <w:left w:val="nil"/>
              <w:bottom w:val="nil"/>
            </w:tcBorders>
            <w:shd w:val="clear" w:color="auto" w:fill="FFFFFF" w:themeFill="background1"/>
            <w:vAlign w:val="center"/>
          </w:tcPr>
          <w:p w14:paraId="1FDB33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0,017</w:t>
            </w:r>
          </w:p>
        </w:tc>
        <w:tc>
          <w:tcPr>
            <w:tcW w:w="708" w:type="dxa"/>
            <w:tcBorders>
              <w:top w:val="nil"/>
              <w:bottom w:val="nil"/>
              <w:right w:val="nil"/>
            </w:tcBorders>
            <w:shd w:val="clear" w:color="auto" w:fill="FFFFFF" w:themeFill="background1"/>
            <w:vAlign w:val="center"/>
          </w:tcPr>
          <w:p w14:paraId="37518B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0,564</w:t>
            </w:r>
          </w:p>
        </w:tc>
        <w:tc>
          <w:tcPr>
            <w:tcW w:w="709" w:type="dxa"/>
            <w:tcBorders>
              <w:top w:val="nil"/>
              <w:left w:val="nil"/>
              <w:bottom w:val="nil"/>
              <w:right w:val="nil"/>
            </w:tcBorders>
            <w:shd w:val="clear" w:color="auto" w:fill="FFFFFF" w:themeFill="background1"/>
            <w:vAlign w:val="center"/>
          </w:tcPr>
          <w:p w14:paraId="4E6B68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098819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0,252</w:t>
            </w:r>
          </w:p>
        </w:tc>
        <w:tc>
          <w:tcPr>
            <w:tcW w:w="709" w:type="dxa"/>
            <w:tcBorders>
              <w:top w:val="nil"/>
              <w:left w:val="nil"/>
              <w:bottom w:val="nil"/>
            </w:tcBorders>
            <w:shd w:val="clear" w:color="auto" w:fill="FFFFFF" w:themeFill="background1"/>
            <w:vAlign w:val="center"/>
          </w:tcPr>
          <w:p w14:paraId="45483D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0,093</w:t>
            </w:r>
          </w:p>
        </w:tc>
        <w:tc>
          <w:tcPr>
            <w:tcW w:w="708" w:type="dxa"/>
            <w:tcBorders>
              <w:top w:val="nil"/>
              <w:bottom w:val="nil"/>
              <w:right w:val="nil"/>
            </w:tcBorders>
            <w:shd w:val="clear" w:color="auto" w:fill="FFFFFF" w:themeFill="background1"/>
            <w:vAlign w:val="center"/>
          </w:tcPr>
          <w:p w14:paraId="7F5B73A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0,564</w:t>
            </w:r>
          </w:p>
        </w:tc>
        <w:tc>
          <w:tcPr>
            <w:tcW w:w="709" w:type="dxa"/>
            <w:tcBorders>
              <w:top w:val="nil"/>
              <w:left w:val="nil"/>
              <w:bottom w:val="nil"/>
              <w:right w:val="nil"/>
            </w:tcBorders>
            <w:shd w:val="clear" w:color="auto" w:fill="FFFFFF" w:themeFill="background1"/>
            <w:vAlign w:val="center"/>
          </w:tcPr>
          <w:p w14:paraId="72712D5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7AE4D0F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0,252</w:t>
            </w:r>
          </w:p>
        </w:tc>
        <w:tc>
          <w:tcPr>
            <w:tcW w:w="709" w:type="dxa"/>
            <w:tcBorders>
              <w:top w:val="nil"/>
              <w:left w:val="nil"/>
              <w:bottom w:val="nil"/>
              <w:right w:val="nil"/>
            </w:tcBorders>
            <w:shd w:val="clear" w:color="auto" w:fill="FFFFFF" w:themeFill="background1"/>
            <w:vAlign w:val="center"/>
          </w:tcPr>
          <w:p w14:paraId="3732AC9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0,093</w:t>
            </w:r>
          </w:p>
        </w:tc>
      </w:tr>
      <w:tr w:rsidR="005C2162" w:rsidRPr="005C524D" w14:paraId="77C0D0B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2A680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8A8D8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008F02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95A2C1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635AF9D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342FF0B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0,250</w:t>
            </w:r>
          </w:p>
        </w:tc>
        <w:tc>
          <w:tcPr>
            <w:tcW w:w="709" w:type="dxa"/>
            <w:tcBorders>
              <w:top w:val="nil"/>
              <w:left w:val="nil"/>
              <w:bottom w:val="nil"/>
            </w:tcBorders>
            <w:shd w:val="clear" w:color="auto" w:fill="F2F2F2" w:themeFill="background1" w:themeFillShade="F2"/>
            <w:vAlign w:val="center"/>
          </w:tcPr>
          <w:p w14:paraId="2E321D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0,201</w:t>
            </w:r>
          </w:p>
        </w:tc>
        <w:tc>
          <w:tcPr>
            <w:tcW w:w="708" w:type="dxa"/>
            <w:tcBorders>
              <w:top w:val="nil"/>
              <w:bottom w:val="nil"/>
              <w:right w:val="nil"/>
            </w:tcBorders>
            <w:shd w:val="clear" w:color="auto" w:fill="F2F2F2" w:themeFill="background1" w:themeFillShade="F2"/>
            <w:vAlign w:val="center"/>
          </w:tcPr>
          <w:p w14:paraId="539273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346559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2F2679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tcBorders>
            <w:shd w:val="clear" w:color="auto" w:fill="F2F2F2" w:themeFill="background1" w:themeFillShade="F2"/>
            <w:vAlign w:val="center"/>
          </w:tcPr>
          <w:p w14:paraId="7217ED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1AF271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61F33E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4BAC90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3633AE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r>
      <w:tr w:rsidR="005C2162" w:rsidRPr="005C524D" w14:paraId="0DDBBF3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B1369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2C415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772A3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405FED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0,468</w:t>
            </w:r>
          </w:p>
        </w:tc>
        <w:tc>
          <w:tcPr>
            <w:tcW w:w="703" w:type="dxa"/>
            <w:tcBorders>
              <w:top w:val="nil"/>
              <w:left w:val="nil"/>
              <w:bottom w:val="nil"/>
              <w:right w:val="nil"/>
            </w:tcBorders>
            <w:shd w:val="clear" w:color="auto" w:fill="FFFFFF" w:themeFill="background1"/>
            <w:vAlign w:val="center"/>
          </w:tcPr>
          <w:p w14:paraId="650DC9C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0,366</w:t>
            </w:r>
          </w:p>
        </w:tc>
        <w:tc>
          <w:tcPr>
            <w:tcW w:w="709" w:type="dxa"/>
            <w:tcBorders>
              <w:top w:val="nil"/>
              <w:left w:val="nil"/>
              <w:bottom w:val="nil"/>
              <w:right w:val="nil"/>
            </w:tcBorders>
            <w:shd w:val="clear" w:color="auto" w:fill="FFFFFF" w:themeFill="background1"/>
            <w:vAlign w:val="center"/>
          </w:tcPr>
          <w:p w14:paraId="5D03C5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0,230</w:t>
            </w:r>
          </w:p>
        </w:tc>
        <w:tc>
          <w:tcPr>
            <w:tcW w:w="709" w:type="dxa"/>
            <w:tcBorders>
              <w:top w:val="nil"/>
              <w:left w:val="nil"/>
              <w:bottom w:val="nil"/>
            </w:tcBorders>
            <w:shd w:val="clear" w:color="auto" w:fill="FFFFFF" w:themeFill="background1"/>
            <w:vAlign w:val="center"/>
          </w:tcPr>
          <w:p w14:paraId="74CC99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0,181</w:t>
            </w:r>
          </w:p>
        </w:tc>
        <w:tc>
          <w:tcPr>
            <w:tcW w:w="708" w:type="dxa"/>
            <w:tcBorders>
              <w:top w:val="nil"/>
              <w:bottom w:val="nil"/>
              <w:right w:val="nil"/>
            </w:tcBorders>
            <w:shd w:val="clear" w:color="auto" w:fill="FFFFFF" w:themeFill="background1"/>
            <w:vAlign w:val="center"/>
          </w:tcPr>
          <w:p w14:paraId="6821B2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0,603</w:t>
            </w:r>
          </w:p>
        </w:tc>
        <w:tc>
          <w:tcPr>
            <w:tcW w:w="709" w:type="dxa"/>
            <w:tcBorders>
              <w:top w:val="nil"/>
              <w:left w:val="nil"/>
              <w:bottom w:val="nil"/>
              <w:right w:val="nil"/>
            </w:tcBorders>
            <w:shd w:val="clear" w:color="auto" w:fill="FFFFFF" w:themeFill="background1"/>
            <w:vAlign w:val="center"/>
          </w:tcPr>
          <w:p w14:paraId="6FD08E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0,325</w:t>
            </w:r>
          </w:p>
        </w:tc>
        <w:tc>
          <w:tcPr>
            <w:tcW w:w="709" w:type="dxa"/>
            <w:tcBorders>
              <w:top w:val="nil"/>
              <w:left w:val="nil"/>
              <w:bottom w:val="nil"/>
              <w:right w:val="nil"/>
            </w:tcBorders>
            <w:shd w:val="clear" w:color="auto" w:fill="FFFFFF" w:themeFill="background1"/>
            <w:vAlign w:val="center"/>
          </w:tcPr>
          <w:p w14:paraId="2EF22E6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0,099</w:t>
            </w:r>
          </w:p>
        </w:tc>
        <w:tc>
          <w:tcPr>
            <w:tcW w:w="709" w:type="dxa"/>
            <w:tcBorders>
              <w:top w:val="nil"/>
              <w:left w:val="nil"/>
              <w:bottom w:val="nil"/>
            </w:tcBorders>
            <w:shd w:val="clear" w:color="auto" w:fill="FFFFFF" w:themeFill="background1"/>
            <w:vAlign w:val="center"/>
          </w:tcPr>
          <w:p w14:paraId="1BEAC3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0,055</w:t>
            </w:r>
          </w:p>
        </w:tc>
        <w:tc>
          <w:tcPr>
            <w:tcW w:w="708" w:type="dxa"/>
            <w:tcBorders>
              <w:top w:val="nil"/>
              <w:bottom w:val="nil"/>
              <w:right w:val="nil"/>
            </w:tcBorders>
            <w:shd w:val="clear" w:color="auto" w:fill="FFFFFF" w:themeFill="background1"/>
            <w:vAlign w:val="center"/>
          </w:tcPr>
          <w:p w14:paraId="186ABF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0,603</w:t>
            </w:r>
          </w:p>
        </w:tc>
        <w:tc>
          <w:tcPr>
            <w:tcW w:w="709" w:type="dxa"/>
            <w:tcBorders>
              <w:top w:val="nil"/>
              <w:left w:val="nil"/>
              <w:bottom w:val="nil"/>
              <w:right w:val="nil"/>
            </w:tcBorders>
            <w:shd w:val="clear" w:color="auto" w:fill="FFFFFF" w:themeFill="background1"/>
            <w:vAlign w:val="center"/>
          </w:tcPr>
          <w:p w14:paraId="523118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0,325</w:t>
            </w:r>
          </w:p>
        </w:tc>
        <w:tc>
          <w:tcPr>
            <w:tcW w:w="709" w:type="dxa"/>
            <w:tcBorders>
              <w:top w:val="nil"/>
              <w:left w:val="nil"/>
              <w:bottom w:val="nil"/>
              <w:right w:val="nil"/>
            </w:tcBorders>
            <w:shd w:val="clear" w:color="auto" w:fill="FFFFFF" w:themeFill="background1"/>
            <w:vAlign w:val="center"/>
          </w:tcPr>
          <w:p w14:paraId="407DA7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0,099</w:t>
            </w:r>
          </w:p>
        </w:tc>
        <w:tc>
          <w:tcPr>
            <w:tcW w:w="709" w:type="dxa"/>
            <w:tcBorders>
              <w:top w:val="nil"/>
              <w:left w:val="nil"/>
              <w:bottom w:val="nil"/>
              <w:right w:val="nil"/>
            </w:tcBorders>
            <w:shd w:val="clear" w:color="auto" w:fill="FFFFFF" w:themeFill="background1"/>
            <w:vAlign w:val="center"/>
          </w:tcPr>
          <w:p w14:paraId="2F87F5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0,055</w:t>
            </w:r>
          </w:p>
        </w:tc>
      </w:tr>
      <w:tr w:rsidR="005C2162" w:rsidRPr="005C524D" w14:paraId="2D1A8C8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2431B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37D80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0C00D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2C18F6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56A6460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43D9EA9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0,227</w:t>
            </w:r>
          </w:p>
        </w:tc>
        <w:tc>
          <w:tcPr>
            <w:tcW w:w="709" w:type="dxa"/>
            <w:tcBorders>
              <w:top w:val="nil"/>
              <w:left w:val="nil"/>
              <w:bottom w:val="nil"/>
            </w:tcBorders>
            <w:shd w:val="clear" w:color="auto" w:fill="F2F2F2" w:themeFill="background1" w:themeFillShade="F2"/>
            <w:vAlign w:val="center"/>
          </w:tcPr>
          <w:p w14:paraId="1A0A78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0,105</w:t>
            </w:r>
          </w:p>
        </w:tc>
        <w:tc>
          <w:tcPr>
            <w:tcW w:w="708" w:type="dxa"/>
            <w:tcBorders>
              <w:top w:val="nil"/>
              <w:bottom w:val="nil"/>
              <w:right w:val="nil"/>
            </w:tcBorders>
            <w:shd w:val="clear" w:color="auto" w:fill="F2F2F2" w:themeFill="background1" w:themeFillShade="F2"/>
            <w:vAlign w:val="center"/>
          </w:tcPr>
          <w:p w14:paraId="1ECFF6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2B3F94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413095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tcBorders>
            <w:shd w:val="clear" w:color="auto" w:fill="F2F2F2" w:themeFill="background1" w:themeFillShade="F2"/>
            <w:vAlign w:val="center"/>
          </w:tcPr>
          <w:p w14:paraId="7FEF55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1BAD17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5A761D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0608D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13332B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4BFE2F9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E8CEF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C3A4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F8891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54DCD3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0,668</w:t>
            </w:r>
          </w:p>
        </w:tc>
        <w:tc>
          <w:tcPr>
            <w:tcW w:w="703" w:type="dxa"/>
            <w:tcBorders>
              <w:top w:val="nil"/>
              <w:left w:val="nil"/>
              <w:bottom w:val="nil"/>
              <w:right w:val="nil"/>
            </w:tcBorders>
            <w:shd w:val="clear" w:color="auto" w:fill="FFFFFF" w:themeFill="background1"/>
            <w:vAlign w:val="center"/>
          </w:tcPr>
          <w:p w14:paraId="04C5D6B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34CA5B3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0,207</w:t>
            </w:r>
          </w:p>
        </w:tc>
        <w:tc>
          <w:tcPr>
            <w:tcW w:w="709" w:type="dxa"/>
            <w:tcBorders>
              <w:top w:val="nil"/>
              <w:left w:val="nil"/>
              <w:bottom w:val="nil"/>
            </w:tcBorders>
            <w:shd w:val="clear" w:color="auto" w:fill="FFFFFF" w:themeFill="background1"/>
            <w:vAlign w:val="center"/>
          </w:tcPr>
          <w:p w14:paraId="5219D3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0,080</w:t>
            </w:r>
          </w:p>
        </w:tc>
        <w:tc>
          <w:tcPr>
            <w:tcW w:w="708" w:type="dxa"/>
            <w:tcBorders>
              <w:top w:val="nil"/>
              <w:bottom w:val="nil"/>
              <w:right w:val="nil"/>
            </w:tcBorders>
            <w:shd w:val="clear" w:color="auto" w:fill="FFFFFF" w:themeFill="background1"/>
            <w:vAlign w:val="center"/>
          </w:tcPr>
          <w:p w14:paraId="43CDE8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0,663</w:t>
            </w:r>
          </w:p>
        </w:tc>
        <w:tc>
          <w:tcPr>
            <w:tcW w:w="709" w:type="dxa"/>
            <w:tcBorders>
              <w:top w:val="nil"/>
              <w:left w:val="nil"/>
              <w:bottom w:val="nil"/>
              <w:right w:val="nil"/>
            </w:tcBorders>
            <w:shd w:val="clear" w:color="auto" w:fill="FFFFFF" w:themeFill="background1"/>
            <w:vAlign w:val="center"/>
          </w:tcPr>
          <w:p w14:paraId="4D4B47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5C050B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0,201</w:t>
            </w:r>
          </w:p>
        </w:tc>
        <w:tc>
          <w:tcPr>
            <w:tcW w:w="709" w:type="dxa"/>
            <w:tcBorders>
              <w:top w:val="nil"/>
              <w:left w:val="nil"/>
              <w:bottom w:val="nil"/>
            </w:tcBorders>
            <w:shd w:val="clear" w:color="auto" w:fill="FFFFFF" w:themeFill="background1"/>
            <w:vAlign w:val="center"/>
          </w:tcPr>
          <w:p w14:paraId="48A34D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c>
          <w:tcPr>
            <w:tcW w:w="708" w:type="dxa"/>
            <w:tcBorders>
              <w:top w:val="nil"/>
              <w:bottom w:val="nil"/>
              <w:right w:val="nil"/>
            </w:tcBorders>
            <w:shd w:val="clear" w:color="auto" w:fill="FFFFFF" w:themeFill="background1"/>
            <w:vAlign w:val="center"/>
          </w:tcPr>
          <w:p w14:paraId="3BD0F7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0,663</w:t>
            </w:r>
          </w:p>
        </w:tc>
        <w:tc>
          <w:tcPr>
            <w:tcW w:w="709" w:type="dxa"/>
            <w:tcBorders>
              <w:top w:val="nil"/>
              <w:left w:val="nil"/>
              <w:bottom w:val="nil"/>
              <w:right w:val="nil"/>
            </w:tcBorders>
            <w:shd w:val="clear" w:color="auto" w:fill="FFFFFF" w:themeFill="background1"/>
            <w:vAlign w:val="center"/>
          </w:tcPr>
          <w:p w14:paraId="5AB946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10D9AE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0,201</w:t>
            </w:r>
          </w:p>
        </w:tc>
        <w:tc>
          <w:tcPr>
            <w:tcW w:w="709" w:type="dxa"/>
            <w:tcBorders>
              <w:top w:val="nil"/>
              <w:left w:val="nil"/>
              <w:bottom w:val="nil"/>
              <w:right w:val="nil"/>
            </w:tcBorders>
            <w:shd w:val="clear" w:color="auto" w:fill="FFFFFF" w:themeFill="background1"/>
            <w:vAlign w:val="center"/>
          </w:tcPr>
          <w:p w14:paraId="0A0063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r>
      <w:tr w:rsidR="005C2162" w:rsidRPr="005C524D" w14:paraId="619B798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1753C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9908A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91529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BDC27D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07F1F1F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67DCA92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175168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0,064</w:t>
            </w:r>
          </w:p>
        </w:tc>
        <w:tc>
          <w:tcPr>
            <w:tcW w:w="708" w:type="dxa"/>
            <w:tcBorders>
              <w:top w:val="nil"/>
              <w:bottom w:val="nil"/>
              <w:right w:val="nil"/>
            </w:tcBorders>
            <w:shd w:val="clear" w:color="auto" w:fill="F2F2F2" w:themeFill="background1" w:themeFillShade="F2"/>
            <w:vAlign w:val="center"/>
          </w:tcPr>
          <w:p w14:paraId="292B66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00FCF9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40687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tcBorders>
            <w:shd w:val="clear" w:color="auto" w:fill="F2F2F2" w:themeFill="background1" w:themeFillShade="F2"/>
            <w:vAlign w:val="center"/>
          </w:tcPr>
          <w:p w14:paraId="097611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1178DC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64C20E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3ACC9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16A8B7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0E733F6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4914E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57438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6AC6B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95815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0,757</w:t>
            </w:r>
          </w:p>
        </w:tc>
        <w:tc>
          <w:tcPr>
            <w:tcW w:w="703" w:type="dxa"/>
            <w:tcBorders>
              <w:top w:val="nil"/>
              <w:left w:val="nil"/>
              <w:bottom w:val="nil"/>
              <w:right w:val="nil"/>
            </w:tcBorders>
            <w:shd w:val="clear" w:color="auto" w:fill="FFFFFF" w:themeFill="background1"/>
            <w:vAlign w:val="center"/>
          </w:tcPr>
          <w:p w14:paraId="45909A1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0,570</w:t>
            </w:r>
          </w:p>
        </w:tc>
        <w:tc>
          <w:tcPr>
            <w:tcW w:w="709" w:type="dxa"/>
            <w:tcBorders>
              <w:top w:val="nil"/>
              <w:left w:val="nil"/>
              <w:bottom w:val="nil"/>
              <w:right w:val="nil"/>
            </w:tcBorders>
            <w:shd w:val="clear" w:color="auto" w:fill="FFFFFF" w:themeFill="background1"/>
            <w:vAlign w:val="center"/>
          </w:tcPr>
          <w:p w14:paraId="57750F6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0,194</w:t>
            </w:r>
          </w:p>
        </w:tc>
        <w:tc>
          <w:tcPr>
            <w:tcW w:w="709" w:type="dxa"/>
            <w:tcBorders>
              <w:top w:val="nil"/>
              <w:left w:val="nil"/>
              <w:bottom w:val="nil"/>
            </w:tcBorders>
            <w:shd w:val="clear" w:color="auto" w:fill="FFFFFF" w:themeFill="background1"/>
            <w:vAlign w:val="center"/>
          </w:tcPr>
          <w:p w14:paraId="40DC6C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0,044</w:t>
            </w:r>
          </w:p>
        </w:tc>
        <w:tc>
          <w:tcPr>
            <w:tcW w:w="708" w:type="dxa"/>
            <w:tcBorders>
              <w:top w:val="nil"/>
              <w:bottom w:val="nil"/>
              <w:right w:val="nil"/>
            </w:tcBorders>
            <w:shd w:val="clear" w:color="auto" w:fill="FFFFFF" w:themeFill="background1"/>
            <w:vAlign w:val="center"/>
          </w:tcPr>
          <w:p w14:paraId="63452A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6F8A38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0,568</w:t>
            </w:r>
          </w:p>
        </w:tc>
        <w:tc>
          <w:tcPr>
            <w:tcW w:w="709" w:type="dxa"/>
            <w:tcBorders>
              <w:top w:val="nil"/>
              <w:left w:val="nil"/>
              <w:bottom w:val="nil"/>
              <w:right w:val="nil"/>
            </w:tcBorders>
            <w:shd w:val="clear" w:color="auto" w:fill="FFFFFF" w:themeFill="background1"/>
            <w:vAlign w:val="center"/>
          </w:tcPr>
          <w:p w14:paraId="24AE11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0,287</w:t>
            </w:r>
          </w:p>
        </w:tc>
        <w:tc>
          <w:tcPr>
            <w:tcW w:w="709" w:type="dxa"/>
            <w:tcBorders>
              <w:top w:val="nil"/>
              <w:left w:val="nil"/>
              <w:bottom w:val="nil"/>
            </w:tcBorders>
            <w:shd w:val="clear" w:color="auto" w:fill="FFFFFF" w:themeFill="background1"/>
            <w:vAlign w:val="center"/>
          </w:tcPr>
          <w:p w14:paraId="44EBF4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0,101</w:t>
            </w:r>
          </w:p>
        </w:tc>
        <w:tc>
          <w:tcPr>
            <w:tcW w:w="708" w:type="dxa"/>
            <w:tcBorders>
              <w:top w:val="nil"/>
              <w:bottom w:val="nil"/>
              <w:right w:val="nil"/>
            </w:tcBorders>
            <w:shd w:val="clear" w:color="auto" w:fill="FFFFFF" w:themeFill="background1"/>
            <w:vAlign w:val="center"/>
          </w:tcPr>
          <w:p w14:paraId="2B024A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11E710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0,568</w:t>
            </w:r>
          </w:p>
        </w:tc>
        <w:tc>
          <w:tcPr>
            <w:tcW w:w="709" w:type="dxa"/>
            <w:tcBorders>
              <w:top w:val="nil"/>
              <w:left w:val="nil"/>
              <w:bottom w:val="nil"/>
              <w:right w:val="nil"/>
            </w:tcBorders>
            <w:shd w:val="clear" w:color="auto" w:fill="FFFFFF" w:themeFill="background1"/>
            <w:vAlign w:val="center"/>
          </w:tcPr>
          <w:p w14:paraId="68789D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0,287</w:t>
            </w:r>
          </w:p>
        </w:tc>
        <w:tc>
          <w:tcPr>
            <w:tcW w:w="709" w:type="dxa"/>
            <w:tcBorders>
              <w:top w:val="nil"/>
              <w:left w:val="nil"/>
              <w:bottom w:val="nil"/>
              <w:right w:val="nil"/>
            </w:tcBorders>
            <w:shd w:val="clear" w:color="auto" w:fill="FFFFFF" w:themeFill="background1"/>
            <w:vAlign w:val="center"/>
          </w:tcPr>
          <w:p w14:paraId="764349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0,101</w:t>
            </w:r>
          </w:p>
        </w:tc>
      </w:tr>
      <w:tr w:rsidR="005C2162" w:rsidRPr="005C524D" w14:paraId="202F3C8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65404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044F5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09BA0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D6BFD9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22EB9F8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445407E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0,203</w:t>
            </w:r>
          </w:p>
        </w:tc>
        <w:tc>
          <w:tcPr>
            <w:tcW w:w="709" w:type="dxa"/>
            <w:tcBorders>
              <w:top w:val="nil"/>
              <w:left w:val="nil"/>
              <w:bottom w:val="nil"/>
            </w:tcBorders>
            <w:shd w:val="clear" w:color="auto" w:fill="F2F2F2" w:themeFill="background1" w:themeFillShade="F2"/>
            <w:vAlign w:val="center"/>
          </w:tcPr>
          <w:p w14:paraId="66C057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0,043</w:t>
            </w:r>
          </w:p>
        </w:tc>
        <w:tc>
          <w:tcPr>
            <w:tcW w:w="708" w:type="dxa"/>
            <w:tcBorders>
              <w:top w:val="nil"/>
              <w:bottom w:val="nil"/>
              <w:right w:val="nil"/>
            </w:tcBorders>
            <w:shd w:val="clear" w:color="auto" w:fill="F2F2F2" w:themeFill="background1" w:themeFillShade="F2"/>
            <w:vAlign w:val="center"/>
          </w:tcPr>
          <w:p w14:paraId="7BF80B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75D3D4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5A9EBF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173130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55132A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5B4256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B06C5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6DD505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r>
      <w:tr w:rsidR="005C2162" w:rsidRPr="005C524D" w14:paraId="45CE40F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F31F6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C8EA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DA18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1F76A6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0,804</w:t>
            </w:r>
          </w:p>
        </w:tc>
        <w:tc>
          <w:tcPr>
            <w:tcW w:w="703" w:type="dxa"/>
            <w:tcBorders>
              <w:top w:val="nil"/>
              <w:left w:val="nil"/>
              <w:bottom w:val="nil"/>
              <w:right w:val="nil"/>
            </w:tcBorders>
            <w:shd w:val="clear" w:color="auto" w:fill="FFFFFF" w:themeFill="background1"/>
            <w:vAlign w:val="center"/>
          </w:tcPr>
          <w:p w14:paraId="0BBA1F7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0,614</w:t>
            </w:r>
          </w:p>
        </w:tc>
        <w:tc>
          <w:tcPr>
            <w:tcW w:w="709" w:type="dxa"/>
            <w:tcBorders>
              <w:top w:val="nil"/>
              <w:left w:val="nil"/>
              <w:bottom w:val="nil"/>
              <w:right w:val="nil"/>
            </w:tcBorders>
            <w:shd w:val="clear" w:color="auto" w:fill="FFFFFF" w:themeFill="background1"/>
            <w:vAlign w:val="center"/>
          </w:tcPr>
          <w:p w14:paraId="7E56634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0,184</w:t>
            </w:r>
          </w:p>
        </w:tc>
        <w:tc>
          <w:tcPr>
            <w:tcW w:w="709" w:type="dxa"/>
            <w:tcBorders>
              <w:top w:val="nil"/>
              <w:left w:val="nil"/>
              <w:bottom w:val="nil"/>
            </w:tcBorders>
            <w:shd w:val="clear" w:color="auto" w:fill="FFFFFF" w:themeFill="background1"/>
            <w:vAlign w:val="center"/>
          </w:tcPr>
          <w:p w14:paraId="532BE1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0,026</w:t>
            </w:r>
          </w:p>
        </w:tc>
        <w:tc>
          <w:tcPr>
            <w:tcW w:w="708" w:type="dxa"/>
            <w:tcBorders>
              <w:top w:val="nil"/>
              <w:bottom w:val="nil"/>
              <w:right w:val="nil"/>
            </w:tcBorders>
            <w:shd w:val="clear" w:color="auto" w:fill="FFFFFF" w:themeFill="background1"/>
            <w:vAlign w:val="center"/>
          </w:tcPr>
          <w:p w14:paraId="558204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77E943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4AC86C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0,354</w:t>
            </w:r>
          </w:p>
        </w:tc>
        <w:tc>
          <w:tcPr>
            <w:tcW w:w="709" w:type="dxa"/>
            <w:tcBorders>
              <w:top w:val="nil"/>
              <w:left w:val="nil"/>
              <w:bottom w:val="nil"/>
            </w:tcBorders>
            <w:shd w:val="clear" w:color="auto" w:fill="FFFFFF" w:themeFill="background1"/>
            <w:vAlign w:val="center"/>
          </w:tcPr>
          <w:p w14:paraId="05ED5D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c>
          <w:tcPr>
            <w:tcW w:w="708" w:type="dxa"/>
            <w:tcBorders>
              <w:top w:val="nil"/>
              <w:bottom w:val="nil"/>
              <w:right w:val="nil"/>
            </w:tcBorders>
            <w:shd w:val="clear" w:color="auto" w:fill="FFFFFF" w:themeFill="background1"/>
            <w:vAlign w:val="center"/>
          </w:tcPr>
          <w:p w14:paraId="7E1827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7FA2AB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1EA1FC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0,354</w:t>
            </w:r>
          </w:p>
        </w:tc>
        <w:tc>
          <w:tcPr>
            <w:tcW w:w="709" w:type="dxa"/>
            <w:tcBorders>
              <w:top w:val="nil"/>
              <w:left w:val="nil"/>
              <w:bottom w:val="nil"/>
              <w:right w:val="nil"/>
            </w:tcBorders>
            <w:shd w:val="clear" w:color="auto" w:fill="FFFFFF" w:themeFill="background1"/>
            <w:vAlign w:val="center"/>
          </w:tcPr>
          <w:p w14:paraId="476341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r>
      <w:tr w:rsidR="005C2162" w:rsidRPr="005C524D" w14:paraId="32E2BDE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49FB4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DE136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40772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CB0783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590138C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1EEC708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9" w:type="dxa"/>
            <w:tcBorders>
              <w:top w:val="nil"/>
              <w:left w:val="nil"/>
              <w:bottom w:val="nil"/>
            </w:tcBorders>
            <w:shd w:val="clear" w:color="auto" w:fill="F2F2F2" w:themeFill="background1" w:themeFillShade="F2"/>
            <w:vAlign w:val="center"/>
          </w:tcPr>
          <w:p w14:paraId="6FA6C2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8" w:type="dxa"/>
            <w:tcBorders>
              <w:top w:val="nil"/>
              <w:bottom w:val="nil"/>
              <w:right w:val="nil"/>
            </w:tcBorders>
            <w:shd w:val="clear" w:color="auto" w:fill="F2F2F2" w:themeFill="background1" w:themeFillShade="F2"/>
            <w:vAlign w:val="center"/>
          </w:tcPr>
          <w:p w14:paraId="6B8F6D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786335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110EB3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7C07CE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527878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72C028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50D1DA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1DBB3B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7516441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F9B23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DBEF8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24FE4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DEE634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0,568</w:t>
            </w:r>
          </w:p>
        </w:tc>
        <w:tc>
          <w:tcPr>
            <w:tcW w:w="703" w:type="dxa"/>
            <w:tcBorders>
              <w:top w:val="nil"/>
              <w:left w:val="nil"/>
              <w:bottom w:val="nil"/>
              <w:right w:val="nil"/>
            </w:tcBorders>
            <w:shd w:val="clear" w:color="auto" w:fill="FFFFFF" w:themeFill="background1"/>
            <w:vAlign w:val="center"/>
          </w:tcPr>
          <w:p w14:paraId="2D629C1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0,452</w:t>
            </w:r>
          </w:p>
        </w:tc>
        <w:tc>
          <w:tcPr>
            <w:tcW w:w="709" w:type="dxa"/>
            <w:tcBorders>
              <w:top w:val="nil"/>
              <w:left w:val="nil"/>
              <w:bottom w:val="nil"/>
              <w:right w:val="nil"/>
            </w:tcBorders>
            <w:shd w:val="clear" w:color="auto" w:fill="FFFFFF" w:themeFill="background1"/>
            <w:vAlign w:val="center"/>
          </w:tcPr>
          <w:p w14:paraId="3B0AF24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0,276</w:t>
            </w:r>
          </w:p>
        </w:tc>
        <w:tc>
          <w:tcPr>
            <w:tcW w:w="709" w:type="dxa"/>
            <w:tcBorders>
              <w:top w:val="nil"/>
              <w:left w:val="nil"/>
              <w:bottom w:val="nil"/>
            </w:tcBorders>
            <w:shd w:val="clear" w:color="auto" w:fill="FFFFFF" w:themeFill="background1"/>
            <w:vAlign w:val="center"/>
          </w:tcPr>
          <w:p w14:paraId="2DFD520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0,193</w:t>
            </w:r>
          </w:p>
        </w:tc>
        <w:tc>
          <w:tcPr>
            <w:tcW w:w="708" w:type="dxa"/>
            <w:tcBorders>
              <w:top w:val="nil"/>
              <w:bottom w:val="nil"/>
              <w:right w:val="nil"/>
            </w:tcBorders>
            <w:shd w:val="clear" w:color="auto" w:fill="FFFFFF" w:themeFill="background1"/>
            <w:vAlign w:val="center"/>
          </w:tcPr>
          <w:p w14:paraId="6A41A8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0,709</w:t>
            </w:r>
          </w:p>
        </w:tc>
        <w:tc>
          <w:tcPr>
            <w:tcW w:w="709" w:type="dxa"/>
            <w:tcBorders>
              <w:top w:val="nil"/>
              <w:left w:val="nil"/>
              <w:bottom w:val="nil"/>
              <w:right w:val="nil"/>
            </w:tcBorders>
            <w:shd w:val="clear" w:color="auto" w:fill="FFFFFF" w:themeFill="background1"/>
            <w:vAlign w:val="center"/>
          </w:tcPr>
          <w:p w14:paraId="73F464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01C297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0,134</w:t>
            </w:r>
          </w:p>
        </w:tc>
        <w:tc>
          <w:tcPr>
            <w:tcW w:w="709" w:type="dxa"/>
            <w:tcBorders>
              <w:top w:val="nil"/>
              <w:left w:val="nil"/>
              <w:bottom w:val="nil"/>
            </w:tcBorders>
            <w:shd w:val="clear" w:color="auto" w:fill="FFFFFF" w:themeFill="background1"/>
            <w:vAlign w:val="center"/>
          </w:tcPr>
          <w:p w14:paraId="2135CD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0,060</w:t>
            </w:r>
          </w:p>
        </w:tc>
        <w:tc>
          <w:tcPr>
            <w:tcW w:w="708" w:type="dxa"/>
            <w:tcBorders>
              <w:top w:val="nil"/>
              <w:bottom w:val="nil"/>
              <w:right w:val="nil"/>
            </w:tcBorders>
            <w:shd w:val="clear" w:color="auto" w:fill="FFFFFF" w:themeFill="background1"/>
            <w:vAlign w:val="center"/>
          </w:tcPr>
          <w:p w14:paraId="282098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0,709</w:t>
            </w:r>
          </w:p>
        </w:tc>
        <w:tc>
          <w:tcPr>
            <w:tcW w:w="709" w:type="dxa"/>
            <w:tcBorders>
              <w:top w:val="nil"/>
              <w:left w:val="nil"/>
              <w:bottom w:val="nil"/>
              <w:right w:val="nil"/>
            </w:tcBorders>
            <w:shd w:val="clear" w:color="auto" w:fill="FFFFFF" w:themeFill="background1"/>
            <w:vAlign w:val="center"/>
          </w:tcPr>
          <w:p w14:paraId="0597B1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27849A2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0,134</w:t>
            </w:r>
          </w:p>
        </w:tc>
        <w:tc>
          <w:tcPr>
            <w:tcW w:w="709" w:type="dxa"/>
            <w:tcBorders>
              <w:top w:val="nil"/>
              <w:left w:val="nil"/>
              <w:bottom w:val="nil"/>
              <w:right w:val="nil"/>
            </w:tcBorders>
            <w:shd w:val="clear" w:color="auto" w:fill="FFFFFF" w:themeFill="background1"/>
            <w:vAlign w:val="center"/>
          </w:tcPr>
          <w:p w14:paraId="251A17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0,060</w:t>
            </w:r>
          </w:p>
        </w:tc>
      </w:tr>
      <w:tr w:rsidR="005C2162" w:rsidRPr="005C524D" w14:paraId="743A5BA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23FB6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15474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00CA5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03FAA9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158035C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729CD63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0,288</w:t>
            </w:r>
          </w:p>
        </w:tc>
        <w:tc>
          <w:tcPr>
            <w:tcW w:w="709" w:type="dxa"/>
            <w:tcBorders>
              <w:top w:val="nil"/>
              <w:left w:val="nil"/>
              <w:bottom w:val="nil"/>
            </w:tcBorders>
            <w:shd w:val="clear" w:color="auto" w:fill="F2F2F2" w:themeFill="background1" w:themeFillShade="F2"/>
            <w:vAlign w:val="center"/>
          </w:tcPr>
          <w:p w14:paraId="05D390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2062A8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03E6F3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4E293C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1EFAD7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182EC8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55CCCD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2D02EC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6424D6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r>
      <w:tr w:rsidR="005C2162" w:rsidRPr="005C524D" w14:paraId="7EAAC4B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DDC3D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53A3E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68ECE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F8BF18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0,767</w:t>
            </w:r>
          </w:p>
        </w:tc>
        <w:tc>
          <w:tcPr>
            <w:tcW w:w="703" w:type="dxa"/>
            <w:tcBorders>
              <w:top w:val="nil"/>
              <w:left w:val="nil"/>
              <w:bottom w:val="nil"/>
              <w:right w:val="nil"/>
            </w:tcBorders>
            <w:shd w:val="clear" w:color="auto" w:fill="FFFFFF" w:themeFill="background1"/>
            <w:vAlign w:val="center"/>
          </w:tcPr>
          <w:p w14:paraId="46BE88D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16935E3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0,272</w:t>
            </w:r>
          </w:p>
        </w:tc>
        <w:tc>
          <w:tcPr>
            <w:tcW w:w="709" w:type="dxa"/>
            <w:tcBorders>
              <w:top w:val="nil"/>
              <w:left w:val="nil"/>
              <w:bottom w:val="nil"/>
            </w:tcBorders>
            <w:shd w:val="clear" w:color="auto" w:fill="FFFFFF" w:themeFill="background1"/>
            <w:vAlign w:val="center"/>
          </w:tcPr>
          <w:p w14:paraId="2E9154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0,096</w:t>
            </w:r>
          </w:p>
        </w:tc>
        <w:tc>
          <w:tcPr>
            <w:tcW w:w="708" w:type="dxa"/>
            <w:tcBorders>
              <w:top w:val="nil"/>
              <w:bottom w:val="nil"/>
              <w:right w:val="nil"/>
            </w:tcBorders>
            <w:shd w:val="clear" w:color="auto" w:fill="FFFFFF" w:themeFill="background1"/>
            <w:vAlign w:val="center"/>
          </w:tcPr>
          <w:p w14:paraId="185D85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0,763</w:t>
            </w:r>
          </w:p>
        </w:tc>
        <w:tc>
          <w:tcPr>
            <w:tcW w:w="709" w:type="dxa"/>
            <w:tcBorders>
              <w:top w:val="nil"/>
              <w:left w:val="nil"/>
              <w:bottom w:val="nil"/>
              <w:right w:val="nil"/>
            </w:tcBorders>
            <w:shd w:val="clear" w:color="auto" w:fill="FFFFFF" w:themeFill="background1"/>
            <w:vAlign w:val="center"/>
          </w:tcPr>
          <w:p w14:paraId="56E83D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268A48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0,267</w:t>
            </w:r>
          </w:p>
        </w:tc>
        <w:tc>
          <w:tcPr>
            <w:tcW w:w="709" w:type="dxa"/>
            <w:tcBorders>
              <w:top w:val="nil"/>
              <w:left w:val="nil"/>
              <w:bottom w:val="nil"/>
            </w:tcBorders>
            <w:shd w:val="clear" w:color="auto" w:fill="FFFFFF" w:themeFill="background1"/>
            <w:vAlign w:val="center"/>
          </w:tcPr>
          <w:p w14:paraId="221AD3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0,092</w:t>
            </w:r>
          </w:p>
        </w:tc>
        <w:tc>
          <w:tcPr>
            <w:tcW w:w="708" w:type="dxa"/>
            <w:tcBorders>
              <w:top w:val="nil"/>
              <w:bottom w:val="nil"/>
              <w:right w:val="nil"/>
            </w:tcBorders>
            <w:shd w:val="clear" w:color="auto" w:fill="FFFFFF" w:themeFill="background1"/>
            <w:vAlign w:val="center"/>
          </w:tcPr>
          <w:p w14:paraId="7A2B07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0,763</w:t>
            </w:r>
          </w:p>
        </w:tc>
        <w:tc>
          <w:tcPr>
            <w:tcW w:w="709" w:type="dxa"/>
            <w:tcBorders>
              <w:top w:val="nil"/>
              <w:left w:val="nil"/>
              <w:bottom w:val="nil"/>
              <w:right w:val="nil"/>
            </w:tcBorders>
            <w:shd w:val="clear" w:color="auto" w:fill="FFFFFF" w:themeFill="background1"/>
            <w:vAlign w:val="center"/>
          </w:tcPr>
          <w:p w14:paraId="5FDCD0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353641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0,267</w:t>
            </w:r>
          </w:p>
        </w:tc>
        <w:tc>
          <w:tcPr>
            <w:tcW w:w="709" w:type="dxa"/>
            <w:tcBorders>
              <w:top w:val="nil"/>
              <w:left w:val="nil"/>
              <w:bottom w:val="nil"/>
              <w:right w:val="nil"/>
            </w:tcBorders>
            <w:shd w:val="clear" w:color="auto" w:fill="FFFFFF" w:themeFill="background1"/>
            <w:vAlign w:val="center"/>
          </w:tcPr>
          <w:p w14:paraId="7D74A35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0,092</w:t>
            </w:r>
          </w:p>
        </w:tc>
      </w:tr>
      <w:tr w:rsidR="005C2162" w:rsidRPr="005C524D" w14:paraId="5CE3D65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849ED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71A27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166B1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BBBEF9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23E3BD0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72D7F73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0,284</w:t>
            </w:r>
          </w:p>
        </w:tc>
        <w:tc>
          <w:tcPr>
            <w:tcW w:w="709" w:type="dxa"/>
            <w:tcBorders>
              <w:top w:val="nil"/>
              <w:left w:val="nil"/>
              <w:bottom w:val="nil"/>
            </w:tcBorders>
            <w:shd w:val="clear" w:color="auto" w:fill="F2F2F2" w:themeFill="background1" w:themeFillShade="F2"/>
            <w:vAlign w:val="center"/>
          </w:tcPr>
          <w:p w14:paraId="623481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1346C7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1D57D1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4D0ED1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tcBorders>
            <w:shd w:val="clear" w:color="auto" w:fill="F2F2F2" w:themeFill="background1" w:themeFillShade="F2"/>
            <w:vAlign w:val="center"/>
          </w:tcPr>
          <w:p w14:paraId="4C79E7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c>
          <w:tcPr>
            <w:tcW w:w="708" w:type="dxa"/>
            <w:tcBorders>
              <w:top w:val="nil"/>
              <w:bottom w:val="nil"/>
              <w:right w:val="nil"/>
            </w:tcBorders>
            <w:shd w:val="clear" w:color="auto" w:fill="F2F2F2" w:themeFill="background1" w:themeFillShade="F2"/>
            <w:vAlign w:val="center"/>
          </w:tcPr>
          <w:p w14:paraId="7BA1FE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10BC65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269CC5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673E52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r>
      <w:tr w:rsidR="005C2162" w:rsidRPr="005C524D" w14:paraId="0A3DD9A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BA214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3FF37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0F140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250C5D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0,844</w:t>
            </w:r>
          </w:p>
        </w:tc>
        <w:tc>
          <w:tcPr>
            <w:tcW w:w="703" w:type="dxa"/>
            <w:tcBorders>
              <w:top w:val="nil"/>
              <w:left w:val="nil"/>
              <w:bottom w:val="nil"/>
              <w:right w:val="nil"/>
            </w:tcBorders>
            <w:shd w:val="clear" w:color="auto" w:fill="FFFFFF" w:themeFill="background1"/>
            <w:vAlign w:val="center"/>
          </w:tcPr>
          <w:p w14:paraId="1FC2348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0,684</w:t>
            </w:r>
          </w:p>
        </w:tc>
        <w:tc>
          <w:tcPr>
            <w:tcW w:w="709" w:type="dxa"/>
            <w:tcBorders>
              <w:top w:val="nil"/>
              <w:left w:val="nil"/>
              <w:bottom w:val="nil"/>
              <w:right w:val="nil"/>
            </w:tcBorders>
            <w:shd w:val="clear" w:color="auto" w:fill="FFFFFF" w:themeFill="background1"/>
            <w:vAlign w:val="center"/>
          </w:tcPr>
          <w:p w14:paraId="7864EE4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0,269</w:t>
            </w:r>
          </w:p>
        </w:tc>
        <w:tc>
          <w:tcPr>
            <w:tcW w:w="709" w:type="dxa"/>
            <w:tcBorders>
              <w:top w:val="nil"/>
              <w:left w:val="nil"/>
              <w:bottom w:val="nil"/>
            </w:tcBorders>
            <w:shd w:val="clear" w:color="auto" w:fill="FFFFFF" w:themeFill="background1"/>
            <w:vAlign w:val="center"/>
          </w:tcPr>
          <w:p w14:paraId="531653E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0,058</w:t>
            </w:r>
          </w:p>
        </w:tc>
        <w:tc>
          <w:tcPr>
            <w:tcW w:w="708" w:type="dxa"/>
            <w:tcBorders>
              <w:top w:val="nil"/>
              <w:bottom w:val="nil"/>
              <w:right w:val="nil"/>
            </w:tcBorders>
            <w:shd w:val="clear" w:color="auto" w:fill="FFFFFF" w:themeFill="background1"/>
            <w:vAlign w:val="center"/>
          </w:tcPr>
          <w:p w14:paraId="1A9E19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0,782</w:t>
            </w:r>
          </w:p>
        </w:tc>
        <w:tc>
          <w:tcPr>
            <w:tcW w:w="709" w:type="dxa"/>
            <w:tcBorders>
              <w:top w:val="nil"/>
              <w:left w:val="nil"/>
              <w:bottom w:val="nil"/>
              <w:right w:val="nil"/>
            </w:tcBorders>
            <w:shd w:val="clear" w:color="auto" w:fill="FFFFFF" w:themeFill="background1"/>
            <w:vAlign w:val="center"/>
          </w:tcPr>
          <w:p w14:paraId="3E3EF6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1086225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0,371</w:t>
            </w:r>
          </w:p>
        </w:tc>
        <w:tc>
          <w:tcPr>
            <w:tcW w:w="709" w:type="dxa"/>
            <w:tcBorders>
              <w:top w:val="nil"/>
              <w:left w:val="nil"/>
              <w:bottom w:val="nil"/>
            </w:tcBorders>
            <w:shd w:val="clear" w:color="auto" w:fill="FFFFFF" w:themeFill="background1"/>
            <w:vAlign w:val="center"/>
          </w:tcPr>
          <w:p w14:paraId="04DF71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c>
          <w:tcPr>
            <w:tcW w:w="708" w:type="dxa"/>
            <w:tcBorders>
              <w:top w:val="nil"/>
              <w:bottom w:val="nil"/>
              <w:right w:val="nil"/>
            </w:tcBorders>
            <w:shd w:val="clear" w:color="auto" w:fill="FFFFFF" w:themeFill="background1"/>
            <w:vAlign w:val="center"/>
          </w:tcPr>
          <w:p w14:paraId="0B0350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0,782</w:t>
            </w:r>
          </w:p>
        </w:tc>
        <w:tc>
          <w:tcPr>
            <w:tcW w:w="709" w:type="dxa"/>
            <w:tcBorders>
              <w:top w:val="nil"/>
              <w:left w:val="nil"/>
              <w:bottom w:val="nil"/>
              <w:right w:val="nil"/>
            </w:tcBorders>
            <w:shd w:val="clear" w:color="auto" w:fill="FFFFFF" w:themeFill="background1"/>
            <w:vAlign w:val="center"/>
          </w:tcPr>
          <w:p w14:paraId="193DF9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799B25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0,371</w:t>
            </w:r>
          </w:p>
        </w:tc>
        <w:tc>
          <w:tcPr>
            <w:tcW w:w="709" w:type="dxa"/>
            <w:tcBorders>
              <w:top w:val="nil"/>
              <w:left w:val="nil"/>
              <w:bottom w:val="nil"/>
              <w:right w:val="nil"/>
            </w:tcBorders>
            <w:shd w:val="clear" w:color="auto" w:fill="FFFFFF" w:themeFill="background1"/>
            <w:vAlign w:val="center"/>
          </w:tcPr>
          <w:p w14:paraId="500927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r>
      <w:tr w:rsidR="005C2162" w:rsidRPr="005C524D" w14:paraId="037D5FE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1D4C3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A505C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7F7B6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51EF7E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20190D2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7C1A0F1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0,278</w:t>
            </w:r>
          </w:p>
        </w:tc>
        <w:tc>
          <w:tcPr>
            <w:tcW w:w="709" w:type="dxa"/>
            <w:tcBorders>
              <w:top w:val="nil"/>
              <w:left w:val="nil"/>
              <w:bottom w:val="nil"/>
            </w:tcBorders>
            <w:shd w:val="clear" w:color="auto" w:fill="F2F2F2" w:themeFill="background1" w:themeFillShade="F2"/>
            <w:vAlign w:val="center"/>
          </w:tcPr>
          <w:p w14:paraId="0EC0FC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0,056</w:t>
            </w:r>
          </w:p>
        </w:tc>
        <w:tc>
          <w:tcPr>
            <w:tcW w:w="708" w:type="dxa"/>
            <w:tcBorders>
              <w:top w:val="nil"/>
              <w:bottom w:val="nil"/>
              <w:right w:val="nil"/>
            </w:tcBorders>
            <w:shd w:val="clear" w:color="auto" w:fill="F2F2F2" w:themeFill="background1" w:themeFillShade="F2"/>
            <w:vAlign w:val="center"/>
          </w:tcPr>
          <w:p w14:paraId="1C9383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622F59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4D91A1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tcBorders>
            <w:shd w:val="clear" w:color="auto" w:fill="F2F2F2" w:themeFill="background1" w:themeFillShade="F2"/>
            <w:vAlign w:val="center"/>
          </w:tcPr>
          <w:p w14:paraId="66EC1F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0B8EF5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066504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C7716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2FB666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r>
      <w:tr w:rsidR="005C2162" w:rsidRPr="005C524D" w14:paraId="3D7A5BF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BD59C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EE3E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ADD5A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8F037D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0,881</w:t>
            </w:r>
          </w:p>
        </w:tc>
        <w:tc>
          <w:tcPr>
            <w:tcW w:w="703" w:type="dxa"/>
            <w:tcBorders>
              <w:top w:val="nil"/>
              <w:left w:val="nil"/>
              <w:bottom w:val="nil"/>
              <w:right w:val="nil"/>
            </w:tcBorders>
            <w:shd w:val="clear" w:color="auto" w:fill="FFFFFF" w:themeFill="background1"/>
            <w:vAlign w:val="center"/>
          </w:tcPr>
          <w:p w14:paraId="429B321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0,728</w:t>
            </w:r>
          </w:p>
        </w:tc>
        <w:tc>
          <w:tcPr>
            <w:tcW w:w="709" w:type="dxa"/>
            <w:tcBorders>
              <w:top w:val="nil"/>
              <w:left w:val="nil"/>
              <w:bottom w:val="nil"/>
              <w:right w:val="nil"/>
            </w:tcBorders>
            <w:shd w:val="clear" w:color="auto" w:fill="FFFFFF" w:themeFill="background1"/>
            <w:vAlign w:val="center"/>
          </w:tcPr>
          <w:p w14:paraId="56DE317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0,266</w:t>
            </w:r>
          </w:p>
        </w:tc>
        <w:tc>
          <w:tcPr>
            <w:tcW w:w="709" w:type="dxa"/>
            <w:tcBorders>
              <w:top w:val="nil"/>
              <w:left w:val="nil"/>
              <w:bottom w:val="nil"/>
            </w:tcBorders>
            <w:shd w:val="clear" w:color="auto" w:fill="FFFFFF" w:themeFill="background1"/>
            <w:vAlign w:val="center"/>
          </w:tcPr>
          <w:p w14:paraId="251B8A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0,038</w:t>
            </w:r>
          </w:p>
        </w:tc>
        <w:tc>
          <w:tcPr>
            <w:tcW w:w="708" w:type="dxa"/>
            <w:tcBorders>
              <w:top w:val="nil"/>
              <w:bottom w:val="nil"/>
              <w:right w:val="nil"/>
            </w:tcBorders>
            <w:shd w:val="clear" w:color="auto" w:fill="FFFFFF" w:themeFill="background1"/>
            <w:vAlign w:val="center"/>
          </w:tcPr>
          <w:p w14:paraId="2CA2F0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020085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69064A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0,447</w:t>
            </w:r>
          </w:p>
        </w:tc>
        <w:tc>
          <w:tcPr>
            <w:tcW w:w="709" w:type="dxa"/>
            <w:tcBorders>
              <w:top w:val="nil"/>
              <w:left w:val="nil"/>
              <w:bottom w:val="nil"/>
            </w:tcBorders>
            <w:shd w:val="clear" w:color="auto" w:fill="FFFFFF" w:themeFill="background1"/>
            <w:vAlign w:val="center"/>
          </w:tcPr>
          <w:p w14:paraId="316A38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c>
          <w:tcPr>
            <w:tcW w:w="708" w:type="dxa"/>
            <w:tcBorders>
              <w:top w:val="nil"/>
              <w:bottom w:val="nil"/>
              <w:right w:val="nil"/>
            </w:tcBorders>
            <w:shd w:val="clear" w:color="auto" w:fill="FFFFFF" w:themeFill="background1"/>
            <w:vAlign w:val="center"/>
          </w:tcPr>
          <w:p w14:paraId="53060C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2A0BCC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21B67F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7135F1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r>
      <w:tr w:rsidR="005C2162" w:rsidRPr="005C524D" w14:paraId="388A0F9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A2746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6FD353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92419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9011EA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5B01F80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7595456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tcBorders>
            <w:shd w:val="clear" w:color="auto" w:fill="F2F2F2" w:themeFill="background1" w:themeFillShade="F2"/>
            <w:vAlign w:val="center"/>
          </w:tcPr>
          <w:p w14:paraId="7A94CC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397CC2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023783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26BEA8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7B463B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505F28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6D957A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1A7A07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568E9F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r>
      <w:tr w:rsidR="005C2162" w:rsidRPr="005C524D" w14:paraId="7669DA9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38544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A041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10095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61BAE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0,658</w:t>
            </w:r>
          </w:p>
        </w:tc>
        <w:tc>
          <w:tcPr>
            <w:tcW w:w="703" w:type="dxa"/>
            <w:tcBorders>
              <w:top w:val="nil"/>
              <w:left w:val="nil"/>
              <w:bottom w:val="nil"/>
              <w:right w:val="nil"/>
            </w:tcBorders>
            <w:shd w:val="clear" w:color="auto" w:fill="FFFFFF" w:themeFill="background1"/>
            <w:vAlign w:val="center"/>
          </w:tcPr>
          <w:p w14:paraId="564B305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0,530</w:t>
            </w:r>
          </w:p>
        </w:tc>
        <w:tc>
          <w:tcPr>
            <w:tcW w:w="709" w:type="dxa"/>
            <w:tcBorders>
              <w:top w:val="nil"/>
              <w:left w:val="nil"/>
              <w:bottom w:val="nil"/>
              <w:right w:val="nil"/>
            </w:tcBorders>
            <w:shd w:val="clear" w:color="auto" w:fill="FFFFFF" w:themeFill="background1"/>
            <w:vAlign w:val="center"/>
          </w:tcPr>
          <w:p w14:paraId="1D896BF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c>
          <w:tcPr>
            <w:tcW w:w="709" w:type="dxa"/>
            <w:tcBorders>
              <w:top w:val="nil"/>
              <w:left w:val="nil"/>
              <w:bottom w:val="nil"/>
            </w:tcBorders>
            <w:shd w:val="clear" w:color="auto" w:fill="FFFFFF" w:themeFill="background1"/>
            <w:vAlign w:val="center"/>
          </w:tcPr>
          <w:p w14:paraId="3BFF4D9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0,205</w:t>
            </w:r>
          </w:p>
        </w:tc>
        <w:tc>
          <w:tcPr>
            <w:tcW w:w="708" w:type="dxa"/>
            <w:tcBorders>
              <w:top w:val="nil"/>
              <w:bottom w:val="nil"/>
              <w:right w:val="nil"/>
            </w:tcBorders>
            <w:shd w:val="clear" w:color="auto" w:fill="FFFFFF" w:themeFill="background1"/>
            <w:vAlign w:val="center"/>
          </w:tcPr>
          <w:p w14:paraId="4C50DE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556ACD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7D57FE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0,170</w:t>
            </w:r>
          </w:p>
        </w:tc>
        <w:tc>
          <w:tcPr>
            <w:tcW w:w="709" w:type="dxa"/>
            <w:tcBorders>
              <w:top w:val="nil"/>
              <w:left w:val="nil"/>
              <w:bottom w:val="nil"/>
            </w:tcBorders>
            <w:shd w:val="clear" w:color="auto" w:fill="FFFFFF" w:themeFill="background1"/>
            <w:vAlign w:val="center"/>
          </w:tcPr>
          <w:p w14:paraId="33BE0E6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c>
          <w:tcPr>
            <w:tcW w:w="708" w:type="dxa"/>
            <w:tcBorders>
              <w:top w:val="nil"/>
              <w:bottom w:val="nil"/>
              <w:right w:val="nil"/>
            </w:tcBorders>
            <w:shd w:val="clear" w:color="auto" w:fill="FFFFFF" w:themeFill="background1"/>
            <w:vAlign w:val="center"/>
          </w:tcPr>
          <w:p w14:paraId="1D3BAF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15D72D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7AF924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0,170</w:t>
            </w:r>
          </w:p>
        </w:tc>
        <w:tc>
          <w:tcPr>
            <w:tcW w:w="709" w:type="dxa"/>
            <w:tcBorders>
              <w:top w:val="nil"/>
              <w:left w:val="nil"/>
              <w:bottom w:val="nil"/>
              <w:right w:val="nil"/>
            </w:tcBorders>
            <w:shd w:val="clear" w:color="auto" w:fill="FFFFFF" w:themeFill="background1"/>
            <w:vAlign w:val="center"/>
          </w:tcPr>
          <w:p w14:paraId="42E8C21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0,067</w:t>
            </w:r>
          </w:p>
        </w:tc>
      </w:tr>
      <w:tr w:rsidR="005C2162" w:rsidRPr="005C524D" w14:paraId="4BD99EA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5F4D4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C869C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31CEC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7B60F2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2E7117D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3ACCC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0,348</w:t>
            </w:r>
          </w:p>
        </w:tc>
        <w:tc>
          <w:tcPr>
            <w:tcW w:w="709" w:type="dxa"/>
            <w:tcBorders>
              <w:top w:val="nil"/>
              <w:left w:val="nil"/>
              <w:bottom w:val="nil"/>
            </w:tcBorders>
            <w:shd w:val="clear" w:color="auto" w:fill="F2F2F2" w:themeFill="background1" w:themeFillShade="F2"/>
            <w:vAlign w:val="center"/>
          </w:tcPr>
          <w:p w14:paraId="5724AD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3510E5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644CEE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765CBB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5E96FA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c>
          <w:tcPr>
            <w:tcW w:w="708" w:type="dxa"/>
            <w:tcBorders>
              <w:top w:val="nil"/>
              <w:bottom w:val="nil"/>
              <w:right w:val="nil"/>
            </w:tcBorders>
            <w:shd w:val="clear" w:color="auto" w:fill="F2F2F2" w:themeFill="background1" w:themeFillShade="F2"/>
            <w:vAlign w:val="center"/>
          </w:tcPr>
          <w:p w14:paraId="610310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4D9CC1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11AC1B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129DD3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r>
      <w:tr w:rsidR="005C2162" w:rsidRPr="005C524D" w14:paraId="57CC4C1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6A7F9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5235F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911E9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27EC2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0,842</w:t>
            </w:r>
          </w:p>
        </w:tc>
        <w:tc>
          <w:tcPr>
            <w:tcW w:w="703" w:type="dxa"/>
            <w:tcBorders>
              <w:top w:val="nil"/>
              <w:left w:val="nil"/>
              <w:bottom w:val="nil"/>
              <w:right w:val="nil"/>
            </w:tcBorders>
            <w:shd w:val="clear" w:color="auto" w:fill="FFFFFF" w:themeFill="background1"/>
            <w:vAlign w:val="center"/>
          </w:tcPr>
          <w:p w14:paraId="599C458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0,696</w:t>
            </w:r>
          </w:p>
        </w:tc>
        <w:tc>
          <w:tcPr>
            <w:tcW w:w="709" w:type="dxa"/>
            <w:tcBorders>
              <w:top w:val="nil"/>
              <w:left w:val="nil"/>
              <w:bottom w:val="nil"/>
              <w:right w:val="nil"/>
            </w:tcBorders>
            <w:shd w:val="clear" w:color="auto" w:fill="FFFFFF" w:themeFill="background1"/>
            <w:vAlign w:val="center"/>
          </w:tcPr>
          <w:p w14:paraId="5B23207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0,335</w:t>
            </w:r>
          </w:p>
        </w:tc>
        <w:tc>
          <w:tcPr>
            <w:tcW w:w="709" w:type="dxa"/>
            <w:tcBorders>
              <w:top w:val="nil"/>
              <w:left w:val="nil"/>
              <w:bottom w:val="nil"/>
            </w:tcBorders>
            <w:shd w:val="clear" w:color="auto" w:fill="FFFFFF" w:themeFill="background1"/>
            <w:vAlign w:val="center"/>
          </w:tcPr>
          <w:p w14:paraId="6DA103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0,114</w:t>
            </w:r>
          </w:p>
        </w:tc>
        <w:tc>
          <w:tcPr>
            <w:tcW w:w="708" w:type="dxa"/>
            <w:tcBorders>
              <w:top w:val="nil"/>
              <w:bottom w:val="nil"/>
              <w:right w:val="nil"/>
            </w:tcBorders>
            <w:shd w:val="clear" w:color="auto" w:fill="FFFFFF" w:themeFill="background1"/>
            <w:vAlign w:val="center"/>
          </w:tcPr>
          <w:p w14:paraId="5522F8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0,840</w:t>
            </w:r>
          </w:p>
        </w:tc>
        <w:tc>
          <w:tcPr>
            <w:tcW w:w="709" w:type="dxa"/>
            <w:tcBorders>
              <w:top w:val="nil"/>
              <w:left w:val="nil"/>
              <w:bottom w:val="nil"/>
              <w:right w:val="nil"/>
            </w:tcBorders>
            <w:shd w:val="clear" w:color="auto" w:fill="FFFFFF" w:themeFill="background1"/>
            <w:vAlign w:val="center"/>
          </w:tcPr>
          <w:p w14:paraId="39AF75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0,696</w:t>
            </w:r>
          </w:p>
        </w:tc>
        <w:tc>
          <w:tcPr>
            <w:tcW w:w="709" w:type="dxa"/>
            <w:tcBorders>
              <w:top w:val="nil"/>
              <w:left w:val="nil"/>
              <w:bottom w:val="nil"/>
              <w:right w:val="nil"/>
            </w:tcBorders>
            <w:shd w:val="clear" w:color="auto" w:fill="FFFFFF" w:themeFill="background1"/>
            <w:vAlign w:val="center"/>
          </w:tcPr>
          <w:p w14:paraId="1B3DEB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0,331</w:t>
            </w:r>
          </w:p>
        </w:tc>
        <w:tc>
          <w:tcPr>
            <w:tcW w:w="709" w:type="dxa"/>
            <w:tcBorders>
              <w:top w:val="nil"/>
              <w:left w:val="nil"/>
              <w:bottom w:val="nil"/>
            </w:tcBorders>
            <w:shd w:val="clear" w:color="auto" w:fill="FFFFFF" w:themeFill="background1"/>
            <w:vAlign w:val="center"/>
          </w:tcPr>
          <w:p w14:paraId="318B22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0,109</w:t>
            </w:r>
          </w:p>
        </w:tc>
        <w:tc>
          <w:tcPr>
            <w:tcW w:w="708" w:type="dxa"/>
            <w:tcBorders>
              <w:top w:val="nil"/>
              <w:bottom w:val="nil"/>
              <w:right w:val="nil"/>
            </w:tcBorders>
            <w:shd w:val="clear" w:color="auto" w:fill="FFFFFF" w:themeFill="background1"/>
            <w:vAlign w:val="center"/>
          </w:tcPr>
          <w:p w14:paraId="41BD80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0,840</w:t>
            </w:r>
          </w:p>
        </w:tc>
        <w:tc>
          <w:tcPr>
            <w:tcW w:w="709" w:type="dxa"/>
            <w:tcBorders>
              <w:top w:val="nil"/>
              <w:left w:val="nil"/>
              <w:bottom w:val="nil"/>
              <w:right w:val="nil"/>
            </w:tcBorders>
            <w:shd w:val="clear" w:color="auto" w:fill="FFFFFF" w:themeFill="background1"/>
            <w:vAlign w:val="center"/>
          </w:tcPr>
          <w:p w14:paraId="1DF446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0,696</w:t>
            </w:r>
          </w:p>
        </w:tc>
        <w:tc>
          <w:tcPr>
            <w:tcW w:w="709" w:type="dxa"/>
            <w:tcBorders>
              <w:top w:val="nil"/>
              <w:left w:val="nil"/>
              <w:bottom w:val="nil"/>
              <w:right w:val="nil"/>
            </w:tcBorders>
            <w:shd w:val="clear" w:color="auto" w:fill="FFFFFF" w:themeFill="background1"/>
            <w:vAlign w:val="center"/>
          </w:tcPr>
          <w:p w14:paraId="3F3762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0,331</w:t>
            </w:r>
          </w:p>
        </w:tc>
        <w:tc>
          <w:tcPr>
            <w:tcW w:w="709" w:type="dxa"/>
            <w:tcBorders>
              <w:top w:val="nil"/>
              <w:left w:val="nil"/>
              <w:bottom w:val="nil"/>
              <w:right w:val="nil"/>
            </w:tcBorders>
            <w:shd w:val="clear" w:color="auto" w:fill="FFFFFF" w:themeFill="background1"/>
            <w:vAlign w:val="center"/>
          </w:tcPr>
          <w:p w14:paraId="4ADB3D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0,109</w:t>
            </w:r>
          </w:p>
        </w:tc>
      </w:tr>
      <w:tr w:rsidR="005C2162" w:rsidRPr="005C524D" w14:paraId="6ED7B5E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906F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701AF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6A551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F2DC18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29674DB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7B1D12E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256A6B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7E9D85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7C0A9F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3EA286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7C1720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1E4D72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1C3DCA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099548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3F1DA1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r>
      <w:tr w:rsidR="005C2162" w:rsidRPr="005C524D" w14:paraId="59D7F81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46B8E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D43EE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22164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618EDE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0,902</w:t>
            </w:r>
          </w:p>
        </w:tc>
        <w:tc>
          <w:tcPr>
            <w:tcW w:w="703" w:type="dxa"/>
            <w:tcBorders>
              <w:top w:val="nil"/>
              <w:left w:val="nil"/>
              <w:bottom w:val="nil"/>
              <w:right w:val="nil"/>
            </w:tcBorders>
            <w:shd w:val="clear" w:color="auto" w:fill="FFFFFF" w:themeFill="background1"/>
            <w:vAlign w:val="center"/>
          </w:tcPr>
          <w:p w14:paraId="156B45E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0,771</w:t>
            </w:r>
          </w:p>
        </w:tc>
        <w:tc>
          <w:tcPr>
            <w:tcW w:w="709" w:type="dxa"/>
            <w:tcBorders>
              <w:top w:val="nil"/>
              <w:left w:val="nil"/>
              <w:bottom w:val="nil"/>
              <w:right w:val="nil"/>
            </w:tcBorders>
            <w:shd w:val="clear" w:color="auto" w:fill="FFFFFF" w:themeFill="background1"/>
            <w:vAlign w:val="center"/>
          </w:tcPr>
          <w:p w14:paraId="4F65AC5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0,343</w:t>
            </w:r>
          </w:p>
        </w:tc>
        <w:tc>
          <w:tcPr>
            <w:tcW w:w="709" w:type="dxa"/>
            <w:tcBorders>
              <w:top w:val="nil"/>
              <w:left w:val="nil"/>
              <w:bottom w:val="nil"/>
            </w:tcBorders>
            <w:shd w:val="clear" w:color="auto" w:fill="FFFFFF" w:themeFill="background1"/>
            <w:vAlign w:val="center"/>
          </w:tcPr>
          <w:p w14:paraId="0A91AE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0,075</w:t>
            </w:r>
          </w:p>
        </w:tc>
        <w:tc>
          <w:tcPr>
            <w:tcW w:w="708" w:type="dxa"/>
            <w:tcBorders>
              <w:top w:val="nil"/>
              <w:bottom w:val="nil"/>
              <w:right w:val="nil"/>
            </w:tcBorders>
            <w:shd w:val="clear" w:color="auto" w:fill="FFFFFF" w:themeFill="background1"/>
            <w:vAlign w:val="center"/>
          </w:tcPr>
          <w:p w14:paraId="11E8A14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0,853</w:t>
            </w:r>
          </w:p>
        </w:tc>
        <w:tc>
          <w:tcPr>
            <w:tcW w:w="709" w:type="dxa"/>
            <w:tcBorders>
              <w:top w:val="nil"/>
              <w:left w:val="nil"/>
              <w:bottom w:val="nil"/>
              <w:right w:val="nil"/>
            </w:tcBorders>
            <w:shd w:val="clear" w:color="auto" w:fill="FFFFFF" w:themeFill="background1"/>
            <w:vAlign w:val="center"/>
          </w:tcPr>
          <w:p w14:paraId="247F47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41EE9F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tcBorders>
            <w:shd w:val="clear" w:color="auto" w:fill="FFFFFF" w:themeFill="background1"/>
            <w:vAlign w:val="center"/>
          </w:tcPr>
          <w:p w14:paraId="7A642D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0,155</w:t>
            </w:r>
          </w:p>
        </w:tc>
        <w:tc>
          <w:tcPr>
            <w:tcW w:w="708" w:type="dxa"/>
            <w:tcBorders>
              <w:top w:val="nil"/>
              <w:bottom w:val="nil"/>
              <w:right w:val="nil"/>
            </w:tcBorders>
            <w:shd w:val="clear" w:color="auto" w:fill="FFFFFF" w:themeFill="background1"/>
            <w:vAlign w:val="center"/>
          </w:tcPr>
          <w:p w14:paraId="70258C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0,853</w:t>
            </w:r>
          </w:p>
        </w:tc>
        <w:tc>
          <w:tcPr>
            <w:tcW w:w="709" w:type="dxa"/>
            <w:tcBorders>
              <w:top w:val="nil"/>
              <w:left w:val="nil"/>
              <w:bottom w:val="nil"/>
              <w:right w:val="nil"/>
            </w:tcBorders>
            <w:shd w:val="clear" w:color="auto" w:fill="FFFFFF" w:themeFill="background1"/>
            <w:vAlign w:val="center"/>
          </w:tcPr>
          <w:p w14:paraId="6B8E1D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4619D8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689291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0,155</w:t>
            </w:r>
          </w:p>
        </w:tc>
      </w:tr>
      <w:tr w:rsidR="005C2162" w:rsidRPr="005C524D" w14:paraId="73D5D0C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D5539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97FAE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245B4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7396C3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10F853B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21B06B0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0,356</w:t>
            </w:r>
          </w:p>
        </w:tc>
        <w:tc>
          <w:tcPr>
            <w:tcW w:w="709" w:type="dxa"/>
            <w:tcBorders>
              <w:top w:val="nil"/>
              <w:left w:val="nil"/>
              <w:bottom w:val="nil"/>
            </w:tcBorders>
            <w:shd w:val="clear" w:color="auto" w:fill="F2F2F2" w:themeFill="background1" w:themeFillShade="F2"/>
            <w:vAlign w:val="center"/>
          </w:tcPr>
          <w:p w14:paraId="080598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0,071</w:t>
            </w:r>
          </w:p>
        </w:tc>
        <w:tc>
          <w:tcPr>
            <w:tcW w:w="708" w:type="dxa"/>
            <w:tcBorders>
              <w:top w:val="nil"/>
              <w:bottom w:val="nil"/>
              <w:right w:val="nil"/>
            </w:tcBorders>
            <w:shd w:val="clear" w:color="auto" w:fill="F2F2F2" w:themeFill="background1" w:themeFillShade="F2"/>
            <w:vAlign w:val="center"/>
          </w:tcPr>
          <w:p w14:paraId="59B719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605FB7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31F78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795347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0AF710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433F82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7684A1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592176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r>
      <w:tr w:rsidR="005C2162" w:rsidRPr="005C524D" w14:paraId="4C72A6A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CB68B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224C6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7CF68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AF04B6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0,929</w:t>
            </w:r>
          </w:p>
        </w:tc>
        <w:tc>
          <w:tcPr>
            <w:tcW w:w="703" w:type="dxa"/>
            <w:tcBorders>
              <w:top w:val="nil"/>
              <w:left w:val="nil"/>
              <w:bottom w:val="nil"/>
              <w:right w:val="nil"/>
            </w:tcBorders>
            <w:shd w:val="clear" w:color="auto" w:fill="FFFFFF" w:themeFill="background1"/>
            <w:vAlign w:val="center"/>
          </w:tcPr>
          <w:p w14:paraId="6F8AA1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346F77B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0,348</w:t>
            </w:r>
          </w:p>
        </w:tc>
        <w:tc>
          <w:tcPr>
            <w:tcW w:w="709" w:type="dxa"/>
            <w:tcBorders>
              <w:top w:val="nil"/>
              <w:left w:val="nil"/>
              <w:bottom w:val="nil"/>
            </w:tcBorders>
            <w:shd w:val="clear" w:color="auto" w:fill="FFFFFF" w:themeFill="background1"/>
            <w:vAlign w:val="center"/>
          </w:tcPr>
          <w:p w14:paraId="335093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0,052</w:t>
            </w:r>
          </w:p>
        </w:tc>
        <w:tc>
          <w:tcPr>
            <w:tcW w:w="708" w:type="dxa"/>
            <w:tcBorders>
              <w:top w:val="nil"/>
              <w:bottom w:val="nil"/>
              <w:right w:val="nil"/>
            </w:tcBorders>
            <w:shd w:val="clear" w:color="auto" w:fill="FFFFFF" w:themeFill="background1"/>
            <w:vAlign w:val="center"/>
          </w:tcPr>
          <w:p w14:paraId="354118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1D5B61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0,792</w:t>
            </w:r>
          </w:p>
        </w:tc>
        <w:tc>
          <w:tcPr>
            <w:tcW w:w="709" w:type="dxa"/>
            <w:tcBorders>
              <w:top w:val="nil"/>
              <w:left w:val="nil"/>
              <w:bottom w:val="nil"/>
              <w:right w:val="nil"/>
            </w:tcBorders>
            <w:shd w:val="clear" w:color="auto" w:fill="FFFFFF" w:themeFill="background1"/>
            <w:vAlign w:val="center"/>
          </w:tcPr>
          <w:p w14:paraId="55B2E4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0,533</w:t>
            </w:r>
          </w:p>
        </w:tc>
        <w:tc>
          <w:tcPr>
            <w:tcW w:w="709" w:type="dxa"/>
            <w:tcBorders>
              <w:top w:val="nil"/>
              <w:left w:val="nil"/>
              <w:bottom w:val="nil"/>
            </w:tcBorders>
            <w:shd w:val="clear" w:color="auto" w:fill="FFFFFF" w:themeFill="background1"/>
            <w:vAlign w:val="center"/>
          </w:tcPr>
          <w:p w14:paraId="4AE4D5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0,198</w:t>
            </w:r>
          </w:p>
        </w:tc>
        <w:tc>
          <w:tcPr>
            <w:tcW w:w="708" w:type="dxa"/>
            <w:tcBorders>
              <w:top w:val="nil"/>
              <w:bottom w:val="nil"/>
              <w:right w:val="nil"/>
            </w:tcBorders>
            <w:shd w:val="clear" w:color="auto" w:fill="FFFFFF" w:themeFill="background1"/>
            <w:vAlign w:val="center"/>
          </w:tcPr>
          <w:p w14:paraId="47DC30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654CEF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0,792</w:t>
            </w:r>
          </w:p>
        </w:tc>
        <w:tc>
          <w:tcPr>
            <w:tcW w:w="709" w:type="dxa"/>
            <w:tcBorders>
              <w:top w:val="nil"/>
              <w:left w:val="nil"/>
              <w:bottom w:val="nil"/>
              <w:right w:val="nil"/>
            </w:tcBorders>
            <w:shd w:val="clear" w:color="auto" w:fill="FFFFFF" w:themeFill="background1"/>
            <w:vAlign w:val="center"/>
          </w:tcPr>
          <w:p w14:paraId="538342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6D901B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0,198</w:t>
            </w:r>
          </w:p>
        </w:tc>
      </w:tr>
      <w:tr w:rsidR="005C2162" w:rsidRPr="005C524D" w14:paraId="58D7E95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570B2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F8F1E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08859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9E39AA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1BAFF93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48F88DF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tcBorders>
            <w:shd w:val="clear" w:color="auto" w:fill="F2F2F2" w:themeFill="background1" w:themeFillShade="F2"/>
            <w:vAlign w:val="center"/>
          </w:tcPr>
          <w:p w14:paraId="026A44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8" w:type="dxa"/>
            <w:tcBorders>
              <w:top w:val="nil"/>
              <w:bottom w:val="nil"/>
              <w:right w:val="nil"/>
            </w:tcBorders>
            <w:shd w:val="clear" w:color="auto" w:fill="F2F2F2" w:themeFill="background1" w:themeFillShade="F2"/>
            <w:vAlign w:val="center"/>
          </w:tcPr>
          <w:p w14:paraId="41C05C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0B9ABE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A9479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3D0CEF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3445A7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F37D8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C8241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3C20FE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r>
      <w:tr w:rsidR="005C2162" w:rsidRPr="005C524D" w14:paraId="01CBDF1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E1FF0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A639B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A40A0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C53CFD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0,918</w:t>
            </w:r>
          </w:p>
        </w:tc>
        <w:tc>
          <w:tcPr>
            <w:tcW w:w="703" w:type="dxa"/>
            <w:tcBorders>
              <w:top w:val="nil"/>
              <w:left w:val="nil"/>
              <w:bottom w:val="nil"/>
              <w:right w:val="nil"/>
            </w:tcBorders>
            <w:shd w:val="clear" w:color="auto" w:fill="FFFFFF" w:themeFill="background1"/>
            <w:vAlign w:val="center"/>
          </w:tcPr>
          <w:p w14:paraId="1658773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0,809</w:t>
            </w:r>
          </w:p>
        </w:tc>
        <w:tc>
          <w:tcPr>
            <w:tcW w:w="709" w:type="dxa"/>
            <w:tcBorders>
              <w:top w:val="nil"/>
              <w:left w:val="nil"/>
              <w:bottom w:val="nil"/>
              <w:right w:val="nil"/>
            </w:tcBorders>
            <w:shd w:val="clear" w:color="auto" w:fill="FFFFFF" w:themeFill="background1"/>
            <w:vAlign w:val="center"/>
          </w:tcPr>
          <w:p w14:paraId="5AE16CB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0,521</w:t>
            </w:r>
          </w:p>
        </w:tc>
        <w:tc>
          <w:tcPr>
            <w:tcW w:w="709" w:type="dxa"/>
            <w:tcBorders>
              <w:top w:val="nil"/>
              <w:left w:val="nil"/>
              <w:bottom w:val="nil"/>
            </w:tcBorders>
            <w:shd w:val="clear" w:color="auto" w:fill="FFFFFF" w:themeFill="background1"/>
            <w:vAlign w:val="center"/>
          </w:tcPr>
          <w:p w14:paraId="151481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0,274</w:t>
            </w:r>
          </w:p>
        </w:tc>
        <w:tc>
          <w:tcPr>
            <w:tcW w:w="708" w:type="dxa"/>
            <w:tcBorders>
              <w:top w:val="nil"/>
              <w:bottom w:val="nil"/>
              <w:right w:val="nil"/>
            </w:tcBorders>
            <w:shd w:val="clear" w:color="auto" w:fill="FFFFFF" w:themeFill="background1"/>
            <w:vAlign w:val="center"/>
          </w:tcPr>
          <w:p w14:paraId="4EAA57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77ECCB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0,825</w:t>
            </w:r>
          </w:p>
        </w:tc>
        <w:tc>
          <w:tcPr>
            <w:tcW w:w="709" w:type="dxa"/>
            <w:tcBorders>
              <w:top w:val="nil"/>
              <w:left w:val="nil"/>
              <w:bottom w:val="nil"/>
              <w:right w:val="nil"/>
            </w:tcBorders>
            <w:shd w:val="clear" w:color="auto" w:fill="FFFFFF" w:themeFill="background1"/>
            <w:vAlign w:val="center"/>
          </w:tcPr>
          <w:p w14:paraId="5234D3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0,355</w:t>
            </w:r>
          </w:p>
        </w:tc>
        <w:tc>
          <w:tcPr>
            <w:tcW w:w="709" w:type="dxa"/>
            <w:tcBorders>
              <w:top w:val="nil"/>
              <w:left w:val="nil"/>
              <w:bottom w:val="nil"/>
            </w:tcBorders>
            <w:shd w:val="clear" w:color="auto" w:fill="FFFFFF" w:themeFill="background1"/>
            <w:vAlign w:val="center"/>
          </w:tcPr>
          <w:p w14:paraId="4FB43B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0,110</w:t>
            </w:r>
          </w:p>
        </w:tc>
        <w:tc>
          <w:tcPr>
            <w:tcW w:w="708" w:type="dxa"/>
            <w:tcBorders>
              <w:top w:val="nil"/>
              <w:bottom w:val="nil"/>
              <w:right w:val="nil"/>
            </w:tcBorders>
            <w:shd w:val="clear" w:color="auto" w:fill="FFFFFF" w:themeFill="background1"/>
            <w:vAlign w:val="center"/>
          </w:tcPr>
          <w:p w14:paraId="5064A4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40045F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0,825</w:t>
            </w:r>
          </w:p>
        </w:tc>
        <w:tc>
          <w:tcPr>
            <w:tcW w:w="709" w:type="dxa"/>
            <w:tcBorders>
              <w:top w:val="nil"/>
              <w:left w:val="nil"/>
              <w:bottom w:val="nil"/>
              <w:right w:val="nil"/>
            </w:tcBorders>
            <w:shd w:val="clear" w:color="auto" w:fill="FFFFFF" w:themeFill="background1"/>
            <w:vAlign w:val="center"/>
          </w:tcPr>
          <w:p w14:paraId="02DB5D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0,355</w:t>
            </w:r>
          </w:p>
        </w:tc>
        <w:tc>
          <w:tcPr>
            <w:tcW w:w="709" w:type="dxa"/>
            <w:tcBorders>
              <w:top w:val="nil"/>
              <w:left w:val="nil"/>
              <w:bottom w:val="nil"/>
              <w:right w:val="nil"/>
            </w:tcBorders>
            <w:shd w:val="clear" w:color="auto" w:fill="FFFFFF" w:themeFill="background1"/>
            <w:vAlign w:val="center"/>
          </w:tcPr>
          <w:p w14:paraId="34998D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0,110</w:t>
            </w:r>
          </w:p>
        </w:tc>
      </w:tr>
      <w:tr w:rsidR="005C2162" w:rsidRPr="005C524D" w14:paraId="3D372B0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53B1B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79602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0E7E4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B29AC6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48C7B04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2FC26AD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0,604</w:t>
            </w:r>
          </w:p>
        </w:tc>
        <w:tc>
          <w:tcPr>
            <w:tcW w:w="709" w:type="dxa"/>
            <w:tcBorders>
              <w:top w:val="nil"/>
              <w:left w:val="nil"/>
              <w:bottom w:val="nil"/>
            </w:tcBorders>
            <w:shd w:val="clear" w:color="auto" w:fill="F2F2F2" w:themeFill="background1" w:themeFillShade="F2"/>
            <w:vAlign w:val="center"/>
          </w:tcPr>
          <w:p w14:paraId="508A56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0,228</w:t>
            </w:r>
          </w:p>
        </w:tc>
        <w:tc>
          <w:tcPr>
            <w:tcW w:w="708" w:type="dxa"/>
            <w:tcBorders>
              <w:top w:val="nil"/>
              <w:bottom w:val="nil"/>
              <w:right w:val="nil"/>
            </w:tcBorders>
            <w:shd w:val="clear" w:color="auto" w:fill="F2F2F2" w:themeFill="background1" w:themeFillShade="F2"/>
            <w:vAlign w:val="center"/>
          </w:tcPr>
          <w:p w14:paraId="661DED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251E58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182CDD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0C32C0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120D97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2E742B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39B730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43D77F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r>
      <w:tr w:rsidR="005C2162" w:rsidRPr="005C524D" w14:paraId="547981D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87B91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77784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F1C22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55B7AC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3" w:type="dxa"/>
            <w:tcBorders>
              <w:top w:val="nil"/>
              <w:left w:val="nil"/>
              <w:bottom w:val="nil"/>
              <w:right w:val="nil"/>
            </w:tcBorders>
            <w:shd w:val="clear" w:color="auto" w:fill="FFFFFF" w:themeFill="background1"/>
            <w:vAlign w:val="center"/>
          </w:tcPr>
          <w:p w14:paraId="6182B3C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0,932</w:t>
            </w:r>
          </w:p>
        </w:tc>
        <w:tc>
          <w:tcPr>
            <w:tcW w:w="709" w:type="dxa"/>
            <w:tcBorders>
              <w:top w:val="nil"/>
              <w:left w:val="nil"/>
              <w:bottom w:val="nil"/>
              <w:right w:val="nil"/>
            </w:tcBorders>
            <w:shd w:val="clear" w:color="auto" w:fill="FFFFFF" w:themeFill="background1"/>
            <w:vAlign w:val="center"/>
          </w:tcPr>
          <w:p w14:paraId="6E36F6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0,608</w:t>
            </w:r>
          </w:p>
        </w:tc>
        <w:tc>
          <w:tcPr>
            <w:tcW w:w="709" w:type="dxa"/>
            <w:tcBorders>
              <w:top w:val="nil"/>
              <w:left w:val="nil"/>
              <w:bottom w:val="nil"/>
            </w:tcBorders>
            <w:shd w:val="clear" w:color="auto" w:fill="FFFFFF" w:themeFill="background1"/>
            <w:vAlign w:val="center"/>
          </w:tcPr>
          <w:p w14:paraId="4D9CD6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c>
          <w:tcPr>
            <w:tcW w:w="708" w:type="dxa"/>
            <w:tcBorders>
              <w:top w:val="nil"/>
              <w:bottom w:val="nil"/>
              <w:right w:val="nil"/>
            </w:tcBorders>
            <w:shd w:val="clear" w:color="auto" w:fill="FFFFFF" w:themeFill="background1"/>
            <w:vAlign w:val="center"/>
          </w:tcPr>
          <w:p w14:paraId="14DF2D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50EE9C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0,932</w:t>
            </w:r>
          </w:p>
        </w:tc>
        <w:tc>
          <w:tcPr>
            <w:tcW w:w="709" w:type="dxa"/>
            <w:tcBorders>
              <w:top w:val="nil"/>
              <w:left w:val="nil"/>
              <w:bottom w:val="nil"/>
              <w:right w:val="nil"/>
            </w:tcBorders>
            <w:shd w:val="clear" w:color="auto" w:fill="FFFFFF" w:themeFill="background1"/>
            <w:vAlign w:val="center"/>
          </w:tcPr>
          <w:p w14:paraId="6D0121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0,606</w:t>
            </w:r>
          </w:p>
        </w:tc>
        <w:tc>
          <w:tcPr>
            <w:tcW w:w="709" w:type="dxa"/>
            <w:tcBorders>
              <w:top w:val="nil"/>
              <w:left w:val="nil"/>
              <w:bottom w:val="nil"/>
            </w:tcBorders>
            <w:shd w:val="clear" w:color="auto" w:fill="FFFFFF" w:themeFill="background1"/>
            <w:vAlign w:val="center"/>
          </w:tcPr>
          <w:p w14:paraId="5F7240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0,203</w:t>
            </w:r>
          </w:p>
        </w:tc>
        <w:tc>
          <w:tcPr>
            <w:tcW w:w="708" w:type="dxa"/>
            <w:tcBorders>
              <w:top w:val="nil"/>
              <w:bottom w:val="nil"/>
              <w:right w:val="nil"/>
            </w:tcBorders>
            <w:shd w:val="clear" w:color="auto" w:fill="FFFFFF" w:themeFill="background1"/>
            <w:vAlign w:val="center"/>
          </w:tcPr>
          <w:p w14:paraId="3D14B9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5F1630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0,932</w:t>
            </w:r>
          </w:p>
        </w:tc>
        <w:tc>
          <w:tcPr>
            <w:tcW w:w="709" w:type="dxa"/>
            <w:tcBorders>
              <w:top w:val="nil"/>
              <w:left w:val="nil"/>
              <w:bottom w:val="nil"/>
              <w:right w:val="nil"/>
            </w:tcBorders>
            <w:shd w:val="clear" w:color="auto" w:fill="FFFFFF" w:themeFill="background1"/>
            <w:vAlign w:val="center"/>
          </w:tcPr>
          <w:p w14:paraId="714B4F9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7139E0F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0,203</w:t>
            </w:r>
          </w:p>
        </w:tc>
      </w:tr>
      <w:tr w:rsidR="005C2162" w:rsidRPr="005C524D" w14:paraId="5E5C21D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477AC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E10C5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468D6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509B61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509C279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11A88AE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09E583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8" w:type="dxa"/>
            <w:tcBorders>
              <w:top w:val="nil"/>
              <w:bottom w:val="nil"/>
              <w:right w:val="nil"/>
            </w:tcBorders>
            <w:shd w:val="clear" w:color="auto" w:fill="F2F2F2" w:themeFill="background1" w:themeFillShade="F2"/>
            <w:vAlign w:val="center"/>
          </w:tcPr>
          <w:p w14:paraId="44FB5F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A7EE4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710AB0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422C8D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4246AE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CB1B2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38171B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697C3D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r>
      <w:tr w:rsidR="005C2162" w:rsidRPr="005C524D" w14:paraId="33C0349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F8A0C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E1A89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B0AF9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144BC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3" w:type="dxa"/>
            <w:tcBorders>
              <w:top w:val="nil"/>
              <w:left w:val="nil"/>
              <w:bottom w:val="nil"/>
              <w:right w:val="nil"/>
            </w:tcBorders>
            <w:shd w:val="clear" w:color="auto" w:fill="FFFFFF" w:themeFill="background1"/>
            <w:vAlign w:val="center"/>
          </w:tcPr>
          <w:p w14:paraId="18ACA61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0,963</w:t>
            </w:r>
          </w:p>
        </w:tc>
        <w:tc>
          <w:tcPr>
            <w:tcW w:w="709" w:type="dxa"/>
            <w:tcBorders>
              <w:top w:val="nil"/>
              <w:left w:val="nil"/>
              <w:bottom w:val="nil"/>
              <w:right w:val="nil"/>
            </w:tcBorders>
            <w:shd w:val="clear" w:color="auto" w:fill="FFFFFF" w:themeFill="background1"/>
            <w:vAlign w:val="center"/>
          </w:tcPr>
          <w:p w14:paraId="326C265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0,659</w:t>
            </w:r>
          </w:p>
        </w:tc>
        <w:tc>
          <w:tcPr>
            <w:tcW w:w="709" w:type="dxa"/>
            <w:tcBorders>
              <w:top w:val="nil"/>
              <w:left w:val="nil"/>
              <w:bottom w:val="nil"/>
            </w:tcBorders>
            <w:shd w:val="clear" w:color="auto" w:fill="FFFFFF" w:themeFill="background1"/>
            <w:vAlign w:val="center"/>
          </w:tcPr>
          <w:p w14:paraId="7A0849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0,169</w:t>
            </w:r>
          </w:p>
        </w:tc>
        <w:tc>
          <w:tcPr>
            <w:tcW w:w="708" w:type="dxa"/>
            <w:tcBorders>
              <w:top w:val="nil"/>
              <w:bottom w:val="nil"/>
              <w:right w:val="nil"/>
            </w:tcBorders>
            <w:shd w:val="clear" w:color="auto" w:fill="FFFFFF" w:themeFill="background1"/>
            <w:vAlign w:val="center"/>
          </w:tcPr>
          <w:p w14:paraId="2B030D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2F1CF5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04F68E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0,744</w:t>
            </w:r>
          </w:p>
        </w:tc>
        <w:tc>
          <w:tcPr>
            <w:tcW w:w="709" w:type="dxa"/>
            <w:tcBorders>
              <w:top w:val="nil"/>
              <w:left w:val="nil"/>
              <w:bottom w:val="nil"/>
            </w:tcBorders>
            <w:shd w:val="clear" w:color="auto" w:fill="FFFFFF" w:themeFill="background1"/>
            <w:vAlign w:val="center"/>
          </w:tcPr>
          <w:p w14:paraId="01D5C9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c>
          <w:tcPr>
            <w:tcW w:w="708" w:type="dxa"/>
            <w:tcBorders>
              <w:top w:val="nil"/>
              <w:bottom w:val="nil"/>
              <w:right w:val="nil"/>
            </w:tcBorders>
            <w:shd w:val="clear" w:color="auto" w:fill="FFFFFF" w:themeFill="background1"/>
            <w:vAlign w:val="center"/>
          </w:tcPr>
          <w:p w14:paraId="01AC98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5564CD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173684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0,744</w:t>
            </w:r>
          </w:p>
        </w:tc>
        <w:tc>
          <w:tcPr>
            <w:tcW w:w="709" w:type="dxa"/>
            <w:tcBorders>
              <w:top w:val="nil"/>
              <w:left w:val="nil"/>
              <w:bottom w:val="nil"/>
              <w:right w:val="nil"/>
            </w:tcBorders>
            <w:shd w:val="clear" w:color="auto" w:fill="FFFFFF" w:themeFill="background1"/>
            <w:vAlign w:val="center"/>
          </w:tcPr>
          <w:p w14:paraId="217F82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r>
      <w:tr w:rsidR="005C2162" w:rsidRPr="005C524D" w14:paraId="5D4CD1A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FAF39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0348B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AC8E3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7D6E46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4A05AD6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6DAC5D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0,683</w:t>
            </w:r>
          </w:p>
        </w:tc>
        <w:tc>
          <w:tcPr>
            <w:tcW w:w="709" w:type="dxa"/>
            <w:tcBorders>
              <w:top w:val="nil"/>
              <w:left w:val="nil"/>
              <w:bottom w:val="nil"/>
            </w:tcBorders>
            <w:shd w:val="clear" w:color="auto" w:fill="F2F2F2" w:themeFill="background1" w:themeFillShade="F2"/>
            <w:vAlign w:val="center"/>
          </w:tcPr>
          <w:p w14:paraId="21E415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8" w:type="dxa"/>
            <w:tcBorders>
              <w:top w:val="nil"/>
              <w:bottom w:val="nil"/>
              <w:right w:val="nil"/>
            </w:tcBorders>
            <w:shd w:val="clear" w:color="auto" w:fill="F2F2F2" w:themeFill="background1" w:themeFillShade="F2"/>
            <w:vAlign w:val="center"/>
          </w:tcPr>
          <w:p w14:paraId="461324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675961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AFF5B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tcBorders>
            <w:shd w:val="clear" w:color="auto" w:fill="F2F2F2" w:themeFill="background1" w:themeFillShade="F2"/>
            <w:vAlign w:val="center"/>
          </w:tcPr>
          <w:p w14:paraId="6156AC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553291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1015CD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F85FA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41E730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r>
      <w:tr w:rsidR="005C2162" w:rsidRPr="005C524D" w14:paraId="4E98A38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714FB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AFD1C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B486B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44E101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31CBED8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7763AC6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0,692</w:t>
            </w:r>
          </w:p>
        </w:tc>
        <w:tc>
          <w:tcPr>
            <w:tcW w:w="709" w:type="dxa"/>
            <w:tcBorders>
              <w:top w:val="nil"/>
              <w:left w:val="nil"/>
              <w:bottom w:val="nil"/>
            </w:tcBorders>
            <w:shd w:val="clear" w:color="auto" w:fill="FFFFFF" w:themeFill="background1"/>
            <w:vAlign w:val="center"/>
          </w:tcPr>
          <w:p w14:paraId="45D9E8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0,142</w:t>
            </w:r>
          </w:p>
        </w:tc>
        <w:tc>
          <w:tcPr>
            <w:tcW w:w="708" w:type="dxa"/>
            <w:tcBorders>
              <w:top w:val="nil"/>
              <w:bottom w:val="nil"/>
              <w:right w:val="nil"/>
            </w:tcBorders>
            <w:shd w:val="clear" w:color="auto" w:fill="FFFFFF" w:themeFill="background1"/>
            <w:vAlign w:val="center"/>
          </w:tcPr>
          <w:p w14:paraId="53AFAA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152912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63B2C85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0,821</w:t>
            </w:r>
          </w:p>
        </w:tc>
        <w:tc>
          <w:tcPr>
            <w:tcW w:w="709" w:type="dxa"/>
            <w:tcBorders>
              <w:top w:val="nil"/>
              <w:left w:val="nil"/>
              <w:bottom w:val="nil"/>
            </w:tcBorders>
            <w:shd w:val="clear" w:color="auto" w:fill="FFFFFF" w:themeFill="background1"/>
            <w:vAlign w:val="center"/>
          </w:tcPr>
          <w:p w14:paraId="5CBD69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0,374</w:t>
            </w:r>
          </w:p>
        </w:tc>
        <w:tc>
          <w:tcPr>
            <w:tcW w:w="708" w:type="dxa"/>
            <w:tcBorders>
              <w:top w:val="nil"/>
              <w:bottom w:val="nil"/>
              <w:right w:val="nil"/>
            </w:tcBorders>
            <w:shd w:val="clear" w:color="auto" w:fill="FFFFFF" w:themeFill="background1"/>
            <w:vAlign w:val="center"/>
          </w:tcPr>
          <w:p w14:paraId="697DC7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194DF9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5F6EAD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0,821</w:t>
            </w:r>
          </w:p>
        </w:tc>
        <w:tc>
          <w:tcPr>
            <w:tcW w:w="709" w:type="dxa"/>
            <w:tcBorders>
              <w:top w:val="nil"/>
              <w:left w:val="nil"/>
              <w:bottom w:val="nil"/>
              <w:right w:val="nil"/>
            </w:tcBorders>
            <w:shd w:val="clear" w:color="auto" w:fill="FFFFFF" w:themeFill="background1"/>
            <w:vAlign w:val="center"/>
          </w:tcPr>
          <w:p w14:paraId="33F810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0,374</w:t>
            </w:r>
          </w:p>
        </w:tc>
      </w:tr>
    </w:tbl>
    <w:p w14:paraId="50C5CFBA" w14:textId="77777777" w:rsidR="005C2162" w:rsidRPr="005C524D" w:rsidRDefault="005C2162" w:rsidP="005C2162">
      <w:pPr>
        <w:pStyle w:val="Titre1"/>
        <w:ind w:firstLine="709"/>
        <w:jc w:val="both"/>
        <w:rPr>
          <w:color w:val="000000" w:themeColor="text1"/>
        </w:rPr>
      </w:pPr>
    </w:p>
    <w:p w14:paraId="4FBEE511" w14:textId="77777777" w:rsidR="005C2162" w:rsidRPr="005C524D" w:rsidRDefault="005C2162" w:rsidP="005C2162">
      <w:pPr>
        <w:rPr>
          <w:rFonts w:ascii="Times New Roman" w:eastAsiaTheme="majorEastAsia" w:hAnsi="Times New Roman"/>
          <w:b/>
          <w:color w:val="000000" w:themeColor="text1"/>
          <w:sz w:val="24"/>
          <w:szCs w:val="24"/>
          <w:lang w:val="en-US"/>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10EE2DC8"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6966967D"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A4.6b</w:t>
            </w:r>
          </w:p>
          <w:p w14:paraId="1FA82708"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two groups are compared, one sample is extracted from a chi-square distribution with 2 degrees of freedom, and one sample is extracted from a right skewed distribution.  </w:t>
            </w:r>
          </w:p>
        </w:tc>
      </w:tr>
      <w:tr w:rsidR="005C2162" w:rsidRPr="005C524D" w14:paraId="4087126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C5F1D4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7F25162"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7628DF5C"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190DC68F"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2700832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8DA951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496AE1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73A138D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0B0E6873"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42C9BD3F"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06DFFF0"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209E2835"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59B4A81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02A15F4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03D140B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0DABC9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126F659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698C8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E4ED8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1D969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3CADC1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0E81B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383AE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3DDCBE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588172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791FCB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53C3FB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70BA3DF3"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6E792D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39E0F1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05A3EF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7D19C62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60D418C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43C7EE0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680250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3BC65C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43D335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18B2B3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0,095</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1A9984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0,062</w:t>
            </w:r>
          </w:p>
        </w:tc>
        <w:tc>
          <w:tcPr>
            <w:tcW w:w="708" w:type="dxa"/>
            <w:tcBorders>
              <w:top w:val="nil"/>
              <w:left w:val="dashed" w:sz="4" w:space="0" w:color="auto"/>
              <w:bottom w:val="nil"/>
              <w:right w:val="nil"/>
            </w:tcBorders>
            <w:shd w:val="clear" w:color="auto" w:fill="F2F2F2" w:themeFill="background1" w:themeFillShade="F2"/>
            <w:vAlign w:val="center"/>
          </w:tcPr>
          <w:p w14:paraId="0E768B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0,282</w:t>
            </w:r>
          </w:p>
        </w:tc>
        <w:tc>
          <w:tcPr>
            <w:tcW w:w="709" w:type="dxa"/>
            <w:tcBorders>
              <w:top w:val="nil"/>
              <w:left w:val="nil"/>
              <w:bottom w:val="nil"/>
              <w:right w:val="nil"/>
            </w:tcBorders>
            <w:shd w:val="clear" w:color="auto" w:fill="F2F2F2" w:themeFill="background1" w:themeFillShade="F2"/>
            <w:vAlign w:val="center"/>
          </w:tcPr>
          <w:p w14:paraId="74DCC4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nil"/>
              <w:left w:val="nil"/>
              <w:bottom w:val="nil"/>
              <w:right w:val="nil"/>
            </w:tcBorders>
            <w:shd w:val="clear" w:color="auto" w:fill="F2F2F2" w:themeFill="background1" w:themeFillShade="F2"/>
            <w:vAlign w:val="center"/>
          </w:tcPr>
          <w:p w14:paraId="547319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9" w:type="dxa"/>
            <w:tcBorders>
              <w:top w:val="nil"/>
              <w:left w:val="nil"/>
              <w:bottom w:val="nil"/>
              <w:right w:val="nil"/>
            </w:tcBorders>
            <w:shd w:val="clear" w:color="auto" w:fill="F2F2F2" w:themeFill="background1" w:themeFillShade="F2"/>
            <w:vAlign w:val="center"/>
          </w:tcPr>
          <w:p w14:paraId="5EB214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0,086</w:t>
            </w:r>
          </w:p>
        </w:tc>
      </w:tr>
      <w:tr w:rsidR="005C2162" w:rsidRPr="005C524D" w14:paraId="3814099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3E793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622E6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F782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95C801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0,267</w:t>
            </w:r>
          </w:p>
        </w:tc>
        <w:tc>
          <w:tcPr>
            <w:tcW w:w="703" w:type="dxa"/>
            <w:tcBorders>
              <w:top w:val="nil"/>
              <w:left w:val="nil"/>
              <w:bottom w:val="nil"/>
              <w:right w:val="nil"/>
            </w:tcBorders>
            <w:shd w:val="clear" w:color="auto" w:fill="FFFFFF" w:themeFill="background1"/>
            <w:vAlign w:val="center"/>
          </w:tcPr>
          <w:p w14:paraId="0CAB8F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0,238</w:t>
            </w:r>
          </w:p>
        </w:tc>
        <w:tc>
          <w:tcPr>
            <w:tcW w:w="709" w:type="dxa"/>
            <w:tcBorders>
              <w:top w:val="nil"/>
              <w:left w:val="nil"/>
              <w:bottom w:val="nil"/>
              <w:right w:val="nil"/>
            </w:tcBorders>
            <w:shd w:val="clear" w:color="auto" w:fill="FFFFFF" w:themeFill="background1"/>
            <w:vAlign w:val="center"/>
          </w:tcPr>
          <w:p w14:paraId="2CAE3AA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0,198</w:t>
            </w:r>
          </w:p>
        </w:tc>
        <w:tc>
          <w:tcPr>
            <w:tcW w:w="709" w:type="dxa"/>
            <w:tcBorders>
              <w:top w:val="nil"/>
              <w:left w:val="nil"/>
              <w:bottom w:val="nil"/>
            </w:tcBorders>
            <w:shd w:val="clear" w:color="auto" w:fill="FFFFFF" w:themeFill="background1"/>
            <w:vAlign w:val="center"/>
          </w:tcPr>
          <w:p w14:paraId="330E23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0,213</w:t>
            </w:r>
          </w:p>
        </w:tc>
        <w:tc>
          <w:tcPr>
            <w:tcW w:w="708" w:type="dxa"/>
            <w:tcBorders>
              <w:top w:val="nil"/>
              <w:bottom w:val="nil"/>
              <w:right w:val="nil"/>
            </w:tcBorders>
            <w:shd w:val="clear" w:color="auto" w:fill="FFFFFF" w:themeFill="background1"/>
            <w:vAlign w:val="center"/>
          </w:tcPr>
          <w:p w14:paraId="406509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7F1E5C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0,202</w:t>
            </w:r>
          </w:p>
        </w:tc>
        <w:tc>
          <w:tcPr>
            <w:tcW w:w="709" w:type="dxa"/>
            <w:tcBorders>
              <w:top w:val="nil"/>
              <w:left w:val="nil"/>
              <w:bottom w:val="nil"/>
              <w:right w:val="nil"/>
            </w:tcBorders>
            <w:shd w:val="clear" w:color="auto" w:fill="FFFFFF" w:themeFill="background1"/>
            <w:vAlign w:val="center"/>
          </w:tcPr>
          <w:p w14:paraId="4ACF10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0,069</w:t>
            </w:r>
          </w:p>
        </w:tc>
        <w:tc>
          <w:tcPr>
            <w:tcW w:w="709" w:type="dxa"/>
            <w:tcBorders>
              <w:top w:val="nil"/>
              <w:left w:val="nil"/>
              <w:bottom w:val="nil"/>
              <w:right w:val="dashed" w:sz="4" w:space="0" w:color="auto"/>
            </w:tcBorders>
            <w:shd w:val="clear" w:color="auto" w:fill="FFFFFF" w:themeFill="background1"/>
            <w:vAlign w:val="center"/>
          </w:tcPr>
          <w:p w14:paraId="04B46B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189B35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0,340</w:t>
            </w:r>
          </w:p>
        </w:tc>
        <w:tc>
          <w:tcPr>
            <w:tcW w:w="709" w:type="dxa"/>
            <w:tcBorders>
              <w:top w:val="nil"/>
              <w:left w:val="nil"/>
              <w:bottom w:val="nil"/>
              <w:right w:val="nil"/>
            </w:tcBorders>
            <w:shd w:val="clear" w:color="auto" w:fill="FFFFFF" w:themeFill="background1"/>
            <w:vAlign w:val="center"/>
          </w:tcPr>
          <w:p w14:paraId="156FF4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0,199</w:t>
            </w:r>
          </w:p>
        </w:tc>
        <w:tc>
          <w:tcPr>
            <w:tcW w:w="709" w:type="dxa"/>
            <w:tcBorders>
              <w:top w:val="nil"/>
              <w:left w:val="nil"/>
              <w:bottom w:val="nil"/>
              <w:right w:val="nil"/>
            </w:tcBorders>
            <w:shd w:val="clear" w:color="auto" w:fill="FFFFFF" w:themeFill="background1"/>
            <w:vAlign w:val="center"/>
          </w:tcPr>
          <w:p w14:paraId="030B54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0,085</w:t>
            </w:r>
          </w:p>
        </w:tc>
        <w:tc>
          <w:tcPr>
            <w:tcW w:w="709" w:type="dxa"/>
            <w:tcBorders>
              <w:top w:val="nil"/>
              <w:left w:val="nil"/>
              <w:bottom w:val="nil"/>
              <w:right w:val="nil"/>
            </w:tcBorders>
            <w:shd w:val="clear" w:color="auto" w:fill="FFFFFF" w:themeFill="background1"/>
            <w:vAlign w:val="center"/>
          </w:tcPr>
          <w:p w14:paraId="64BCBF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0,070</w:t>
            </w:r>
          </w:p>
        </w:tc>
      </w:tr>
      <w:tr w:rsidR="005C2162" w:rsidRPr="005C524D" w14:paraId="28E75C7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3C151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A5806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DED2B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EA1A3E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6A1A74D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1402443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35FFA4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2B478D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730C64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3D803B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0,136</w:t>
            </w:r>
          </w:p>
        </w:tc>
        <w:tc>
          <w:tcPr>
            <w:tcW w:w="709" w:type="dxa"/>
            <w:tcBorders>
              <w:top w:val="nil"/>
              <w:left w:val="nil"/>
              <w:bottom w:val="nil"/>
              <w:right w:val="dashed" w:sz="4" w:space="0" w:color="auto"/>
            </w:tcBorders>
            <w:shd w:val="clear" w:color="auto" w:fill="F2F2F2" w:themeFill="background1" w:themeFillShade="F2"/>
            <w:vAlign w:val="center"/>
          </w:tcPr>
          <w:p w14:paraId="7B6D51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2BE519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0F1991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62FC12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7B5FE5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r>
      <w:tr w:rsidR="005C2162" w:rsidRPr="005C524D" w14:paraId="113AF44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ED323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50FC4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E713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3DD2A7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0,500</w:t>
            </w:r>
          </w:p>
        </w:tc>
        <w:tc>
          <w:tcPr>
            <w:tcW w:w="703" w:type="dxa"/>
            <w:tcBorders>
              <w:top w:val="nil"/>
              <w:left w:val="nil"/>
              <w:bottom w:val="nil"/>
              <w:right w:val="nil"/>
            </w:tcBorders>
            <w:shd w:val="clear" w:color="auto" w:fill="FFFFFF" w:themeFill="background1"/>
            <w:vAlign w:val="center"/>
          </w:tcPr>
          <w:p w14:paraId="06B33D3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0,362</w:t>
            </w:r>
          </w:p>
        </w:tc>
        <w:tc>
          <w:tcPr>
            <w:tcW w:w="709" w:type="dxa"/>
            <w:tcBorders>
              <w:top w:val="nil"/>
              <w:left w:val="nil"/>
              <w:bottom w:val="nil"/>
              <w:right w:val="nil"/>
            </w:tcBorders>
            <w:shd w:val="clear" w:color="auto" w:fill="FFFFFF" w:themeFill="background1"/>
            <w:vAlign w:val="center"/>
          </w:tcPr>
          <w:p w14:paraId="253F8DE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0,172</w:t>
            </w:r>
          </w:p>
        </w:tc>
        <w:tc>
          <w:tcPr>
            <w:tcW w:w="709" w:type="dxa"/>
            <w:tcBorders>
              <w:top w:val="nil"/>
              <w:left w:val="nil"/>
              <w:bottom w:val="nil"/>
            </w:tcBorders>
            <w:shd w:val="clear" w:color="auto" w:fill="FFFFFF" w:themeFill="background1"/>
            <w:vAlign w:val="center"/>
          </w:tcPr>
          <w:p w14:paraId="12333E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0,100</w:t>
            </w:r>
          </w:p>
        </w:tc>
        <w:tc>
          <w:tcPr>
            <w:tcW w:w="708" w:type="dxa"/>
            <w:tcBorders>
              <w:top w:val="nil"/>
              <w:bottom w:val="nil"/>
              <w:right w:val="nil"/>
            </w:tcBorders>
            <w:shd w:val="clear" w:color="auto" w:fill="FFFFFF" w:themeFill="background1"/>
            <w:vAlign w:val="center"/>
          </w:tcPr>
          <w:p w14:paraId="52FCB8D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0,678</w:t>
            </w:r>
          </w:p>
        </w:tc>
        <w:tc>
          <w:tcPr>
            <w:tcW w:w="709" w:type="dxa"/>
            <w:tcBorders>
              <w:top w:val="nil"/>
              <w:left w:val="nil"/>
              <w:bottom w:val="nil"/>
              <w:right w:val="nil"/>
            </w:tcBorders>
            <w:shd w:val="clear" w:color="auto" w:fill="FFFFFF" w:themeFill="background1"/>
            <w:vAlign w:val="center"/>
          </w:tcPr>
          <w:p w14:paraId="444C6B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0,387</w:t>
            </w:r>
          </w:p>
        </w:tc>
        <w:tc>
          <w:tcPr>
            <w:tcW w:w="709" w:type="dxa"/>
            <w:tcBorders>
              <w:top w:val="nil"/>
              <w:left w:val="nil"/>
              <w:bottom w:val="nil"/>
              <w:right w:val="nil"/>
            </w:tcBorders>
            <w:shd w:val="clear" w:color="auto" w:fill="FFFFFF" w:themeFill="background1"/>
            <w:vAlign w:val="center"/>
          </w:tcPr>
          <w:p w14:paraId="42C4BA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0,121</w:t>
            </w:r>
          </w:p>
        </w:tc>
        <w:tc>
          <w:tcPr>
            <w:tcW w:w="709" w:type="dxa"/>
            <w:tcBorders>
              <w:top w:val="nil"/>
              <w:left w:val="nil"/>
              <w:bottom w:val="nil"/>
              <w:right w:val="dashed" w:sz="4" w:space="0" w:color="auto"/>
            </w:tcBorders>
            <w:shd w:val="clear" w:color="auto" w:fill="FFFFFF" w:themeFill="background1"/>
            <w:vAlign w:val="center"/>
          </w:tcPr>
          <w:p w14:paraId="104612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6B4D8B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0,491</w:t>
            </w:r>
          </w:p>
        </w:tc>
        <w:tc>
          <w:tcPr>
            <w:tcW w:w="709" w:type="dxa"/>
            <w:tcBorders>
              <w:top w:val="nil"/>
              <w:left w:val="nil"/>
              <w:bottom w:val="nil"/>
              <w:right w:val="nil"/>
            </w:tcBorders>
            <w:shd w:val="clear" w:color="auto" w:fill="FFFFFF" w:themeFill="background1"/>
            <w:vAlign w:val="center"/>
          </w:tcPr>
          <w:p w14:paraId="18FD40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0,358</w:t>
            </w:r>
          </w:p>
        </w:tc>
        <w:tc>
          <w:tcPr>
            <w:tcW w:w="709" w:type="dxa"/>
            <w:tcBorders>
              <w:top w:val="nil"/>
              <w:left w:val="nil"/>
              <w:bottom w:val="nil"/>
              <w:right w:val="nil"/>
            </w:tcBorders>
            <w:shd w:val="clear" w:color="auto" w:fill="FFFFFF" w:themeFill="background1"/>
            <w:vAlign w:val="center"/>
          </w:tcPr>
          <w:p w14:paraId="469723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0,161</w:t>
            </w:r>
          </w:p>
        </w:tc>
        <w:tc>
          <w:tcPr>
            <w:tcW w:w="709" w:type="dxa"/>
            <w:tcBorders>
              <w:top w:val="nil"/>
              <w:left w:val="nil"/>
              <w:bottom w:val="nil"/>
              <w:right w:val="nil"/>
            </w:tcBorders>
            <w:shd w:val="clear" w:color="auto" w:fill="FFFFFF" w:themeFill="background1"/>
            <w:vAlign w:val="center"/>
          </w:tcPr>
          <w:p w14:paraId="2F314B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0,086</w:t>
            </w:r>
          </w:p>
        </w:tc>
      </w:tr>
      <w:tr w:rsidR="005C2162" w:rsidRPr="005C524D" w14:paraId="0785934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DBB1E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E7D41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65318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CE7EEE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38C43C1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5B428FC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2392B9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4EE09F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1A58C8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5B04DE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9" w:type="dxa"/>
            <w:tcBorders>
              <w:top w:val="nil"/>
              <w:left w:val="nil"/>
              <w:bottom w:val="nil"/>
              <w:right w:val="dashed" w:sz="4" w:space="0" w:color="auto"/>
            </w:tcBorders>
            <w:shd w:val="clear" w:color="auto" w:fill="F2F2F2" w:themeFill="background1" w:themeFillShade="F2"/>
            <w:vAlign w:val="center"/>
          </w:tcPr>
          <w:p w14:paraId="64D631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left w:val="dashed" w:sz="4" w:space="0" w:color="auto"/>
              <w:bottom w:val="nil"/>
              <w:right w:val="nil"/>
            </w:tcBorders>
            <w:shd w:val="clear" w:color="auto" w:fill="F2F2F2" w:themeFill="background1" w:themeFillShade="F2"/>
            <w:vAlign w:val="center"/>
          </w:tcPr>
          <w:p w14:paraId="0847FB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4C8DA8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7190D1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5BB69B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0,132</w:t>
            </w:r>
          </w:p>
        </w:tc>
      </w:tr>
      <w:tr w:rsidR="005C2162" w:rsidRPr="005C524D" w14:paraId="6DE4088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A709E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D844B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74DB8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BAF2A3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0,640</w:t>
            </w:r>
          </w:p>
        </w:tc>
        <w:tc>
          <w:tcPr>
            <w:tcW w:w="703" w:type="dxa"/>
            <w:tcBorders>
              <w:top w:val="nil"/>
              <w:left w:val="nil"/>
              <w:bottom w:val="nil"/>
              <w:right w:val="nil"/>
            </w:tcBorders>
            <w:shd w:val="clear" w:color="auto" w:fill="FFFFFF" w:themeFill="background1"/>
            <w:vAlign w:val="center"/>
          </w:tcPr>
          <w:p w14:paraId="29F40E2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0,448</w:t>
            </w:r>
          </w:p>
        </w:tc>
        <w:tc>
          <w:tcPr>
            <w:tcW w:w="709" w:type="dxa"/>
            <w:tcBorders>
              <w:top w:val="nil"/>
              <w:left w:val="nil"/>
              <w:bottom w:val="nil"/>
              <w:right w:val="nil"/>
            </w:tcBorders>
            <w:shd w:val="clear" w:color="auto" w:fill="FFFFFF" w:themeFill="background1"/>
            <w:vAlign w:val="center"/>
          </w:tcPr>
          <w:p w14:paraId="12D087A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0,155</w:t>
            </w:r>
          </w:p>
        </w:tc>
        <w:tc>
          <w:tcPr>
            <w:tcW w:w="709" w:type="dxa"/>
            <w:tcBorders>
              <w:top w:val="nil"/>
              <w:left w:val="nil"/>
              <w:bottom w:val="nil"/>
            </w:tcBorders>
            <w:shd w:val="clear" w:color="auto" w:fill="FFFFFF" w:themeFill="background1"/>
            <w:vAlign w:val="center"/>
          </w:tcPr>
          <w:p w14:paraId="64F1BB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0,054</w:t>
            </w:r>
          </w:p>
        </w:tc>
        <w:tc>
          <w:tcPr>
            <w:tcW w:w="708" w:type="dxa"/>
            <w:tcBorders>
              <w:top w:val="nil"/>
              <w:bottom w:val="nil"/>
              <w:right w:val="nil"/>
            </w:tcBorders>
            <w:shd w:val="clear" w:color="auto" w:fill="FFFFFF" w:themeFill="background1"/>
            <w:vAlign w:val="center"/>
          </w:tcPr>
          <w:p w14:paraId="28B624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0,718</w:t>
            </w:r>
          </w:p>
        </w:tc>
        <w:tc>
          <w:tcPr>
            <w:tcW w:w="709" w:type="dxa"/>
            <w:tcBorders>
              <w:top w:val="nil"/>
              <w:left w:val="nil"/>
              <w:bottom w:val="nil"/>
              <w:right w:val="nil"/>
            </w:tcBorders>
            <w:shd w:val="clear" w:color="auto" w:fill="FFFFFF" w:themeFill="background1"/>
            <w:vAlign w:val="center"/>
          </w:tcPr>
          <w:p w14:paraId="6EAD1A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01D768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0,179</w:t>
            </w:r>
          </w:p>
        </w:tc>
        <w:tc>
          <w:tcPr>
            <w:tcW w:w="709" w:type="dxa"/>
            <w:tcBorders>
              <w:top w:val="nil"/>
              <w:left w:val="nil"/>
              <w:bottom w:val="nil"/>
              <w:right w:val="dashed" w:sz="4" w:space="0" w:color="auto"/>
            </w:tcBorders>
            <w:shd w:val="clear" w:color="auto" w:fill="FFFFFF" w:themeFill="background1"/>
            <w:vAlign w:val="center"/>
          </w:tcPr>
          <w:p w14:paraId="3FC6219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2F041B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0,560</w:t>
            </w:r>
          </w:p>
        </w:tc>
        <w:tc>
          <w:tcPr>
            <w:tcW w:w="709" w:type="dxa"/>
            <w:tcBorders>
              <w:top w:val="nil"/>
              <w:left w:val="nil"/>
              <w:bottom w:val="nil"/>
              <w:right w:val="nil"/>
            </w:tcBorders>
            <w:shd w:val="clear" w:color="auto" w:fill="FFFFFF" w:themeFill="background1"/>
            <w:vAlign w:val="center"/>
          </w:tcPr>
          <w:p w14:paraId="4B9C95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512A35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0,230</w:t>
            </w:r>
          </w:p>
        </w:tc>
        <w:tc>
          <w:tcPr>
            <w:tcW w:w="709" w:type="dxa"/>
            <w:tcBorders>
              <w:top w:val="nil"/>
              <w:left w:val="nil"/>
              <w:bottom w:val="nil"/>
              <w:right w:val="nil"/>
            </w:tcBorders>
            <w:shd w:val="clear" w:color="auto" w:fill="FFFFFF" w:themeFill="background1"/>
            <w:vAlign w:val="center"/>
          </w:tcPr>
          <w:p w14:paraId="5B4129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r>
      <w:tr w:rsidR="005C2162" w:rsidRPr="005C524D" w14:paraId="709ECDE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027D1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2A2A6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4DC09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857CAF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0B11A57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3F04BFB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343C67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0C5818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2AAB6C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0D7C6C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0,213</w:t>
            </w:r>
          </w:p>
        </w:tc>
        <w:tc>
          <w:tcPr>
            <w:tcW w:w="709" w:type="dxa"/>
            <w:tcBorders>
              <w:top w:val="nil"/>
              <w:left w:val="nil"/>
              <w:bottom w:val="nil"/>
              <w:right w:val="dashed" w:sz="4" w:space="0" w:color="auto"/>
            </w:tcBorders>
            <w:shd w:val="clear" w:color="auto" w:fill="F2F2F2" w:themeFill="background1" w:themeFillShade="F2"/>
            <w:vAlign w:val="center"/>
          </w:tcPr>
          <w:p w14:paraId="795FDF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0,093</w:t>
            </w:r>
          </w:p>
        </w:tc>
        <w:tc>
          <w:tcPr>
            <w:tcW w:w="708" w:type="dxa"/>
            <w:tcBorders>
              <w:top w:val="nil"/>
              <w:left w:val="dashed" w:sz="4" w:space="0" w:color="auto"/>
              <w:bottom w:val="nil"/>
              <w:right w:val="nil"/>
            </w:tcBorders>
            <w:shd w:val="clear" w:color="auto" w:fill="F2F2F2" w:themeFill="background1" w:themeFillShade="F2"/>
            <w:vAlign w:val="center"/>
          </w:tcPr>
          <w:p w14:paraId="6E18FB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4F7779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3570F0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48DA0F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0,151</w:t>
            </w:r>
          </w:p>
        </w:tc>
      </w:tr>
      <w:tr w:rsidR="005C2162" w:rsidRPr="005C524D" w14:paraId="4160222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74ECB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4E67A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8F209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86F9FA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0,725</w:t>
            </w:r>
          </w:p>
        </w:tc>
        <w:tc>
          <w:tcPr>
            <w:tcW w:w="703" w:type="dxa"/>
            <w:tcBorders>
              <w:top w:val="nil"/>
              <w:left w:val="nil"/>
              <w:bottom w:val="nil"/>
              <w:right w:val="nil"/>
            </w:tcBorders>
            <w:shd w:val="clear" w:color="auto" w:fill="FFFFFF" w:themeFill="background1"/>
            <w:vAlign w:val="center"/>
          </w:tcPr>
          <w:p w14:paraId="4D4D4FE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0,510</w:t>
            </w:r>
          </w:p>
        </w:tc>
        <w:tc>
          <w:tcPr>
            <w:tcW w:w="709" w:type="dxa"/>
            <w:tcBorders>
              <w:top w:val="nil"/>
              <w:left w:val="nil"/>
              <w:bottom w:val="nil"/>
              <w:right w:val="nil"/>
            </w:tcBorders>
            <w:shd w:val="clear" w:color="auto" w:fill="FFFFFF" w:themeFill="background1"/>
            <w:vAlign w:val="center"/>
          </w:tcPr>
          <w:p w14:paraId="29FFBA5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0,143</w:t>
            </w:r>
          </w:p>
        </w:tc>
        <w:tc>
          <w:tcPr>
            <w:tcW w:w="709" w:type="dxa"/>
            <w:tcBorders>
              <w:top w:val="nil"/>
              <w:left w:val="nil"/>
              <w:bottom w:val="nil"/>
            </w:tcBorders>
            <w:shd w:val="clear" w:color="auto" w:fill="FFFFFF" w:themeFill="background1"/>
            <w:vAlign w:val="center"/>
          </w:tcPr>
          <w:p w14:paraId="529BAE5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0,032</w:t>
            </w:r>
          </w:p>
        </w:tc>
        <w:tc>
          <w:tcPr>
            <w:tcW w:w="708" w:type="dxa"/>
            <w:tcBorders>
              <w:top w:val="nil"/>
              <w:bottom w:val="nil"/>
              <w:right w:val="nil"/>
            </w:tcBorders>
            <w:shd w:val="clear" w:color="auto" w:fill="FFFFFF" w:themeFill="background1"/>
            <w:vAlign w:val="center"/>
          </w:tcPr>
          <w:p w14:paraId="397CDF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0,737</w:t>
            </w:r>
          </w:p>
        </w:tc>
        <w:tc>
          <w:tcPr>
            <w:tcW w:w="709" w:type="dxa"/>
            <w:tcBorders>
              <w:top w:val="nil"/>
              <w:left w:val="nil"/>
              <w:bottom w:val="nil"/>
              <w:right w:val="nil"/>
            </w:tcBorders>
            <w:shd w:val="clear" w:color="auto" w:fill="FFFFFF" w:themeFill="background1"/>
            <w:vAlign w:val="center"/>
          </w:tcPr>
          <w:p w14:paraId="069EE5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0,565</w:t>
            </w:r>
          </w:p>
        </w:tc>
        <w:tc>
          <w:tcPr>
            <w:tcW w:w="709" w:type="dxa"/>
            <w:tcBorders>
              <w:top w:val="nil"/>
              <w:left w:val="nil"/>
              <w:bottom w:val="nil"/>
              <w:right w:val="nil"/>
            </w:tcBorders>
            <w:shd w:val="clear" w:color="auto" w:fill="FFFFFF" w:themeFill="background1"/>
            <w:vAlign w:val="center"/>
          </w:tcPr>
          <w:p w14:paraId="18E62C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0,234</w:t>
            </w:r>
          </w:p>
        </w:tc>
        <w:tc>
          <w:tcPr>
            <w:tcW w:w="709" w:type="dxa"/>
            <w:tcBorders>
              <w:top w:val="nil"/>
              <w:left w:val="nil"/>
              <w:bottom w:val="nil"/>
              <w:right w:val="dashed" w:sz="4" w:space="0" w:color="auto"/>
            </w:tcBorders>
            <w:shd w:val="clear" w:color="auto" w:fill="FFFFFF" w:themeFill="background1"/>
            <w:vAlign w:val="center"/>
          </w:tcPr>
          <w:p w14:paraId="5135C3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0,082</w:t>
            </w:r>
          </w:p>
        </w:tc>
        <w:tc>
          <w:tcPr>
            <w:tcW w:w="708" w:type="dxa"/>
            <w:tcBorders>
              <w:top w:val="nil"/>
              <w:left w:val="dashed" w:sz="4" w:space="0" w:color="auto"/>
              <w:bottom w:val="nil"/>
              <w:right w:val="nil"/>
            </w:tcBorders>
            <w:shd w:val="clear" w:color="auto" w:fill="FFFFFF" w:themeFill="background1"/>
            <w:vAlign w:val="center"/>
          </w:tcPr>
          <w:p w14:paraId="1693FD2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4662C5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0,507</w:t>
            </w:r>
          </w:p>
        </w:tc>
        <w:tc>
          <w:tcPr>
            <w:tcW w:w="709" w:type="dxa"/>
            <w:tcBorders>
              <w:top w:val="nil"/>
              <w:left w:val="nil"/>
              <w:bottom w:val="nil"/>
              <w:right w:val="nil"/>
            </w:tcBorders>
            <w:shd w:val="clear" w:color="auto" w:fill="FFFFFF" w:themeFill="background1"/>
            <w:vAlign w:val="center"/>
          </w:tcPr>
          <w:p w14:paraId="56523D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0,289</w:t>
            </w:r>
          </w:p>
        </w:tc>
        <w:tc>
          <w:tcPr>
            <w:tcW w:w="709" w:type="dxa"/>
            <w:tcBorders>
              <w:top w:val="nil"/>
              <w:left w:val="nil"/>
              <w:bottom w:val="nil"/>
              <w:right w:val="nil"/>
            </w:tcBorders>
            <w:shd w:val="clear" w:color="auto" w:fill="FFFFFF" w:themeFill="background1"/>
            <w:vAlign w:val="center"/>
          </w:tcPr>
          <w:p w14:paraId="2BFDC4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0,129</w:t>
            </w:r>
          </w:p>
        </w:tc>
      </w:tr>
      <w:tr w:rsidR="005C2162" w:rsidRPr="005C524D" w14:paraId="6496D8D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00BE3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31AE6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A16D4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8DC1E3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4F7F047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56DAE15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26044C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0DFC9D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2F4239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1A965F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0,118</w:t>
            </w:r>
          </w:p>
        </w:tc>
        <w:tc>
          <w:tcPr>
            <w:tcW w:w="709" w:type="dxa"/>
            <w:tcBorders>
              <w:top w:val="nil"/>
              <w:left w:val="nil"/>
              <w:bottom w:val="nil"/>
              <w:right w:val="dashed" w:sz="4" w:space="0" w:color="auto"/>
            </w:tcBorders>
            <w:shd w:val="clear" w:color="auto" w:fill="F2F2F2" w:themeFill="background1" w:themeFillShade="F2"/>
            <w:vAlign w:val="center"/>
          </w:tcPr>
          <w:p w14:paraId="15E56F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0,068</w:t>
            </w:r>
          </w:p>
        </w:tc>
        <w:tc>
          <w:tcPr>
            <w:tcW w:w="708" w:type="dxa"/>
            <w:tcBorders>
              <w:top w:val="nil"/>
              <w:left w:val="dashed" w:sz="4" w:space="0" w:color="auto"/>
              <w:bottom w:val="nil"/>
              <w:right w:val="nil"/>
            </w:tcBorders>
            <w:shd w:val="clear" w:color="auto" w:fill="F2F2F2" w:themeFill="background1" w:themeFillShade="F2"/>
            <w:vAlign w:val="center"/>
          </w:tcPr>
          <w:p w14:paraId="1DFBCD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600936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5C75C6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2D3BA7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55D1840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A0947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110CC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C91DE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3130A1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0,379</w:t>
            </w:r>
          </w:p>
        </w:tc>
        <w:tc>
          <w:tcPr>
            <w:tcW w:w="703" w:type="dxa"/>
            <w:tcBorders>
              <w:top w:val="nil"/>
              <w:left w:val="nil"/>
              <w:bottom w:val="nil"/>
              <w:right w:val="nil"/>
            </w:tcBorders>
            <w:shd w:val="clear" w:color="auto" w:fill="FFFFFF" w:themeFill="background1"/>
            <w:vAlign w:val="center"/>
          </w:tcPr>
          <w:p w14:paraId="2C7699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0,327</w:t>
            </w:r>
          </w:p>
        </w:tc>
        <w:tc>
          <w:tcPr>
            <w:tcW w:w="709" w:type="dxa"/>
            <w:tcBorders>
              <w:top w:val="nil"/>
              <w:left w:val="nil"/>
              <w:bottom w:val="nil"/>
              <w:right w:val="nil"/>
            </w:tcBorders>
            <w:shd w:val="clear" w:color="auto" w:fill="FFFFFF" w:themeFill="background1"/>
            <w:vAlign w:val="center"/>
          </w:tcPr>
          <w:p w14:paraId="5CDB58C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0,249</w:t>
            </w:r>
          </w:p>
        </w:tc>
        <w:tc>
          <w:tcPr>
            <w:tcW w:w="709" w:type="dxa"/>
            <w:tcBorders>
              <w:top w:val="nil"/>
              <w:left w:val="nil"/>
              <w:bottom w:val="nil"/>
            </w:tcBorders>
            <w:shd w:val="clear" w:color="auto" w:fill="FFFFFF" w:themeFill="background1"/>
            <w:vAlign w:val="center"/>
          </w:tcPr>
          <w:p w14:paraId="65E898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0,223</w:t>
            </w:r>
          </w:p>
        </w:tc>
        <w:tc>
          <w:tcPr>
            <w:tcW w:w="708" w:type="dxa"/>
            <w:tcBorders>
              <w:top w:val="nil"/>
              <w:bottom w:val="nil"/>
              <w:right w:val="nil"/>
            </w:tcBorders>
            <w:shd w:val="clear" w:color="auto" w:fill="FFFFFF" w:themeFill="background1"/>
            <w:vAlign w:val="center"/>
          </w:tcPr>
          <w:p w14:paraId="27290C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0,715</w:t>
            </w:r>
          </w:p>
        </w:tc>
        <w:tc>
          <w:tcPr>
            <w:tcW w:w="709" w:type="dxa"/>
            <w:tcBorders>
              <w:top w:val="nil"/>
              <w:left w:val="nil"/>
              <w:bottom w:val="nil"/>
              <w:right w:val="nil"/>
            </w:tcBorders>
            <w:shd w:val="clear" w:color="auto" w:fill="FFFFFF" w:themeFill="background1"/>
            <w:vAlign w:val="center"/>
          </w:tcPr>
          <w:p w14:paraId="6CC730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0,306</w:t>
            </w:r>
          </w:p>
        </w:tc>
        <w:tc>
          <w:tcPr>
            <w:tcW w:w="709" w:type="dxa"/>
            <w:tcBorders>
              <w:top w:val="nil"/>
              <w:left w:val="nil"/>
              <w:bottom w:val="nil"/>
              <w:right w:val="nil"/>
            </w:tcBorders>
            <w:shd w:val="clear" w:color="auto" w:fill="FFFFFF" w:themeFill="background1"/>
            <w:vAlign w:val="center"/>
          </w:tcPr>
          <w:p w14:paraId="30964B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9" w:type="dxa"/>
            <w:tcBorders>
              <w:top w:val="nil"/>
              <w:left w:val="nil"/>
              <w:bottom w:val="nil"/>
              <w:right w:val="dashed" w:sz="4" w:space="0" w:color="auto"/>
            </w:tcBorders>
            <w:shd w:val="clear" w:color="auto" w:fill="FFFFFF" w:themeFill="background1"/>
            <w:vAlign w:val="center"/>
          </w:tcPr>
          <w:p w14:paraId="10DE3B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38A98C9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0,477</w:t>
            </w:r>
          </w:p>
        </w:tc>
        <w:tc>
          <w:tcPr>
            <w:tcW w:w="709" w:type="dxa"/>
            <w:tcBorders>
              <w:top w:val="nil"/>
              <w:left w:val="nil"/>
              <w:bottom w:val="nil"/>
              <w:right w:val="nil"/>
            </w:tcBorders>
            <w:shd w:val="clear" w:color="auto" w:fill="FFFFFF" w:themeFill="background1"/>
            <w:vAlign w:val="center"/>
          </w:tcPr>
          <w:p w14:paraId="5B83DB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0,302</w:t>
            </w:r>
          </w:p>
        </w:tc>
        <w:tc>
          <w:tcPr>
            <w:tcW w:w="709" w:type="dxa"/>
            <w:tcBorders>
              <w:top w:val="nil"/>
              <w:left w:val="nil"/>
              <w:bottom w:val="nil"/>
              <w:right w:val="nil"/>
            </w:tcBorders>
            <w:shd w:val="clear" w:color="auto" w:fill="FFFFFF" w:themeFill="background1"/>
            <w:vAlign w:val="center"/>
          </w:tcPr>
          <w:p w14:paraId="6C8197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0,124</w:t>
            </w:r>
          </w:p>
        </w:tc>
        <w:tc>
          <w:tcPr>
            <w:tcW w:w="709" w:type="dxa"/>
            <w:tcBorders>
              <w:top w:val="nil"/>
              <w:left w:val="nil"/>
              <w:bottom w:val="nil"/>
              <w:right w:val="nil"/>
            </w:tcBorders>
            <w:shd w:val="clear" w:color="auto" w:fill="FFFFFF" w:themeFill="background1"/>
            <w:vAlign w:val="center"/>
          </w:tcPr>
          <w:p w14:paraId="429B2B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0,077</w:t>
            </w:r>
          </w:p>
        </w:tc>
      </w:tr>
      <w:tr w:rsidR="005C2162" w:rsidRPr="005C524D" w14:paraId="7CF62A9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1C3A7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9EAF2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55601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F79A94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395F936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22A7DB3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1C91E1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238A12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02F245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23717C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0,187</w:t>
            </w:r>
          </w:p>
        </w:tc>
        <w:tc>
          <w:tcPr>
            <w:tcW w:w="709" w:type="dxa"/>
            <w:tcBorders>
              <w:top w:val="nil"/>
              <w:left w:val="nil"/>
              <w:bottom w:val="nil"/>
              <w:right w:val="dashed" w:sz="4" w:space="0" w:color="auto"/>
            </w:tcBorders>
            <w:shd w:val="clear" w:color="auto" w:fill="F2F2F2" w:themeFill="background1" w:themeFillShade="F2"/>
            <w:vAlign w:val="center"/>
          </w:tcPr>
          <w:p w14:paraId="53D066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0,085</w:t>
            </w:r>
          </w:p>
        </w:tc>
        <w:tc>
          <w:tcPr>
            <w:tcW w:w="708" w:type="dxa"/>
            <w:tcBorders>
              <w:top w:val="nil"/>
              <w:left w:val="dashed" w:sz="4" w:space="0" w:color="auto"/>
              <w:bottom w:val="nil"/>
              <w:right w:val="nil"/>
            </w:tcBorders>
            <w:shd w:val="clear" w:color="auto" w:fill="F2F2F2" w:themeFill="background1" w:themeFillShade="F2"/>
            <w:vAlign w:val="center"/>
          </w:tcPr>
          <w:p w14:paraId="7D04DD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3EC4A4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8DFE7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60CB93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0,133</w:t>
            </w:r>
          </w:p>
        </w:tc>
      </w:tr>
      <w:tr w:rsidR="005C2162" w:rsidRPr="005C524D" w14:paraId="179B24F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ACC87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36E46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9AF2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B4F6E4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0,658</w:t>
            </w:r>
          </w:p>
        </w:tc>
        <w:tc>
          <w:tcPr>
            <w:tcW w:w="703" w:type="dxa"/>
            <w:tcBorders>
              <w:top w:val="nil"/>
              <w:left w:val="nil"/>
              <w:bottom w:val="nil"/>
              <w:right w:val="nil"/>
            </w:tcBorders>
            <w:shd w:val="clear" w:color="auto" w:fill="FFFFFF" w:themeFill="background1"/>
            <w:vAlign w:val="center"/>
          </w:tcPr>
          <w:p w14:paraId="0146C45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0,504</w:t>
            </w:r>
          </w:p>
        </w:tc>
        <w:tc>
          <w:tcPr>
            <w:tcW w:w="709" w:type="dxa"/>
            <w:tcBorders>
              <w:top w:val="nil"/>
              <w:left w:val="nil"/>
              <w:bottom w:val="nil"/>
              <w:right w:val="nil"/>
            </w:tcBorders>
            <w:shd w:val="clear" w:color="auto" w:fill="FFFFFF" w:themeFill="background1"/>
            <w:vAlign w:val="center"/>
          </w:tcPr>
          <w:p w14:paraId="12E6B43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0,245</w:t>
            </w:r>
          </w:p>
        </w:tc>
        <w:tc>
          <w:tcPr>
            <w:tcW w:w="709" w:type="dxa"/>
            <w:tcBorders>
              <w:top w:val="nil"/>
              <w:left w:val="nil"/>
              <w:bottom w:val="nil"/>
            </w:tcBorders>
            <w:shd w:val="clear" w:color="auto" w:fill="FFFFFF" w:themeFill="background1"/>
            <w:vAlign w:val="center"/>
          </w:tcPr>
          <w:p w14:paraId="379D6D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0,119</w:t>
            </w:r>
          </w:p>
        </w:tc>
        <w:tc>
          <w:tcPr>
            <w:tcW w:w="708" w:type="dxa"/>
            <w:tcBorders>
              <w:top w:val="nil"/>
              <w:bottom w:val="nil"/>
              <w:right w:val="nil"/>
            </w:tcBorders>
            <w:shd w:val="clear" w:color="auto" w:fill="FFFFFF" w:themeFill="background1"/>
            <w:vAlign w:val="center"/>
          </w:tcPr>
          <w:p w14:paraId="2D7783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0,817</w:t>
            </w:r>
          </w:p>
        </w:tc>
        <w:tc>
          <w:tcPr>
            <w:tcW w:w="709" w:type="dxa"/>
            <w:tcBorders>
              <w:top w:val="nil"/>
              <w:left w:val="nil"/>
              <w:bottom w:val="nil"/>
              <w:right w:val="nil"/>
            </w:tcBorders>
            <w:shd w:val="clear" w:color="auto" w:fill="FFFFFF" w:themeFill="background1"/>
            <w:vAlign w:val="center"/>
          </w:tcPr>
          <w:p w14:paraId="5D0230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0,536</w:t>
            </w:r>
          </w:p>
        </w:tc>
        <w:tc>
          <w:tcPr>
            <w:tcW w:w="709" w:type="dxa"/>
            <w:tcBorders>
              <w:top w:val="nil"/>
              <w:left w:val="nil"/>
              <w:bottom w:val="nil"/>
              <w:right w:val="nil"/>
            </w:tcBorders>
            <w:shd w:val="clear" w:color="auto" w:fill="FFFFFF" w:themeFill="background1"/>
            <w:vAlign w:val="center"/>
          </w:tcPr>
          <w:p w14:paraId="380D625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c>
          <w:tcPr>
            <w:tcW w:w="709" w:type="dxa"/>
            <w:tcBorders>
              <w:top w:val="nil"/>
              <w:left w:val="nil"/>
              <w:bottom w:val="nil"/>
              <w:right w:val="dashed" w:sz="4" w:space="0" w:color="auto"/>
            </w:tcBorders>
            <w:shd w:val="clear" w:color="auto" w:fill="FFFFFF" w:themeFill="background1"/>
            <w:vAlign w:val="center"/>
          </w:tcPr>
          <w:p w14:paraId="7483A5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797071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0,652</w:t>
            </w:r>
          </w:p>
        </w:tc>
        <w:tc>
          <w:tcPr>
            <w:tcW w:w="709" w:type="dxa"/>
            <w:tcBorders>
              <w:top w:val="nil"/>
              <w:left w:val="nil"/>
              <w:bottom w:val="nil"/>
              <w:right w:val="nil"/>
            </w:tcBorders>
            <w:shd w:val="clear" w:color="auto" w:fill="FFFFFF" w:themeFill="background1"/>
            <w:vAlign w:val="center"/>
          </w:tcPr>
          <w:p w14:paraId="69B07B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327D6F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0,237</w:t>
            </w:r>
          </w:p>
        </w:tc>
        <w:tc>
          <w:tcPr>
            <w:tcW w:w="709" w:type="dxa"/>
            <w:tcBorders>
              <w:top w:val="nil"/>
              <w:left w:val="nil"/>
              <w:bottom w:val="nil"/>
              <w:right w:val="nil"/>
            </w:tcBorders>
            <w:shd w:val="clear" w:color="auto" w:fill="FFFFFF" w:themeFill="background1"/>
            <w:vAlign w:val="center"/>
          </w:tcPr>
          <w:p w14:paraId="113ACB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r>
      <w:tr w:rsidR="005C2162" w:rsidRPr="005C524D" w14:paraId="7FEA868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5E6B2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E4F93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DCF77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B247CC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61D336A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7EE4A17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241476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401305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34D872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6EB530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0,251</w:t>
            </w:r>
          </w:p>
        </w:tc>
        <w:tc>
          <w:tcPr>
            <w:tcW w:w="709" w:type="dxa"/>
            <w:tcBorders>
              <w:top w:val="nil"/>
              <w:left w:val="nil"/>
              <w:bottom w:val="nil"/>
              <w:right w:val="dashed" w:sz="4" w:space="0" w:color="auto"/>
            </w:tcBorders>
            <w:shd w:val="clear" w:color="auto" w:fill="F2F2F2" w:themeFill="background1" w:themeFillShade="F2"/>
            <w:vAlign w:val="center"/>
          </w:tcPr>
          <w:p w14:paraId="3800E8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c>
          <w:tcPr>
            <w:tcW w:w="708" w:type="dxa"/>
            <w:tcBorders>
              <w:top w:val="nil"/>
              <w:left w:val="dashed" w:sz="4" w:space="0" w:color="auto"/>
              <w:bottom w:val="nil"/>
              <w:right w:val="nil"/>
            </w:tcBorders>
            <w:shd w:val="clear" w:color="auto" w:fill="F2F2F2" w:themeFill="background1" w:themeFillShade="F2"/>
            <w:vAlign w:val="center"/>
          </w:tcPr>
          <w:p w14:paraId="15F262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0EBD21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08C6CB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4D8199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0,165</w:t>
            </w:r>
          </w:p>
        </w:tc>
      </w:tr>
      <w:tr w:rsidR="005C2162" w:rsidRPr="005C524D" w14:paraId="7B93FC6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3390B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7E92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8C9C8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019D75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0,791</w:t>
            </w:r>
          </w:p>
        </w:tc>
        <w:tc>
          <w:tcPr>
            <w:tcW w:w="703" w:type="dxa"/>
            <w:tcBorders>
              <w:top w:val="nil"/>
              <w:left w:val="nil"/>
              <w:bottom w:val="nil"/>
              <w:right w:val="nil"/>
            </w:tcBorders>
            <w:shd w:val="clear" w:color="auto" w:fill="FFFFFF" w:themeFill="background1"/>
            <w:vAlign w:val="center"/>
          </w:tcPr>
          <w:p w14:paraId="2A66AF7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0,613</w:t>
            </w:r>
          </w:p>
        </w:tc>
        <w:tc>
          <w:tcPr>
            <w:tcW w:w="709" w:type="dxa"/>
            <w:tcBorders>
              <w:top w:val="nil"/>
              <w:left w:val="nil"/>
              <w:bottom w:val="nil"/>
              <w:right w:val="nil"/>
            </w:tcBorders>
            <w:shd w:val="clear" w:color="auto" w:fill="FFFFFF" w:themeFill="background1"/>
            <w:vAlign w:val="center"/>
          </w:tcPr>
          <w:p w14:paraId="4066757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0,243</w:t>
            </w:r>
          </w:p>
        </w:tc>
        <w:tc>
          <w:tcPr>
            <w:tcW w:w="709" w:type="dxa"/>
            <w:tcBorders>
              <w:top w:val="nil"/>
              <w:left w:val="nil"/>
              <w:bottom w:val="nil"/>
            </w:tcBorders>
            <w:shd w:val="clear" w:color="auto" w:fill="FFFFFF" w:themeFill="background1"/>
            <w:vAlign w:val="center"/>
          </w:tcPr>
          <w:p w14:paraId="35B565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0,073</w:t>
            </w:r>
          </w:p>
        </w:tc>
        <w:tc>
          <w:tcPr>
            <w:tcW w:w="708" w:type="dxa"/>
            <w:tcBorders>
              <w:top w:val="nil"/>
              <w:bottom w:val="nil"/>
              <w:right w:val="nil"/>
            </w:tcBorders>
            <w:shd w:val="clear" w:color="auto" w:fill="FFFFFF" w:themeFill="background1"/>
            <w:vAlign w:val="center"/>
          </w:tcPr>
          <w:p w14:paraId="0B0378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0,848</w:t>
            </w:r>
          </w:p>
        </w:tc>
        <w:tc>
          <w:tcPr>
            <w:tcW w:w="709" w:type="dxa"/>
            <w:tcBorders>
              <w:top w:val="nil"/>
              <w:left w:val="nil"/>
              <w:bottom w:val="nil"/>
              <w:right w:val="nil"/>
            </w:tcBorders>
            <w:shd w:val="clear" w:color="auto" w:fill="FFFFFF" w:themeFill="background1"/>
            <w:vAlign w:val="center"/>
          </w:tcPr>
          <w:p w14:paraId="1F1F81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0,652</w:t>
            </w:r>
          </w:p>
        </w:tc>
        <w:tc>
          <w:tcPr>
            <w:tcW w:w="709" w:type="dxa"/>
            <w:tcBorders>
              <w:top w:val="nil"/>
              <w:left w:val="nil"/>
              <w:bottom w:val="nil"/>
              <w:right w:val="nil"/>
            </w:tcBorders>
            <w:shd w:val="clear" w:color="auto" w:fill="FFFFFF" w:themeFill="background1"/>
            <w:vAlign w:val="center"/>
          </w:tcPr>
          <w:p w14:paraId="16A69C8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0,258</w:t>
            </w:r>
          </w:p>
        </w:tc>
        <w:tc>
          <w:tcPr>
            <w:tcW w:w="709" w:type="dxa"/>
            <w:tcBorders>
              <w:top w:val="nil"/>
              <w:left w:val="nil"/>
              <w:bottom w:val="nil"/>
              <w:right w:val="dashed" w:sz="4" w:space="0" w:color="auto"/>
            </w:tcBorders>
            <w:shd w:val="clear" w:color="auto" w:fill="FFFFFF" w:themeFill="background1"/>
            <w:vAlign w:val="center"/>
          </w:tcPr>
          <w:p w14:paraId="10CFA1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087305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3FB8882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254B4B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0,333</w:t>
            </w:r>
          </w:p>
        </w:tc>
        <w:tc>
          <w:tcPr>
            <w:tcW w:w="709" w:type="dxa"/>
            <w:tcBorders>
              <w:top w:val="nil"/>
              <w:left w:val="nil"/>
              <w:bottom w:val="nil"/>
              <w:right w:val="nil"/>
            </w:tcBorders>
            <w:shd w:val="clear" w:color="auto" w:fill="FFFFFF" w:themeFill="background1"/>
            <w:vAlign w:val="center"/>
          </w:tcPr>
          <w:p w14:paraId="548B35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0,141</w:t>
            </w:r>
          </w:p>
        </w:tc>
      </w:tr>
      <w:tr w:rsidR="005C2162" w:rsidRPr="005C524D" w14:paraId="77F9550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747FD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FD8B7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7FD65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F1BBB7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55F44A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17D1810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5B4F7B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134B53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4BDEDF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402B1A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0,309</w:t>
            </w:r>
          </w:p>
        </w:tc>
        <w:tc>
          <w:tcPr>
            <w:tcW w:w="709" w:type="dxa"/>
            <w:tcBorders>
              <w:top w:val="nil"/>
              <w:left w:val="nil"/>
              <w:bottom w:val="nil"/>
              <w:right w:val="dashed" w:sz="4" w:space="0" w:color="auto"/>
            </w:tcBorders>
            <w:shd w:val="clear" w:color="auto" w:fill="F2F2F2" w:themeFill="background1" w:themeFillShade="F2"/>
            <w:vAlign w:val="center"/>
          </w:tcPr>
          <w:p w14:paraId="50AAFA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left w:val="dashed" w:sz="4" w:space="0" w:color="auto"/>
              <w:bottom w:val="nil"/>
              <w:right w:val="nil"/>
            </w:tcBorders>
            <w:shd w:val="clear" w:color="auto" w:fill="F2F2F2" w:themeFill="background1" w:themeFillShade="F2"/>
            <w:vAlign w:val="center"/>
          </w:tcPr>
          <w:p w14:paraId="4A69F4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5DC929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093CAF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78372E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0,194</w:t>
            </w:r>
          </w:p>
        </w:tc>
      </w:tr>
      <w:tr w:rsidR="005C2162" w:rsidRPr="005C524D" w14:paraId="56027CC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34012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C0B4B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49F5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56652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0,859</w:t>
            </w:r>
          </w:p>
        </w:tc>
        <w:tc>
          <w:tcPr>
            <w:tcW w:w="703" w:type="dxa"/>
            <w:tcBorders>
              <w:top w:val="nil"/>
              <w:left w:val="nil"/>
              <w:bottom w:val="nil"/>
              <w:right w:val="nil"/>
            </w:tcBorders>
            <w:shd w:val="clear" w:color="auto" w:fill="FFFFFF" w:themeFill="background1"/>
            <w:vAlign w:val="center"/>
          </w:tcPr>
          <w:p w14:paraId="55741CE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0,684</w:t>
            </w:r>
          </w:p>
        </w:tc>
        <w:tc>
          <w:tcPr>
            <w:tcW w:w="709" w:type="dxa"/>
            <w:tcBorders>
              <w:top w:val="nil"/>
              <w:left w:val="nil"/>
              <w:bottom w:val="nil"/>
              <w:right w:val="nil"/>
            </w:tcBorders>
            <w:shd w:val="clear" w:color="auto" w:fill="FFFFFF" w:themeFill="background1"/>
            <w:vAlign w:val="center"/>
          </w:tcPr>
          <w:p w14:paraId="6285B48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0,240</w:t>
            </w:r>
          </w:p>
        </w:tc>
        <w:tc>
          <w:tcPr>
            <w:tcW w:w="709" w:type="dxa"/>
            <w:tcBorders>
              <w:top w:val="nil"/>
              <w:left w:val="nil"/>
              <w:bottom w:val="nil"/>
            </w:tcBorders>
            <w:shd w:val="clear" w:color="auto" w:fill="FFFFFF" w:themeFill="background1"/>
            <w:vAlign w:val="center"/>
          </w:tcPr>
          <w:p w14:paraId="3E6BFE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0,048</w:t>
            </w:r>
          </w:p>
        </w:tc>
        <w:tc>
          <w:tcPr>
            <w:tcW w:w="708" w:type="dxa"/>
            <w:tcBorders>
              <w:top w:val="nil"/>
              <w:bottom w:val="nil"/>
              <w:right w:val="nil"/>
            </w:tcBorders>
            <w:shd w:val="clear" w:color="auto" w:fill="FFFFFF" w:themeFill="background1"/>
            <w:vAlign w:val="center"/>
          </w:tcPr>
          <w:p w14:paraId="500301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0,863</w:t>
            </w:r>
          </w:p>
        </w:tc>
        <w:tc>
          <w:tcPr>
            <w:tcW w:w="709" w:type="dxa"/>
            <w:tcBorders>
              <w:top w:val="nil"/>
              <w:left w:val="nil"/>
              <w:bottom w:val="nil"/>
              <w:right w:val="nil"/>
            </w:tcBorders>
            <w:shd w:val="clear" w:color="auto" w:fill="FFFFFF" w:themeFill="background1"/>
            <w:vAlign w:val="center"/>
          </w:tcPr>
          <w:p w14:paraId="1E652B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0,717</w:t>
            </w:r>
          </w:p>
        </w:tc>
        <w:tc>
          <w:tcPr>
            <w:tcW w:w="709" w:type="dxa"/>
            <w:tcBorders>
              <w:top w:val="nil"/>
              <w:left w:val="nil"/>
              <w:bottom w:val="nil"/>
              <w:right w:val="nil"/>
            </w:tcBorders>
            <w:shd w:val="clear" w:color="auto" w:fill="FFFFFF" w:themeFill="background1"/>
            <w:vAlign w:val="center"/>
          </w:tcPr>
          <w:p w14:paraId="2A4E80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0,334</w:t>
            </w:r>
          </w:p>
        </w:tc>
        <w:tc>
          <w:tcPr>
            <w:tcW w:w="709" w:type="dxa"/>
            <w:tcBorders>
              <w:top w:val="nil"/>
              <w:left w:val="nil"/>
              <w:bottom w:val="nil"/>
              <w:right w:val="dashed" w:sz="4" w:space="0" w:color="auto"/>
            </w:tcBorders>
            <w:shd w:val="clear" w:color="auto" w:fill="FFFFFF" w:themeFill="background1"/>
            <w:vAlign w:val="center"/>
          </w:tcPr>
          <w:p w14:paraId="20AD92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c>
          <w:tcPr>
            <w:tcW w:w="708" w:type="dxa"/>
            <w:tcBorders>
              <w:top w:val="nil"/>
              <w:left w:val="dashed" w:sz="4" w:space="0" w:color="auto"/>
              <w:bottom w:val="nil"/>
              <w:right w:val="nil"/>
            </w:tcBorders>
            <w:shd w:val="clear" w:color="auto" w:fill="FFFFFF" w:themeFill="background1"/>
            <w:vAlign w:val="center"/>
          </w:tcPr>
          <w:p w14:paraId="3DDFC8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0,764</w:t>
            </w:r>
          </w:p>
        </w:tc>
        <w:tc>
          <w:tcPr>
            <w:tcW w:w="709" w:type="dxa"/>
            <w:tcBorders>
              <w:top w:val="nil"/>
              <w:left w:val="nil"/>
              <w:bottom w:val="nil"/>
              <w:right w:val="nil"/>
            </w:tcBorders>
            <w:shd w:val="clear" w:color="auto" w:fill="FFFFFF" w:themeFill="background1"/>
            <w:vAlign w:val="center"/>
          </w:tcPr>
          <w:p w14:paraId="4D26C9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0,670</w:t>
            </w:r>
          </w:p>
        </w:tc>
        <w:tc>
          <w:tcPr>
            <w:tcW w:w="709" w:type="dxa"/>
            <w:tcBorders>
              <w:top w:val="nil"/>
              <w:left w:val="nil"/>
              <w:bottom w:val="nil"/>
              <w:right w:val="nil"/>
            </w:tcBorders>
            <w:shd w:val="clear" w:color="auto" w:fill="FFFFFF" w:themeFill="background1"/>
            <w:vAlign w:val="center"/>
          </w:tcPr>
          <w:p w14:paraId="63FD84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0,409</w:t>
            </w:r>
          </w:p>
        </w:tc>
        <w:tc>
          <w:tcPr>
            <w:tcW w:w="709" w:type="dxa"/>
            <w:tcBorders>
              <w:top w:val="nil"/>
              <w:left w:val="nil"/>
              <w:bottom w:val="nil"/>
              <w:right w:val="nil"/>
            </w:tcBorders>
            <w:shd w:val="clear" w:color="auto" w:fill="FFFFFF" w:themeFill="background1"/>
            <w:vAlign w:val="center"/>
          </w:tcPr>
          <w:p w14:paraId="0FC364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0,172</w:t>
            </w:r>
          </w:p>
        </w:tc>
      </w:tr>
      <w:tr w:rsidR="005C2162" w:rsidRPr="005C524D" w14:paraId="2CD7932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879EB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84AC9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81E90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7A0FF2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3669983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0C016B6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2D81CD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67B07A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785925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0EF98E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9" w:type="dxa"/>
            <w:tcBorders>
              <w:top w:val="nil"/>
              <w:left w:val="nil"/>
              <w:bottom w:val="nil"/>
              <w:right w:val="dashed" w:sz="4" w:space="0" w:color="auto"/>
            </w:tcBorders>
            <w:shd w:val="clear" w:color="auto" w:fill="F2F2F2" w:themeFill="background1" w:themeFillShade="F2"/>
            <w:vAlign w:val="center"/>
          </w:tcPr>
          <w:p w14:paraId="16ED40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0,074</w:t>
            </w:r>
          </w:p>
        </w:tc>
        <w:tc>
          <w:tcPr>
            <w:tcW w:w="708" w:type="dxa"/>
            <w:tcBorders>
              <w:top w:val="nil"/>
              <w:left w:val="dashed" w:sz="4" w:space="0" w:color="auto"/>
              <w:bottom w:val="nil"/>
              <w:right w:val="nil"/>
            </w:tcBorders>
            <w:shd w:val="clear" w:color="auto" w:fill="F2F2F2" w:themeFill="background1" w:themeFillShade="F2"/>
            <w:vAlign w:val="center"/>
          </w:tcPr>
          <w:p w14:paraId="26BF8C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1D7C85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4D0FCD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7243C4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r>
      <w:tr w:rsidR="005C2162" w:rsidRPr="005C524D" w14:paraId="4C96F98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53477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8E349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28F84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6E4144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0,493</w:t>
            </w:r>
          </w:p>
        </w:tc>
        <w:tc>
          <w:tcPr>
            <w:tcW w:w="703" w:type="dxa"/>
            <w:tcBorders>
              <w:top w:val="nil"/>
              <w:left w:val="nil"/>
              <w:bottom w:val="nil"/>
              <w:right w:val="nil"/>
            </w:tcBorders>
            <w:shd w:val="clear" w:color="auto" w:fill="FFFFFF" w:themeFill="background1"/>
            <w:vAlign w:val="center"/>
          </w:tcPr>
          <w:p w14:paraId="36EB154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0,415</w:t>
            </w:r>
          </w:p>
        </w:tc>
        <w:tc>
          <w:tcPr>
            <w:tcW w:w="709" w:type="dxa"/>
            <w:tcBorders>
              <w:top w:val="nil"/>
              <w:left w:val="nil"/>
              <w:bottom w:val="nil"/>
              <w:right w:val="nil"/>
            </w:tcBorders>
            <w:shd w:val="clear" w:color="auto" w:fill="FFFFFF" w:themeFill="background1"/>
            <w:vAlign w:val="center"/>
          </w:tcPr>
          <w:p w14:paraId="739B253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0,297</w:t>
            </w:r>
          </w:p>
        </w:tc>
        <w:tc>
          <w:tcPr>
            <w:tcW w:w="709" w:type="dxa"/>
            <w:tcBorders>
              <w:top w:val="nil"/>
              <w:left w:val="nil"/>
              <w:bottom w:val="nil"/>
            </w:tcBorders>
            <w:shd w:val="clear" w:color="auto" w:fill="FFFFFF" w:themeFill="background1"/>
            <w:vAlign w:val="center"/>
          </w:tcPr>
          <w:p w14:paraId="21EECD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0,236</w:t>
            </w:r>
          </w:p>
        </w:tc>
        <w:tc>
          <w:tcPr>
            <w:tcW w:w="708" w:type="dxa"/>
            <w:tcBorders>
              <w:top w:val="nil"/>
              <w:bottom w:val="nil"/>
              <w:right w:val="nil"/>
            </w:tcBorders>
            <w:shd w:val="clear" w:color="auto" w:fill="FFFFFF" w:themeFill="background1"/>
            <w:vAlign w:val="center"/>
          </w:tcPr>
          <w:p w14:paraId="613D36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0,828</w:t>
            </w:r>
          </w:p>
        </w:tc>
        <w:tc>
          <w:tcPr>
            <w:tcW w:w="709" w:type="dxa"/>
            <w:tcBorders>
              <w:top w:val="nil"/>
              <w:left w:val="nil"/>
              <w:bottom w:val="nil"/>
              <w:right w:val="nil"/>
            </w:tcBorders>
            <w:shd w:val="clear" w:color="auto" w:fill="FFFFFF" w:themeFill="background1"/>
            <w:vAlign w:val="center"/>
          </w:tcPr>
          <w:p w14:paraId="045251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0,409</w:t>
            </w:r>
          </w:p>
        </w:tc>
        <w:tc>
          <w:tcPr>
            <w:tcW w:w="709" w:type="dxa"/>
            <w:tcBorders>
              <w:top w:val="nil"/>
              <w:left w:val="nil"/>
              <w:bottom w:val="nil"/>
              <w:right w:val="nil"/>
            </w:tcBorders>
            <w:shd w:val="clear" w:color="auto" w:fill="FFFFFF" w:themeFill="background1"/>
            <w:vAlign w:val="center"/>
          </w:tcPr>
          <w:p w14:paraId="651245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0,116</w:t>
            </w:r>
          </w:p>
        </w:tc>
        <w:tc>
          <w:tcPr>
            <w:tcW w:w="709" w:type="dxa"/>
            <w:tcBorders>
              <w:top w:val="nil"/>
              <w:left w:val="nil"/>
              <w:bottom w:val="nil"/>
              <w:right w:val="dashed" w:sz="4" w:space="0" w:color="auto"/>
            </w:tcBorders>
            <w:shd w:val="clear" w:color="auto" w:fill="FFFFFF" w:themeFill="background1"/>
            <w:vAlign w:val="center"/>
          </w:tcPr>
          <w:p w14:paraId="08FF8D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4EE9BB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77C1449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0,401</w:t>
            </w:r>
          </w:p>
        </w:tc>
        <w:tc>
          <w:tcPr>
            <w:tcW w:w="709" w:type="dxa"/>
            <w:tcBorders>
              <w:top w:val="nil"/>
              <w:left w:val="nil"/>
              <w:bottom w:val="nil"/>
              <w:right w:val="nil"/>
            </w:tcBorders>
            <w:shd w:val="clear" w:color="auto" w:fill="FFFFFF" w:themeFill="background1"/>
            <w:vAlign w:val="center"/>
          </w:tcPr>
          <w:p w14:paraId="4C7133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0,165</w:t>
            </w:r>
          </w:p>
        </w:tc>
        <w:tc>
          <w:tcPr>
            <w:tcW w:w="709" w:type="dxa"/>
            <w:tcBorders>
              <w:top w:val="nil"/>
              <w:left w:val="nil"/>
              <w:bottom w:val="nil"/>
              <w:right w:val="nil"/>
            </w:tcBorders>
            <w:shd w:val="clear" w:color="auto" w:fill="FFFFFF" w:themeFill="background1"/>
            <w:vAlign w:val="center"/>
          </w:tcPr>
          <w:p w14:paraId="2DD12C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0,087</w:t>
            </w:r>
          </w:p>
        </w:tc>
      </w:tr>
      <w:tr w:rsidR="005C2162" w:rsidRPr="005C524D" w14:paraId="4433E06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6EEAB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D4733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F9C79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0E1846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26A1EB3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2CCA725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6D91D5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0EC474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21BE56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1E0ABF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nil"/>
              <w:left w:val="nil"/>
              <w:bottom w:val="nil"/>
              <w:right w:val="dashed" w:sz="4" w:space="0" w:color="auto"/>
            </w:tcBorders>
            <w:shd w:val="clear" w:color="auto" w:fill="F2F2F2" w:themeFill="background1" w:themeFillShade="F2"/>
            <w:vAlign w:val="center"/>
          </w:tcPr>
          <w:p w14:paraId="1D655E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54D8A9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16F200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5CFF9B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5501E1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0,156</w:t>
            </w:r>
          </w:p>
        </w:tc>
      </w:tr>
      <w:tr w:rsidR="005C2162" w:rsidRPr="005C524D" w14:paraId="12E6FFA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535D75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D94113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464F2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FC54B7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0,780</w:t>
            </w:r>
          </w:p>
        </w:tc>
        <w:tc>
          <w:tcPr>
            <w:tcW w:w="703" w:type="dxa"/>
            <w:tcBorders>
              <w:top w:val="nil"/>
              <w:left w:val="nil"/>
              <w:bottom w:val="nil"/>
              <w:right w:val="nil"/>
            </w:tcBorders>
            <w:shd w:val="clear" w:color="auto" w:fill="FFFFFF" w:themeFill="background1"/>
            <w:vAlign w:val="center"/>
          </w:tcPr>
          <w:p w14:paraId="7EEC1B5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0,626</w:t>
            </w:r>
          </w:p>
        </w:tc>
        <w:tc>
          <w:tcPr>
            <w:tcW w:w="709" w:type="dxa"/>
            <w:tcBorders>
              <w:top w:val="nil"/>
              <w:left w:val="nil"/>
              <w:bottom w:val="nil"/>
              <w:right w:val="nil"/>
            </w:tcBorders>
            <w:shd w:val="clear" w:color="auto" w:fill="FFFFFF" w:themeFill="background1"/>
            <w:vAlign w:val="center"/>
          </w:tcPr>
          <w:p w14:paraId="42E2E5F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0,319</w:t>
            </w:r>
          </w:p>
        </w:tc>
        <w:tc>
          <w:tcPr>
            <w:tcW w:w="709" w:type="dxa"/>
            <w:tcBorders>
              <w:top w:val="nil"/>
              <w:left w:val="nil"/>
              <w:bottom w:val="nil"/>
            </w:tcBorders>
            <w:shd w:val="clear" w:color="auto" w:fill="FFFFFF" w:themeFill="background1"/>
            <w:vAlign w:val="center"/>
          </w:tcPr>
          <w:p w14:paraId="159C7E6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0,140</w:t>
            </w:r>
          </w:p>
        </w:tc>
        <w:tc>
          <w:tcPr>
            <w:tcW w:w="708" w:type="dxa"/>
            <w:tcBorders>
              <w:top w:val="nil"/>
              <w:bottom w:val="nil"/>
              <w:right w:val="nil"/>
            </w:tcBorders>
            <w:shd w:val="clear" w:color="auto" w:fill="FFFFFF" w:themeFill="background1"/>
            <w:vAlign w:val="center"/>
          </w:tcPr>
          <w:p w14:paraId="2FAA41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0,903</w:t>
            </w:r>
          </w:p>
        </w:tc>
        <w:tc>
          <w:tcPr>
            <w:tcW w:w="709" w:type="dxa"/>
            <w:tcBorders>
              <w:top w:val="nil"/>
              <w:left w:val="nil"/>
              <w:bottom w:val="nil"/>
              <w:right w:val="nil"/>
            </w:tcBorders>
            <w:shd w:val="clear" w:color="auto" w:fill="FFFFFF" w:themeFill="background1"/>
            <w:vAlign w:val="center"/>
          </w:tcPr>
          <w:p w14:paraId="31A0F1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0,660</w:t>
            </w:r>
          </w:p>
        </w:tc>
        <w:tc>
          <w:tcPr>
            <w:tcW w:w="709" w:type="dxa"/>
            <w:tcBorders>
              <w:top w:val="nil"/>
              <w:left w:val="nil"/>
              <w:bottom w:val="nil"/>
              <w:right w:val="nil"/>
            </w:tcBorders>
            <w:shd w:val="clear" w:color="auto" w:fill="FFFFFF" w:themeFill="background1"/>
            <w:vAlign w:val="center"/>
          </w:tcPr>
          <w:p w14:paraId="066BCE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0,231</w:t>
            </w:r>
          </w:p>
        </w:tc>
        <w:tc>
          <w:tcPr>
            <w:tcW w:w="709" w:type="dxa"/>
            <w:tcBorders>
              <w:top w:val="nil"/>
              <w:left w:val="nil"/>
              <w:bottom w:val="nil"/>
              <w:right w:val="dashed" w:sz="4" w:space="0" w:color="auto"/>
            </w:tcBorders>
            <w:shd w:val="clear" w:color="auto" w:fill="FFFFFF" w:themeFill="background1"/>
            <w:vAlign w:val="center"/>
          </w:tcPr>
          <w:p w14:paraId="70D74F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0,080</w:t>
            </w:r>
          </w:p>
        </w:tc>
        <w:tc>
          <w:tcPr>
            <w:tcW w:w="708" w:type="dxa"/>
            <w:tcBorders>
              <w:top w:val="nil"/>
              <w:left w:val="dashed" w:sz="4" w:space="0" w:color="auto"/>
              <w:bottom w:val="nil"/>
              <w:right w:val="nil"/>
            </w:tcBorders>
            <w:shd w:val="clear" w:color="auto" w:fill="FFFFFF" w:themeFill="background1"/>
            <w:vAlign w:val="center"/>
          </w:tcPr>
          <w:p w14:paraId="0F22D2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0,777</w:t>
            </w:r>
          </w:p>
        </w:tc>
        <w:tc>
          <w:tcPr>
            <w:tcW w:w="709" w:type="dxa"/>
            <w:tcBorders>
              <w:top w:val="nil"/>
              <w:left w:val="nil"/>
              <w:bottom w:val="nil"/>
              <w:right w:val="nil"/>
            </w:tcBorders>
            <w:shd w:val="clear" w:color="auto" w:fill="FFFFFF" w:themeFill="background1"/>
            <w:vAlign w:val="center"/>
          </w:tcPr>
          <w:p w14:paraId="45E5EB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0,625</w:t>
            </w:r>
          </w:p>
        </w:tc>
        <w:tc>
          <w:tcPr>
            <w:tcW w:w="709" w:type="dxa"/>
            <w:tcBorders>
              <w:top w:val="nil"/>
              <w:left w:val="nil"/>
              <w:bottom w:val="nil"/>
              <w:right w:val="nil"/>
            </w:tcBorders>
            <w:shd w:val="clear" w:color="auto" w:fill="FFFFFF" w:themeFill="background1"/>
            <w:vAlign w:val="center"/>
          </w:tcPr>
          <w:p w14:paraId="20878D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0,313</w:t>
            </w:r>
          </w:p>
        </w:tc>
        <w:tc>
          <w:tcPr>
            <w:tcW w:w="709" w:type="dxa"/>
            <w:tcBorders>
              <w:top w:val="nil"/>
              <w:left w:val="nil"/>
              <w:bottom w:val="nil"/>
              <w:right w:val="nil"/>
            </w:tcBorders>
            <w:shd w:val="clear" w:color="auto" w:fill="FFFFFF" w:themeFill="background1"/>
            <w:vAlign w:val="center"/>
          </w:tcPr>
          <w:p w14:paraId="0B3BDF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0,132</w:t>
            </w:r>
          </w:p>
        </w:tc>
      </w:tr>
      <w:tr w:rsidR="005C2162" w:rsidRPr="005C524D" w14:paraId="27811BC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2EB99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37203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80A32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A304DC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1A25D38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3831511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56FFBD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2C0D77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1BB33A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45E09F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0,326</w:t>
            </w:r>
          </w:p>
        </w:tc>
        <w:tc>
          <w:tcPr>
            <w:tcW w:w="709" w:type="dxa"/>
            <w:tcBorders>
              <w:top w:val="nil"/>
              <w:left w:val="nil"/>
              <w:bottom w:val="nil"/>
              <w:right w:val="dashed" w:sz="4" w:space="0" w:color="auto"/>
            </w:tcBorders>
            <w:shd w:val="clear" w:color="auto" w:fill="F2F2F2" w:themeFill="background1" w:themeFillShade="F2"/>
            <w:vAlign w:val="center"/>
          </w:tcPr>
          <w:p w14:paraId="556237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340974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69D436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0D48D5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3E2188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0,198</w:t>
            </w:r>
          </w:p>
        </w:tc>
      </w:tr>
      <w:tr w:rsidR="005C2162" w:rsidRPr="005C524D" w14:paraId="181276D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F12CF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B6C0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113EE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4BA635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0,887</w:t>
            </w:r>
          </w:p>
        </w:tc>
        <w:tc>
          <w:tcPr>
            <w:tcW w:w="703" w:type="dxa"/>
            <w:tcBorders>
              <w:top w:val="nil"/>
              <w:left w:val="nil"/>
              <w:bottom w:val="nil"/>
              <w:right w:val="nil"/>
            </w:tcBorders>
            <w:shd w:val="clear" w:color="auto" w:fill="FFFFFF" w:themeFill="background1"/>
            <w:vAlign w:val="center"/>
          </w:tcPr>
          <w:p w14:paraId="3D81A73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0,740</w:t>
            </w:r>
          </w:p>
        </w:tc>
        <w:tc>
          <w:tcPr>
            <w:tcW w:w="709" w:type="dxa"/>
            <w:tcBorders>
              <w:top w:val="nil"/>
              <w:left w:val="nil"/>
              <w:bottom w:val="nil"/>
              <w:right w:val="nil"/>
            </w:tcBorders>
            <w:shd w:val="clear" w:color="auto" w:fill="FFFFFF" w:themeFill="background1"/>
            <w:vAlign w:val="center"/>
          </w:tcPr>
          <w:p w14:paraId="31F7F18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0,332</w:t>
            </w:r>
          </w:p>
        </w:tc>
        <w:tc>
          <w:tcPr>
            <w:tcW w:w="709" w:type="dxa"/>
            <w:tcBorders>
              <w:top w:val="nil"/>
              <w:left w:val="nil"/>
              <w:bottom w:val="nil"/>
            </w:tcBorders>
            <w:shd w:val="clear" w:color="auto" w:fill="FFFFFF" w:themeFill="background1"/>
            <w:vAlign w:val="center"/>
          </w:tcPr>
          <w:p w14:paraId="0FFA4D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0,095</w:t>
            </w:r>
          </w:p>
        </w:tc>
        <w:tc>
          <w:tcPr>
            <w:tcW w:w="708" w:type="dxa"/>
            <w:tcBorders>
              <w:top w:val="nil"/>
              <w:bottom w:val="nil"/>
              <w:right w:val="nil"/>
            </w:tcBorders>
            <w:shd w:val="clear" w:color="auto" w:fill="FFFFFF" w:themeFill="background1"/>
            <w:vAlign w:val="center"/>
          </w:tcPr>
          <w:p w14:paraId="106F45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0,924</w:t>
            </w:r>
          </w:p>
        </w:tc>
        <w:tc>
          <w:tcPr>
            <w:tcW w:w="709" w:type="dxa"/>
            <w:tcBorders>
              <w:top w:val="nil"/>
              <w:left w:val="nil"/>
              <w:bottom w:val="nil"/>
              <w:right w:val="nil"/>
            </w:tcBorders>
            <w:shd w:val="clear" w:color="auto" w:fill="FFFFFF" w:themeFill="background1"/>
            <w:vAlign w:val="center"/>
          </w:tcPr>
          <w:p w14:paraId="17BC13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0,769</w:t>
            </w:r>
          </w:p>
        </w:tc>
        <w:tc>
          <w:tcPr>
            <w:tcW w:w="709" w:type="dxa"/>
            <w:tcBorders>
              <w:top w:val="nil"/>
              <w:left w:val="nil"/>
              <w:bottom w:val="nil"/>
              <w:right w:val="nil"/>
            </w:tcBorders>
            <w:shd w:val="clear" w:color="auto" w:fill="FFFFFF" w:themeFill="background1"/>
            <w:vAlign w:val="center"/>
          </w:tcPr>
          <w:p w14:paraId="2540248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0,338</w:t>
            </w:r>
          </w:p>
        </w:tc>
        <w:tc>
          <w:tcPr>
            <w:tcW w:w="709" w:type="dxa"/>
            <w:tcBorders>
              <w:top w:val="nil"/>
              <w:left w:val="nil"/>
              <w:bottom w:val="nil"/>
              <w:right w:val="dashed" w:sz="4" w:space="0" w:color="auto"/>
            </w:tcBorders>
            <w:shd w:val="clear" w:color="auto" w:fill="FFFFFF" w:themeFill="background1"/>
            <w:vAlign w:val="center"/>
          </w:tcPr>
          <w:p w14:paraId="28C693B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0,107</w:t>
            </w:r>
          </w:p>
        </w:tc>
        <w:tc>
          <w:tcPr>
            <w:tcW w:w="708" w:type="dxa"/>
            <w:tcBorders>
              <w:top w:val="nil"/>
              <w:left w:val="dashed" w:sz="4" w:space="0" w:color="auto"/>
              <w:bottom w:val="nil"/>
              <w:right w:val="nil"/>
            </w:tcBorders>
            <w:shd w:val="clear" w:color="auto" w:fill="FFFFFF" w:themeFill="background1"/>
            <w:vAlign w:val="center"/>
          </w:tcPr>
          <w:p w14:paraId="651E3F5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0,840</w:t>
            </w:r>
          </w:p>
        </w:tc>
        <w:tc>
          <w:tcPr>
            <w:tcW w:w="709" w:type="dxa"/>
            <w:tcBorders>
              <w:top w:val="nil"/>
              <w:left w:val="nil"/>
              <w:bottom w:val="nil"/>
              <w:right w:val="nil"/>
            </w:tcBorders>
            <w:shd w:val="clear" w:color="auto" w:fill="FFFFFF" w:themeFill="background1"/>
            <w:vAlign w:val="center"/>
          </w:tcPr>
          <w:p w14:paraId="547158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0,730</w:t>
            </w:r>
          </w:p>
        </w:tc>
        <w:tc>
          <w:tcPr>
            <w:tcW w:w="709" w:type="dxa"/>
            <w:tcBorders>
              <w:top w:val="nil"/>
              <w:left w:val="nil"/>
              <w:bottom w:val="nil"/>
              <w:right w:val="nil"/>
            </w:tcBorders>
            <w:shd w:val="clear" w:color="auto" w:fill="FFFFFF" w:themeFill="background1"/>
            <w:vAlign w:val="center"/>
          </w:tcPr>
          <w:p w14:paraId="1B59592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0,428</w:t>
            </w:r>
          </w:p>
        </w:tc>
        <w:tc>
          <w:tcPr>
            <w:tcW w:w="709" w:type="dxa"/>
            <w:tcBorders>
              <w:top w:val="nil"/>
              <w:left w:val="nil"/>
              <w:bottom w:val="nil"/>
              <w:right w:val="nil"/>
            </w:tcBorders>
            <w:shd w:val="clear" w:color="auto" w:fill="FFFFFF" w:themeFill="background1"/>
            <w:vAlign w:val="center"/>
          </w:tcPr>
          <w:p w14:paraId="4DBE49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r>
      <w:tr w:rsidR="005C2162" w:rsidRPr="005C524D" w14:paraId="0EA7E5E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76502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92082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F3336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AB578F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5EEE604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79F0D87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27AC2D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135C9D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6323FB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768635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dashed" w:sz="4" w:space="0" w:color="auto"/>
            </w:tcBorders>
            <w:shd w:val="clear" w:color="auto" w:fill="F2F2F2" w:themeFill="background1" w:themeFillShade="F2"/>
            <w:vAlign w:val="center"/>
          </w:tcPr>
          <w:p w14:paraId="15C447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8" w:type="dxa"/>
            <w:tcBorders>
              <w:top w:val="nil"/>
              <w:left w:val="dashed" w:sz="4" w:space="0" w:color="auto"/>
              <w:bottom w:val="nil"/>
              <w:right w:val="nil"/>
            </w:tcBorders>
            <w:shd w:val="clear" w:color="auto" w:fill="F2F2F2" w:themeFill="background1" w:themeFillShade="F2"/>
            <w:vAlign w:val="center"/>
          </w:tcPr>
          <w:p w14:paraId="2604E1B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2454F9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6AED29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276CA9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0,236</w:t>
            </w:r>
          </w:p>
        </w:tc>
      </w:tr>
      <w:tr w:rsidR="005C2162" w:rsidRPr="005C524D" w14:paraId="384DCB9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A2AF3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CBB45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77036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6E15BA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0,932</w:t>
            </w:r>
          </w:p>
        </w:tc>
        <w:tc>
          <w:tcPr>
            <w:tcW w:w="703" w:type="dxa"/>
            <w:tcBorders>
              <w:top w:val="nil"/>
              <w:left w:val="nil"/>
              <w:bottom w:val="nil"/>
              <w:right w:val="nil"/>
            </w:tcBorders>
            <w:shd w:val="clear" w:color="auto" w:fill="FFFFFF" w:themeFill="background1"/>
            <w:vAlign w:val="center"/>
          </w:tcPr>
          <w:p w14:paraId="2E87055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CE4C05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0,341</w:t>
            </w:r>
          </w:p>
        </w:tc>
        <w:tc>
          <w:tcPr>
            <w:tcW w:w="709" w:type="dxa"/>
            <w:tcBorders>
              <w:top w:val="nil"/>
              <w:left w:val="nil"/>
              <w:bottom w:val="nil"/>
            </w:tcBorders>
            <w:shd w:val="clear" w:color="auto" w:fill="FFFFFF" w:themeFill="background1"/>
            <w:vAlign w:val="center"/>
          </w:tcPr>
          <w:p w14:paraId="3EB456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0,068</w:t>
            </w:r>
          </w:p>
        </w:tc>
        <w:tc>
          <w:tcPr>
            <w:tcW w:w="708" w:type="dxa"/>
            <w:tcBorders>
              <w:top w:val="nil"/>
              <w:bottom w:val="nil"/>
              <w:right w:val="nil"/>
            </w:tcBorders>
            <w:shd w:val="clear" w:color="auto" w:fill="FFFFFF" w:themeFill="background1"/>
            <w:vAlign w:val="center"/>
          </w:tcPr>
          <w:p w14:paraId="276829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0,933</w:t>
            </w:r>
          </w:p>
        </w:tc>
        <w:tc>
          <w:tcPr>
            <w:tcW w:w="709" w:type="dxa"/>
            <w:tcBorders>
              <w:top w:val="nil"/>
              <w:left w:val="nil"/>
              <w:bottom w:val="nil"/>
              <w:right w:val="nil"/>
            </w:tcBorders>
            <w:shd w:val="clear" w:color="auto" w:fill="FFFFFF" w:themeFill="background1"/>
            <w:vAlign w:val="center"/>
          </w:tcPr>
          <w:p w14:paraId="61F9A21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0,824</w:t>
            </w:r>
          </w:p>
        </w:tc>
        <w:tc>
          <w:tcPr>
            <w:tcW w:w="709" w:type="dxa"/>
            <w:tcBorders>
              <w:top w:val="nil"/>
              <w:left w:val="nil"/>
              <w:bottom w:val="nil"/>
              <w:right w:val="nil"/>
            </w:tcBorders>
            <w:shd w:val="clear" w:color="auto" w:fill="FFFFFF" w:themeFill="background1"/>
            <w:vAlign w:val="center"/>
          </w:tcPr>
          <w:p w14:paraId="40CB41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0,431</w:t>
            </w:r>
          </w:p>
        </w:tc>
        <w:tc>
          <w:tcPr>
            <w:tcW w:w="709" w:type="dxa"/>
            <w:tcBorders>
              <w:top w:val="nil"/>
              <w:left w:val="nil"/>
              <w:bottom w:val="nil"/>
              <w:right w:val="dashed" w:sz="4" w:space="0" w:color="auto"/>
            </w:tcBorders>
            <w:shd w:val="clear" w:color="auto" w:fill="FFFFFF" w:themeFill="background1"/>
            <w:vAlign w:val="center"/>
          </w:tcPr>
          <w:p w14:paraId="509A48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0,135</w:t>
            </w:r>
          </w:p>
        </w:tc>
        <w:tc>
          <w:tcPr>
            <w:tcW w:w="708" w:type="dxa"/>
            <w:tcBorders>
              <w:top w:val="nil"/>
              <w:left w:val="dashed" w:sz="4" w:space="0" w:color="auto"/>
              <w:bottom w:val="nil"/>
              <w:right w:val="nil"/>
            </w:tcBorders>
            <w:shd w:val="clear" w:color="auto" w:fill="FFFFFF" w:themeFill="background1"/>
            <w:vAlign w:val="center"/>
          </w:tcPr>
          <w:p w14:paraId="49E29F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0,870</w:t>
            </w:r>
          </w:p>
        </w:tc>
        <w:tc>
          <w:tcPr>
            <w:tcW w:w="709" w:type="dxa"/>
            <w:tcBorders>
              <w:top w:val="nil"/>
              <w:left w:val="nil"/>
              <w:bottom w:val="nil"/>
              <w:right w:val="nil"/>
            </w:tcBorders>
            <w:shd w:val="clear" w:color="auto" w:fill="FFFFFF" w:themeFill="background1"/>
            <w:vAlign w:val="center"/>
          </w:tcPr>
          <w:p w14:paraId="161E8F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0,788</w:t>
            </w:r>
          </w:p>
        </w:tc>
        <w:tc>
          <w:tcPr>
            <w:tcW w:w="709" w:type="dxa"/>
            <w:tcBorders>
              <w:top w:val="nil"/>
              <w:left w:val="nil"/>
              <w:bottom w:val="nil"/>
              <w:right w:val="nil"/>
            </w:tcBorders>
            <w:shd w:val="clear" w:color="auto" w:fill="FFFFFF" w:themeFill="background1"/>
            <w:vAlign w:val="center"/>
          </w:tcPr>
          <w:p w14:paraId="2D7529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0,517</w:t>
            </w:r>
          </w:p>
        </w:tc>
        <w:tc>
          <w:tcPr>
            <w:tcW w:w="709" w:type="dxa"/>
            <w:tcBorders>
              <w:top w:val="nil"/>
              <w:left w:val="nil"/>
              <w:bottom w:val="nil"/>
              <w:right w:val="nil"/>
            </w:tcBorders>
            <w:shd w:val="clear" w:color="auto" w:fill="FFFFFF" w:themeFill="background1"/>
            <w:vAlign w:val="center"/>
          </w:tcPr>
          <w:p w14:paraId="02D81F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0,216</w:t>
            </w:r>
          </w:p>
        </w:tc>
      </w:tr>
      <w:tr w:rsidR="005C2162" w:rsidRPr="005C524D" w14:paraId="365CE0A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B877F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382A8C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34D9B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364F00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3259173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1EDC1DD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7D7206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1A74AD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093A43D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1B4965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9" w:type="dxa"/>
            <w:tcBorders>
              <w:top w:val="nil"/>
              <w:left w:val="nil"/>
              <w:bottom w:val="nil"/>
              <w:right w:val="dashed" w:sz="4" w:space="0" w:color="auto"/>
            </w:tcBorders>
            <w:shd w:val="clear" w:color="auto" w:fill="F2F2F2" w:themeFill="background1" w:themeFillShade="F2"/>
            <w:vAlign w:val="center"/>
          </w:tcPr>
          <w:p w14:paraId="69CA83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191FFF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7BA53F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0D767E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15E612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0DD2588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423E58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02830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0CB00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6D2ECA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3" w:type="dxa"/>
            <w:tcBorders>
              <w:top w:val="nil"/>
              <w:left w:val="nil"/>
              <w:bottom w:val="nil"/>
              <w:right w:val="nil"/>
            </w:tcBorders>
            <w:shd w:val="clear" w:color="auto" w:fill="FFFFFF" w:themeFill="background1"/>
            <w:vAlign w:val="center"/>
          </w:tcPr>
          <w:p w14:paraId="54CCC98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4F5B65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0,342</w:t>
            </w:r>
          </w:p>
        </w:tc>
        <w:tc>
          <w:tcPr>
            <w:tcW w:w="709" w:type="dxa"/>
            <w:tcBorders>
              <w:top w:val="nil"/>
              <w:left w:val="nil"/>
              <w:bottom w:val="nil"/>
            </w:tcBorders>
            <w:shd w:val="clear" w:color="auto" w:fill="FFFFFF" w:themeFill="background1"/>
            <w:vAlign w:val="center"/>
          </w:tcPr>
          <w:p w14:paraId="00419C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0,251</w:t>
            </w:r>
          </w:p>
        </w:tc>
        <w:tc>
          <w:tcPr>
            <w:tcW w:w="708" w:type="dxa"/>
            <w:tcBorders>
              <w:top w:val="nil"/>
              <w:bottom w:val="nil"/>
              <w:right w:val="nil"/>
            </w:tcBorders>
            <w:shd w:val="clear" w:color="auto" w:fill="FFFFFF" w:themeFill="background1"/>
            <w:vAlign w:val="center"/>
          </w:tcPr>
          <w:p w14:paraId="702A9F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0,900</w:t>
            </w:r>
          </w:p>
        </w:tc>
        <w:tc>
          <w:tcPr>
            <w:tcW w:w="709" w:type="dxa"/>
            <w:tcBorders>
              <w:top w:val="nil"/>
              <w:left w:val="nil"/>
              <w:bottom w:val="nil"/>
              <w:right w:val="nil"/>
            </w:tcBorders>
            <w:shd w:val="clear" w:color="auto" w:fill="FFFFFF" w:themeFill="background1"/>
            <w:vAlign w:val="center"/>
          </w:tcPr>
          <w:p w14:paraId="2E2853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0,508</w:t>
            </w:r>
          </w:p>
        </w:tc>
        <w:tc>
          <w:tcPr>
            <w:tcW w:w="709" w:type="dxa"/>
            <w:tcBorders>
              <w:top w:val="nil"/>
              <w:left w:val="nil"/>
              <w:bottom w:val="nil"/>
              <w:right w:val="nil"/>
            </w:tcBorders>
            <w:shd w:val="clear" w:color="auto" w:fill="FFFFFF" w:themeFill="background1"/>
            <w:vAlign w:val="center"/>
          </w:tcPr>
          <w:p w14:paraId="5C21674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0,142</w:t>
            </w:r>
          </w:p>
        </w:tc>
        <w:tc>
          <w:tcPr>
            <w:tcW w:w="709" w:type="dxa"/>
            <w:tcBorders>
              <w:top w:val="nil"/>
              <w:left w:val="nil"/>
              <w:bottom w:val="nil"/>
              <w:right w:val="dashed" w:sz="4" w:space="0" w:color="auto"/>
            </w:tcBorders>
            <w:shd w:val="clear" w:color="auto" w:fill="FFFFFF" w:themeFill="background1"/>
            <w:vAlign w:val="center"/>
          </w:tcPr>
          <w:p w14:paraId="088405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4BC1CF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0,707</w:t>
            </w:r>
          </w:p>
        </w:tc>
        <w:tc>
          <w:tcPr>
            <w:tcW w:w="709" w:type="dxa"/>
            <w:tcBorders>
              <w:top w:val="nil"/>
              <w:left w:val="nil"/>
              <w:bottom w:val="nil"/>
              <w:right w:val="nil"/>
            </w:tcBorders>
            <w:shd w:val="clear" w:color="auto" w:fill="FFFFFF" w:themeFill="background1"/>
            <w:vAlign w:val="center"/>
          </w:tcPr>
          <w:p w14:paraId="654292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0,493</w:t>
            </w:r>
          </w:p>
        </w:tc>
        <w:tc>
          <w:tcPr>
            <w:tcW w:w="709" w:type="dxa"/>
            <w:tcBorders>
              <w:top w:val="nil"/>
              <w:left w:val="nil"/>
              <w:bottom w:val="nil"/>
              <w:right w:val="nil"/>
            </w:tcBorders>
            <w:shd w:val="clear" w:color="auto" w:fill="FFFFFF" w:themeFill="background1"/>
            <w:vAlign w:val="center"/>
          </w:tcPr>
          <w:p w14:paraId="4600139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c>
          <w:tcPr>
            <w:tcW w:w="709" w:type="dxa"/>
            <w:tcBorders>
              <w:top w:val="nil"/>
              <w:left w:val="nil"/>
              <w:bottom w:val="nil"/>
              <w:right w:val="nil"/>
            </w:tcBorders>
            <w:shd w:val="clear" w:color="auto" w:fill="FFFFFF" w:themeFill="background1"/>
            <w:vAlign w:val="center"/>
          </w:tcPr>
          <w:p w14:paraId="0BFD41C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0,098</w:t>
            </w:r>
          </w:p>
        </w:tc>
      </w:tr>
      <w:tr w:rsidR="005C2162" w:rsidRPr="005C524D" w14:paraId="40F1D7B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99ADA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4C142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522F7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984D3F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07C4409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0EEF7C0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147542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718BBA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18803C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0A92DC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0,293</w:t>
            </w:r>
          </w:p>
        </w:tc>
        <w:tc>
          <w:tcPr>
            <w:tcW w:w="709" w:type="dxa"/>
            <w:tcBorders>
              <w:top w:val="nil"/>
              <w:left w:val="nil"/>
              <w:bottom w:val="nil"/>
              <w:right w:val="dashed" w:sz="4" w:space="0" w:color="auto"/>
            </w:tcBorders>
            <w:shd w:val="clear" w:color="auto" w:fill="F2F2F2" w:themeFill="background1" w:themeFillShade="F2"/>
            <w:vAlign w:val="center"/>
          </w:tcPr>
          <w:p w14:paraId="3F0FCE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0,110</w:t>
            </w:r>
          </w:p>
        </w:tc>
        <w:tc>
          <w:tcPr>
            <w:tcW w:w="708" w:type="dxa"/>
            <w:tcBorders>
              <w:top w:val="nil"/>
              <w:left w:val="dashed" w:sz="4" w:space="0" w:color="auto"/>
              <w:bottom w:val="nil"/>
              <w:right w:val="nil"/>
            </w:tcBorders>
            <w:shd w:val="clear" w:color="auto" w:fill="F2F2F2" w:themeFill="background1" w:themeFillShade="F2"/>
            <w:vAlign w:val="center"/>
          </w:tcPr>
          <w:p w14:paraId="5C6E72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141D29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3DD24C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47D7E8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0,179</w:t>
            </w:r>
          </w:p>
        </w:tc>
      </w:tr>
      <w:tr w:rsidR="005C2162" w:rsidRPr="005C524D" w14:paraId="5EB9255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8EC6B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0E9E0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75730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6F6E95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0,866</w:t>
            </w:r>
          </w:p>
        </w:tc>
        <w:tc>
          <w:tcPr>
            <w:tcW w:w="703" w:type="dxa"/>
            <w:tcBorders>
              <w:top w:val="nil"/>
              <w:left w:val="nil"/>
              <w:bottom w:val="nil"/>
              <w:right w:val="nil"/>
            </w:tcBorders>
            <w:shd w:val="clear" w:color="auto" w:fill="FFFFFF" w:themeFill="background1"/>
            <w:vAlign w:val="center"/>
          </w:tcPr>
          <w:p w14:paraId="19622DB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66804BB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0,388</w:t>
            </w:r>
          </w:p>
        </w:tc>
        <w:tc>
          <w:tcPr>
            <w:tcW w:w="709" w:type="dxa"/>
            <w:tcBorders>
              <w:top w:val="nil"/>
              <w:left w:val="nil"/>
              <w:bottom w:val="nil"/>
            </w:tcBorders>
            <w:shd w:val="clear" w:color="auto" w:fill="FFFFFF" w:themeFill="background1"/>
            <w:vAlign w:val="center"/>
          </w:tcPr>
          <w:p w14:paraId="62E4EEC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0,161</w:t>
            </w:r>
          </w:p>
        </w:tc>
        <w:tc>
          <w:tcPr>
            <w:tcW w:w="708" w:type="dxa"/>
            <w:tcBorders>
              <w:top w:val="nil"/>
              <w:bottom w:val="nil"/>
              <w:right w:val="nil"/>
            </w:tcBorders>
            <w:shd w:val="clear" w:color="auto" w:fill="FFFFFF" w:themeFill="background1"/>
            <w:vAlign w:val="center"/>
          </w:tcPr>
          <w:p w14:paraId="03A990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0,951</w:t>
            </w:r>
          </w:p>
        </w:tc>
        <w:tc>
          <w:tcPr>
            <w:tcW w:w="709" w:type="dxa"/>
            <w:tcBorders>
              <w:top w:val="nil"/>
              <w:left w:val="nil"/>
              <w:bottom w:val="nil"/>
              <w:right w:val="nil"/>
            </w:tcBorders>
            <w:shd w:val="clear" w:color="auto" w:fill="FFFFFF" w:themeFill="background1"/>
            <w:vAlign w:val="center"/>
          </w:tcPr>
          <w:p w14:paraId="1B10C5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0,759</w:t>
            </w:r>
          </w:p>
        </w:tc>
        <w:tc>
          <w:tcPr>
            <w:tcW w:w="709" w:type="dxa"/>
            <w:tcBorders>
              <w:top w:val="nil"/>
              <w:left w:val="nil"/>
              <w:bottom w:val="nil"/>
              <w:right w:val="nil"/>
            </w:tcBorders>
            <w:shd w:val="clear" w:color="auto" w:fill="FFFFFF" w:themeFill="background1"/>
            <w:vAlign w:val="center"/>
          </w:tcPr>
          <w:p w14:paraId="6D857E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0,287</w:t>
            </w:r>
          </w:p>
        </w:tc>
        <w:tc>
          <w:tcPr>
            <w:tcW w:w="709" w:type="dxa"/>
            <w:tcBorders>
              <w:top w:val="nil"/>
              <w:left w:val="nil"/>
              <w:bottom w:val="nil"/>
              <w:right w:val="dashed" w:sz="4" w:space="0" w:color="auto"/>
            </w:tcBorders>
            <w:shd w:val="clear" w:color="auto" w:fill="FFFFFF" w:themeFill="background1"/>
            <w:vAlign w:val="center"/>
          </w:tcPr>
          <w:p w14:paraId="356000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3EF98B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0,864</w:t>
            </w:r>
          </w:p>
        </w:tc>
        <w:tc>
          <w:tcPr>
            <w:tcW w:w="709" w:type="dxa"/>
            <w:tcBorders>
              <w:top w:val="nil"/>
              <w:left w:val="nil"/>
              <w:bottom w:val="nil"/>
              <w:right w:val="nil"/>
            </w:tcBorders>
            <w:shd w:val="clear" w:color="auto" w:fill="FFFFFF" w:themeFill="background1"/>
            <w:vAlign w:val="center"/>
          </w:tcPr>
          <w:p w14:paraId="065776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0,725</w:t>
            </w:r>
          </w:p>
        </w:tc>
        <w:tc>
          <w:tcPr>
            <w:tcW w:w="709" w:type="dxa"/>
            <w:tcBorders>
              <w:top w:val="nil"/>
              <w:left w:val="nil"/>
              <w:bottom w:val="nil"/>
              <w:right w:val="nil"/>
            </w:tcBorders>
            <w:shd w:val="clear" w:color="auto" w:fill="FFFFFF" w:themeFill="background1"/>
            <w:vAlign w:val="center"/>
          </w:tcPr>
          <w:p w14:paraId="6471346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0,383</w:t>
            </w:r>
          </w:p>
        </w:tc>
        <w:tc>
          <w:tcPr>
            <w:tcW w:w="709" w:type="dxa"/>
            <w:tcBorders>
              <w:top w:val="nil"/>
              <w:left w:val="nil"/>
              <w:bottom w:val="nil"/>
              <w:right w:val="nil"/>
            </w:tcBorders>
            <w:shd w:val="clear" w:color="auto" w:fill="FFFFFF" w:themeFill="background1"/>
            <w:vAlign w:val="center"/>
          </w:tcPr>
          <w:p w14:paraId="65F40D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0,154</w:t>
            </w:r>
          </w:p>
        </w:tc>
      </w:tr>
      <w:tr w:rsidR="005C2162" w:rsidRPr="005C524D" w14:paraId="121CF71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FDAD7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99B28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05EF2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58CA58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2FB7FC3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4054D7A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11E0ED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7D0B6D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3A787F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3BC68A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0,401</w:t>
            </w:r>
          </w:p>
        </w:tc>
        <w:tc>
          <w:tcPr>
            <w:tcW w:w="709" w:type="dxa"/>
            <w:tcBorders>
              <w:top w:val="nil"/>
              <w:left w:val="nil"/>
              <w:bottom w:val="nil"/>
              <w:right w:val="dashed" w:sz="4" w:space="0" w:color="auto"/>
            </w:tcBorders>
            <w:shd w:val="clear" w:color="auto" w:fill="F2F2F2" w:themeFill="background1" w:themeFillShade="F2"/>
            <w:vAlign w:val="center"/>
          </w:tcPr>
          <w:p w14:paraId="4ACE7A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0,141</w:t>
            </w:r>
          </w:p>
        </w:tc>
        <w:tc>
          <w:tcPr>
            <w:tcW w:w="708" w:type="dxa"/>
            <w:tcBorders>
              <w:top w:val="nil"/>
              <w:left w:val="dashed" w:sz="4" w:space="0" w:color="auto"/>
              <w:bottom w:val="nil"/>
              <w:right w:val="nil"/>
            </w:tcBorders>
            <w:shd w:val="clear" w:color="auto" w:fill="F2F2F2" w:themeFill="background1" w:themeFillShade="F2"/>
            <w:vAlign w:val="center"/>
          </w:tcPr>
          <w:p w14:paraId="6E2E22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7AE54B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499784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54D533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0,229</w:t>
            </w:r>
          </w:p>
        </w:tc>
      </w:tr>
      <w:tr w:rsidR="005C2162" w:rsidRPr="005C524D" w14:paraId="34F6F22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C3F43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21DEB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0EE2E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C69FF2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0,942</w:t>
            </w:r>
          </w:p>
        </w:tc>
        <w:tc>
          <w:tcPr>
            <w:tcW w:w="703" w:type="dxa"/>
            <w:tcBorders>
              <w:top w:val="nil"/>
              <w:left w:val="nil"/>
              <w:bottom w:val="nil"/>
              <w:right w:val="nil"/>
            </w:tcBorders>
            <w:shd w:val="clear" w:color="auto" w:fill="FFFFFF" w:themeFill="background1"/>
            <w:vAlign w:val="center"/>
          </w:tcPr>
          <w:p w14:paraId="096EE91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7EEFFFE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0,417</w:t>
            </w:r>
          </w:p>
        </w:tc>
        <w:tc>
          <w:tcPr>
            <w:tcW w:w="709" w:type="dxa"/>
            <w:tcBorders>
              <w:top w:val="nil"/>
              <w:left w:val="nil"/>
              <w:bottom w:val="nil"/>
            </w:tcBorders>
            <w:shd w:val="clear" w:color="auto" w:fill="FFFFFF" w:themeFill="background1"/>
            <w:vAlign w:val="center"/>
          </w:tcPr>
          <w:p w14:paraId="5839FD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8" w:type="dxa"/>
            <w:tcBorders>
              <w:top w:val="nil"/>
              <w:bottom w:val="nil"/>
              <w:right w:val="nil"/>
            </w:tcBorders>
            <w:shd w:val="clear" w:color="auto" w:fill="FFFFFF" w:themeFill="background1"/>
            <w:vAlign w:val="center"/>
          </w:tcPr>
          <w:p w14:paraId="43B5EF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0,964</w:t>
            </w:r>
          </w:p>
        </w:tc>
        <w:tc>
          <w:tcPr>
            <w:tcW w:w="709" w:type="dxa"/>
            <w:tcBorders>
              <w:top w:val="nil"/>
              <w:left w:val="nil"/>
              <w:bottom w:val="nil"/>
              <w:right w:val="nil"/>
            </w:tcBorders>
            <w:shd w:val="clear" w:color="auto" w:fill="FFFFFF" w:themeFill="background1"/>
            <w:vAlign w:val="center"/>
          </w:tcPr>
          <w:p w14:paraId="35ABF46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0,853</w:t>
            </w:r>
          </w:p>
        </w:tc>
        <w:tc>
          <w:tcPr>
            <w:tcW w:w="709" w:type="dxa"/>
            <w:tcBorders>
              <w:top w:val="nil"/>
              <w:left w:val="nil"/>
              <w:bottom w:val="nil"/>
              <w:right w:val="nil"/>
            </w:tcBorders>
            <w:shd w:val="clear" w:color="auto" w:fill="FFFFFF" w:themeFill="background1"/>
            <w:vAlign w:val="center"/>
          </w:tcPr>
          <w:p w14:paraId="20CC3A2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0,416</w:t>
            </w:r>
          </w:p>
        </w:tc>
        <w:tc>
          <w:tcPr>
            <w:tcW w:w="709" w:type="dxa"/>
            <w:tcBorders>
              <w:top w:val="nil"/>
              <w:left w:val="nil"/>
              <w:bottom w:val="nil"/>
              <w:right w:val="dashed" w:sz="4" w:space="0" w:color="auto"/>
            </w:tcBorders>
            <w:shd w:val="clear" w:color="auto" w:fill="FFFFFF" w:themeFill="background1"/>
            <w:vAlign w:val="center"/>
          </w:tcPr>
          <w:p w14:paraId="55DF09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0,127</w:t>
            </w:r>
          </w:p>
        </w:tc>
        <w:tc>
          <w:tcPr>
            <w:tcW w:w="708" w:type="dxa"/>
            <w:tcBorders>
              <w:top w:val="nil"/>
              <w:left w:val="dashed" w:sz="4" w:space="0" w:color="auto"/>
              <w:bottom w:val="nil"/>
              <w:right w:val="nil"/>
            </w:tcBorders>
            <w:shd w:val="clear" w:color="auto" w:fill="FFFFFF" w:themeFill="background1"/>
            <w:vAlign w:val="center"/>
          </w:tcPr>
          <w:p w14:paraId="688DF3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0,912</w:t>
            </w:r>
          </w:p>
        </w:tc>
        <w:tc>
          <w:tcPr>
            <w:tcW w:w="709" w:type="dxa"/>
            <w:tcBorders>
              <w:top w:val="nil"/>
              <w:left w:val="nil"/>
              <w:bottom w:val="nil"/>
              <w:right w:val="nil"/>
            </w:tcBorders>
            <w:shd w:val="clear" w:color="auto" w:fill="FFFFFF" w:themeFill="background1"/>
            <w:vAlign w:val="center"/>
          </w:tcPr>
          <w:p w14:paraId="28C3DD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0,823</w:t>
            </w:r>
          </w:p>
        </w:tc>
        <w:tc>
          <w:tcPr>
            <w:tcW w:w="709" w:type="dxa"/>
            <w:tcBorders>
              <w:top w:val="nil"/>
              <w:left w:val="nil"/>
              <w:bottom w:val="nil"/>
              <w:right w:val="nil"/>
            </w:tcBorders>
            <w:shd w:val="clear" w:color="auto" w:fill="FFFFFF" w:themeFill="background1"/>
            <w:vAlign w:val="center"/>
          </w:tcPr>
          <w:p w14:paraId="7D25B8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2B1739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r>
      <w:tr w:rsidR="005C2162" w:rsidRPr="005C524D" w14:paraId="7D0A3C1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0B50C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CBDA7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2CFDD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B7804A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165817A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4C8F002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2504FC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4B4D42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DEF4F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10D139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0,493</w:t>
            </w:r>
          </w:p>
        </w:tc>
        <w:tc>
          <w:tcPr>
            <w:tcW w:w="709" w:type="dxa"/>
            <w:tcBorders>
              <w:top w:val="nil"/>
              <w:left w:val="nil"/>
              <w:bottom w:val="nil"/>
              <w:right w:val="dashed" w:sz="4" w:space="0" w:color="auto"/>
            </w:tcBorders>
            <w:shd w:val="clear" w:color="auto" w:fill="F2F2F2" w:themeFill="background1" w:themeFillShade="F2"/>
            <w:vAlign w:val="center"/>
          </w:tcPr>
          <w:p w14:paraId="45A07B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8" w:type="dxa"/>
            <w:tcBorders>
              <w:top w:val="nil"/>
              <w:left w:val="dashed" w:sz="4" w:space="0" w:color="auto"/>
              <w:bottom w:val="nil"/>
              <w:right w:val="nil"/>
            </w:tcBorders>
            <w:shd w:val="clear" w:color="auto" w:fill="F2F2F2" w:themeFill="background1" w:themeFillShade="F2"/>
            <w:vAlign w:val="center"/>
          </w:tcPr>
          <w:p w14:paraId="38A6ED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76F4E7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2C624E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526B64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0,276</w:t>
            </w:r>
          </w:p>
        </w:tc>
      </w:tr>
      <w:tr w:rsidR="005C2162" w:rsidRPr="005C524D" w14:paraId="52BCE9C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CB13B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633D1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D0711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339619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3" w:type="dxa"/>
            <w:tcBorders>
              <w:top w:val="nil"/>
              <w:left w:val="nil"/>
              <w:bottom w:val="nil"/>
              <w:right w:val="nil"/>
            </w:tcBorders>
            <w:shd w:val="clear" w:color="auto" w:fill="FFFFFF" w:themeFill="background1"/>
            <w:vAlign w:val="center"/>
          </w:tcPr>
          <w:p w14:paraId="2B625C2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0,885</w:t>
            </w:r>
          </w:p>
        </w:tc>
        <w:tc>
          <w:tcPr>
            <w:tcW w:w="709" w:type="dxa"/>
            <w:tcBorders>
              <w:top w:val="nil"/>
              <w:left w:val="nil"/>
              <w:bottom w:val="nil"/>
              <w:right w:val="nil"/>
            </w:tcBorders>
            <w:shd w:val="clear" w:color="auto" w:fill="FFFFFF" w:themeFill="background1"/>
            <w:vAlign w:val="center"/>
          </w:tcPr>
          <w:p w14:paraId="77767D7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0,439</w:t>
            </w:r>
          </w:p>
        </w:tc>
        <w:tc>
          <w:tcPr>
            <w:tcW w:w="709" w:type="dxa"/>
            <w:tcBorders>
              <w:top w:val="nil"/>
              <w:left w:val="nil"/>
              <w:bottom w:val="nil"/>
            </w:tcBorders>
            <w:shd w:val="clear" w:color="auto" w:fill="FFFFFF" w:themeFill="background1"/>
            <w:vAlign w:val="center"/>
          </w:tcPr>
          <w:p w14:paraId="17B81F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0,090</w:t>
            </w:r>
          </w:p>
        </w:tc>
        <w:tc>
          <w:tcPr>
            <w:tcW w:w="708" w:type="dxa"/>
            <w:tcBorders>
              <w:top w:val="nil"/>
              <w:bottom w:val="nil"/>
              <w:right w:val="nil"/>
            </w:tcBorders>
            <w:shd w:val="clear" w:color="auto" w:fill="FFFFFF" w:themeFill="background1"/>
            <w:vAlign w:val="center"/>
          </w:tcPr>
          <w:p w14:paraId="0DA28F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305A83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0,895</w:t>
            </w:r>
          </w:p>
        </w:tc>
        <w:tc>
          <w:tcPr>
            <w:tcW w:w="709" w:type="dxa"/>
            <w:tcBorders>
              <w:top w:val="nil"/>
              <w:left w:val="nil"/>
              <w:bottom w:val="nil"/>
              <w:right w:val="nil"/>
            </w:tcBorders>
            <w:shd w:val="clear" w:color="auto" w:fill="FFFFFF" w:themeFill="background1"/>
            <w:vAlign w:val="center"/>
          </w:tcPr>
          <w:p w14:paraId="1B8568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0,522</w:t>
            </w:r>
          </w:p>
        </w:tc>
        <w:tc>
          <w:tcPr>
            <w:tcW w:w="709" w:type="dxa"/>
            <w:tcBorders>
              <w:top w:val="nil"/>
              <w:left w:val="nil"/>
              <w:bottom w:val="nil"/>
              <w:right w:val="dashed" w:sz="4" w:space="0" w:color="auto"/>
            </w:tcBorders>
            <w:shd w:val="clear" w:color="auto" w:fill="FFFFFF" w:themeFill="background1"/>
            <w:vAlign w:val="center"/>
          </w:tcPr>
          <w:p w14:paraId="68042B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c>
          <w:tcPr>
            <w:tcW w:w="708" w:type="dxa"/>
            <w:tcBorders>
              <w:top w:val="nil"/>
              <w:left w:val="dashed" w:sz="4" w:space="0" w:color="auto"/>
              <w:bottom w:val="nil"/>
              <w:right w:val="nil"/>
            </w:tcBorders>
            <w:shd w:val="clear" w:color="auto" w:fill="FFFFFF" w:themeFill="background1"/>
            <w:vAlign w:val="center"/>
          </w:tcPr>
          <w:p w14:paraId="030BDB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0,933</w:t>
            </w:r>
          </w:p>
        </w:tc>
        <w:tc>
          <w:tcPr>
            <w:tcW w:w="709" w:type="dxa"/>
            <w:tcBorders>
              <w:top w:val="nil"/>
              <w:left w:val="nil"/>
              <w:bottom w:val="nil"/>
              <w:right w:val="nil"/>
            </w:tcBorders>
            <w:shd w:val="clear" w:color="auto" w:fill="FFFFFF" w:themeFill="background1"/>
            <w:vAlign w:val="center"/>
          </w:tcPr>
          <w:p w14:paraId="78E5D19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0,869</w:t>
            </w:r>
          </w:p>
        </w:tc>
        <w:tc>
          <w:tcPr>
            <w:tcW w:w="709" w:type="dxa"/>
            <w:tcBorders>
              <w:top w:val="nil"/>
              <w:left w:val="nil"/>
              <w:bottom w:val="nil"/>
              <w:right w:val="nil"/>
            </w:tcBorders>
            <w:shd w:val="clear" w:color="auto" w:fill="FFFFFF" w:themeFill="background1"/>
            <w:vAlign w:val="center"/>
          </w:tcPr>
          <w:p w14:paraId="23A6EE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0,610</w:t>
            </w:r>
          </w:p>
        </w:tc>
        <w:tc>
          <w:tcPr>
            <w:tcW w:w="709" w:type="dxa"/>
            <w:tcBorders>
              <w:top w:val="nil"/>
              <w:left w:val="nil"/>
              <w:bottom w:val="nil"/>
              <w:right w:val="nil"/>
            </w:tcBorders>
            <w:shd w:val="clear" w:color="auto" w:fill="FFFFFF" w:themeFill="background1"/>
            <w:vAlign w:val="center"/>
          </w:tcPr>
          <w:p w14:paraId="5609D85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0,260</w:t>
            </w:r>
          </w:p>
        </w:tc>
      </w:tr>
      <w:tr w:rsidR="005C2162" w:rsidRPr="005C524D" w14:paraId="7E172E9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4615A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5D107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0F0FD1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CDA9A0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1952DC7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1AE0EC2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41D007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64B425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E174E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0F256B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dashed" w:sz="4" w:space="0" w:color="auto"/>
            </w:tcBorders>
            <w:shd w:val="clear" w:color="auto" w:fill="F2F2F2" w:themeFill="background1" w:themeFillShade="F2"/>
            <w:vAlign w:val="center"/>
          </w:tcPr>
          <w:p w14:paraId="299F85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c>
          <w:tcPr>
            <w:tcW w:w="708" w:type="dxa"/>
            <w:tcBorders>
              <w:top w:val="nil"/>
              <w:left w:val="dashed" w:sz="4" w:space="0" w:color="auto"/>
              <w:bottom w:val="nil"/>
              <w:right w:val="nil"/>
            </w:tcBorders>
            <w:shd w:val="clear" w:color="auto" w:fill="F2F2F2" w:themeFill="background1" w:themeFillShade="F2"/>
            <w:vAlign w:val="center"/>
          </w:tcPr>
          <w:p w14:paraId="67D1D3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77BEBC9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6B550C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38C1CE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0,182</w:t>
            </w:r>
          </w:p>
        </w:tc>
      </w:tr>
      <w:tr w:rsidR="005C2162" w:rsidRPr="005C524D" w14:paraId="4F502AE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A6318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69E39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EFEDC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258002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0,922</w:t>
            </w:r>
          </w:p>
        </w:tc>
        <w:tc>
          <w:tcPr>
            <w:tcW w:w="703" w:type="dxa"/>
            <w:tcBorders>
              <w:top w:val="nil"/>
              <w:left w:val="nil"/>
              <w:bottom w:val="nil"/>
              <w:right w:val="nil"/>
            </w:tcBorders>
            <w:shd w:val="clear" w:color="auto" w:fill="FFFFFF" w:themeFill="background1"/>
            <w:vAlign w:val="center"/>
          </w:tcPr>
          <w:p w14:paraId="750A860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2FC4745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0,545</w:t>
            </w:r>
          </w:p>
        </w:tc>
        <w:tc>
          <w:tcPr>
            <w:tcW w:w="709" w:type="dxa"/>
            <w:tcBorders>
              <w:top w:val="nil"/>
              <w:left w:val="nil"/>
              <w:bottom w:val="nil"/>
            </w:tcBorders>
            <w:shd w:val="clear" w:color="auto" w:fill="FFFFFF" w:themeFill="background1"/>
            <w:vAlign w:val="center"/>
          </w:tcPr>
          <w:p w14:paraId="1EAEFC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0,326</w:t>
            </w:r>
          </w:p>
        </w:tc>
        <w:tc>
          <w:tcPr>
            <w:tcW w:w="708" w:type="dxa"/>
            <w:tcBorders>
              <w:top w:val="nil"/>
              <w:bottom w:val="nil"/>
              <w:right w:val="nil"/>
            </w:tcBorders>
            <w:shd w:val="clear" w:color="auto" w:fill="FFFFFF" w:themeFill="background1"/>
            <w:vAlign w:val="center"/>
          </w:tcPr>
          <w:p w14:paraId="3A213E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286704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0,838</w:t>
            </w:r>
          </w:p>
        </w:tc>
        <w:tc>
          <w:tcPr>
            <w:tcW w:w="709" w:type="dxa"/>
            <w:tcBorders>
              <w:top w:val="nil"/>
              <w:left w:val="nil"/>
              <w:bottom w:val="nil"/>
              <w:right w:val="nil"/>
            </w:tcBorders>
            <w:shd w:val="clear" w:color="auto" w:fill="FFFFFF" w:themeFill="background1"/>
            <w:vAlign w:val="center"/>
          </w:tcPr>
          <w:p w14:paraId="13291E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0,290</w:t>
            </w:r>
          </w:p>
        </w:tc>
        <w:tc>
          <w:tcPr>
            <w:tcW w:w="709" w:type="dxa"/>
            <w:tcBorders>
              <w:top w:val="nil"/>
              <w:left w:val="nil"/>
              <w:bottom w:val="nil"/>
              <w:right w:val="dashed" w:sz="4" w:space="0" w:color="auto"/>
            </w:tcBorders>
            <w:shd w:val="clear" w:color="auto" w:fill="FFFFFF" w:themeFill="background1"/>
            <w:vAlign w:val="center"/>
          </w:tcPr>
          <w:p w14:paraId="2B9647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3F34269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4EBA3C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59B041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0,406</w:t>
            </w:r>
          </w:p>
        </w:tc>
        <w:tc>
          <w:tcPr>
            <w:tcW w:w="709" w:type="dxa"/>
            <w:tcBorders>
              <w:top w:val="nil"/>
              <w:left w:val="nil"/>
              <w:bottom w:val="nil"/>
              <w:right w:val="nil"/>
            </w:tcBorders>
            <w:shd w:val="clear" w:color="auto" w:fill="FFFFFF" w:themeFill="background1"/>
            <w:vAlign w:val="center"/>
          </w:tcPr>
          <w:p w14:paraId="59CE02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0,156</w:t>
            </w:r>
          </w:p>
        </w:tc>
      </w:tr>
      <w:tr w:rsidR="005C2162" w:rsidRPr="005C524D" w14:paraId="542F34C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189D0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F196B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D3838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0D215C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469A9EA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34C5566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11901F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611493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D7597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533387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dashed" w:sz="4" w:space="0" w:color="auto"/>
            </w:tcBorders>
            <w:shd w:val="clear" w:color="auto" w:fill="F2F2F2" w:themeFill="background1" w:themeFillShade="F2"/>
            <w:vAlign w:val="center"/>
          </w:tcPr>
          <w:p w14:paraId="7AD11B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0,178</w:t>
            </w:r>
          </w:p>
        </w:tc>
        <w:tc>
          <w:tcPr>
            <w:tcW w:w="708" w:type="dxa"/>
            <w:tcBorders>
              <w:top w:val="nil"/>
              <w:left w:val="dashed" w:sz="4" w:space="0" w:color="auto"/>
              <w:bottom w:val="nil"/>
              <w:right w:val="nil"/>
            </w:tcBorders>
            <w:shd w:val="clear" w:color="auto" w:fill="F2F2F2" w:themeFill="background1" w:themeFillShade="F2"/>
            <w:vAlign w:val="center"/>
          </w:tcPr>
          <w:p w14:paraId="431C8B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3922B1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030C29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0497F2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0,287</w:t>
            </w:r>
          </w:p>
        </w:tc>
      </w:tr>
      <w:tr w:rsidR="005C2162" w:rsidRPr="005C524D" w14:paraId="7D80235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20867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76F44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2A381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5BDEC0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0,994</w:t>
            </w:r>
          </w:p>
        </w:tc>
        <w:tc>
          <w:tcPr>
            <w:tcW w:w="703" w:type="dxa"/>
            <w:tcBorders>
              <w:top w:val="nil"/>
              <w:left w:val="nil"/>
              <w:bottom w:val="nil"/>
              <w:right w:val="nil"/>
            </w:tcBorders>
            <w:shd w:val="clear" w:color="auto" w:fill="FFFFFF" w:themeFill="background1"/>
            <w:vAlign w:val="center"/>
          </w:tcPr>
          <w:p w14:paraId="42146F5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0,958</w:t>
            </w:r>
          </w:p>
        </w:tc>
        <w:tc>
          <w:tcPr>
            <w:tcW w:w="709" w:type="dxa"/>
            <w:tcBorders>
              <w:top w:val="nil"/>
              <w:left w:val="nil"/>
              <w:bottom w:val="nil"/>
              <w:right w:val="nil"/>
            </w:tcBorders>
            <w:shd w:val="clear" w:color="auto" w:fill="FFFFFF" w:themeFill="background1"/>
            <w:vAlign w:val="center"/>
          </w:tcPr>
          <w:p w14:paraId="2500D35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0,673</w:t>
            </w:r>
          </w:p>
        </w:tc>
        <w:tc>
          <w:tcPr>
            <w:tcW w:w="709" w:type="dxa"/>
            <w:tcBorders>
              <w:top w:val="nil"/>
              <w:left w:val="nil"/>
              <w:bottom w:val="nil"/>
            </w:tcBorders>
            <w:shd w:val="clear" w:color="auto" w:fill="FFFFFF" w:themeFill="background1"/>
            <w:vAlign w:val="center"/>
          </w:tcPr>
          <w:p w14:paraId="2BB8B64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0,273</w:t>
            </w:r>
          </w:p>
        </w:tc>
        <w:tc>
          <w:tcPr>
            <w:tcW w:w="708" w:type="dxa"/>
            <w:tcBorders>
              <w:top w:val="nil"/>
              <w:bottom w:val="nil"/>
              <w:right w:val="nil"/>
            </w:tcBorders>
            <w:shd w:val="clear" w:color="auto" w:fill="FFFFFF" w:themeFill="background1"/>
            <w:vAlign w:val="center"/>
          </w:tcPr>
          <w:p w14:paraId="68359D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6BE564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5A4A46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0,555</w:t>
            </w:r>
          </w:p>
        </w:tc>
        <w:tc>
          <w:tcPr>
            <w:tcW w:w="709" w:type="dxa"/>
            <w:tcBorders>
              <w:top w:val="nil"/>
              <w:left w:val="nil"/>
              <w:bottom w:val="nil"/>
              <w:right w:val="dashed" w:sz="4" w:space="0" w:color="auto"/>
            </w:tcBorders>
            <w:shd w:val="clear" w:color="auto" w:fill="FFFFFF" w:themeFill="background1"/>
            <w:vAlign w:val="center"/>
          </w:tcPr>
          <w:p w14:paraId="6E7D5A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c>
          <w:tcPr>
            <w:tcW w:w="708" w:type="dxa"/>
            <w:tcBorders>
              <w:top w:val="nil"/>
              <w:left w:val="dashed" w:sz="4" w:space="0" w:color="auto"/>
              <w:bottom w:val="nil"/>
              <w:right w:val="nil"/>
            </w:tcBorders>
            <w:shd w:val="clear" w:color="auto" w:fill="FFFFFF" w:themeFill="background1"/>
            <w:vAlign w:val="center"/>
          </w:tcPr>
          <w:p w14:paraId="5A0D9C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5740B1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67EB2E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0,671</w:t>
            </w:r>
          </w:p>
        </w:tc>
        <w:tc>
          <w:tcPr>
            <w:tcW w:w="709" w:type="dxa"/>
            <w:tcBorders>
              <w:top w:val="nil"/>
              <w:left w:val="nil"/>
              <w:bottom w:val="nil"/>
              <w:right w:val="nil"/>
            </w:tcBorders>
            <w:shd w:val="clear" w:color="auto" w:fill="FFFFFF" w:themeFill="background1"/>
            <w:vAlign w:val="center"/>
          </w:tcPr>
          <w:p w14:paraId="4475FD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0,268</w:t>
            </w:r>
          </w:p>
        </w:tc>
      </w:tr>
      <w:tr w:rsidR="005C2162" w:rsidRPr="005C524D" w14:paraId="432F5EF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7D96E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B6AEB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FD69D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753B72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51A5BB7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5E169B5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2451B5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6D9D09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C804F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216F24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0,705</w:t>
            </w:r>
          </w:p>
        </w:tc>
        <w:tc>
          <w:tcPr>
            <w:tcW w:w="709" w:type="dxa"/>
            <w:tcBorders>
              <w:top w:val="nil"/>
              <w:left w:val="nil"/>
              <w:bottom w:val="nil"/>
              <w:right w:val="dashed" w:sz="4" w:space="0" w:color="auto"/>
            </w:tcBorders>
            <w:shd w:val="clear" w:color="auto" w:fill="F2F2F2" w:themeFill="background1" w:themeFillShade="F2"/>
            <w:vAlign w:val="center"/>
          </w:tcPr>
          <w:p w14:paraId="3FDBE3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0,247</w:t>
            </w:r>
          </w:p>
        </w:tc>
        <w:tc>
          <w:tcPr>
            <w:tcW w:w="708" w:type="dxa"/>
            <w:tcBorders>
              <w:top w:val="nil"/>
              <w:left w:val="dashed" w:sz="4" w:space="0" w:color="auto"/>
              <w:bottom w:val="nil"/>
              <w:right w:val="nil"/>
            </w:tcBorders>
            <w:shd w:val="clear" w:color="auto" w:fill="F2F2F2" w:themeFill="background1" w:themeFillShade="F2"/>
            <w:vAlign w:val="center"/>
          </w:tcPr>
          <w:p w14:paraId="71B122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374D2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23CE6A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40D4EA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0,381</w:t>
            </w:r>
          </w:p>
        </w:tc>
      </w:tr>
      <w:tr w:rsidR="005C2162" w:rsidRPr="005C524D" w14:paraId="424A5E4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B5B86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13CC8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3D2EF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E430F4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3" w:type="dxa"/>
            <w:tcBorders>
              <w:top w:val="nil"/>
              <w:left w:val="nil"/>
              <w:bottom w:val="nil"/>
              <w:right w:val="nil"/>
            </w:tcBorders>
            <w:shd w:val="clear" w:color="auto" w:fill="FFFFFF" w:themeFill="background1"/>
            <w:vAlign w:val="center"/>
          </w:tcPr>
          <w:p w14:paraId="1DAE01C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37878AE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0,747</w:t>
            </w:r>
          </w:p>
        </w:tc>
        <w:tc>
          <w:tcPr>
            <w:tcW w:w="709" w:type="dxa"/>
            <w:tcBorders>
              <w:top w:val="nil"/>
              <w:left w:val="nil"/>
              <w:bottom w:val="nil"/>
            </w:tcBorders>
            <w:shd w:val="clear" w:color="auto" w:fill="FFFFFF" w:themeFill="background1"/>
            <w:vAlign w:val="center"/>
          </w:tcPr>
          <w:p w14:paraId="65E8CF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0,243</w:t>
            </w:r>
          </w:p>
        </w:tc>
        <w:tc>
          <w:tcPr>
            <w:tcW w:w="708" w:type="dxa"/>
            <w:tcBorders>
              <w:top w:val="nil"/>
              <w:bottom w:val="nil"/>
              <w:right w:val="nil"/>
            </w:tcBorders>
            <w:shd w:val="clear" w:color="auto" w:fill="FFFFFF" w:themeFill="background1"/>
            <w:vAlign w:val="center"/>
          </w:tcPr>
          <w:p w14:paraId="2F5B3D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5A4798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07B08C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0,728</w:t>
            </w:r>
          </w:p>
        </w:tc>
        <w:tc>
          <w:tcPr>
            <w:tcW w:w="709" w:type="dxa"/>
            <w:tcBorders>
              <w:top w:val="nil"/>
              <w:left w:val="nil"/>
              <w:bottom w:val="nil"/>
              <w:right w:val="dashed" w:sz="4" w:space="0" w:color="auto"/>
            </w:tcBorders>
            <w:shd w:val="clear" w:color="auto" w:fill="FFFFFF" w:themeFill="background1"/>
            <w:vAlign w:val="center"/>
          </w:tcPr>
          <w:p w14:paraId="1B0D0B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8" w:type="dxa"/>
            <w:tcBorders>
              <w:top w:val="nil"/>
              <w:left w:val="dashed" w:sz="4" w:space="0" w:color="auto"/>
              <w:bottom w:val="nil"/>
              <w:right w:val="nil"/>
            </w:tcBorders>
            <w:shd w:val="clear" w:color="auto" w:fill="FFFFFF" w:themeFill="background1"/>
            <w:vAlign w:val="center"/>
          </w:tcPr>
          <w:p w14:paraId="5E7C981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0,998</w:t>
            </w:r>
          </w:p>
        </w:tc>
        <w:tc>
          <w:tcPr>
            <w:tcW w:w="709" w:type="dxa"/>
            <w:tcBorders>
              <w:top w:val="nil"/>
              <w:left w:val="nil"/>
              <w:bottom w:val="nil"/>
              <w:right w:val="nil"/>
            </w:tcBorders>
            <w:shd w:val="clear" w:color="auto" w:fill="FFFFFF" w:themeFill="background1"/>
            <w:vAlign w:val="center"/>
          </w:tcPr>
          <w:p w14:paraId="6CE35A0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6900EC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0,812</w:t>
            </w:r>
          </w:p>
        </w:tc>
        <w:tc>
          <w:tcPr>
            <w:tcW w:w="709" w:type="dxa"/>
            <w:tcBorders>
              <w:top w:val="nil"/>
              <w:left w:val="nil"/>
              <w:bottom w:val="nil"/>
              <w:right w:val="nil"/>
            </w:tcBorders>
            <w:shd w:val="clear" w:color="auto" w:fill="FFFFFF" w:themeFill="background1"/>
            <w:vAlign w:val="center"/>
          </w:tcPr>
          <w:p w14:paraId="638361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0,370</w:t>
            </w:r>
          </w:p>
        </w:tc>
      </w:tr>
      <w:tr w:rsidR="005C2162" w:rsidRPr="005C524D" w14:paraId="30A5B6D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A101E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7753B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76BD18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E526AB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4AD477D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4068E5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1A9020B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2642BB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91D4D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42CEF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0,811</w:t>
            </w:r>
          </w:p>
        </w:tc>
        <w:tc>
          <w:tcPr>
            <w:tcW w:w="709" w:type="dxa"/>
            <w:tcBorders>
              <w:top w:val="nil"/>
              <w:left w:val="nil"/>
              <w:bottom w:val="nil"/>
              <w:right w:val="dashed" w:sz="4" w:space="0" w:color="auto"/>
            </w:tcBorders>
            <w:shd w:val="clear" w:color="auto" w:fill="F2F2F2" w:themeFill="background1" w:themeFillShade="F2"/>
            <w:vAlign w:val="center"/>
          </w:tcPr>
          <w:p w14:paraId="6AE912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0,312</w:t>
            </w:r>
          </w:p>
        </w:tc>
        <w:tc>
          <w:tcPr>
            <w:tcW w:w="708" w:type="dxa"/>
            <w:tcBorders>
              <w:top w:val="nil"/>
              <w:left w:val="dashed" w:sz="4" w:space="0" w:color="auto"/>
              <w:bottom w:val="nil"/>
              <w:right w:val="nil"/>
            </w:tcBorders>
            <w:shd w:val="clear" w:color="auto" w:fill="F2F2F2" w:themeFill="background1" w:themeFillShade="F2"/>
            <w:vAlign w:val="center"/>
          </w:tcPr>
          <w:p w14:paraId="0A7272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3A7DD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9E0BD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7DE0B5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0,464</w:t>
            </w:r>
          </w:p>
        </w:tc>
      </w:tr>
      <w:tr w:rsidR="005C2162" w:rsidRPr="005C524D" w14:paraId="58D9AC7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06505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7F38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1B23C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DD83BF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6B826EB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05DD5A0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0,795</w:t>
            </w:r>
          </w:p>
        </w:tc>
        <w:tc>
          <w:tcPr>
            <w:tcW w:w="709" w:type="dxa"/>
            <w:tcBorders>
              <w:top w:val="nil"/>
              <w:left w:val="nil"/>
              <w:bottom w:val="nil"/>
            </w:tcBorders>
            <w:shd w:val="clear" w:color="auto" w:fill="FFFFFF" w:themeFill="background1"/>
            <w:vAlign w:val="center"/>
          </w:tcPr>
          <w:p w14:paraId="17D3EE1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0,220</w:t>
            </w:r>
          </w:p>
        </w:tc>
        <w:tc>
          <w:tcPr>
            <w:tcW w:w="708" w:type="dxa"/>
            <w:tcBorders>
              <w:top w:val="nil"/>
              <w:bottom w:val="nil"/>
              <w:right w:val="nil"/>
            </w:tcBorders>
            <w:shd w:val="clear" w:color="auto" w:fill="FFFFFF" w:themeFill="background1"/>
            <w:vAlign w:val="center"/>
          </w:tcPr>
          <w:p w14:paraId="3862255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283EBE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0A282D7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0,831</w:t>
            </w:r>
          </w:p>
        </w:tc>
        <w:tc>
          <w:tcPr>
            <w:tcW w:w="709" w:type="dxa"/>
            <w:tcBorders>
              <w:top w:val="nil"/>
              <w:left w:val="nil"/>
              <w:bottom w:val="nil"/>
              <w:right w:val="dashed" w:sz="4" w:space="0" w:color="auto"/>
            </w:tcBorders>
            <w:shd w:val="clear" w:color="auto" w:fill="FFFFFF" w:themeFill="background1"/>
            <w:vAlign w:val="center"/>
          </w:tcPr>
          <w:p w14:paraId="426592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0,309</w:t>
            </w:r>
          </w:p>
        </w:tc>
        <w:tc>
          <w:tcPr>
            <w:tcW w:w="708" w:type="dxa"/>
            <w:tcBorders>
              <w:top w:val="nil"/>
              <w:left w:val="dashed" w:sz="4" w:space="0" w:color="auto"/>
              <w:bottom w:val="nil"/>
              <w:right w:val="nil"/>
            </w:tcBorders>
            <w:shd w:val="clear" w:color="auto" w:fill="FFFFFF" w:themeFill="background1"/>
            <w:vAlign w:val="center"/>
          </w:tcPr>
          <w:p w14:paraId="4DBEFC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32F13A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6B5EAB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29E532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0,459</w:t>
            </w:r>
          </w:p>
        </w:tc>
      </w:tr>
    </w:tbl>
    <w:p w14:paraId="31BA6FEE" w14:textId="77777777" w:rsidR="005C2162" w:rsidRPr="005C524D" w:rsidRDefault="005C2162" w:rsidP="005C2162">
      <w:pPr>
        <w:pStyle w:val="Titre1"/>
        <w:ind w:firstLine="709"/>
        <w:jc w:val="both"/>
        <w:rPr>
          <w:color w:val="000000" w:themeColor="text1"/>
        </w:rPr>
      </w:pPr>
    </w:p>
    <w:p w14:paraId="5864CC5C" w14:textId="77777777" w:rsidR="005C2162" w:rsidRPr="005C524D" w:rsidRDefault="005C2162" w:rsidP="005C2162">
      <w:pPr>
        <w:rPr>
          <w:rFonts w:ascii="Times New Roman" w:hAnsi="Times New Roman"/>
          <w:color w:val="000000" w:themeColor="text1"/>
          <w:sz w:val="24"/>
          <w:szCs w:val="24"/>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074ADA81"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2E00C987"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A4.7a</w:t>
            </w:r>
          </w:p>
          <w:p w14:paraId="6F400D4B" w14:textId="77777777" w:rsidR="005C2162" w:rsidRPr="005C524D" w:rsidRDefault="005C2162" w:rsidP="00140CFF">
            <w:pPr>
              <w:spacing w:line="480" w:lineRule="auto"/>
              <w:rPr>
                <w:rFonts w:ascii="Times New Roman" w:hAnsi="Times New Roman"/>
                <w:i/>
                <w:color w:val="000000" w:themeColor="text1"/>
                <w:sz w:val="24"/>
                <w:szCs w:val="24"/>
              </w:rPr>
            </w:pPr>
            <w:r w:rsidRPr="005C524D">
              <w:rPr>
                <w:rFonts w:ascii="Times New Roman" w:hAnsi="Times New Roman"/>
                <w:i/>
                <w:color w:val="000000" w:themeColor="text1"/>
                <w:sz w:val="24"/>
                <w:szCs w:val="24"/>
              </w:rPr>
              <w:t xml:space="preserve">Comparison between observed and expected power, when nominal alpha risk = 5%, two groups are compared, one sample is extracted from a chi-square distribution with 2 degrees of freedom, and one is extracted from a left skewed distribution.    </w:t>
            </w:r>
          </w:p>
        </w:tc>
      </w:tr>
      <w:tr w:rsidR="005C2162" w:rsidRPr="005C524D" w14:paraId="702AC41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DAD3BD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9DD6AB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1E52DC0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6BCE9B5A"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507BA45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3B215C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1F94DC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4299BC4"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2B498B31"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3F6D9A3D"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6AC2DBEB"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7CA1BAF6"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325C222D"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1397F543"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47A8C7CF"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31061A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52234E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F94D6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BE322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53B375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26A68D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E8922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4DECA9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B2B12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0E6559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61157E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0A09C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4A89B133"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638E59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671F2B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31C2AF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14E1A8F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301B28D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1CFA097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0,206</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3F4AA3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2D7F98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131146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18C65B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0CBE4E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7BD387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7CF228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71091B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056D3B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0,065</w:t>
            </w:r>
          </w:p>
        </w:tc>
      </w:tr>
      <w:tr w:rsidR="005C2162" w:rsidRPr="005C524D" w14:paraId="62D0F3F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F5FC7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714D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DBDB3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19B09B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0,100</w:t>
            </w:r>
          </w:p>
        </w:tc>
        <w:tc>
          <w:tcPr>
            <w:tcW w:w="703" w:type="dxa"/>
            <w:tcBorders>
              <w:top w:val="nil"/>
              <w:left w:val="nil"/>
              <w:bottom w:val="nil"/>
              <w:right w:val="nil"/>
            </w:tcBorders>
            <w:shd w:val="clear" w:color="auto" w:fill="FFFFFF" w:themeFill="background1"/>
            <w:vAlign w:val="center"/>
          </w:tcPr>
          <w:p w14:paraId="53CF91F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0,305</w:t>
            </w:r>
          </w:p>
        </w:tc>
        <w:tc>
          <w:tcPr>
            <w:tcW w:w="709" w:type="dxa"/>
            <w:tcBorders>
              <w:top w:val="nil"/>
              <w:left w:val="nil"/>
              <w:bottom w:val="nil"/>
              <w:right w:val="nil"/>
            </w:tcBorders>
            <w:shd w:val="clear" w:color="auto" w:fill="FFFFFF" w:themeFill="background1"/>
            <w:vAlign w:val="center"/>
          </w:tcPr>
          <w:p w14:paraId="5D1F48D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0,252</w:t>
            </w:r>
          </w:p>
        </w:tc>
        <w:tc>
          <w:tcPr>
            <w:tcW w:w="709" w:type="dxa"/>
            <w:tcBorders>
              <w:top w:val="nil"/>
              <w:left w:val="nil"/>
              <w:bottom w:val="nil"/>
              <w:right w:val="dashed" w:sz="4" w:space="0" w:color="auto"/>
            </w:tcBorders>
            <w:shd w:val="clear" w:color="auto" w:fill="FFFFFF" w:themeFill="background1"/>
            <w:vAlign w:val="center"/>
          </w:tcPr>
          <w:p w14:paraId="143AE62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0,226</w:t>
            </w:r>
          </w:p>
        </w:tc>
        <w:tc>
          <w:tcPr>
            <w:tcW w:w="708" w:type="dxa"/>
            <w:tcBorders>
              <w:top w:val="nil"/>
              <w:left w:val="dashed" w:sz="4" w:space="0" w:color="auto"/>
              <w:bottom w:val="nil"/>
              <w:right w:val="nil"/>
            </w:tcBorders>
            <w:shd w:val="clear" w:color="auto" w:fill="FFFFFF" w:themeFill="background1"/>
            <w:vAlign w:val="center"/>
          </w:tcPr>
          <w:p w14:paraId="329B61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0,300</w:t>
            </w:r>
          </w:p>
        </w:tc>
        <w:tc>
          <w:tcPr>
            <w:tcW w:w="709" w:type="dxa"/>
            <w:tcBorders>
              <w:top w:val="nil"/>
              <w:left w:val="nil"/>
              <w:bottom w:val="nil"/>
              <w:right w:val="nil"/>
            </w:tcBorders>
            <w:shd w:val="clear" w:color="auto" w:fill="FFFFFF" w:themeFill="background1"/>
            <w:vAlign w:val="center"/>
          </w:tcPr>
          <w:p w14:paraId="0DF43E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0,287</w:t>
            </w:r>
          </w:p>
        </w:tc>
        <w:tc>
          <w:tcPr>
            <w:tcW w:w="709" w:type="dxa"/>
            <w:tcBorders>
              <w:top w:val="nil"/>
              <w:left w:val="nil"/>
              <w:bottom w:val="nil"/>
              <w:right w:val="nil"/>
            </w:tcBorders>
            <w:shd w:val="clear" w:color="auto" w:fill="FFFFFF" w:themeFill="background1"/>
            <w:vAlign w:val="center"/>
          </w:tcPr>
          <w:p w14:paraId="6E135F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c>
          <w:tcPr>
            <w:tcW w:w="709" w:type="dxa"/>
            <w:tcBorders>
              <w:top w:val="nil"/>
              <w:left w:val="nil"/>
              <w:bottom w:val="nil"/>
              <w:right w:val="dashed" w:sz="4" w:space="0" w:color="auto"/>
            </w:tcBorders>
            <w:shd w:val="clear" w:color="auto" w:fill="FFFFFF" w:themeFill="background1"/>
            <w:vAlign w:val="center"/>
          </w:tcPr>
          <w:p w14:paraId="783B41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0,107</w:t>
            </w:r>
          </w:p>
        </w:tc>
        <w:tc>
          <w:tcPr>
            <w:tcW w:w="708" w:type="dxa"/>
            <w:tcBorders>
              <w:top w:val="nil"/>
              <w:left w:val="dashed" w:sz="4" w:space="0" w:color="auto"/>
              <w:bottom w:val="nil"/>
              <w:right w:val="nil"/>
            </w:tcBorders>
            <w:shd w:val="clear" w:color="auto" w:fill="FFFFFF" w:themeFill="background1"/>
            <w:vAlign w:val="center"/>
          </w:tcPr>
          <w:p w14:paraId="1441E9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0,300</w:t>
            </w:r>
          </w:p>
        </w:tc>
        <w:tc>
          <w:tcPr>
            <w:tcW w:w="709" w:type="dxa"/>
            <w:tcBorders>
              <w:top w:val="nil"/>
              <w:left w:val="nil"/>
              <w:bottom w:val="nil"/>
              <w:right w:val="nil"/>
            </w:tcBorders>
            <w:shd w:val="clear" w:color="auto" w:fill="FFFFFF" w:themeFill="background1"/>
            <w:vAlign w:val="center"/>
          </w:tcPr>
          <w:p w14:paraId="3F9913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0,287</w:t>
            </w:r>
          </w:p>
        </w:tc>
        <w:tc>
          <w:tcPr>
            <w:tcW w:w="709" w:type="dxa"/>
            <w:tcBorders>
              <w:top w:val="nil"/>
              <w:left w:val="nil"/>
              <w:bottom w:val="nil"/>
              <w:right w:val="nil"/>
            </w:tcBorders>
            <w:shd w:val="clear" w:color="auto" w:fill="FFFFFF" w:themeFill="background1"/>
            <w:vAlign w:val="center"/>
          </w:tcPr>
          <w:p w14:paraId="6E98274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0,162</w:t>
            </w:r>
          </w:p>
        </w:tc>
        <w:tc>
          <w:tcPr>
            <w:tcW w:w="709" w:type="dxa"/>
            <w:tcBorders>
              <w:top w:val="nil"/>
              <w:left w:val="nil"/>
              <w:bottom w:val="nil"/>
              <w:right w:val="nil"/>
            </w:tcBorders>
            <w:shd w:val="clear" w:color="auto" w:fill="FFFFFF" w:themeFill="background1"/>
            <w:vAlign w:val="center"/>
          </w:tcPr>
          <w:p w14:paraId="5E28EB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0,107</w:t>
            </w:r>
          </w:p>
        </w:tc>
      </w:tr>
      <w:tr w:rsidR="005C2162" w:rsidRPr="005C524D" w14:paraId="6D6893F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52CB7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F82E9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C3F5D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5EBBFA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6024FBD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05DDE5C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0,168</w:t>
            </w:r>
          </w:p>
        </w:tc>
        <w:tc>
          <w:tcPr>
            <w:tcW w:w="709" w:type="dxa"/>
            <w:tcBorders>
              <w:top w:val="nil"/>
              <w:left w:val="nil"/>
              <w:bottom w:val="nil"/>
              <w:right w:val="dashed" w:sz="4" w:space="0" w:color="auto"/>
            </w:tcBorders>
            <w:shd w:val="clear" w:color="auto" w:fill="F2F2F2" w:themeFill="background1" w:themeFillShade="F2"/>
            <w:vAlign w:val="center"/>
          </w:tcPr>
          <w:p w14:paraId="2CC412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0,089</w:t>
            </w:r>
          </w:p>
        </w:tc>
        <w:tc>
          <w:tcPr>
            <w:tcW w:w="708" w:type="dxa"/>
            <w:tcBorders>
              <w:top w:val="nil"/>
              <w:left w:val="dashed" w:sz="4" w:space="0" w:color="auto"/>
              <w:bottom w:val="nil"/>
              <w:right w:val="nil"/>
            </w:tcBorders>
            <w:shd w:val="clear" w:color="auto" w:fill="F2F2F2" w:themeFill="background1" w:themeFillShade="F2"/>
            <w:vAlign w:val="center"/>
          </w:tcPr>
          <w:p w14:paraId="7918CF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7EE49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1B88DA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dashed" w:sz="4" w:space="0" w:color="auto"/>
            </w:tcBorders>
            <w:shd w:val="clear" w:color="auto" w:fill="F2F2F2" w:themeFill="background1" w:themeFillShade="F2"/>
            <w:vAlign w:val="center"/>
          </w:tcPr>
          <w:p w14:paraId="6C2A9B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left w:val="dashed" w:sz="4" w:space="0" w:color="auto"/>
              <w:bottom w:val="nil"/>
              <w:right w:val="nil"/>
            </w:tcBorders>
            <w:shd w:val="clear" w:color="auto" w:fill="F2F2F2" w:themeFill="background1" w:themeFillShade="F2"/>
            <w:vAlign w:val="center"/>
          </w:tcPr>
          <w:p w14:paraId="39A6ED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53FD70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3CC313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22DF59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6DAD23A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001BD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DCFD6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953A8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983B39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0,538</w:t>
            </w:r>
          </w:p>
        </w:tc>
        <w:tc>
          <w:tcPr>
            <w:tcW w:w="703" w:type="dxa"/>
            <w:tcBorders>
              <w:top w:val="nil"/>
              <w:left w:val="nil"/>
              <w:bottom w:val="nil"/>
              <w:right w:val="nil"/>
            </w:tcBorders>
            <w:shd w:val="clear" w:color="auto" w:fill="FFFFFF" w:themeFill="background1"/>
            <w:vAlign w:val="center"/>
          </w:tcPr>
          <w:p w14:paraId="5C8E2DA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0,387</w:t>
            </w:r>
          </w:p>
        </w:tc>
        <w:tc>
          <w:tcPr>
            <w:tcW w:w="709" w:type="dxa"/>
            <w:tcBorders>
              <w:top w:val="nil"/>
              <w:left w:val="nil"/>
              <w:bottom w:val="nil"/>
              <w:right w:val="nil"/>
            </w:tcBorders>
            <w:shd w:val="clear" w:color="auto" w:fill="FFFFFF" w:themeFill="background1"/>
            <w:vAlign w:val="center"/>
          </w:tcPr>
          <w:p w14:paraId="557A528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0,212</w:t>
            </w:r>
          </w:p>
        </w:tc>
        <w:tc>
          <w:tcPr>
            <w:tcW w:w="709" w:type="dxa"/>
            <w:tcBorders>
              <w:top w:val="nil"/>
              <w:left w:val="nil"/>
              <w:bottom w:val="nil"/>
              <w:right w:val="dashed" w:sz="4" w:space="0" w:color="auto"/>
            </w:tcBorders>
            <w:shd w:val="clear" w:color="auto" w:fill="FFFFFF" w:themeFill="background1"/>
            <w:vAlign w:val="center"/>
          </w:tcPr>
          <w:p w14:paraId="50BD16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0,124</w:t>
            </w:r>
          </w:p>
        </w:tc>
        <w:tc>
          <w:tcPr>
            <w:tcW w:w="708" w:type="dxa"/>
            <w:tcBorders>
              <w:top w:val="nil"/>
              <w:left w:val="dashed" w:sz="4" w:space="0" w:color="auto"/>
              <w:bottom w:val="nil"/>
              <w:right w:val="nil"/>
            </w:tcBorders>
            <w:shd w:val="clear" w:color="auto" w:fill="FFFFFF" w:themeFill="background1"/>
            <w:vAlign w:val="center"/>
          </w:tcPr>
          <w:p w14:paraId="011CD5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0,531</w:t>
            </w:r>
          </w:p>
        </w:tc>
        <w:tc>
          <w:tcPr>
            <w:tcW w:w="709" w:type="dxa"/>
            <w:tcBorders>
              <w:top w:val="nil"/>
              <w:left w:val="nil"/>
              <w:bottom w:val="nil"/>
              <w:right w:val="nil"/>
            </w:tcBorders>
            <w:shd w:val="clear" w:color="auto" w:fill="FFFFFF" w:themeFill="background1"/>
            <w:vAlign w:val="center"/>
          </w:tcPr>
          <w:p w14:paraId="4A348ED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0,385</w:t>
            </w:r>
          </w:p>
        </w:tc>
        <w:tc>
          <w:tcPr>
            <w:tcW w:w="709" w:type="dxa"/>
            <w:tcBorders>
              <w:top w:val="nil"/>
              <w:left w:val="nil"/>
              <w:bottom w:val="nil"/>
              <w:right w:val="nil"/>
            </w:tcBorders>
            <w:shd w:val="clear" w:color="auto" w:fill="FFFFFF" w:themeFill="background1"/>
            <w:vAlign w:val="center"/>
          </w:tcPr>
          <w:p w14:paraId="5D598D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0,207</w:t>
            </w:r>
          </w:p>
        </w:tc>
        <w:tc>
          <w:tcPr>
            <w:tcW w:w="709" w:type="dxa"/>
            <w:tcBorders>
              <w:top w:val="nil"/>
              <w:left w:val="nil"/>
              <w:bottom w:val="nil"/>
              <w:right w:val="dashed" w:sz="4" w:space="0" w:color="auto"/>
            </w:tcBorders>
            <w:shd w:val="clear" w:color="auto" w:fill="FFFFFF" w:themeFill="background1"/>
            <w:vAlign w:val="center"/>
          </w:tcPr>
          <w:p w14:paraId="4F8600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0,117</w:t>
            </w:r>
          </w:p>
        </w:tc>
        <w:tc>
          <w:tcPr>
            <w:tcW w:w="708" w:type="dxa"/>
            <w:tcBorders>
              <w:top w:val="nil"/>
              <w:left w:val="dashed" w:sz="4" w:space="0" w:color="auto"/>
              <w:bottom w:val="nil"/>
              <w:right w:val="nil"/>
            </w:tcBorders>
            <w:shd w:val="clear" w:color="auto" w:fill="FFFFFF" w:themeFill="background1"/>
            <w:vAlign w:val="center"/>
          </w:tcPr>
          <w:p w14:paraId="62D0C5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0,531</w:t>
            </w:r>
          </w:p>
        </w:tc>
        <w:tc>
          <w:tcPr>
            <w:tcW w:w="709" w:type="dxa"/>
            <w:tcBorders>
              <w:top w:val="nil"/>
              <w:left w:val="nil"/>
              <w:bottom w:val="nil"/>
              <w:right w:val="nil"/>
            </w:tcBorders>
            <w:shd w:val="clear" w:color="auto" w:fill="FFFFFF" w:themeFill="background1"/>
            <w:vAlign w:val="center"/>
          </w:tcPr>
          <w:p w14:paraId="7E3EE8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0,385</w:t>
            </w:r>
          </w:p>
        </w:tc>
        <w:tc>
          <w:tcPr>
            <w:tcW w:w="709" w:type="dxa"/>
            <w:tcBorders>
              <w:top w:val="nil"/>
              <w:left w:val="nil"/>
              <w:bottom w:val="nil"/>
              <w:right w:val="nil"/>
            </w:tcBorders>
            <w:shd w:val="clear" w:color="auto" w:fill="FFFFFF" w:themeFill="background1"/>
            <w:vAlign w:val="center"/>
          </w:tcPr>
          <w:p w14:paraId="4E705E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0,207</w:t>
            </w:r>
          </w:p>
        </w:tc>
        <w:tc>
          <w:tcPr>
            <w:tcW w:w="709" w:type="dxa"/>
            <w:tcBorders>
              <w:top w:val="nil"/>
              <w:left w:val="nil"/>
              <w:bottom w:val="nil"/>
              <w:right w:val="nil"/>
            </w:tcBorders>
            <w:shd w:val="clear" w:color="auto" w:fill="FFFFFF" w:themeFill="background1"/>
            <w:vAlign w:val="center"/>
          </w:tcPr>
          <w:p w14:paraId="47ED17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0,117</w:t>
            </w:r>
          </w:p>
        </w:tc>
      </w:tr>
      <w:tr w:rsidR="005C2162" w:rsidRPr="005C524D" w14:paraId="2117885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63CEC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A4A8F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96071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3E83C5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6F5ECDF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23111F3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0,146</w:t>
            </w:r>
          </w:p>
        </w:tc>
        <w:tc>
          <w:tcPr>
            <w:tcW w:w="709" w:type="dxa"/>
            <w:tcBorders>
              <w:top w:val="nil"/>
              <w:left w:val="nil"/>
              <w:bottom w:val="nil"/>
              <w:right w:val="dashed" w:sz="4" w:space="0" w:color="auto"/>
            </w:tcBorders>
            <w:shd w:val="clear" w:color="auto" w:fill="F2F2F2" w:themeFill="background1" w:themeFillShade="F2"/>
            <w:vAlign w:val="center"/>
          </w:tcPr>
          <w:p w14:paraId="62E7D6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left w:val="dashed" w:sz="4" w:space="0" w:color="auto"/>
              <w:bottom w:val="nil"/>
              <w:right w:val="nil"/>
            </w:tcBorders>
            <w:shd w:val="clear" w:color="auto" w:fill="F2F2F2" w:themeFill="background1" w:themeFillShade="F2"/>
            <w:vAlign w:val="center"/>
          </w:tcPr>
          <w:p w14:paraId="731AE6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6A0C65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789900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dashed" w:sz="4" w:space="0" w:color="auto"/>
            </w:tcBorders>
            <w:shd w:val="clear" w:color="auto" w:fill="F2F2F2" w:themeFill="background1" w:themeFillShade="F2"/>
            <w:vAlign w:val="center"/>
          </w:tcPr>
          <w:p w14:paraId="20AEF0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725AE7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246015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1527A5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2CF3D3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r>
      <w:tr w:rsidR="005C2162" w:rsidRPr="005C524D" w14:paraId="5821132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ED5603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ADA1C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C728C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188587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0,629</w:t>
            </w:r>
          </w:p>
        </w:tc>
        <w:tc>
          <w:tcPr>
            <w:tcW w:w="703" w:type="dxa"/>
            <w:tcBorders>
              <w:top w:val="nil"/>
              <w:left w:val="nil"/>
              <w:bottom w:val="nil"/>
              <w:right w:val="nil"/>
            </w:tcBorders>
            <w:shd w:val="clear" w:color="auto" w:fill="FFFFFF" w:themeFill="background1"/>
            <w:vAlign w:val="center"/>
          </w:tcPr>
          <w:p w14:paraId="16B7B93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2149F62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0,188</w:t>
            </w:r>
          </w:p>
        </w:tc>
        <w:tc>
          <w:tcPr>
            <w:tcW w:w="709" w:type="dxa"/>
            <w:tcBorders>
              <w:top w:val="nil"/>
              <w:left w:val="nil"/>
              <w:bottom w:val="nil"/>
              <w:right w:val="dashed" w:sz="4" w:space="0" w:color="auto"/>
            </w:tcBorders>
            <w:shd w:val="clear" w:color="auto" w:fill="FFFFFF" w:themeFill="background1"/>
            <w:vAlign w:val="center"/>
          </w:tcPr>
          <w:p w14:paraId="2D7541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0665B8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0,553</w:t>
            </w:r>
          </w:p>
        </w:tc>
        <w:tc>
          <w:tcPr>
            <w:tcW w:w="709" w:type="dxa"/>
            <w:tcBorders>
              <w:top w:val="nil"/>
              <w:left w:val="nil"/>
              <w:bottom w:val="nil"/>
              <w:right w:val="nil"/>
            </w:tcBorders>
            <w:shd w:val="clear" w:color="auto" w:fill="FFFFFF" w:themeFill="background1"/>
            <w:vAlign w:val="center"/>
          </w:tcPr>
          <w:p w14:paraId="0769D5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0,442</w:t>
            </w:r>
          </w:p>
        </w:tc>
        <w:tc>
          <w:tcPr>
            <w:tcW w:w="709" w:type="dxa"/>
            <w:tcBorders>
              <w:top w:val="nil"/>
              <w:left w:val="nil"/>
              <w:bottom w:val="nil"/>
              <w:right w:val="nil"/>
            </w:tcBorders>
            <w:shd w:val="clear" w:color="auto" w:fill="FFFFFF" w:themeFill="background1"/>
            <w:vAlign w:val="center"/>
          </w:tcPr>
          <w:p w14:paraId="0241D2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0,249</w:t>
            </w:r>
          </w:p>
        </w:tc>
        <w:tc>
          <w:tcPr>
            <w:tcW w:w="709" w:type="dxa"/>
            <w:tcBorders>
              <w:top w:val="nil"/>
              <w:left w:val="nil"/>
              <w:bottom w:val="nil"/>
              <w:right w:val="dashed" w:sz="4" w:space="0" w:color="auto"/>
            </w:tcBorders>
            <w:shd w:val="clear" w:color="auto" w:fill="FFFFFF" w:themeFill="background1"/>
            <w:vAlign w:val="center"/>
          </w:tcPr>
          <w:p w14:paraId="3224F3F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0,129</w:t>
            </w:r>
          </w:p>
        </w:tc>
        <w:tc>
          <w:tcPr>
            <w:tcW w:w="708" w:type="dxa"/>
            <w:tcBorders>
              <w:top w:val="nil"/>
              <w:left w:val="dashed" w:sz="4" w:space="0" w:color="auto"/>
              <w:bottom w:val="nil"/>
              <w:right w:val="nil"/>
            </w:tcBorders>
            <w:shd w:val="clear" w:color="auto" w:fill="FFFFFF" w:themeFill="background1"/>
            <w:vAlign w:val="center"/>
          </w:tcPr>
          <w:p w14:paraId="4EB085D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0,553</w:t>
            </w:r>
          </w:p>
        </w:tc>
        <w:tc>
          <w:tcPr>
            <w:tcW w:w="709" w:type="dxa"/>
            <w:tcBorders>
              <w:top w:val="nil"/>
              <w:left w:val="nil"/>
              <w:bottom w:val="nil"/>
              <w:right w:val="nil"/>
            </w:tcBorders>
            <w:shd w:val="clear" w:color="auto" w:fill="FFFFFF" w:themeFill="background1"/>
            <w:vAlign w:val="center"/>
          </w:tcPr>
          <w:p w14:paraId="650AF5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0,442</w:t>
            </w:r>
          </w:p>
        </w:tc>
        <w:tc>
          <w:tcPr>
            <w:tcW w:w="709" w:type="dxa"/>
            <w:tcBorders>
              <w:top w:val="nil"/>
              <w:left w:val="nil"/>
              <w:bottom w:val="nil"/>
              <w:right w:val="nil"/>
            </w:tcBorders>
            <w:shd w:val="clear" w:color="auto" w:fill="FFFFFF" w:themeFill="background1"/>
            <w:vAlign w:val="center"/>
          </w:tcPr>
          <w:p w14:paraId="70866B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0,249</w:t>
            </w:r>
          </w:p>
        </w:tc>
        <w:tc>
          <w:tcPr>
            <w:tcW w:w="709" w:type="dxa"/>
            <w:tcBorders>
              <w:top w:val="nil"/>
              <w:left w:val="nil"/>
              <w:bottom w:val="nil"/>
              <w:right w:val="nil"/>
            </w:tcBorders>
            <w:shd w:val="clear" w:color="auto" w:fill="FFFFFF" w:themeFill="background1"/>
            <w:vAlign w:val="center"/>
          </w:tcPr>
          <w:p w14:paraId="6FE5A6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0,129</w:t>
            </w:r>
          </w:p>
        </w:tc>
      </w:tr>
      <w:tr w:rsidR="005C2162" w:rsidRPr="005C524D" w14:paraId="572432E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7E96A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0B909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59C2B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32DA0C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087E4F6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70B9237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0,131</w:t>
            </w:r>
          </w:p>
        </w:tc>
        <w:tc>
          <w:tcPr>
            <w:tcW w:w="709" w:type="dxa"/>
            <w:tcBorders>
              <w:top w:val="nil"/>
              <w:left w:val="nil"/>
              <w:bottom w:val="nil"/>
              <w:right w:val="dashed" w:sz="4" w:space="0" w:color="auto"/>
            </w:tcBorders>
            <w:shd w:val="clear" w:color="auto" w:fill="F2F2F2" w:themeFill="background1" w:themeFillShade="F2"/>
            <w:vAlign w:val="center"/>
          </w:tcPr>
          <w:p w14:paraId="0991B5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0,031</w:t>
            </w:r>
          </w:p>
        </w:tc>
        <w:tc>
          <w:tcPr>
            <w:tcW w:w="708" w:type="dxa"/>
            <w:tcBorders>
              <w:top w:val="nil"/>
              <w:left w:val="dashed" w:sz="4" w:space="0" w:color="auto"/>
              <w:bottom w:val="nil"/>
              <w:right w:val="nil"/>
            </w:tcBorders>
            <w:shd w:val="clear" w:color="auto" w:fill="F2F2F2" w:themeFill="background1" w:themeFillShade="F2"/>
            <w:vAlign w:val="center"/>
          </w:tcPr>
          <w:p w14:paraId="35D9C7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7ED86D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4FFDDC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dashed" w:sz="4" w:space="0" w:color="auto"/>
            </w:tcBorders>
            <w:shd w:val="clear" w:color="auto" w:fill="F2F2F2" w:themeFill="background1" w:themeFillShade="F2"/>
            <w:vAlign w:val="center"/>
          </w:tcPr>
          <w:p w14:paraId="590ED3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c>
          <w:tcPr>
            <w:tcW w:w="708" w:type="dxa"/>
            <w:tcBorders>
              <w:top w:val="nil"/>
              <w:left w:val="dashed" w:sz="4" w:space="0" w:color="auto"/>
              <w:bottom w:val="nil"/>
              <w:right w:val="nil"/>
            </w:tcBorders>
            <w:shd w:val="clear" w:color="auto" w:fill="F2F2F2" w:themeFill="background1" w:themeFillShade="F2"/>
            <w:vAlign w:val="center"/>
          </w:tcPr>
          <w:p w14:paraId="28E58D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0967F1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73AD04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4F8FB5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0,113</w:t>
            </w:r>
          </w:p>
        </w:tc>
      </w:tr>
      <w:tr w:rsidR="005C2162" w:rsidRPr="005C524D" w14:paraId="7288008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2C20D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99B46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4EDA8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C6308F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0,681</w:t>
            </w:r>
          </w:p>
        </w:tc>
        <w:tc>
          <w:tcPr>
            <w:tcW w:w="703" w:type="dxa"/>
            <w:tcBorders>
              <w:top w:val="nil"/>
              <w:left w:val="nil"/>
              <w:bottom w:val="nil"/>
              <w:right w:val="nil"/>
            </w:tcBorders>
            <w:shd w:val="clear" w:color="auto" w:fill="FFFFFF" w:themeFill="background1"/>
            <w:vAlign w:val="center"/>
          </w:tcPr>
          <w:p w14:paraId="0E5C658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0,466</w:t>
            </w:r>
          </w:p>
        </w:tc>
        <w:tc>
          <w:tcPr>
            <w:tcW w:w="709" w:type="dxa"/>
            <w:tcBorders>
              <w:top w:val="nil"/>
              <w:left w:val="nil"/>
              <w:bottom w:val="nil"/>
              <w:right w:val="nil"/>
            </w:tcBorders>
            <w:shd w:val="clear" w:color="auto" w:fill="FFFFFF" w:themeFill="background1"/>
            <w:vAlign w:val="center"/>
          </w:tcPr>
          <w:p w14:paraId="09B04F9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0,169</w:t>
            </w:r>
          </w:p>
        </w:tc>
        <w:tc>
          <w:tcPr>
            <w:tcW w:w="709" w:type="dxa"/>
            <w:tcBorders>
              <w:top w:val="nil"/>
              <w:left w:val="nil"/>
              <w:bottom w:val="nil"/>
              <w:right w:val="dashed" w:sz="4" w:space="0" w:color="auto"/>
            </w:tcBorders>
            <w:shd w:val="clear" w:color="auto" w:fill="FFFFFF" w:themeFill="background1"/>
            <w:vAlign w:val="center"/>
          </w:tcPr>
          <w:p w14:paraId="4BEA93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011908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38627D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0,476</w:t>
            </w:r>
          </w:p>
        </w:tc>
        <w:tc>
          <w:tcPr>
            <w:tcW w:w="709" w:type="dxa"/>
            <w:tcBorders>
              <w:top w:val="nil"/>
              <w:left w:val="nil"/>
              <w:bottom w:val="nil"/>
              <w:right w:val="nil"/>
            </w:tcBorders>
            <w:shd w:val="clear" w:color="auto" w:fill="FFFFFF" w:themeFill="background1"/>
            <w:vAlign w:val="center"/>
          </w:tcPr>
          <w:p w14:paraId="357D12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0,286</w:t>
            </w:r>
          </w:p>
        </w:tc>
        <w:tc>
          <w:tcPr>
            <w:tcW w:w="709" w:type="dxa"/>
            <w:tcBorders>
              <w:top w:val="nil"/>
              <w:left w:val="nil"/>
              <w:bottom w:val="nil"/>
              <w:right w:val="dashed" w:sz="4" w:space="0" w:color="auto"/>
            </w:tcBorders>
            <w:shd w:val="clear" w:color="auto" w:fill="FFFFFF" w:themeFill="background1"/>
            <w:vAlign w:val="center"/>
          </w:tcPr>
          <w:p w14:paraId="1A3888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0,142</w:t>
            </w:r>
          </w:p>
        </w:tc>
        <w:tc>
          <w:tcPr>
            <w:tcW w:w="708" w:type="dxa"/>
            <w:tcBorders>
              <w:top w:val="nil"/>
              <w:left w:val="dashed" w:sz="4" w:space="0" w:color="auto"/>
              <w:bottom w:val="nil"/>
              <w:right w:val="nil"/>
            </w:tcBorders>
            <w:shd w:val="clear" w:color="auto" w:fill="FFFFFF" w:themeFill="background1"/>
            <w:vAlign w:val="center"/>
          </w:tcPr>
          <w:p w14:paraId="05E263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590CF8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0,476</w:t>
            </w:r>
          </w:p>
        </w:tc>
        <w:tc>
          <w:tcPr>
            <w:tcW w:w="709" w:type="dxa"/>
            <w:tcBorders>
              <w:top w:val="nil"/>
              <w:left w:val="nil"/>
              <w:bottom w:val="nil"/>
              <w:right w:val="nil"/>
            </w:tcBorders>
            <w:shd w:val="clear" w:color="auto" w:fill="FFFFFF" w:themeFill="background1"/>
            <w:vAlign w:val="center"/>
          </w:tcPr>
          <w:p w14:paraId="61B4B6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0,286</w:t>
            </w:r>
          </w:p>
        </w:tc>
        <w:tc>
          <w:tcPr>
            <w:tcW w:w="709" w:type="dxa"/>
            <w:tcBorders>
              <w:top w:val="nil"/>
              <w:left w:val="nil"/>
              <w:bottom w:val="nil"/>
              <w:right w:val="nil"/>
            </w:tcBorders>
            <w:shd w:val="clear" w:color="auto" w:fill="FFFFFF" w:themeFill="background1"/>
            <w:vAlign w:val="center"/>
          </w:tcPr>
          <w:p w14:paraId="6CDCED4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0,142</w:t>
            </w:r>
          </w:p>
        </w:tc>
      </w:tr>
      <w:tr w:rsidR="005C2162" w:rsidRPr="005C524D" w14:paraId="6610F61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6883F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403E3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4414B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7EC9D3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1B58FC1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3FCAAF8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0,250</w:t>
            </w:r>
          </w:p>
        </w:tc>
        <w:tc>
          <w:tcPr>
            <w:tcW w:w="709" w:type="dxa"/>
            <w:tcBorders>
              <w:top w:val="nil"/>
              <w:left w:val="nil"/>
              <w:bottom w:val="nil"/>
              <w:right w:val="dashed" w:sz="4" w:space="0" w:color="auto"/>
            </w:tcBorders>
            <w:shd w:val="clear" w:color="auto" w:fill="F2F2F2" w:themeFill="background1" w:themeFillShade="F2"/>
            <w:vAlign w:val="center"/>
          </w:tcPr>
          <w:p w14:paraId="5DBDA7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0,201</w:t>
            </w:r>
          </w:p>
        </w:tc>
        <w:tc>
          <w:tcPr>
            <w:tcW w:w="708" w:type="dxa"/>
            <w:tcBorders>
              <w:top w:val="nil"/>
              <w:left w:val="dashed" w:sz="4" w:space="0" w:color="auto"/>
              <w:bottom w:val="nil"/>
              <w:right w:val="nil"/>
            </w:tcBorders>
            <w:shd w:val="clear" w:color="auto" w:fill="F2F2F2" w:themeFill="background1" w:themeFillShade="F2"/>
            <w:vAlign w:val="center"/>
          </w:tcPr>
          <w:p w14:paraId="4FDCA0F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5E1931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079947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right w:val="dashed" w:sz="4" w:space="0" w:color="auto"/>
            </w:tcBorders>
            <w:shd w:val="clear" w:color="auto" w:fill="F2F2F2" w:themeFill="background1" w:themeFillShade="F2"/>
            <w:vAlign w:val="center"/>
          </w:tcPr>
          <w:p w14:paraId="1E5F20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427621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48F51C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7E6422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628366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r>
      <w:tr w:rsidR="005C2162" w:rsidRPr="005C524D" w14:paraId="41DBCA6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3BE396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3AC3A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1548D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3B9521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0,469</w:t>
            </w:r>
          </w:p>
        </w:tc>
        <w:tc>
          <w:tcPr>
            <w:tcW w:w="703" w:type="dxa"/>
            <w:tcBorders>
              <w:top w:val="nil"/>
              <w:left w:val="nil"/>
              <w:bottom w:val="nil"/>
              <w:right w:val="nil"/>
            </w:tcBorders>
            <w:shd w:val="clear" w:color="auto" w:fill="FFFFFF" w:themeFill="background1"/>
            <w:vAlign w:val="center"/>
          </w:tcPr>
          <w:p w14:paraId="378E11A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0,385</w:t>
            </w:r>
          </w:p>
        </w:tc>
        <w:tc>
          <w:tcPr>
            <w:tcW w:w="709" w:type="dxa"/>
            <w:tcBorders>
              <w:top w:val="nil"/>
              <w:left w:val="nil"/>
              <w:bottom w:val="nil"/>
              <w:right w:val="nil"/>
            </w:tcBorders>
            <w:shd w:val="clear" w:color="auto" w:fill="FFFFFF" w:themeFill="background1"/>
            <w:vAlign w:val="center"/>
          </w:tcPr>
          <w:p w14:paraId="6048AF8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0,288</w:t>
            </w:r>
          </w:p>
        </w:tc>
        <w:tc>
          <w:tcPr>
            <w:tcW w:w="709" w:type="dxa"/>
            <w:tcBorders>
              <w:top w:val="nil"/>
              <w:left w:val="nil"/>
              <w:bottom w:val="nil"/>
              <w:right w:val="dashed" w:sz="4" w:space="0" w:color="auto"/>
            </w:tcBorders>
            <w:shd w:val="clear" w:color="auto" w:fill="FFFFFF" w:themeFill="background1"/>
            <w:vAlign w:val="center"/>
          </w:tcPr>
          <w:p w14:paraId="5F81AE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0,231</w:t>
            </w:r>
          </w:p>
        </w:tc>
        <w:tc>
          <w:tcPr>
            <w:tcW w:w="708" w:type="dxa"/>
            <w:tcBorders>
              <w:top w:val="nil"/>
              <w:left w:val="dashed" w:sz="4" w:space="0" w:color="auto"/>
              <w:bottom w:val="nil"/>
              <w:right w:val="nil"/>
            </w:tcBorders>
            <w:shd w:val="clear" w:color="auto" w:fill="FFFFFF" w:themeFill="background1"/>
            <w:vAlign w:val="center"/>
          </w:tcPr>
          <w:p w14:paraId="0D0869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16C665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0,371</w:t>
            </w:r>
          </w:p>
        </w:tc>
        <w:tc>
          <w:tcPr>
            <w:tcW w:w="709" w:type="dxa"/>
            <w:tcBorders>
              <w:top w:val="nil"/>
              <w:left w:val="nil"/>
              <w:bottom w:val="nil"/>
              <w:right w:val="nil"/>
            </w:tcBorders>
            <w:shd w:val="clear" w:color="auto" w:fill="FFFFFF" w:themeFill="background1"/>
            <w:vAlign w:val="center"/>
          </w:tcPr>
          <w:p w14:paraId="54317F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0,189</w:t>
            </w:r>
          </w:p>
        </w:tc>
        <w:tc>
          <w:tcPr>
            <w:tcW w:w="709" w:type="dxa"/>
            <w:tcBorders>
              <w:top w:val="nil"/>
              <w:left w:val="nil"/>
              <w:bottom w:val="nil"/>
              <w:right w:val="dashed" w:sz="4" w:space="0" w:color="auto"/>
            </w:tcBorders>
            <w:shd w:val="clear" w:color="auto" w:fill="FFFFFF" w:themeFill="background1"/>
            <w:vAlign w:val="center"/>
          </w:tcPr>
          <w:p w14:paraId="09F8FA1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c>
          <w:tcPr>
            <w:tcW w:w="708" w:type="dxa"/>
            <w:tcBorders>
              <w:top w:val="nil"/>
              <w:left w:val="dashed" w:sz="4" w:space="0" w:color="auto"/>
              <w:bottom w:val="nil"/>
              <w:right w:val="nil"/>
            </w:tcBorders>
            <w:shd w:val="clear" w:color="auto" w:fill="FFFFFF" w:themeFill="background1"/>
            <w:vAlign w:val="center"/>
          </w:tcPr>
          <w:p w14:paraId="2F9EC7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7966CA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0,371</w:t>
            </w:r>
          </w:p>
        </w:tc>
        <w:tc>
          <w:tcPr>
            <w:tcW w:w="709" w:type="dxa"/>
            <w:tcBorders>
              <w:top w:val="nil"/>
              <w:left w:val="nil"/>
              <w:bottom w:val="nil"/>
              <w:right w:val="nil"/>
            </w:tcBorders>
            <w:shd w:val="clear" w:color="auto" w:fill="FFFFFF" w:themeFill="background1"/>
            <w:vAlign w:val="center"/>
          </w:tcPr>
          <w:p w14:paraId="777FAA1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0,189</w:t>
            </w:r>
          </w:p>
        </w:tc>
        <w:tc>
          <w:tcPr>
            <w:tcW w:w="709" w:type="dxa"/>
            <w:tcBorders>
              <w:top w:val="nil"/>
              <w:left w:val="nil"/>
              <w:bottom w:val="nil"/>
              <w:right w:val="nil"/>
            </w:tcBorders>
            <w:shd w:val="clear" w:color="auto" w:fill="FFFFFF" w:themeFill="background1"/>
            <w:vAlign w:val="center"/>
          </w:tcPr>
          <w:p w14:paraId="77ACF9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0,111</w:t>
            </w:r>
          </w:p>
        </w:tc>
      </w:tr>
      <w:tr w:rsidR="005C2162" w:rsidRPr="005C524D" w14:paraId="28C074D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7EFD6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714832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8F87F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042453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696779D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41BA4C4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0,227</w:t>
            </w:r>
          </w:p>
        </w:tc>
        <w:tc>
          <w:tcPr>
            <w:tcW w:w="709" w:type="dxa"/>
            <w:tcBorders>
              <w:top w:val="nil"/>
              <w:left w:val="nil"/>
              <w:bottom w:val="nil"/>
              <w:right w:val="dashed" w:sz="4" w:space="0" w:color="auto"/>
            </w:tcBorders>
            <w:shd w:val="clear" w:color="auto" w:fill="F2F2F2" w:themeFill="background1" w:themeFillShade="F2"/>
            <w:vAlign w:val="center"/>
          </w:tcPr>
          <w:p w14:paraId="230C2B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0,105</w:t>
            </w:r>
          </w:p>
        </w:tc>
        <w:tc>
          <w:tcPr>
            <w:tcW w:w="708" w:type="dxa"/>
            <w:tcBorders>
              <w:top w:val="nil"/>
              <w:left w:val="dashed" w:sz="4" w:space="0" w:color="auto"/>
              <w:bottom w:val="nil"/>
              <w:right w:val="nil"/>
            </w:tcBorders>
            <w:shd w:val="clear" w:color="auto" w:fill="F2F2F2" w:themeFill="background1" w:themeFillShade="F2"/>
            <w:vAlign w:val="center"/>
          </w:tcPr>
          <w:p w14:paraId="24FF47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707039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1C6988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right w:val="dashed" w:sz="4" w:space="0" w:color="auto"/>
            </w:tcBorders>
            <w:shd w:val="clear" w:color="auto" w:fill="F2F2F2" w:themeFill="background1" w:themeFillShade="F2"/>
            <w:vAlign w:val="center"/>
          </w:tcPr>
          <w:p w14:paraId="17A9DB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c>
          <w:tcPr>
            <w:tcW w:w="708" w:type="dxa"/>
            <w:tcBorders>
              <w:top w:val="nil"/>
              <w:left w:val="dashed" w:sz="4" w:space="0" w:color="auto"/>
              <w:bottom w:val="nil"/>
              <w:right w:val="nil"/>
            </w:tcBorders>
            <w:shd w:val="clear" w:color="auto" w:fill="F2F2F2" w:themeFill="background1" w:themeFillShade="F2"/>
            <w:vAlign w:val="center"/>
          </w:tcPr>
          <w:p w14:paraId="6A56A4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18FB3F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79B1A5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2F2B3C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59692D6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A4F9C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B3A45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580AA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408BF3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0,664</w:t>
            </w:r>
          </w:p>
        </w:tc>
        <w:tc>
          <w:tcPr>
            <w:tcW w:w="703" w:type="dxa"/>
            <w:tcBorders>
              <w:top w:val="nil"/>
              <w:left w:val="nil"/>
              <w:bottom w:val="nil"/>
              <w:right w:val="nil"/>
            </w:tcBorders>
            <w:shd w:val="clear" w:color="auto" w:fill="FFFFFF" w:themeFill="background1"/>
            <w:vAlign w:val="center"/>
          </w:tcPr>
          <w:p w14:paraId="2E9B880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0,500</w:t>
            </w:r>
          </w:p>
        </w:tc>
        <w:tc>
          <w:tcPr>
            <w:tcW w:w="709" w:type="dxa"/>
            <w:tcBorders>
              <w:top w:val="nil"/>
              <w:left w:val="nil"/>
              <w:bottom w:val="nil"/>
              <w:right w:val="nil"/>
            </w:tcBorders>
            <w:shd w:val="clear" w:color="auto" w:fill="FFFFFF" w:themeFill="background1"/>
            <w:vAlign w:val="center"/>
          </w:tcPr>
          <w:p w14:paraId="1FBF3EF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0,265</w:t>
            </w:r>
          </w:p>
        </w:tc>
        <w:tc>
          <w:tcPr>
            <w:tcW w:w="709" w:type="dxa"/>
            <w:tcBorders>
              <w:top w:val="nil"/>
              <w:left w:val="nil"/>
              <w:bottom w:val="nil"/>
              <w:right w:val="dashed" w:sz="4" w:space="0" w:color="auto"/>
            </w:tcBorders>
            <w:shd w:val="clear" w:color="auto" w:fill="FFFFFF" w:themeFill="background1"/>
            <w:vAlign w:val="center"/>
          </w:tcPr>
          <w:p w14:paraId="06DFD8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c>
          <w:tcPr>
            <w:tcW w:w="708" w:type="dxa"/>
            <w:tcBorders>
              <w:top w:val="nil"/>
              <w:left w:val="dashed" w:sz="4" w:space="0" w:color="auto"/>
              <w:bottom w:val="nil"/>
              <w:right w:val="nil"/>
            </w:tcBorders>
            <w:shd w:val="clear" w:color="auto" w:fill="FFFFFF" w:themeFill="background1"/>
            <w:vAlign w:val="center"/>
          </w:tcPr>
          <w:p w14:paraId="546EA0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0,660</w:t>
            </w:r>
          </w:p>
        </w:tc>
        <w:tc>
          <w:tcPr>
            <w:tcW w:w="709" w:type="dxa"/>
            <w:tcBorders>
              <w:top w:val="nil"/>
              <w:left w:val="nil"/>
              <w:bottom w:val="nil"/>
              <w:right w:val="nil"/>
            </w:tcBorders>
            <w:shd w:val="clear" w:color="auto" w:fill="FFFFFF" w:themeFill="background1"/>
            <w:vAlign w:val="center"/>
          </w:tcPr>
          <w:p w14:paraId="33194E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6CE918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0,261</w:t>
            </w:r>
          </w:p>
        </w:tc>
        <w:tc>
          <w:tcPr>
            <w:tcW w:w="709" w:type="dxa"/>
            <w:tcBorders>
              <w:top w:val="nil"/>
              <w:left w:val="nil"/>
              <w:bottom w:val="nil"/>
              <w:right w:val="dashed" w:sz="4" w:space="0" w:color="auto"/>
            </w:tcBorders>
            <w:shd w:val="clear" w:color="auto" w:fill="FFFFFF" w:themeFill="background1"/>
            <w:vAlign w:val="center"/>
          </w:tcPr>
          <w:p w14:paraId="455FB2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c>
          <w:tcPr>
            <w:tcW w:w="708" w:type="dxa"/>
            <w:tcBorders>
              <w:top w:val="nil"/>
              <w:left w:val="dashed" w:sz="4" w:space="0" w:color="auto"/>
              <w:bottom w:val="nil"/>
              <w:right w:val="nil"/>
            </w:tcBorders>
            <w:shd w:val="clear" w:color="auto" w:fill="FFFFFF" w:themeFill="background1"/>
            <w:vAlign w:val="center"/>
          </w:tcPr>
          <w:p w14:paraId="03487F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0,660</w:t>
            </w:r>
          </w:p>
        </w:tc>
        <w:tc>
          <w:tcPr>
            <w:tcW w:w="709" w:type="dxa"/>
            <w:tcBorders>
              <w:top w:val="nil"/>
              <w:left w:val="nil"/>
              <w:bottom w:val="nil"/>
              <w:right w:val="nil"/>
            </w:tcBorders>
            <w:shd w:val="clear" w:color="auto" w:fill="FFFFFF" w:themeFill="background1"/>
            <w:vAlign w:val="center"/>
          </w:tcPr>
          <w:p w14:paraId="0F5DB1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186B82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0,261</w:t>
            </w:r>
          </w:p>
        </w:tc>
        <w:tc>
          <w:tcPr>
            <w:tcW w:w="709" w:type="dxa"/>
            <w:tcBorders>
              <w:top w:val="nil"/>
              <w:left w:val="nil"/>
              <w:bottom w:val="nil"/>
              <w:right w:val="nil"/>
            </w:tcBorders>
            <w:shd w:val="clear" w:color="auto" w:fill="FFFFFF" w:themeFill="background1"/>
            <w:vAlign w:val="center"/>
          </w:tcPr>
          <w:p w14:paraId="6F84EC4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r>
      <w:tr w:rsidR="005C2162" w:rsidRPr="005C524D" w14:paraId="62783C6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30042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C07FA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930DA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24368C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1F18AE3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10E0EFF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nil"/>
              <w:left w:val="nil"/>
              <w:bottom w:val="nil"/>
              <w:right w:val="dashed" w:sz="4" w:space="0" w:color="auto"/>
            </w:tcBorders>
            <w:shd w:val="clear" w:color="auto" w:fill="F2F2F2" w:themeFill="background1" w:themeFillShade="F2"/>
            <w:vAlign w:val="center"/>
          </w:tcPr>
          <w:p w14:paraId="2062AB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0,064</w:t>
            </w:r>
          </w:p>
        </w:tc>
        <w:tc>
          <w:tcPr>
            <w:tcW w:w="708" w:type="dxa"/>
            <w:tcBorders>
              <w:top w:val="nil"/>
              <w:left w:val="dashed" w:sz="4" w:space="0" w:color="auto"/>
              <w:bottom w:val="nil"/>
              <w:right w:val="nil"/>
            </w:tcBorders>
            <w:shd w:val="clear" w:color="auto" w:fill="F2F2F2" w:themeFill="background1" w:themeFillShade="F2"/>
            <w:vAlign w:val="center"/>
          </w:tcPr>
          <w:p w14:paraId="044ACC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4486C7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19FDF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right w:val="dashed" w:sz="4" w:space="0" w:color="auto"/>
            </w:tcBorders>
            <w:shd w:val="clear" w:color="auto" w:fill="F2F2F2" w:themeFill="background1" w:themeFillShade="F2"/>
            <w:vAlign w:val="center"/>
          </w:tcPr>
          <w:p w14:paraId="6D53C9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left w:val="dashed" w:sz="4" w:space="0" w:color="auto"/>
              <w:bottom w:val="nil"/>
              <w:right w:val="nil"/>
            </w:tcBorders>
            <w:shd w:val="clear" w:color="auto" w:fill="F2F2F2" w:themeFill="background1" w:themeFillShade="F2"/>
            <w:vAlign w:val="center"/>
          </w:tcPr>
          <w:p w14:paraId="427790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7FDC26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3BCAF3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73FD96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417819C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9B325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8AE80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9954A9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F5B165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0,753</w:t>
            </w:r>
          </w:p>
        </w:tc>
        <w:tc>
          <w:tcPr>
            <w:tcW w:w="703" w:type="dxa"/>
            <w:tcBorders>
              <w:top w:val="nil"/>
              <w:left w:val="nil"/>
              <w:bottom w:val="nil"/>
              <w:right w:val="nil"/>
            </w:tcBorders>
            <w:shd w:val="clear" w:color="auto" w:fill="FFFFFF" w:themeFill="background1"/>
            <w:vAlign w:val="center"/>
          </w:tcPr>
          <w:p w14:paraId="6474C3C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6E87575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0,249</w:t>
            </w:r>
          </w:p>
        </w:tc>
        <w:tc>
          <w:tcPr>
            <w:tcW w:w="709" w:type="dxa"/>
            <w:tcBorders>
              <w:top w:val="nil"/>
              <w:left w:val="nil"/>
              <w:bottom w:val="nil"/>
              <w:right w:val="dashed" w:sz="4" w:space="0" w:color="auto"/>
            </w:tcBorders>
            <w:shd w:val="clear" w:color="auto" w:fill="FFFFFF" w:themeFill="background1"/>
            <w:vAlign w:val="center"/>
          </w:tcPr>
          <w:p w14:paraId="592FCC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19C70C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0,682</w:t>
            </w:r>
          </w:p>
        </w:tc>
        <w:tc>
          <w:tcPr>
            <w:tcW w:w="709" w:type="dxa"/>
            <w:tcBorders>
              <w:top w:val="nil"/>
              <w:left w:val="nil"/>
              <w:bottom w:val="nil"/>
              <w:right w:val="nil"/>
            </w:tcBorders>
            <w:shd w:val="clear" w:color="auto" w:fill="FFFFFF" w:themeFill="background1"/>
            <w:vAlign w:val="center"/>
          </w:tcPr>
          <w:p w14:paraId="043A24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0,563</w:t>
            </w:r>
          </w:p>
        </w:tc>
        <w:tc>
          <w:tcPr>
            <w:tcW w:w="709" w:type="dxa"/>
            <w:tcBorders>
              <w:top w:val="nil"/>
              <w:left w:val="nil"/>
              <w:bottom w:val="nil"/>
              <w:right w:val="nil"/>
            </w:tcBorders>
            <w:shd w:val="clear" w:color="auto" w:fill="FFFFFF" w:themeFill="background1"/>
            <w:vAlign w:val="center"/>
          </w:tcPr>
          <w:p w14:paraId="459A8F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0,322</w:t>
            </w:r>
          </w:p>
        </w:tc>
        <w:tc>
          <w:tcPr>
            <w:tcW w:w="709" w:type="dxa"/>
            <w:tcBorders>
              <w:top w:val="nil"/>
              <w:left w:val="nil"/>
              <w:bottom w:val="nil"/>
              <w:right w:val="dashed" w:sz="4" w:space="0" w:color="auto"/>
            </w:tcBorders>
            <w:shd w:val="clear" w:color="auto" w:fill="FFFFFF" w:themeFill="background1"/>
            <w:vAlign w:val="center"/>
          </w:tcPr>
          <w:p w14:paraId="558952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0,153</w:t>
            </w:r>
          </w:p>
        </w:tc>
        <w:tc>
          <w:tcPr>
            <w:tcW w:w="708" w:type="dxa"/>
            <w:tcBorders>
              <w:top w:val="nil"/>
              <w:left w:val="dashed" w:sz="4" w:space="0" w:color="auto"/>
              <w:bottom w:val="nil"/>
              <w:right w:val="nil"/>
            </w:tcBorders>
            <w:shd w:val="clear" w:color="auto" w:fill="FFFFFF" w:themeFill="background1"/>
            <w:vAlign w:val="center"/>
          </w:tcPr>
          <w:p w14:paraId="102FCB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0,682</w:t>
            </w:r>
          </w:p>
        </w:tc>
        <w:tc>
          <w:tcPr>
            <w:tcW w:w="709" w:type="dxa"/>
            <w:tcBorders>
              <w:top w:val="nil"/>
              <w:left w:val="nil"/>
              <w:bottom w:val="nil"/>
              <w:right w:val="nil"/>
            </w:tcBorders>
            <w:shd w:val="clear" w:color="auto" w:fill="FFFFFF" w:themeFill="background1"/>
            <w:vAlign w:val="center"/>
          </w:tcPr>
          <w:p w14:paraId="148F77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0,563</w:t>
            </w:r>
          </w:p>
        </w:tc>
        <w:tc>
          <w:tcPr>
            <w:tcW w:w="709" w:type="dxa"/>
            <w:tcBorders>
              <w:top w:val="nil"/>
              <w:left w:val="nil"/>
              <w:bottom w:val="nil"/>
              <w:right w:val="nil"/>
            </w:tcBorders>
            <w:shd w:val="clear" w:color="auto" w:fill="FFFFFF" w:themeFill="background1"/>
            <w:vAlign w:val="center"/>
          </w:tcPr>
          <w:p w14:paraId="5EF833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0,322</w:t>
            </w:r>
          </w:p>
        </w:tc>
        <w:tc>
          <w:tcPr>
            <w:tcW w:w="709" w:type="dxa"/>
            <w:tcBorders>
              <w:top w:val="nil"/>
              <w:left w:val="nil"/>
              <w:bottom w:val="nil"/>
              <w:right w:val="nil"/>
            </w:tcBorders>
            <w:shd w:val="clear" w:color="auto" w:fill="FFFFFF" w:themeFill="background1"/>
            <w:vAlign w:val="center"/>
          </w:tcPr>
          <w:p w14:paraId="72D070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0,153</w:t>
            </w:r>
          </w:p>
        </w:tc>
      </w:tr>
      <w:tr w:rsidR="005C2162" w:rsidRPr="005C524D" w14:paraId="305C62E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78245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B9E23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CC14A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E45F62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1D0052E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3078B4D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0,203</w:t>
            </w:r>
          </w:p>
        </w:tc>
        <w:tc>
          <w:tcPr>
            <w:tcW w:w="709" w:type="dxa"/>
            <w:tcBorders>
              <w:top w:val="nil"/>
              <w:left w:val="nil"/>
              <w:bottom w:val="nil"/>
              <w:right w:val="dashed" w:sz="4" w:space="0" w:color="auto"/>
            </w:tcBorders>
            <w:shd w:val="clear" w:color="auto" w:fill="F2F2F2" w:themeFill="background1" w:themeFillShade="F2"/>
            <w:vAlign w:val="center"/>
          </w:tcPr>
          <w:p w14:paraId="21BD94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0,043</w:t>
            </w:r>
          </w:p>
        </w:tc>
        <w:tc>
          <w:tcPr>
            <w:tcW w:w="708" w:type="dxa"/>
            <w:tcBorders>
              <w:top w:val="nil"/>
              <w:left w:val="dashed" w:sz="4" w:space="0" w:color="auto"/>
              <w:bottom w:val="nil"/>
              <w:right w:val="nil"/>
            </w:tcBorders>
            <w:shd w:val="clear" w:color="auto" w:fill="F2F2F2" w:themeFill="background1" w:themeFillShade="F2"/>
            <w:vAlign w:val="center"/>
          </w:tcPr>
          <w:p w14:paraId="00F35B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1317C6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23997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right w:val="dashed" w:sz="4" w:space="0" w:color="auto"/>
            </w:tcBorders>
            <w:shd w:val="clear" w:color="auto" w:fill="F2F2F2" w:themeFill="background1" w:themeFillShade="F2"/>
            <w:vAlign w:val="center"/>
          </w:tcPr>
          <w:p w14:paraId="4662BE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c>
          <w:tcPr>
            <w:tcW w:w="708" w:type="dxa"/>
            <w:tcBorders>
              <w:top w:val="nil"/>
              <w:left w:val="dashed" w:sz="4" w:space="0" w:color="auto"/>
              <w:bottom w:val="nil"/>
              <w:right w:val="nil"/>
            </w:tcBorders>
            <w:shd w:val="clear" w:color="auto" w:fill="F2F2F2" w:themeFill="background1" w:themeFillShade="F2"/>
            <w:vAlign w:val="center"/>
          </w:tcPr>
          <w:p w14:paraId="55236D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4B385A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4BE6FCE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778124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0,147</w:t>
            </w:r>
          </w:p>
        </w:tc>
      </w:tr>
      <w:tr w:rsidR="005C2162" w:rsidRPr="005C524D" w14:paraId="475E80B8"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34AA8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23706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3FFCD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77AE81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0,800</w:t>
            </w:r>
          </w:p>
        </w:tc>
        <w:tc>
          <w:tcPr>
            <w:tcW w:w="703" w:type="dxa"/>
            <w:tcBorders>
              <w:top w:val="nil"/>
              <w:left w:val="nil"/>
              <w:bottom w:val="nil"/>
              <w:right w:val="nil"/>
            </w:tcBorders>
            <w:shd w:val="clear" w:color="auto" w:fill="FFFFFF" w:themeFill="background1"/>
            <w:vAlign w:val="center"/>
          </w:tcPr>
          <w:p w14:paraId="612760B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0,604</w:t>
            </w:r>
          </w:p>
        </w:tc>
        <w:tc>
          <w:tcPr>
            <w:tcW w:w="709" w:type="dxa"/>
            <w:tcBorders>
              <w:top w:val="nil"/>
              <w:left w:val="nil"/>
              <w:bottom w:val="nil"/>
              <w:right w:val="nil"/>
            </w:tcBorders>
            <w:shd w:val="clear" w:color="auto" w:fill="FFFFFF" w:themeFill="background1"/>
            <w:vAlign w:val="center"/>
          </w:tcPr>
          <w:p w14:paraId="3EB772C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0,235</w:t>
            </w:r>
          </w:p>
        </w:tc>
        <w:tc>
          <w:tcPr>
            <w:tcW w:w="709" w:type="dxa"/>
            <w:tcBorders>
              <w:top w:val="nil"/>
              <w:left w:val="nil"/>
              <w:bottom w:val="nil"/>
              <w:right w:val="dashed" w:sz="4" w:space="0" w:color="auto"/>
            </w:tcBorders>
            <w:shd w:val="clear" w:color="auto" w:fill="FFFFFF" w:themeFill="background1"/>
            <w:vAlign w:val="center"/>
          </w:tcPr>
          <w:p w14:paraId="1EBB0B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08BA7A2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74EC1E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21695D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0,373</w:t>
            </w:r>
          </w:p>
        </w:tc>
        <w:tc>
          <w:tcPr>
            <w:tcW w:w="709" w:type="dxa"/>
            <w:tcBorders>
              <w:top w:val="nil"/>
              <w:left w:val="nil"/>
              <w:bottom w:val="nil"/>
              <w:right w:val="dashed" w:sz="4" w:space="0" w:color="auto"/>
            </w:tcBorders>
            <w:shd w:val="clear" w:color="auto" w:fill="FFFFFF" w:themeFill="background1"/>
            <w:vAlign w:val="center"/>
          </w:tcPr>
          <w:p w14:paraId="624346C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0,174</w:t>
            </w:r>
          </w:p>
        </w:tc>
        <w:tc>
          <w:tcPr>
            <w:tcW w:w="708" w:type="dxa"/>
            <w:tcBorders>
              <w:top w:val="nil"/>
              <w:left w:val="dashed" w:sz="4" w:space="0" w:color="auto"/>
              <w:bottom w:val="nil"/>
              <w:right w:val="nil"/>
            </w:tcBorders>
            <w:shd w:val="clear" w:color="auto" w:fill="FFFFFF" w:themeFill="background1"/>
            <w:vAlign w:val="center"/>
          </w:tcPr>
          <w:p w14:paraId="49FFD3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7664BB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118AEA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0,373</w:t>
            </w:r>
          </w:p>
        </w:tc>
        <w:tc>
          <w:tcPr>
            <w:tcW w:w="709" w:type="dxa"/>
            <w:tcBorders>
              <w:top w:val="nil"/>
              <w:left w:val="nil"/>
              <w:bottom w:val="nil"/>
              <w:right w:val="nil"/>
            </w:tcBorders>
            <w:shd w:val="clear" w:color="auto" w:fill="FFFFFF" w:themeFill="background1"/>
            <w:vAlign w:val="center"/>
          </w:tcPr>
          <w:p w14:paraId="1964B41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0,174</w:t>
            </w:r>
          </w:p>
        </w:tc>
      </w:tr>
      <w:tr w:rsidR="005C2162" w:rsidRPr="005C524D" w14:paraId="5809618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F7CF7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83FF3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87AA0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37A916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402A23E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2BB0CB0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9" w:type="dxa"/>
            <w:tcBorders>
              <w:top w:val="nil"/>
              <w:left w:val="nil"/>
              <w:bottom w:val="nil"/>
              <w:right w:val="dashed" w:sz="4" w:space="0" w:color="auto"/>
            </w:tcBorders>
            <w:shd w:val="clear" w:color="auto" w:fill="F2F2F2" w:themeFill="background1" w:themeFillShade="F2"/>
            <w:vAlign w:val="center"/>
          </w:tcPr>
          <w:p w14:paraId="386ACC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8" w:type="dxa"/>
            <w:tcBorders>
              <w:top w:val="nil"/>
              <w:left w:val="dashed" w:sz="4" w:space="0" w:color="auto"/>
              <w:bottom w:val="nil"/>
              <w:right w:val="nil"/>
            </w:tcBorders>
            <w:shd w:val="clear" w:color="auto" w:fill="F2F2F2" w:themeFill="background1" w:themeFillShade="F2"/>
            <w:vAlign w:val="center"/>
          </w:tcPr>
          <w:p w14:paraId="742F55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56E13C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19D574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dashed" w:sz="4" w:space="0" w:color="auto"/>
            </w:tcBorders>
            <w:shd w:val="clear" w:color="auto" w:fill="F2F2F2" w:themeFill="background1" w:themeFillShade="F2"/>
            <w:vAlign w:val="center"/>
          </w:tcPr>
          <w:p w14:paraId="2CF4A52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c>
          <w:tcPr>
            <w:tcW w:w="708" w:type="dxa"/>
            <w:tcBorders>
              <w:top w:val="nil"/>
              <w:left w:val="dashed" w:sz="4" w:space="0" w:color="auto"/>
              <w:bottom w:val="nil"/>
              <w:right w:val="nil"/>
            </w:tcBorders>
            <w:shd w:val="clear" w:color="auto" w:fill="F2F2F2" w:themeFill="background1" w:themeFillShade="F2"/>
            <w:vAlign w:val="center"/>
          </w:tcPr>
          <w:p w14:paraId="4071CF2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69258F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60F809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268F06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0,082</w:t>
            </w:r>
          </w:p>
        </w:tc>
      </w:tr>
      <w:tr w:rsidR="005C2162" w:rsidRPr="005C524D" w14:paraId="241D63F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AEF51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057E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FC724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5D3D2A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0,568</w:t>
            </w:r>
          </w:p>
        </w:tc>
        <w:tc>
          <w:tcPr>
            <w:tcW w:w="703" w:type="dxa"/>
            <w:tcBorders>
              <w:top w:val="nil"/>
              <w:left w:val="nil"/>
              <w:bottom w:val="nil"/>
              <w:right w:val="nil"/>
            </w:tcBorders>
            <w:shd w:val="clear" w:color="auto" w:fill="FFFFFF" w:themeFill="background1"/>
            <w:vAlign w:val="center"/>
          </w:tcPr>
          <w:p w14:paraId="4A453F0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0,463</w:t>
            </w:r>
          </w:p>
        </w:tc>
        <w:tc>
          <w:tcPr>
            <w:tcW w:w="709" w:type="dxa"/>
            <w:tcBorders>
              <w:top w:val="nil"/>
              <w:left w:val="nil"/>
              <w:bottom w:val="nil"/>
              <w:right w:val="nil"/>
            </w:tcBorders>
            <w:shd w:val="clear" w:color="auto" w:fill="FFFFFF" w:themeFill="background1"/>
            <w:vAlign w:val="center"/>
          </w:tcPr>
          <w:p w14:paraId="5D902B7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0,327</w:t>
            </w:r>
          </w:p>
        </w:tc>
        <w:tc>
          <w:tcPr>
            <w:tcW w:w="709" w:type="dxa"/>
            <w:tcBorders>
              <w:top w:val="nil"/>
              <w:left w:val="nil"/>
              <w:bottom w:val="nil"/>
              <w:right w:val="dashed" w:sz="4" w:space="0" w:color="auto"/>
            </w:tcBorders>
            <w:shd w:val="clear" w:color="auto" w:fill="FFFFFF" w:themeFill="background1"/>
            <w:vAlign w:val="center"/>
          </w:tcPr>
          <w:p w14:paraId="7EE03C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0,241</w:t>
            </w:r>
          </w:p>
        </w:tc>
        <w:tc>
          <w:tcPr>
            <w:tcW w:w="708" w:type="dxa"/>
            <w:tcBorders>
              <w:top w:val="nil"/>
              <w:left w:val="dashed" w:sz="4" w:space="0" w:color="auto"/>
              <w:bottom w:val="nil"/>
              <w:right w:val="nil"/>
            </w:tcBorders>
            <w:shd w:val="clear" w:color="auto" w:fill="FFFFFF" w:themeFill="background1"/>
            <w:vAlign w:val="center"/>
          </w:tcPr>
          <w:p w14:paraId="7B9077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0,698</w:t>
            </w:r>
          </w:p>
        </w:tc>
        <w:tc>
          <w:tcPr>
            <w:tcW w:w="709" w:type="dxa"/>
            <w:tcBorders>
              <w:top w:val="nil"/>
              <w:left w:val="nil"/>
              <w:bottom w:val="nil"/>
              <w:right w:val="nil"/>
            </w:tcBorders>
            <w:shd w:val="clear" w:color="auto" w:fill="FFFFFF" w:themeFill="background1"/>
            <w:vAlign w:val="center"/>
          </w:tcPr>
          <w:p w14:paraId="704CD4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0,452</w:t>
            </w:r>
          </w:p>
        </w:tc>
        <w:tc>
          <w:tcPr>
            <w:tcW w:w="709" w:type="dxa"/>
            <w:tcBorders>
              <w:top w:val="nil"/>
              <w:left w:val="nil"/>
              <w:bottom w:val="nil"/>
              <w:right w:val="nil"/>
            </w:tcBorders>
            <w:shd w:val="clear" w:color="auto" w:fill="FFFFFF" w:themeFill="background1"/>
            <w:vAlign w:val="center"/>
          </w:tcPr>
          <w:p w14:paraId="4E7123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0,219</w:t>
            </w:r>
          </w:p>
        </w:tc>
        <w:tc>
          <w:tcPr>
            <w:tcW w:w="709" w:type="dxa"/>
            <w:tcBorders>
              <w:top w:val="nil"/>
              <w:left w:val="nil"/>
              <w:bottom w:val="nil"/>
              <w:right w:val="dashed" w:sz="4" w:space="0" w:color="auto"/>
            </w:tcBorders>
            <w:shd w:val="clear" w:color="auto" w:fill="FFFFFF" w:themeFill="background1"/>
            <w:vAlign w:val="center"/>
          </w:tcPr>
          <w:p w14:paraId="656D2C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c>
          <w:tcPr>
            <w:tcW w:w="708" w:type="dxa"/>
            <w:tcBorders>
              <w:top w:val="nil"/>
              <w:left w:val="dashed" w:sz="4" w:space="0" w:color="auto"/>
              <w:bottom w:val="nil"/>
              <w:right w:val="nil"/>
            </w:tcBorders>
            <w:shd w:val="clear" w:color="auto" w:fill="FFFFFF" w:themeFill="background1"/>
            <w:vAlign w:val="center"/>
          </w:tcPr>
          <w:p w14:paraId="2863C7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0,698</w:t>
            </w:r>
          </w:p>
        </w:tc>
        <w:tc>
          <w:tcPr>
            <w:tcW w:w="709" w:type="dxa"/>
            <w:tcBorders>
              <w:top w:val="nil"/>
              <w:left w:val="nil"/>
              <w:bottom w:val="nil"/>
              <w:right w:val="nil"/>
            </w:tcBorders>
            <w:shd w:val="clear" w:color="auto" w:fill="FFFFFF" w:themeFill="background1"/>
            <w:vAlign w:val="center"/>
          </w:tcPr>
          <w:p w14:paraId="16DC8D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0,452</w:t>
            </w:r>
          </w:p>
        </w:tc>
        <w:tc>
          <w:tcPr>
            <w:tcW w:w="709" w:type="dxa"/>
            <w:tcBorders>
              <w:top w:val="nil"/>
              <w:left w:val="nil"/>
              <w:bottom w:val="nil"/>
              <w:right w:val="nil"/>
            </w:tcBorders>
            <w:shd w:val="clear" w:color="auto" w:fill="FFFFFF" w:themeFill="background1"/>
            <w:vAlign w:val="center"/>
          </w:tcPr>
          <w:p w14:paraId="2631CD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0,219</w:t>
            </w:r>
          </w:p>
        </w:tc>
        <w:tc>
          <w:tcPr>
            <w:tcW w:w="709" w:type="dxa"/>
            <w:tcBorders>
              <w:top w:val="nil"/>
              <w:left w:val="nil"/>
              <w:bottom w:val="nil"/>
              <w:right w:val="nil"/>
            </w:tcBorders>
            <w:shd w:val="clear" w:color="auto" w:fill="FFFFFF" w:themeFill="background1"/>
            <w:vAlign w:val="center"/>
          </w:tcPr>
          <w:p w14:paraId="5FB0FE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0,118</w:t>
            </w:r>
          </w:p>
        </w:tc>
      </w:tr>
      <w:tr w:rsidR="005C2162" w:rsidRPr="005C524D" w14:paraId="51BA6B8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69159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12311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195B07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43D3A2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4BED087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5F6B9C3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0,288</w:t>
            </w:r>
          </w:p>
        </w:tc>
        <w:tc>
          <w:tcPr>
            <w:tcW w:w="709" w:type="dxa"/>
            <w:tcBorders>
              <w:top w:val="nil"/>
              <w:left w:val="nil"/>
              <w:bottom w:val="nil"/>
              <w:right w:val="dashed" w:sz="4" w:space="0" w:color="auto"/>
            </w:tcBorders>
            <w:shd w:val="clear" w:color="auto" w:fill="F2F2F2" w:themeFill="background1" w:themeFillShade="F2"/>
            <w:vAlign w:val="center"/>
          </w:tcPr>
          <w:p w14:paraId="3E53FC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370AF8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3AFE11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3FF5C3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dashed" w:sz="4" w:space="0" w:color="auto"/>
            </w:tcBorders>
            <w:shd w:val="clear" w:color="auto" w:fill="F2F2F2" w:themeFill="background1" w:themeFillShade="F2"/>
            <w:vAlign w:val="center"/>
          </w:tcPr>
          <w:p w14:paraId="5253D9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c>
          <w:tcPr>
            <w:tcW w:w="708" w:type="dxa"/>
            <w:tcBorders>
              <w:top w:val="nil"/>
              <w:left w:val="dashed" w:sz="4" w:space="0" w:color="auto"/>
              <w:bottom w:val="nil"/>
              <w:right w:val="nil"/>
            </w:tcBorders>
            <w:shd w:val="clear" w:color="auto" w:fill="F2F2F2" w:themeFill="background1" w:themeFillShade="F2"/>
            <w:vAlign w:val="center"/>
          </w:tcPr>
          <w:p w14:paraId="75D043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51B22C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3B7144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03543D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0,116</w:t>
            </w:r>
          </w:p>
        </w:tc>
      </w:tr>
      <w:tr w:rsidR="005C2162" w:rsidRPr="005C524D" w14:paraId="3DD050D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7BB6D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C7195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C735D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0CC10C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0,764</w:t>
            </w:r>
          </w:p>
        </w:tc>
        <w:tc>
          <w:tcPr>
            <w:tcW w:w="703" w:type="dxa"/>
            <w:tcBorders>
              <w:top w:val="nil"/>
              <w:left w:val="nil"/>
              <w:bottom w:val="nil"/>
              <w:right w:val="nil"/>
            </w:tcBorders>
            <w:shd w:val="clear" w:color="auto" w:fill="FFFFFF" w:themeFill="background1"/>
            <w:vAlign w:val="center"/>
          </w:tcPr>
          <w:p w14:paraId="3FAC573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0,599</w:t>
            </w:r>
          </w:p>
        </w:tc>
        <w:tc>
          <w:tcPr>
            <w:tcW w:w="709" w:type="dxa"/>
            <w:tcBorders>
              <w:top w:val="nil"/>
              <w:left w:val="nil"/>
              <w:bottom w:val="nil"/>
              <w:right w:val="nil"/>
            </w:tcBorders>
            <w:shd w:val="clear" w:color="auto" w:fill="FFFFFF" w:themeFill="background1"/>
            <w:vAlign w:val="center"/>
          </w:tcPr>
          <w:p w14:paraId="5199D5C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0,318</w:t>
            </w:r>
          </w:p>
        </w:tc>
        <w:tc>
          <w:tcPr>
            <w:tcW w:w="709" w:type="dxa"/>
            <w:tcBorders>
              <w:top w:val="nil"/>
              <w:left w:val="nil"/>
              <w:bottom w:val="nil"/>
              <w:right w:val="dashed" w:sz="4" w:space="0" w:color="auto"/>
            </w:tcBorders>
            <w:shd w:val="clear" w:color="auto" w:fill="FFFFFF" w:themeFill="background1"/>
            <w:vAlign w:val="center"/>
          </w:tcPr>
          <w:p w14:paraId="15AB31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0,151</w:t>
            </w:r>
          </w:p>
        </w:tc>
        <w:tc>
          <w:tcPr>
            <w:tcW w:w="708" w:type="dxa"/>
            <w:tcBorders>
              <w:top w:val="nil"/>
              <w:left w:val="dashed" w:sz="4" w:space="0" w:color="auto"/>
              <w:bottom w:val="nil"/>
              <w:right w:val="nil"/>
            </w:tcBorders>
            <w:shd w:val="clear" w:color="auto" w:fill="FFFFFF" w:themeFill="background1"/>
            <w:vAlign w:val="center"/>
          </w:tcPr>
          <w:p w14:paraId="6395C4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039893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0F60FF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0,315</w:t>
            </w:r>
          </w:p>
        </w:tc>
        <w:tc>
          <w:tcPr>
            <w:tcW w:w="709" w:type="dxa"/>
            <w:tcBorders>
              <w:top w:val="nil"/>
              <w:left w:val="nil"/>
              <w:bottom w:val="nil"/>
              <w:right w:val="dashed" w:sz="4" w:space="0" w:color="auto"/>
            </w:tcBorders>
            <w:shd w:val="clear" w:color="auto" w:fill="FFFFFF" w:themeFill="background1"/>
            <w:vAlign w:val="center"/>
          </w:tcPr>
          <w:p w14:paraId="173ABB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0,146</w:t>
            </w:r>
          </w:p>
        </w:tc>
        <w:tc>
          <w:tcPr>
            <w:tcW w:w="708" w:type="dxa"/>
            <w:tcBorders>
              <w:top w:val="nil"/>
              <w:left w:val="dashed" w:sz="4" w:space="0" w:color="auto"/>
              <w:bottom w:val="nil"/>
              <w:right w:val="nil"/>
            </w:tcBorders>
            <w:shd w:val="clear" w:color="auto" w:fill="FFFFFF" w:themeFill="background1"/>
            <w:vAlign w:val="center"/>
          </w:tcPr>
          <w:p w14:paraId="4334D7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5D2CFB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21B85A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0,315</w:t>
            </w:r>
          </w:p>
        </w:tc>
        <w:tc>
          <w:tcPr>
            <w:tcW w:w="709" w:type="dxa"/>
            <w:tcBorders>
              <w:top w:val="nil"/>
              <w:left w:val="nil"/>
              <w:bottom w:val="nil"/>
              <w:right w:val="nil"/>
            </w:tcBorders>
            <w:shd w:val="clear" w:color="auto" w:fill="FFFFFF" w:themeFill="background1"/>
            <w:vAlign w:val="center"/>
          </w:tcPr>
          <w:p w14:paraId="388412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0,146</w:t>
            </w:r>
          </w:p>
        </w:tc>
      </w:tr>
      <w:tr w:rsidR="005C2162" w:rsidRPr="005C524D" w14:paraId="4B7B311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BBA93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FC36E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7652D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F9DB93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30D6B6A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382A692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0,284</w:t>
            </w:r>
          </w:p>
        </w:tc>
        <w:tc>
          <w:tcPr>
            <w:tcW w:w="709" w:type="dxa"/>
            <w:tcBorders>
              <w:top w:val="nil"/>
              <w:left w:val="nil"/>
              <w:bottom w:val="nil"/>
              <w:right w:val="dashed" w:sz="4" w:space="0" w:color="auto"/>
            </w:tcBorders>
            <w:shd w:val="clear" w:color="auto" w:fill="F2F2F2" w:themeFill="background1" w:themeFillShade="F2"/>
            <w:vAlign w:val="center"/>
          </w:tcPr>
          <w:p w14:paraId="4E0FFA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5617F5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702C94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79508A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right w:val="dashed" w:sz="4" w:space="0" w:color="auto"/>
            </w:tcBorders>
            <w:shd w:val="clear" w:color="auto" w:fill="F2F2F2" w:themeFill="background1" w:themeFillShade="F2"/>
            <w:vAlign w:val="center"/>
          </w:tcPr>
          <w:p w14:paraId="21EDF3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c>
          <w:tcPr>
            <w:tcW w:w="708" w:type="dxa"/>
            <w:tcBorders>
              <w:top w:val="nil"/>
              <w:left w:val="dashed" w:sz="4" w:space="0" w:color="auto"/>
              <w:bottom w:val="nil"/>
              <w:right w:val="nil"/>
            </w:tcBorders>
            <w:shd w:val="clear" w:color="auto" w:fill="F2F2F2" w:themeFill="background1" w:themeFillShade="F2"/>
            <w:vAlign w:val="center"/>
          </w:tcPr>
          <w:p w14:paraId="409E5E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169E15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49A3E8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3026619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0,149</w:t>
            </w:r>
          </w:p>
        </w:tc>
      </w:tr>
      <w:tr w:rsidR="005C2162" w:rsidRPr="005C524D" w14:paraId="010EAAF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016A7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03148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DB76A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07FC6C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0,840</w:t>
            </w:r>
          </w:p>
        </w:tc>
        <w:tc>
          <w:tcPr>
            <w:tcW w:w="703" w:type="dxa"/>
            <w:tcBorders>
              <w:top w:val="nil"/>
              <w:left w:val="nil"/>
              <w:bottom w:val="nil"/>
              <w:right w:val="nil"/>
            </w:tcBorders>
            <w:shd w:val="clear" w:color="auto" w:fill="FFFFFF" w:themeFill="background1"/>
            <w:vAlign w:val="center"/>
          </w:tcPr>
          <w:p w14:paraId="10FA213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0,670</w:t>
            </w:r>
          </w:p>
        </w:tc>
        <w:tc>
          <w:tcPr>
            <w:tcW w:w="709" w:type="dxa"/>
            <w:tcBorders>
              <w:top w:val="nil"/>
              <w:left w:val="nil"/>
              <w:bottom w:val="nil"/>
              <w:right w:val="nil"/>
            </w:tcBorders>
            <w:shd w:val="clear" w:color="auto" w:fill="FFFFFF" w:themeFill="background1"/>
            <w:vAlign w:val="center"/>
          </w:tcPr>
          <w:p w14:paraId="66D992D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0,312</w:t>
            </w:r>
          </w:p>
        </w:tc>
        <w:tc>
          <w:tcPr>
            <w:tcW w:w="709" w:type="dxa"/>
            <w:tcBorders>
              <w:top w:val="nil"/>
              <w:left w:val="nil"/>
              <w:bottom w:val="nil"/>
              <w:right w:val="dashed" w:sz="4" w:space="0" w:color="auto"/>
            </w:tcBorders>
            <w:shd w:val="clear" w:color="auto" w:fill="FFFFFF" w:themeFill="background1"/>
            <w:vAlign w:val="center"/>
          </w:tcPr>
          <w:p w14:paraId="43E374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0,107</w:t>
            </w:r>
          </w:p>
        </w:tc>
        <w:tc>
          <w:tcPr>
            <w:tcW w:w="708" w:type="dxa"/>
            <w:tcBorders>
              <w:top w:val="nil"/>
              <w:left w:val="dashed" w:sz="4" w:space="0" w:color="auto"/>
              <w:bottom w:val="nil"/>
              <w:right w:val="nil"/>
            </w:tcBorders>
            <w:shd w:val="clear" w:color="auto" w:fill="FFFFFF" w:themeFill="background1"/>
            <w:vAlign w:val="center"/>
          </w:tcPr>
          <w:p w14:paraId="07F6AB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0,779</w:t>
            </w:r>
          </w:p>
        </w:tc>
        <w:tc>
          <w:tcPr>
            <w:tcW w:w="709" w:type="dxa"/>
            <w:tcBorders>
              <w:top w:val="nil"/>
              <w:left w:val="nil"/>
              <w:bottom w:val="nil"/>
              <w:right w:val="nil"/>
            </w:tcBorders>
            <w:shd w:val="clear" w:color="auto" w:fill="FFFFFF" w:themeFill="background1"/>
            <w:vAlign w:val="center"/>
          </w:tcPr>
          <w:p w14:paraId="1D2BA8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0,667</w:t>
            </w:r>
          </w:p>
        </w:tc>
        <w:tc>
          <w:tcPr>
            <w:tcW w:w="709" w:type="dxa"/>
            <w:tcBorders>
              <w:top w:val="nil"/>
              <w:left w:val="nil"/>
              <w:bottom w:val="nil"/>
              <w:right w:val="nil"/>
            </w:tcBorders>
            <w:shd w:val="clear" w:color="auto" w:fill="FFFFFF" w:themeFill="background1"/>
            <w:vAlign w:val="center"/>
          </w:tcPr>
          <w:p w14:paraId="2EF5D6C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0,394</w:t>
            </w:r>
          </w:p>
        </w:tc>
        <w:tc>
          <w:tcPr>
            <w:tcW w:w="709" w:type="dxa"/>
            <w:tcBorders>
              <w:top w:val="nil"/>
              <w:left w:val="nil"/>
              <w:bottom w:val="nil"/>
              <w:right w:val="dashed" w:sz="4" w:space="0" w:color="auto"/>
            </w:tcBorders>
            <w:shd w:val="clear" w:color="auto" w:fill="FFFFFF" w:themeFill="background1"/>
            <w:vAlign w:val="center"/>
          </w:tcPr>
          <w:p w14:paraId="283E0C0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c>
          <w:tcPr>
            <w:tcW w:w="708" w:type="dxa"/>
            <w:tcBorders>
              <w:top w:val="nil"/>
              <w:left w:val="dashed" w:sz="4" w:space="0" w:color="auto"/>
              <w:bottom w:val="nil"/>
              <w:right w:val="nil"/>
            </w:tcBorders>
            <w:shd w:val="clear" w:color="auto" w:fill="FFFFFF" w:themeFill="background1"/>
            <w:vAlign w:val="center"/>
          </w:tcPr>
          <w:p w14:paraId="6F6134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0,779</w:t>
            </w:r>
          </w:p>
        </w:tc>
        <w:tc>
          <w:tcPr>
            <w:tcW w:w="709" w:type="dxa"/>
            <w:tcBorders>
              <w:top w:val="nil"/>
              <w:left w:val="nil"/>
              <w:bottom w:val="nil"/>
              <w:right w:val="nil"/>
            </w:tcBorders>
            <w:shd w:val="clear" w:color="auto" w:fill="FFFFFF" w:themeFill="background1"/>
            <w:vAlign w:val="center"/>
          </w:tcPr>
          <w:p w14:paraId="7F29D9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0,667</w:t>
            </w:r>
          </w:p>
        </w:tc>
        <w:tc>
          <w:tcPr>
            <w:tcW w:w="709" w:type="dxa"/>
            <w:tcBorders>
              <w:top w:val="nil"/>
              <w:left w:val="nil"/>
              <w:bottom w:val="nil"/>
              <w:right w:val="nil"/>
            </w:tcBorders>
            <w:shd w:val="clear" w:color="auto" w:fill="FFFFFF" w:themeFill="background1"/>
            <w:vAlign w:val="center"/>
          </w:tcPr>
          <w:p w14:paraId="0381E4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0,394</w:t>
            </w:r>
          </w:p>
        </w:tc>
        <w:tc>
          <w:tcPr>
            <w:tcW w:w="709" w:type="dxa"/>
            <w:tcBorders>
              <w:top w:val="nil"/>
              <w:left w:val="nil"/>
              <w:bottom w:val="nil"/>
              <w:right w:val="nil"/>
            </w:tcBorders>
            <w:shd w:val="clear" w:color="auto" w:fill="FFFFFF" w:themeFill="background1"/>
            <w:vAlign w:val="center"/>
          </w:tcPr>
          <w:p w14:paraId="292B66A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r>
      <w:tr w:rsidR="005C2162" w:rsidRPr="005C524D" w14:paraId="2A506D7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AC11D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D9B15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1A66D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8C7660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14A2773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37C4038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0,278</w:t>
            </w:r>
          </w:p>
        </w:tc>
        <w:tc>
          <w:tcPr>
            <w:tcW w:w="709" w:type="dxa"/>
            <w:tcBorders>
              <w:top w:val="nil"/>
              <w:left w:val="nil"/>
              <w:bottom w:val="nil"/>
              <w:right w:val="dashed" w:sz="4" w:space="0" w:color="auto"/>
            </w:tcBorders>
            <w:shd w:val="clear" w:color="auto" w:fill="F2F2F2" w:themeFill="background1" w:themeFillShade="F2"/>
            <w:vAlign w:val="center"/>
          </w:tcPr>
          <w:p w14:paraId="75C8DC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0,056</w:t>
            </w:r>
          </w:p>
        </w:tc>
        <w:tc>
          <w:tcPr>
            <w:tcW w:w="708" w:type="dxa"/>
            <w:tcBorders>
              <w:top w:val="nil"/>
              <w:left w:val="dashed" w:sz="4" w:space="0" w:color="auto"/>
              <w:bottom w:val="nil"/>
              <w:right w:val="nil"/>
            </w:tcBorders>
            <w:shd w:val="clear" w:color="auto" w:fill="F2F2F2" w:themeFill="background1" w:themeFillShade="F2"/>
            <w:vAlign w:val="center"/>
          </w:tcPr>
          <w:p w14:paraId="35CAFD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476973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337735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dashed" w:sz="4" w:space="0" w:color="auto"/>
            </w:tcBorders>
            <w:shd w:val="clear" w:color="auto" w:fill="F2F2F2" w:themeFill="background1" w:themeFillShade="F2"/>
            <w:vAlign w:val="center"/>
          </w:tcPr>
          <w:p w14:paraId="7F50C0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8" w:type="dxa"/>
            <w:tcBorders>
              <w:top w:val="nil"/>
              <w:left w:val="dashed" w:sz="4" w:space="0" w:color="auto"/>
              <w:bottom w:val="nil"/>
              <w:right w:val="nil"/>
            </w:tcBorders>
            <w:shd w:val="clear" w:color="auto" w:fill="F2F2F2" w:themeFill="background1" w:themeFillShade="F2"/>
            <w:vAlign w:val="center"/>
          </w:tcPr>
          <w:p w14:paraId="57EDEB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5D71F5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77DE97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315F266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r>
      <w:tr w:rsidR="005C2162" w:rsidRPr="005C524D" w14:paraId="75FB3FD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A8475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6A43D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5D654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A717F9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0,878</w:t>
            </w:r>
          </w:p>
        </w:tc>
        <w:tc>
          <w:tcPr>
            <w:tcW w:w="703" w:type="dxa"/>
            <w:tcBorders>
              <w:top w:val="nil"/>
              <w:left w:val="nil"/>
              <w:bottom w:val="nil"/>
              <w:right w:val="nil"/>
            </w:tcBorders>
            <w:shd w:val="clear" w:color="auto" w:fill="FFFFFF" w:themeFill="background1"/>
            <w:vAlign w:val="center"/>
          </w:tcPr>
          <w:p w14:paraId="4F387AD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44CDE37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0,305</w:t>
            </w:r>
          </w:p>
        </w:tc>
        <w:tc>
          <w:tcPr>
            <w:tcW w:w="709" w:type="dxa"/>
            <w:tcBorders>
              <w:top w:val="nil"/>
              <w:left w:val="nil"/>
              <w:bottom w:val="nil"/>
              <w:right w:val="dashed" w:sz="4" w:space="0" w:color="auto"/>
            </w:tcBorders>
            <w:shd w:val="clear" w:color="auto" w:fill="FFFFFF" w:themeFill="background1"/>
            <w:vAlign w:val="center"/>
          </w:tcPr>
          <w:p w14:paraId="299C70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7193B1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0,788</w:t>
            </w:r>
          </w:p>
        </w:tc>
        <w:tc>
          <w:tcPr>
            <w:tcW w:w="709" w:type="dxa"/>
            <w:tcBorders>
              <w:top w:val="nil"/>
              <w:left w:val="nil"/>
              <w:bottom w:val="nil"/>
              <w:right w:val="nil"/>
            </w:tcBorders>
            <w:shd w:val="clear" w:color="auto" w:fill="FFFFFF" w:themeFill="background1"/>
            <w:vAlign w:val="center"/>
          </w:tcPr>
          <w:p w14:paraId="4A18786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0,705</w:t>
            </w:r>
          </w:p>
        </w:tc>
        <w:tc>
          <w:tcPr>
            <w:tcW w:w="709" w:type="dxa"/>
            <w:tcBorders>
              <w:top w:val="nil"/>
              <w:left w:val="nil"/>
              <w:bottom w:val="nil"/>
              <w:right w:val="nil"/>
            </w:tcBorders>
            <w:shd w:val="clear" w:color="auto" w:fill="FFFFFF" w:themeFill="background1"/>
            <w:vAlign w:val="center"/>
          </w:tcPr>
          <w:p w14:paraId="27D123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0,457</w:t>
            </w:r>
          </w:p>
        </w:tc>
        <w:tc>
          <w:tcPr>
            <w:tcW w:w="709" w:type="dxa"/>
            <w:tcBorders>
              <w:top w:val="nil"/>
              <w:left w:val="nil"/>
              <w:bottom w:val="nil"/>
              <w:right w:val="dashed" w:sz="4" w:space="0" w:color="auto"/>
            </w:tcBorders>
            <w:shd w:val="clear" w:color="auto" w:fill="FFFFFF" w:themeFill="background1"/>
            <w:vAlign w:val="center"/>
          </w:tcPr>
          <w:p w14:paraId="1D49C68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c>
          <w:tcPr>
            <w:tcW w:w="708" w:type="dxa"/>
            <w:tcBorders>
              <w:top w:val="nil"/>
              <w:left w:val="dashed" w:sz="4" w:space="0" w:color="auto"/>
              <w:bottom w:val="nil"/>
              <w:right w:val="nil"/>
            </w:tcBorders>
            <w:shd w:val="clear" w:color="auto" w:fill="FFFFFF" w:themeFill="background1"/>
            <w:vAlign w:val="center"/>
          </w:tcPr>
          <w:p w14:paraId="3252C58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0,788</w:t>
            </w:r>
          </w:p>
        </w:tc>
        <w:tc>
          <w:tcPr>
            <w:tcW w:w="709" w:type="dxa"/>
            <w:tcBorders>
              <w:top w:val="nil"/>
              <w:left w:val="nil"/>
              <w:bottom w:val="nil"/>
              <w:right w:val="nil"/>
            </w:tcBorders>
            <w:shd w:val="clear" w:color="auto" w:fill="FFFFFF" w:themeFill="background1"/>
            <w:vAlign w:val="center"/>
          </w:tcPr>
          <w:p w14:paraId="2C7159C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0,705</w:t>
            </w:r>
          </w:p>
        </w:tc>
        <w:tc>
          <w:tcPr>
            <w:tcW w:w="709" w:type="dxa"/>
            <w:tcBorders>
              <w:top w:val="nil"/>
              <w:left w:val="nil"/>
              <w:bottom w:val="nil"/>
              <w:right w:val="nil"/>
            </w:tcBorders>
            <w:shd w:val="clear" w:color="auto" w:fill="FFFFFF" w:themeFill="background1"/>
            <w:vAlign w:val="center"/>
          </w:tcPr>
          <w:p w14:paraId="138E4A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0,457</w:t>
            </w:r>
          </w:p>
        </w:tc>
        <w:tc>
          <w:tcPr>
            <w:tcW w:w="709" w:type="dxa"/>
            <w:tcBorders>
              <w:top w:val="nil"/>
              <w:left w:val="nil"/>
              <w:bottom w:val="nil"/>
              <w:right w:val="nil"/>
            </w:tcBorders>
            <w:shd w:val="clear" w:color="auto" w:fill="FFFFFF" w:themeFill="background1"/>
            <w:vAlign w:val="center"/>
          </w:tcPr>
          <w:p w14:paraId="54C3C8C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r>
      <w:tr w:rsidR="005C2162" w:rsidRPr="005C524D" w14:paraId="5FF3B2C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2CD97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642D01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DA30E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3635B5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75B3082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704C457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0,337</w:t>
            </w:r>
          </w:p>
        </w:tc>
        <w:tc>
          <w:tcPr>
            <w:tcW w:w="709" w:type="dxa"/>
            <w:tcBorders>
              <w:top w:val="nil"/>
              <w:left w:val="nil"/>
              <w:bottom w:val="nil"/>
              <w:right w:val="dashed" w:sz="4" w:space="0" w:color="auto"/>
            </w:tcBorders>
            <w:shd w:val="clear" w:color="auto" w:fill="F2F2F2" w:themeFill="background1" w:themeFillShade="F2"/>
            <w:vAlign w:val="center"/>
          </w:tcPr>
          <w:p w14:paraId="3912A2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0,226</w:t>
            </w:r>
          </w:p>
        </w:tc>
        <w:tc>
          <w:tcPr>
            <w:tcW w:w="708" w:type="dxa"/>
            <w:tcBorders>
              <w:top w:val="nil"/>
              <w:left w:val="dashed" w:sz="4" w:space="0" w:color="auto"/>
              <w:bottom w:val="nil"/>
              <w:right w:val="nil"/>
            </w:tcBorders>
            <w:shd w:val="clear" w:color="auto" w:fill="F2F2F2" w:themeFill="background1" w:themeFillShade="F2"/>
            <w:vAlign w:val="center"/>
          </w:tcPr>
          <w:p w14:paraId="1AEB3D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4DABB2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4EF29A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dashed" w:sz="4" w:space="0" w:color="auto"/>
            </w:tcBorders>
            <w:shd w:val="clear" w:color="auto" w:fill="F2F2F2" w:themeFill="background1" w:themeFillShade="F2"/>
            <w:vAlign w:val="center"/>
          </w:tcPr>
          <w:p w14:paraId="4C1259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left w:val="dashed" w:sz="4" w:space="0" w:color="auto"/>
              <w:bottom w:val="nil"/>
              <w:right w:val="nil"/>
            </w:tcBorders>
            <w:shd w:val="clear" w:color="auto" w:fill="F2F2F2" w:themeFill="background1" w:themeFillShade="F2"/>
            <w:vAlign w:val="center"/>
          </w:tcPr>
          <w:p w14:paraId="77121E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0D287F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65AB30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738211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r>
      <w:tr w:rsidR="005C2162" w:rsidRPr="005C524D" w14:paraId="786E34E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31E93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15FD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1B349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61F00F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0,656</w:t>
            </w:r>
          </w:p>
        </w:tc>
        <w:tc>
          <w:tcPr>
            <w:tcW w:w="703" w:type="dxa"/>
            <w:tcBorders>
              <w:top w:val="nil"/>
              <w:left w:val="nil"/>
              <w:bottom w:val="nil"/>
              <w:right w:val="nil"/>
            </w:tcBorders>
            <w:shd w:val="clear" w:color="auto" w:fill="FFFFFF" w:themeFill="background1"/>
            <w:vAlign w:val="center"/>
          </w:tcPr>
          <w:p w14:paraId="4E73D7C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0,534</w:t>
            </w:r>
          </w:p>
        </w:tc>
        <w:tc>
          <w:tcPr>
            <w:tcW w:w="709" w:type="dxa"/>
            <w:tcBorders>
              <w:top w:val="nil"/>
              <w:left w:val="nil"/>
              <w:bottom w:val="nil"/>
              <w:right w:val="nil"/>
            </w:tcBorders>
            <w:shd w:val="clear" w:color="auto" w:fill="FFFFFF" w:themeFill="background1"/>
            <w:vAlign w:val="center"/>
          </w:tcPr>
          <w:p w14:paraId="4D297F9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0,364</w:t>
            </w:r>
          </w:p>
        </w:tc>
        <w:tc>
          <w:tcPr>
            <w:tcW w:w="709" w:type="dxa"/>
            <w:tcBorders>
              <w:top w:val="nil"/>
              <w:left w:val="nil"/>
              <w:bottom w:val="nil"/>
              <w:right w:val="dashed" w:sz="4" w:space="0" w:color="auto"/>
            </w:tcBorders>
            <w:shd w:val="clear" w:color="auto" w:fill="FFFFFF" w:themeFill="background1"/>
            <w:vAlign w:val="center"/>
          </w:tcPr>
          <w:p w14:paraId="4C10108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0,252</w:t>
            </w:r>
          </w:p>
        </w:tc>
        <w:tc>
          <w:tcPr>
            <w:tcW w:w="708" w:type="dxa"/>
            <w:tcBorders>
              <w:top w:val="nil"/>
              <w:left w:val="dashed" w:sz="4" w:space="0" w:color="auto"/>
              <w:bottom w:val="nil"/>
              <w:right w:val="nil"/>
            </w:tcBorders>
            <w:shd w:val="clear" w:color="auto" w:fill="FFFFFF" w:themeFill="background1"/>
            <w:vAlign w:val="center"/>
          </w:tcPr>
          <w:p w14:paraId="1F56FA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0,780</w:t>
            </w:r>
          </w:p>
        </w:tc>
        <w:tc>
          <w:tcPr>
            <w:tcW w:w="709" w:type="dxa"/>
            <w:tcBorders>
              <w:top w:val="nil"/>
              <w:left w:val="nil"/>
              <w:bottom w:val="nil"/>
              <w:right w:val="nil"/>
            </w:tcBorders>
            <w:shd w:val="clear" w:color="auto" w:fill="FFFFFF" w:themeFill="background1"/>
            <w:vAlign w:val="center"/>
          </w:tcPr>
          <w:p w14:paraId="66E77D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0,525</w:t>
            </w:r>
          </w:p>
        </w:tc>
        <w:tc>
          <w:tcPr>
            <w:tcW w:w="709" w:type="dxa"/>
            <w:tcBorders>
              <w:top w:val="nil"/>
              <w:left w:val="nil"/>
              <w:bottom w:val="nil"/>
              <w:right w:val="nil"/>
            </w:tcBorders>
            <w:shd w:val="clear" w:color="auto" w:fill="FFFFFF" w:themeFill="background1"/>
            <w:vAlign w:val="center"/>
          </w:tcPr>
          <w:p w14:paraId="59CB22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0,249</w:t>
            </w:r>
          </w:p>
        </w:tc>
        <w:tc>
          <w:tcPr>
            <w:tcW w:w="709" w:type="dxa"/>
            <w:tcBorders>
              <w:top w:val="nil"/>
              <w:left w:val="nil"/>
              <w:bottom w:val="nil"/>
              <w:right w:val="dashed" w:sz="4" w:space="0" w:color="auto"/>
            </w:tcBorders>
            <w:shd w:val="clear" w:color="auto" w:fill="FFFFFF" w:themeFill="background1"/>
            <w:vAlign w:val="center"/>
          </w:tcPr>
          <w:p w14:paraId="60E6AFD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c>
          <w:tcPr>
            <w:tcW w:w="708" w:type="dxa"/>
            <w:tcBorders>
              <w:top w:val="nil"/>
              <w:left w:val="dashed" w:sz="4" w:space="0" w:color="auto"/>
              <w:bottom w:val="nil"/>
              <w:right w:val="nil"/>
            </w:tcBorders>
            <w:shd w:val="clear" w:color="auto" w:fill="FFFFFF" w:themeFill="background1"/>
            <w:vAlign w:val="center"/>
          </w:tcPr>
          <w:p w14:paraId="0CF4471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0,780</w:t>
            </w:r>
          </w:p>
        </w:tc>
        <w:tc>
          <w:tcPr>
            <w:tcW w:w="709" w:type="dxa"/>
            <w:tcBorders>
              <w:top w:val="nil"/>
              <w:left w:val="nil"/>
              <w:bottom w:val="nil"/>
              <w:right w:val="nil"/>
            </w:tcBorders>
            <w:shd w:val="clear" w:color="auto" w:fill="FFFFFF" w:themeFill="background1"/>
            <w:vAlign w:val="center"/>
          </w:tcPr>
          <w:p w14:paraId="1256EBA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0,525</w:t>
            </w:r>
          </w:p>
        </w:tc>
        <w:tc>
          <w:tcPr>
            <w:tcW w:w="709" w:type="dxa"/>
            <w:tcBorders>
              <w:top w:val="nil"/>
              <w:left w:val="nil"/>
              <w:bottom w:val="nil"/>
              <w:right w:val="nil"/>
            </w:tcBorders>
            <w:shd w:val="clear" w:color="auto" w:fill="FFFFFF" w:themeFill="background1"/>
            <w:vAlign w:val="center"/>
          </w:tcPr>
          <w:p w14:paraId="2B9A6F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0,249</w:t>
            </w:r>
          </w:p>
        </w:tc>
        <w:tc>
          <w:tcPr>
            <w:tcW w:w="709" w:type="dxa"/>
            <w:tcBorders>
              <w:top w:val="nil"/>
              <w:left w:val="nil"/>
              <w:bottom w:val="nil"/>
              <w:right w:val="nil"/>
            </w:tcBorders>
            <w:shd w:val="clear" w:color="auto" w:fill="FFFFFF" w:themeFill="background1"/>
            <w:vAlign w:val="center"/>
          </w:tcPr>
          <w:p w14:paraId="5EC2F6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r>
      <w:tr w:rsidR="005C2162" w:rsidRPr="005C524D" w14:paraId="1100A52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6F0E7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2E542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031E2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4CA59D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71E50F5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7B8ADAC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0,348</w:t>
            </w:r>
          </w:p>
        </w:tc>
        <w:tc>
          <w:tcPr>
            <w:tcW w:w="709" w:type="dxa"/>
            <w:tcBorders>
              <w:top w:val="nil"/>
              <w:left w:val="nil"/>
              <w:bottom w:val="nil"/>
              <w:right w:val="dashed" w:sz="4" w:space="0" w:color="auto"/>
            </w:tcBorders>
            <w:shd w:val="clear" w:color="auto" w:fill="F2F2F2" w:themeFill="background1" w:themeFillShade="F2"/>
            <w:vAlign w:val="center"/>
          </w:tcPr>
          <w:p w14:paraId="18F780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0,139</w:t>
            </w:r>
          </w:p>
        </w:tc>
        <w:tc>
          <w:tcPr>
            <w:tcW w:w="708" w:type="dxa"/>
            <w:tcBorders>
              <w:top w:val="nil"/>
              <w:left w:val="dashed" w:sz="4" w:space="0" w:color="auto"/>
              <w:bottom w:val="nil"/>
              <w:right w:val="nil"/>
            </w:tcBorders>
            <w:shd w:val="clear" w:color="auto" w:fill="F2F2F2" w:themeFill="background1" w:themeFillShade="F2"/>
            <w:vAlign w:val="center"/>
          </w:tcPr>
          <w:p w14:paraId="6A13F1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1A1A8B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076D2F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dashed" w:sz="4" w:space="0" w:color="auto"/>
            </w:tcBorders>
            <w:shd w:val="clear" w:color="auto" w:fill="F2F2F2" w:themeFill="background1" w:themeFillShade="F2"/>
            <w:vAlign w:val="center"/>
          </w:tcPr>
          <w:p w14:paraId="02C468E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c>
          <w:tcPr>
            <w:tcW w:w="708" w:type="dxa"/>
            <w:tcBorders>
              <w:top w:val="nil"/>
              <w:left w:val="dashed" w:sz="4" w:space="0" w:color="auto"/>
              <w:bottom w:val="nil"/>
              <w:right w:val="nil"/>
            </w:tcBorders>
            <w:shd w:val="clear" w:color="auto" w:fill="F2F2F2" w:themeFill="background1" w:themeFillShade="F2"/>
            <w:vAlign w:val="center"/>
          </w:tcPr>
          <w:p w14:paraId="43F8C4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39945C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0B9B15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5787D4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0,135</w:t>
            </w:r>
          </w:p>
        </w:tc>
      </w:tr>
      <w:tr w:rsidR="005C2162" w:rsidRPr="005C524D" w14:paraId="73FD48E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0CC71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38AA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EE7AB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89E75A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0,837</w:t>
            </w:r>
          </w:p>
        </w:tc>
        <w:tc>
          <w:tcPr>
            <w:tcW w:w="703" w:type="dxa"/>
            <w:tcBorders>
              <w:top w:val="nil"/>
              <w:left w:val="nil"/>
              <w:bottom w:val="nil"/>
              <w:right w:val="nil"/>
            </w:tcBorders>
            <w:shd w:val="clear" w:color="auto" w:fill="FFFFFF" w:themeFill="background1"/>
            <w:vAlign w:val="center"/>
          </w:tcPr>
          <w:p w14:paraId="12134F4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09D4E33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0,372</w:t>
            </w:r>
          </w:p>
        </w:tc>
        <w:tc>
          <w:tcPr>
            <w:tcW w:w="709" w:type="dxa"/>
            <w:tcBorders>
              <w:top w:val="nil"/>
              <w:left w:val="nil"/>
              <w:bottom w:val="nil"/>
              <w:right w:val="dashed" w:sz="4" w:space="0" w:color="auto"/>
            </w:tcBorders>
            <w:shd w:val="clear" w:color="auto" w:fill="FFFFFF" w:themeFill="background1"/>
            <w:vAlign w:val="center"/>
          </w:tcPr>
          <w:p w14:paraId="471E2E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0,168</w:t>
            </w:r>
          </w:p>
        </w:tc>
        <w:tc>
          <w:tcPr>
            <w:tcW w:w="708" w:type="dxa"/>
            <w:tcBorders>
              <w:top w:val="nil"/>
              <w:left w:val="dashed" w:sz="4" w:space="0" w:color="auto"/>
              <w:bottom w:val="nil"/>
              <w:right w:val="nil"/>
            </w:tcBorders>
            <w:shd w:val="clear" w:color="auto" w:fill="FFFFFF" w:themeFill="background1"/>
            <w:vAlign w:val="center"/>
          </w:tcPr>
          <w:p w14:paraId="6BDC0D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0,835</w:t>
            </w:r>
          </w:p>
        </w:tc>
        <w:tc>
          <w:tcPr>
            <w:tcW w:w="709" w:type="dxa"/>
            <w:tcBorders>
              <w:top w:val="nil"/>
              <w:left w:val="nil"/>
              <w:bottom w:val="nil"/>
              <w:right w:val="nil"/>
            </w:tcBorders>
            <w:shd w:val="clear" w:color="auto" w:fill="FFFFFF" w:themeFill="background1"/>
            <w:vAlign w:val="center"/>
          </w:tcPr>
          <w:p w14:paraId="73EC1D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442D24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0,369</w:t>
            </w:r>
          </w:p>
        </w:tc>
        <w:tc>
          <w:tcPr>
            <w:tcW w:w="709" w:type="dxa"/>
            <w:tcBorders>
              <w:top w:val="nil"/>
              <w:left w:val="nil"/>
              <w:bottom w:val="nil"/>
              <w:right w:val="dashed" w:sz="4" w:space="0" w:color="auto"/>
            </w:tcBorders>
            <w:shd w:val="clear" w:color="auto" w:fill="FFFFFF" w:themeFill="background1"/>
            <w:vAlign w:val="center"/>
          </w:tcPr>
          <w:p w14:paraId="12EBD8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0,164</w:t>
            </w:r>
          </w:p>
        </w:tc>
        <w:tc>
          <w:tcPr>
            <w:tcW w:w="708" w:type="dxa"/>
            <w:tcBorders>
              <w:top w:val="nil"/>
              <w:left w:val="dashed" w:sz="4" w:space="0" w:color="auto"/>
              <w:bottom w:val="nil"/>
              <w:right w:val="nil"/>
            </w:tcBorders>
            <w:shd w:val="clear" w:color="auto" w:fill="FFFFFF" w:themeFill="background1"/>
            <w:vAlign w:val="center"/>
          </w:tcPr>
          <w:p w14:paraId="7CE052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0,835</w:t>
            </w:r>
          </w:p>
        </w:tc>
        <w:tc>
          <w:tcPr>
            <w:tcW w:w="709" w:type="dxa"/>
            <w:tcBorders>
              <w:top w:val="nil"/>
              <w:left w:val="nil"/>
              <w:bottom w:val="nil"/>
              <w:right w:val="nil"/>
            </w:tcBorders>
            <w:shd w:val="clear" w:color="auto" w:fill="FFFFFF" w:themeFill="background1"/>
            <w:vAlign w:val="center"/>
          </w:tcPr>
          <w:p w14:paraId="44C11D3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3F8AECC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0,369</w:t>
            </w:r>
          </w:p>
        </w:tc>
        <w:tc>
          <w:tcPr>
            <w:tcW w:w="709" w:type="dxa"/>
            <w:tcBorders>
              <w:top w:val="nil"/>
              <w:left w:val="nil"/>
              <w:bottom w:val="nil"/>
              <w:right w:val="nil"/>
            </w:tcBorders>
            <w:shd w:val="clear" w:color="auto" w:fill="FFFFFF" w:themeFill="background1"/>
            <w:vAlign w:val="center"/>
          </w:tcPr>
          <w:p w14:paraId="4FAB26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0,164</w:t>
            </w:r>
          </w:p>
        </w:tc>
      </w:tr>
      <w:tr w:rsidR="005C2162" w:rsidRPr="005C524D" w14:paraId="52895E4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6E21D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B8B28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49BD2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8DF4D2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399FBD1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4024FE3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right w:val="dashed" w:sz="4" w:space="0" w:color="auto"/>
            </w:tcBorders>
            <w:shd w:val="clear" w:color="auto" w:fill="F2F2F2" w:themeFill="background1" w:themeFillShade="F2"/>
            <w:vAlign w:val="center"/>
          </w:tcPr>
          <w:p w14:paraId="6639FB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5962A3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3827794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5D63BA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dashed" w:sz="4" w:space="0" w:color="auto"/>
            </w:tcBorders>
            <w:shd w:val="clear" w:color="auto" w:fill="F2F2F2" w:themeFill="background1" w:themeFillShade="F2"/>
            <w:vAlign w:val="center"/>
          </w:tcPr>
          <w:p w14:paraId="55EF40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8" w:type="dxa"/>
            <w:tcBorders>
              <w:top w:val="nil"/>
              <w:left w:val="dashed" w:sz="4" w:space="0" w:color="auto"/>
              <w:bottom w:val="nil"/>
              <w:right w:val="nil"/>
            </w:tcBorders>
            <w:shd w:val="clear" w:color="auto" w:fill="F2F2F2" w:themeFill="background1" w:themeFillShade="F2"/>
            <w:vAlign w:val="center"/>
          </w:tcPr>
          <w:p w14:paraId="56909D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04E555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6D1F83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6CFA1F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r>
      <w:tr w:rsidR="005C2162" w:rsidRPr="005C524D" w14:paraId="5FB1C77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AF1A3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32109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6EA6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0FE88D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0,899</w:t>
            </w:r>
          </w:p>
        </w:tc>
        <w:tc>
          <w:tcPr>
            <w:tcW w:w="703" w:type="dxa"/>
            <w:tcBorders>
              <w:top w:val="nil"/>
              <w:left w:val="nil"/>
              <w:bottom w:val="nil"/>
              <w:right w:val="nil"/>
            </w:tcBorders>
            <w:shd w:val="clear" w:color="auto" w:fill="FFFFFF" w:themeFill="background1"/>
            <w:vAlign w:val="center"/>
          </w:tcPr>
          <w:p w14:paraId="7FD5133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0,755</w:t>
            </w:r>
          </w:p>
        </w:tc>
        <w:tc>
          <w:tcPr>
            <w:tcW w:w="709" w:type="dxa"/>
            <w:tcBorders>
              <w:top w:val="nil"/>
              <w:left w:val="nil"/>
              <w:bottom w:val="nil"/>
              <w:right w:val="nil"/>
            </w:tcBorders>
            <w:shd w:val="clear" w:color="auto" w:fill="FFFFFF" w:themeFill="background1"/>
            <w:vAlign w:val="center"/>
          </w:tcPr>
          <w:p w14:paraId="2C5041F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0,374</w:t>
            </w:r>
          </w:p>
        </w:tc>
        <w:tc>
          <w:tcPr>
            <w:tcW w:w="709" w:type="dxa"/>
            <w:tcBorders>
              <w:top w:val="nil"/>
              <w:left w:val="nil"/>
              <w:bottom w:val="nil"/>
              <w:right w:val="dashed" w:sz="4" w:space="0" w:color="auto"/>
            </w:tcBorders>
            <w:shd w:val="clear" w:color="auto" w:fill="FFFFFF" w:themeFill="background1"/>
            <w:vAlign w:val="center"/>
          </w:tcPr>
          <w:p w14:paraId="1E0042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0,123</w:t>
            </w:r>
          </w:p>
        </w:tc>
        <w:tc>
          <w:tcPr>
            <w:tcW w:w="708" w:type="dxa"/>
            <w:tcBorders>
              <w:top w:val="nil"/>
              <w:left w:val="dashed" w:sz="4" w:space="0" w:color="auto"/>
              <w:bottom w:val="nil"/>
              <w:right w:val="nil"/>
            </w:tcBorders>
            <w:shd w:val="clear" w:color="auto" w:fill="FFFFFF" w:themeFill="background1"/>
            <w:vAlign w:val="center"/>
          </w:tcPr>
          <w:p w14:paraId="0AF7AC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0,852</w:t>
            </w:r>
          </w:p>
        </w:tc>
        <w:tc>
          <w:tcPr>
            <w:tcW w:w="709" w:type="dxa"/>
            <w:tcBorders>
              <w:top w:val="nil"/>
              <w:left w:val="nil"/>
              <w:bottom w:val="nil"/>
              <w:right w:val="nil"/>
            </w:tcBorders>
            <w:shd w:val="clear" w:color="auto" w:fill="FFFFFF" w:themeFill="background1"/>
            <w:vAlign w:val="center"/>
          </w:tcPr>
          <w:p w14:paraId="5A9580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0,750</w:t>
            </w:r>
          </w:p>
        </w:tc>
        <w:tc>
          <w:tcPr>
            <w:tcW w:w="709" w:type="dxa"/>
            <w:tcBorders>
              <w:top w:val="nil"/>
              <w:left w:val="nil"/>
              <w:bottom w:val="nil"/>
              <w:right w:val="nil"/>
            </w:tcBorders>
            <w:shd w:val="clear" w:color="auto" w:fill="FFFFFF" w:themeFill="background1"/>
            <w:vAlign w:val="center"/>
          </w:tcPr>
          <w:p w14:paraId="34654C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0,462</w:t>
            </w:r>
          </w:p>
        </w:tc>
        <w:tc>
          <w:tcPr>
            <w:tcW w:w="709" w:type="dxa"/>
            <w:tcBorders>
              <w:top w:val="nil"/>
              <w:left w:val="nil"/>
              <w:bottom w:val="nil"/>
              <w:right w:val="dashed" w:sz="4" w:space="0" w:color="auto"/>
            </w:tcBorders>
            <w:shd w:val="clear" w:color="auto" w:fill="FFFFFF" w:themeFill="background1"/>
            <w:vAlign w:val="center"/>
          </w:tcPr>
          <w:p w14:paraId="2D394C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0,201</w:t>
            </w:r>
          </w:p>
        </w:tc>
        <w:tc>
          <w:tcPr>
            <w:tcW w:w="708" w:type="dxa"/>
            <w:tcBorders>
              <w:top w:val="nil"/>
              <w:left w:val="dashed" w:sz="4" w:space="0" w:color="auto"/>
              <w:bottom w:val="nil"/>
              <w:right w:val="nil"/>
            </w:tcBorders>
            <w:shd w:val="clear" w:color="auto" w:fill="FFFFFF" w:themeFill="background1"/>
            <w:vAlign w:val="center"/>
          </w:tcPr>
          <w:p w14:paraId="0A47E4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0,852</w:t>
            </w:r>
          </w:p>
        </w:tc>
        <w:tc>
          <w:tcPr>
            <w:tcW w:w="709" w:type="dxa"/>
            <w:tcBorders>
              <w:top w:val="nil"/>
              <w:left w:val="nil"/>
              <w:bottom w:val="nil"/>
              <w:right w:val="nil"/>
            </w:tcBorders>
            <w:shd w:val="clear" w:color="auto" w:fill="FFFFFF" w:themeFill="background1"/>
            <w:vAlign w:val="center"/>
          </w:tcPr>
          <w:p w14:paraId="03263B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0,750</w:t>
            </w:r>
          </w:p>
        </w:tc>
        <w:tc>
          <w:tcPr>
            <w:tcW w:w="709" w:type="dxa"/>
            <w:tcBorders>
              <w:top w:val="nil"/>
              <w:left w:val="nil"/>
              <w:bottom w:val="nil"/>
              <w:right w:val="nil"/>
            </w:tcBorders>
            <w:shd w:val="clear" w:color="auto" w:fill="FFFFFF" w:themeFill="background1"/>
            <w:vAlign w:val="center"/>
          </w:tcPr>
          <w:p w14:paraId="6CD7C48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0,462</w:t>
            </w:r>
          </w:p>
        </w:tc>
        <w:tc>
          <w:tcPr>
            <w:tcW w:w="709" w:type="dxa"/>
            <w:tcBorders>
              <w:top w:val="nil"/>
              <w:left w:val="nil"/>
              <w:bottom w:val="nil"/>
              <w:right w:val="nil"/>
            </w:tcBorders>
            <w:shd w:val="clear" w:color="auto" w:fill="FFFFFF" w:themeFill="background1"/>
            <w:vAlign w:val="center"/>
          </w:tcPr>
          <w:p w14:paraId="2C9B5FA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0,201</w:t>
            </w:r>
          </w:p>
        </w:tc>
      </w:tr>
      <w:tr w:rsidR="005C2162" w:rsidRPr="005C524D" w14:paraId="0BAFCE2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23DD7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97C72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631AB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A92201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22E5318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4DAAADF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0,356</w:t>
            </w:r>
          </w:p>
        </w:tc>
        <w:tc>
          <w:tcPr>
            <w:tcW w:w="709" w:type="dxa"/>
            <w:tcBorders>
              <w:top w:val="nil"/>
              <w:left w:val="nil"/>
              <w:bottom w:val="nil"/>
              <w:right w:val="dashed" w:sz="4" w:space="0" w:color="auto"/>
            </w:tcBorders>
            <w:shd w:val="clear" w:color="auto" w:fill="F2F2F2" w:themeFill="background1" w:themeFillShade="F2"/>
            <w:vAlign w:val="center"/>
          </w:tcPr>
          <w:p w14:paraId="27E18C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0,071</w:t>
            </w:r>
          </w:p>
        </w:tc>
        <w:tc>
          <w:tcPr>
            <w:tcW w:w="708" w:type="dxa"/>
            <w:tcBorders>
              <w:top w:val="nil"/>
              <w:left w:val="dashed" w:sz="4" w:space="0" w:color="auto"/>
              <w:bottom w:val="nil"/>
              <w:right w:val="nil"/>
            </w:tcBorders>
            <w:shd w:val="clear" w:color="auto" w:fill="F2F2F2" w:themeFill="background1" w:themeFillShade="F2"/>
            <w:vAlign w:val="center"/>
          </w:tcPr>
          <w:p w14:paraId="12D77F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70429D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69B4F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dashed" w:sz="4" w:space="0" w:color="auto"/>
            </w:tcBorders>
            <w:shd w:val="clear" w:color="auto" w:fill="F2F2F2" w:themeFill="background1" w:themeFillShade="F2"/>
            <w:vAlign w:val="center"/>
          </w:tcPr>
          <w:p w14:paraId="4F3FF8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c>
          <w:tcPr>
            <w:tcW w:w="708" w:type="dxa"/>
            <w:tcBorders>
              <w:top w:val="nil"/>
              <w:left w:val="dashed" w:sz="4" w:space="0" w:color="auto"/>
              <w:bottom w:val="nil"/>
              <w:right w:val="nil"/>
            </w:tcBorders>
            <w:shd w:val="clear" w:color="auto" w:fill="F2F2F2" w:themeFill="background1" w:themeFillShade="F2"/>
            <w:vAlign w:val="center"/>
          </w:tcPr>
          <w:p w14:paraId="642B3B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69A6DF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1D405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7DD266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0,215</w:t>
            </w:r>
          </w:p>
        </w:tc>
      </w:tr>
      <w:tr w:rsidR="005C2162" w:rsidRPr="005C524D" w14:paraId="03A8AD8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28523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8B1F9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ECD85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D8B986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0,927</w:t>
            </w:r>
          </w:p>
        </w:tc>
        <w:tc>
          <w:tcPr>
            <w:tcW w:w="703" w:type="dxa"/>
            <w:tcBorders>
              <w:top w:val="nil"/>
              <w:left w:val="nil"/>
              <w:bottom w:val="nil"/>
              <w:right w:val="nil"/>
            </w:tcBorders>
            <w:shd w:val="clear" w:color="auto" w:fill="FFFFFF" w:themeFill="background1"/>
            <w:vAlign w:val="center"/>
          </w:tcPr>
          <w:p w14:paraId="3F625C0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3B70F2E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0,374</w:t>
            </w:r>
          </w:p>
        </w:tc>
        <w:tc>
          <w:tcPr>
            <w:tcW w:w="709" w:type="dxa"/>
            <w:tcBorders>
              <w:top w:val="nil"/>
              <w:left w:val="nil"/>
              <w:bottom w:val="nil"/>
              <w:right w:val="dashed" w:sz="4" w:space="0" w:color="auto"/>
            </w:tcBorders>
            <w:shd w:val="clear" w:color="auto" w:fill="FFFFFF" w:themeFill="background1"/>
            <w:vAlign w:val="center"/>
          </w:tcPr>
          <w:p w14:paraId="772430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0,093</w:t>
            </w:r>
          </w:p>
        </w:tc>
        <w:tc>
          <w:tcPr>
            <w:tcW w:w="708" w:type="dxa"/>
            <w:tcBorders>
              <w:top w:val="nil"/>
              <w:left w:val="dashed" w:sz="4" w:space="0" w:color="auto"/>
              <w:bottom w:val="nil"/>
              <w:right w:val="nil"/>
            </w:tcBorders>
            <w:shd w:val="clear" w:color="auto" w:fill="FFFFFF" w:themeFill="background1"/>
            <w:vAlign w:val="center"/>
          </w:tcPr>
          <w:p w14:paraId="42539D1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1CBF45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0,786</w:t>
            </w:r>
          </w:p>
        </w:tc>
        <w:tc>
          <w:tcPr>
            <w:tcW w:w="709" w:type="dxa"/>
            <w:tcBorders>
              <w:top w:val="nil"/>
              <w:left w:val="nil"/>
              <w:bottom w:val="nil"/>
              <w:right w:val="nil"/>
            </w:tcBorders>
            <w:shd w:val="clear" w:color="auto" w:fill="FFFFFF" w:themeFill="background1"/>
            <w:vAlign w:val="center"/>
          </w:tcPr>
          <w:p w14:paraId="70D112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0,533</w:t>
            </w:r>
          </w:p>
        </w:tc>
        <w:tc>
          <w:tcPr>
            <w:tcW w:w="709" w:type="dxa"/>
            <w:tcBorders>
              <w:top w:val="nil"/>
              <w:left w:val="nil"/>
              <w:bottom w:val="nil"/>
              <w:right w:val="dashed" w:sz="4" w:space="0" w:color="auto"/>
            </w:tcBorders>
            <w:shd w:val="clear" w:color="auto" w:fill="FFFFFF" w:themeFill="background1"/>
            <w:vAlign w:val="center"/>
          </w:tcPr>
          <w:p w14:paraId="1FBEA4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0,238</w:t>
            </w:r>
          </w:p>
        </w:tc>
        <w:tc>
          <w:tcPr>
            <w:tcW w:w="708" w:type="dxa"/>
            <w:tcBorders>
              <w:top w:val="nil"/>
              <w:left w:val="dashed" w:sz="4" w:space="0" w:color="auto"/>
              <w:bottom w:val="nil"/>
              <w:right w:val="nil"/>
            </w:tcBorders>
            <w:shd w:val="clear" w:color="auto" w:fill="FFFFFF" w:themeFill="background1"/>
            <w:vAlign w:val="center"/>
          </w:tcPr>
          <w:p w14:paraId="6FC5BF5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104954A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0,786</w:t>
            </w:r>
          </w:p>
        </w:tc>
        <w:tc>
          <w:tcPr>
            <w:tcW w:w="709" w:type="dxa"/>
            <w:tcBorders>
              <w:top w:val="nil"/>
              <w:left w:val="nil"/>
              <w:bottom w:val="nil"/>
              <w:right w:val="nil"/>
            </w:tcBorders>
            <w:shd w:val="clear" w:color="auto" w:fill="FFFFFF" w:themeFill="background1"/>
            <w:vAlign w:val="center"/>
          </w:tcPr>
          <w:p w14:paraId="684156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2D9D393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0,238</w:t>
            </w:r>
          </w:p>
        </w:tc>
      </w:tr>
      <w:tr w:rsidR="005C2162" w:rsidRPr="005C524D" w14:paraId="134EB96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914DC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04981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0EF857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82F3BC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7714F66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7A3E386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0,525</w:t>
            </w:r>
          </w:p>
        </w:tc>
        <w:tc>
          <w:tcPr>
            <w:tcW w:w="709" w:type="dxa"/>
            <w:tcBorders>
              <w:top w:val="nil"/>
              <w:left w:val="nil"/>
              <w:bottom w:val="nil"/>
              <w:right w:val="dashed" w:sz="4" w:space="0" w:color="auto"/>
            </w:tcBorders>
            <w:shd w:val="clear" w:color="auto" w:fill="F2F2F2" w:themeFill="background1" w:themeFillShade="F2"/>
            <w:vAlign w:val="center"/>
          </w:tcPr>
          <w:p w14:paraId="400646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0,294</w:t>
            </w:r>
          </w:p>
        </w:tc>
        <w:tc>
          <w:tcPr>
            <w:tcW w:w="708" w:type="dxa"/>
            <w:tcBorders>
              <w:top w:val="nil"/>
              <w:left w:val="dashed" w:sz="4" w:space="0" w:color="auto"/>
              <w:bottom w:val="nil"/>
              <w:right w:val="nil"/>
            </w:tcBorders>
            <w:shd w:val="clear" w:color="auto" w:fill="F2F2F2" w:themeFill="background1" w:themeFillShade="F2"/>
            <w:vAlign w:val="center"/>
          </w:tcPr>
          <w:p w14:paraId="4BBDCFF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BE0C8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097965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dashed" w:sz="4" w:space="0" w:color="auto"/>
            </w:tcBorders>
            <w:shd w:val="clear" w:color="auto" w:fill="F2F2F2" w:themeFill="background1" w:themeFillShade="F2"/>
            <w:vAlign w:val="center"/>
          </w:tcPr>
          <w:p w14:paraId="112CD3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c>
          <w:tcPr>
            <w:tcW w:w="708" w:type="dxa"/>
            <w:tcBorders>
              <w:top w:val="nil"/>
              <w:left w:val="dashed" w:sz="4" w:space="0" w:color="auto"/>
              <w:bottom w:val="nil"/>
              <w:right w:val="nil"/>
            </w:tcBorders>
            <w:shd w:val="clear" w:color="auto" w:fill="F2F2F2" w:themeFill="background1" w:themeFillShade="F2"/>
            <w:vAlign w:val="center"/>
          </w:tcPr>
          <w:p w14:paraId="7FAAC0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49DEE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9DE23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6A09C1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0,137</w:t>
            </w:r>
          </w:p>
        </w:tc>
      </w:tr>
      <w:tr w:rsidR="005C2162" w:rsidRPr="005C524D" w14:paraId="2ECE382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E2ABA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83AAD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E2BC0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F8900A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0,914</w:t>
            </w:r>
          </w:p>
        </w:tc>
        <w:tc>
          <w:tcPr>
            <w:tcW w:w="703" w:type="dxa"/>
            <w:tcBorders>
              <w:top w:val="nil"/>
              <w:left w:val="nil"/>
              <w:bottom w:val="nil"/>
              <w:right w:val="nil"/>
            </w:tcBorders>
            <w:shd w:val="clear" w:color="auto" w:fill="FFFFFF" w:themeFill="background1"/>
            <w:vAlign w:val="center"/>
          </w:tcPr>
          <w:p w14:paraId="55EAFAA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0,796</w:t>
            </w:r>
          </w:p>
        </w:tc>
        <w:tc>
          <w:tcPr>
            <w:tcW w:w="709" w:type="dxa"/>
            <w:tcBorders>
              <w:top w:val="nil"/>
              <w:left w:val="nil"/>
              <w:bottom w:val="nil"/>
              <w:right w:val="nil"/>
            </w:tcBorders>
            <w:shd w:val="clear" w:color="auto" w:fill="FFFFFF" w:themeFill="background1"/>
            <w:vAlign w:val="center"/>
          </w:tcPr>
          <w:p w14:paraId="329EDFC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0,530</w:t>
            </w:r>
          </w:p>
        </w:tc>
        <w:tc>
          <w:tcPr>
            <w:tcW w:w="709" w:type="dxa"/>
            <w:tcBorders>
              <w:top w:val="nil"/>
              <w:left w:val="nil"/>
              <w:bottom w:val="nil"/>
              <w:right w:val="dashed" w:sz="4" w:space="0" w:color="auto"/>
            </w:tcBorders>
            <w:shd w:val="clear" w:color="auto" w:fill="FFFFFF" w:themeFill="background1"/>
            <w:vAlign w:val="center"/>
          </w:tcPr>
          <w:p w14:paraId="13FB28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0,313</w:t>
            </w:r>
          </w:p>
        </w:tc>
        <w:tc>
          <w:tcPr>
            <w:tcW w:w="708" w:type="dxa"/>
            <w:tcBorders>
              <w:top w:val="nil"/>
              <w:left w:val="dashed" w:sz="4" w:space="0" w:color="auto"/>
              <w:bottom w:val="nil"/>
              <w:right w:val="nil"/>
            </w:tcBorders>
            <w:shd w:val="clear" w:color="auto" w:fill="FFFFFF" w:themeFill="background1"/>
            <w:vAlign w:val="center"/>
          </w:tcPr>
          <w:p w14:paraId="255884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0,964</w:t>
            </w:r>
          </w:p>
        </w:tc>
        <w:tc>
          <w:tcPr>
            <w:tcW w:w="709" w:type="dxa"/>
            <w:tcBorders>
              <w:top w:val="nil"/>
              <w:left w:val="nil"/>
              <w:bottom w:val="nil"/>
              <w:right w:val="nil"/>
            </w:tcBorders>
            <w:shd w:val="clear" w:color="auto" w:fill="FFFFFF" w:themeFill="background1"/>
            <w:vAlign w:val="center"/>
          </w:tcPr>
          <w:p w14:paraId="4FEF82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32727B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0,395</w:t>
            </w:r>
          </w:p>
        </w:tc>
        <w:tc>
          <w:tcPr>
            <w:tcW w:w="709" w:type="dxa"/>
            <w:tcBorders>
              <w:top w:val="nil"/>
              <w:left w:val="nil"/>
              <w:bottom w:val="nil"/>
              <w:right w:val="dashed" w:sz="4" w:space="0" w:color="auto"/>
            </w:tcBorders>
            <w:shd w:val="clear" w:color="auto" w:fill="FFFFFF" w:themeFill="background1"/>
            <w:vAlign w:val="center"/>
          </w:tcPr>
          <w:p w14:paraId="6D008AD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0,166</w:t>
            </w:r>
          </w:p>
        </w:tc>
        <w:tc>
          <w:tcPr>
            <w:tcW w:w="708" w:type="dxa"/>
            <w:tcBorders>
              <w:top w:val="nil"/>
              <w:left w:val="dashed" w:sz="4" w:space="0" w:color="auto"/>
              <w:bottom w:val="nil"/>
              <w:right w:val="nil"/>
            </w:tcBorders>
            <w:shd w:val="clear" w:color="auto" w:fill="FFFFFF" w:themeFill="background1"/>
            <w:vAlign w:val="center"/>
          </w:tcPr>
          <w:p w14:paraId="48DB74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0,964</w:t>
            </w:r>
          </w:p>
        </w:tc>
        <w:tc>
          <w:tcPr>
            <w:tcW w:w="709" w:type="dxa"/>
            <w:tcBorders>
              <w:top w:val="nil"/>
              <w:left w:val="nil"/>
              <w:bottom w:val="nil"/>
              <w:right w:val="nil"/>
            </w:tcBorders>
            <w:shd w:val="clear" w:color="auto" w:fill="FFFFFF" w:themeFill="background1"/>
            <w:vAlign w:val="center"/>
          </w:tcPr>
          <w:p w14:paraId="2606ED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72D9C5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278B87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0,166</w:t>
            </w:r>
          </w:p>
        </w:tc>
      </w:tr>
      <w:tr w:rsidR="005C2162" w:rsidRPr="005C524D" w14:paraId="6184247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84CB9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2626C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4DDBE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9E7527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0A52DA7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27932AF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0,604</w:t>
            </w:r>
          </w:p>
        </w:tc>
        <w:tc>
          <w:tcPr>
            <w:tcW w:w="709" w:type="dxa"/>
            <w:tcBorders>
              <w:top w:val="nil"/>
              <w:left w:val="nil"/>
              <w:bottom w:val="nil"/>
              <w:right w:val="dashed" w:sz="4" w:space="0" w:color="auto"/>
            </w:tcBorders>
            <w:shd w:val="clear" w:color="auto" w:fill="F2F2F2" w:themeFill="background1" w:themeFillShade="F2"/>
            <w:vAlign w:val="center"/>
          </w:tcPr>
          <w:p w14:paraId="53E53B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0,228</w:t>
            </w:r>
          </w:p>
        </w:tc>
        <w:tc>
          <w:tcPr>
            <w:tcW w:w="708" w:type="dxa"/>
            <w:tcBorders>
              <w:top w:val="nil"/>
              <w:left w:val="dashed" w:sz="4" w:space="0" w:color="auto"/>
              <w:bottom w:val="nil"/>
              <w:right w:val="nil"/>
            </w:tcBorders>
            <w:shd w:val="clear" w:color="auto" w:fill="F2F2F2" w:themeFill="background1" w:themeFillShade="F2"/>
            <w:vAlign w:val="center"/>
          </w:tcPr>
          <w:p w14:paraId="1C276B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2F5B64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6020F9B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dashed" w:sz="4" w:space="0" w:color="auto"/>
            </w:tcBorders>
            <w:shd w:val="clear" w:color="auto" w:fill="F2F2F2" w:themeFill="background1" w:themeFillShade="F2"/>
            <w:vAlign w:val="center"/>
          </w:tcPr>
          <w:p w14:paraId="6C1974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c>
          <w:tcPr>
            <w:tcW w:w="708" w:type="dxa"/>
            <w:tcBorders>
              <w:top w:val="nil"/>
              <w:left w:val="dashed" w:sz="4" w:space="0" w:color="auto"/>
              <w:bottom w:val="nil"/>
              <w:right w:val="nil"/>
            </w:tcBorders>
            <w:shd w:val="clear" w:color="auto" w:fill="F2F2F2" w:themeFill="background1" w:themeFillShade="F2"/>
            <w:vAlign w:val="center"/>
          </w:tcPr>
          <w:p w14:paraId="2784AB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27BAC6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436A17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582369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0,225</w:t>
            </w:r>
          </w:p>
        </w:tc>
      </w:tr>
      <w:tr w:rsidR="005C2162" w:rsidRPr="005C524D" w14:paraId="36F39A1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57907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1C2B7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6BD36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3EC088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3" w:type="dxa"/>
            <w:tcBorders>
              <w:top w:val="nil"/>
              <w:left w:val="nil"/>
              <w:bottom w:val="nil"/>
              <w:right w:val="nil"/>
            </w:tcBorders>
            <w:shd w:val="clear" w:color="auto" w:fill="FFFFFF" w:themeFill="background1"/>
            <w:vAlign w:val="center"/>
          </w:tcPr>
          <w:p w14:paraId="110FE36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0,919</w:t>
            </w:r>
          </w:p>
        </w:tc>
        <w:tc>
          <w:tcPr>
            <w:tcW w:w="709" w:type="dxa"/>
            <w:tcBorders>
              <w:top w:val="nil"/>
              <w:left w:val="nil"/>
              <w:bottom w:val="nil"/>
              <w:right w:val="nil"/>
            </w:tcBorders>
            <w:shd w:val="clear" w:color="auto" w:fill="FFFFFF" w:themeFill="background1"/>
            <w:vAlign w:val="center"/>
          </w:tcPr>
          <w:p w14:paraId="2993E7B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0,602</w:t>
            </w:r>
          </w:p>
        </w:tc>
        <w:tc>
          <w:tcPr>
            <w:tcW w:w="709" w:type="dxa"/>
            <w:tcBorders>
              <w:top w:val="nil"/>
              <w:left w:val="nil"/>
              <w:bottom w:val="nil"/>
              <w:right w:val="dashed" w:sz="4" w:space="0" w:color="auto"/>
            </w:tcBorders>
            <w:shd w:val="clear" w:color="auto" w:fill="FFFFFF" w:themeFill="background1"/>
            <w:vAlign w:val="center"/>
          </w:tcPr>
          <w:p w14:paraId="2A2E517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0,249</w:t>
            </w:r>
          </w:p>
        </w:tc>
        <w:tc>
          <w:tcPr>
            <w:tcW w:w="708" w:type="dxa"/>
            <w:tcBorders>
              <w:top w:val="nil"/>
              <w:left w:val="dashed" w:sz="4" w:space="0" w:color="auto"/>
              <w:bottom w:val="nil"/>
              <w:right w:val="nil"/>
            </w:tcBorders>
            <w:shd w:val="clear" w:color="auto" w:fill="FFFFFF" w:themeFill="background1"/>
            <w:vAlign w:val="center"/>
          </w:tcPr>
          <w:p w14:paraId="4DF937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6CC2A7B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0,919</w:t>
            </w:r>
          </w:p>
        </w:tc>
        <w:tc>
          <w:tcPr>
            <w:tcW w:w="709" w:type="dxa"/>
            <w:tcBorders>
              <w:top w:val="nil"/>
              <w:left w:val="nil"/>
              <w:bottom w:val="nil"/>
              <w:right w:val="nil"/>
            </w:tcBorders>
            <w:shd w:val="clear" w:color="auto" w:fill="FFFFFF" w:themeFill="background1"/>
            <w:vAlign w:val="center"/>
          </w:tcPr>
          <w:p w14:paraId="02AA2E0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right w:val="dashed" w:sz="4" w:space="0" w:color="auto"/>
            </w:tcBorders>
            <w:shd w:val="clear" w:color="auto" w:fill="FFFFFF" w:themeFill="background1"/>
            <w:vAlign w:val="center"/>
          </w:tcPr>
          <w:p w14:paraId="55B525F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0,247</w:t>
            </w:r>
          </w:p>
        </w:tc>
        <w:tc>
          <w:tcPr>
            <w:tcW w:w="708" w:type="dxa"/>
            <w:tcBorders>
              <w:top w:val="nil"/>
              <w:left w:val="dashed" w:sz="4" w:space="0" w:color="auto"/>
              <w:bottom w:val="nil"/>
              <w:right w:val="nil"/>
            </w:tcBorders>
            <w:shd w:val="clear" w:color="auto" w:fill="FFFFFF" w:themeFill="background1"/>
            <w:vAlign w:val="center"/>
          </w:tcPr>
          <w:p w14:paraId="217DBF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703536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0,919</w:t>
            </w:r>
          </w:p>
        </w:tc>
        <w:tc>
          <w:tcPr>
            <w:tcW w:w="709" w:type="dxa"/>
            <w:tcBorders>
              <w:top w:val="nil"/>
              <w:left w:val="nil"/>
              <w:bottom w:val="nil"/>
              <w:right w:val="nil"/>
            </w:tcBorders>
            <w:shd w:val="clear" w:color="auto" w:fill="FFFFFF" w:themeFill="background1"/>
            <w:vAlign w:val="center"/>
          </w:tcPr>
          <w:p w14:paraId="446886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78ECFE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0,247</w:t>
            </w:r>
          </w:p>
        </w:tc>
      </w:tr>
      <w:tr w:rsidR="005C2162" w:rsidRPr="005C524D" w14:paraId="06CCF6D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A6AB9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B63BA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BF5FD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7089C1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4058CF2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2A0F2EB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0,651</w:t>
            </w:r>
          </w:p>
        </w:tc>
        <w:tc>
          <w:tcPr>
            <w:tcW w:w="709" w:type="dxa"/>
            <w:tcBorders>
              <w:top w:val="nil"/>
              <w:left w:val="nil"/>
              <w:bottom w:val="nil"/>
              <w:right w:val="dashed" w:sz="4" w:space="0" w:color="auto"/>
            </w:tcBorders>
            <w:shd w:val="clear" w:color="auto" w:fill="F2F2F2" w:themeFill="background1" w:themeFillShade="F2"/>
            <w:vAlign w:val="center"/>
          </w:tcPr>
          <w:p w14:paraId="237FAA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8" w:type="dxa"/>
            <w:tcBorders>
              <w:top w:val="nil"/>
              <w:left w:val="dashed" w:sz="4" w:space="0" w:color="auto"/>
              <w:bottom w:val="nil"/>
              <w:right w:val="nil"/>
            </w:tcBorders>
            <w:shd w:val="clear" w:color="auto" w:fill="F2F2F2" w:themeFill="background1" w:themeFillShade="F2"/>
            <w:vAlign w:val="center"/>
          </w:tcPr>
          <w:p w14:paraId="73AB75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13C607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2F133A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dashed" w:sz="4" w:space="0" w:color="auto"/>
            </w:tcBorders>
            <w:shd w:val="clear" w:color="auto" w:fill="F2F2F2" w:themeFill="background1" w:themeFillShade="F2"/>
            <w:vAlign w:val="center"/>
          </w:tcPr>
          <w:p w14:paraId="0FBD70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c>
          <w:tcPr>
            <w:tcW w:w="708" w:type="dxa"/>
            <w:tcBorders>
              <w:top w:val="nil"/>
              <w:left w:val="dashed" w:sz="4" w:space="0" w:color="auto"/>
              <w:bottom w:val="nil"/>
              <w:right w:val="nil"/>
            </w:tcBorders>
            <w:shd w:val="clear" w:color="auto" w:fill="F2F2F2" w:themeFill="background1" w:themeFillShade="F2"/>
            <w:vAlign w:val="center"/>
          </w:tcPr>
          <w:p w14:paraId="718C37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B3B72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22B257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2EE448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0,307</w:t>
            </w:r>
          </w:p>
        </w:tc>
      </w:tr>
      <w:tr w:rsidR="005C2162" w:rsidRPr="005C524D" w14:paraId="170B40C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0278A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7FEE0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7FCC1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69296B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3" w:type="dxa"/>
            <w:tcBorders>
              <w:top w:val="nil"/>
              <w:left w:val="nil"/>
              <w:bottom w:val="nil"/>
              <w:right w:val="nil"/>
            </w:tcBorders>
            <w:shd w:val="clear" w:color="auto" w:fill="FFFFFF" w:themeFill="background1"/>
            <w:vAlign w:val="center"/>
          </w:tcPr>
          <w:p w14:paraId="10ADC7A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0,956</w:t>
            </w:r>
          </w:p>
        </w:tc>
        <w:tc>
          <w:tcPr>
            <w:tcW w:w="709" w:type="dxa"/>
            <w:tcBorders>
              <w:top w:val="nil"/>
              <w:left w:val="nil"/>
              <w:bottom w:val="nil"/>
              <w:right w:val="nil"/>
            </w:tcBorders>
            <w:shd w:val="clear" w:color="auto" w:fill="FFFFFF" w:themeFill="background1"/>
            <w:vAlign w:val="center"/>
          </w:tcPr>
          <w:p w14:paraId="75D0EFD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0,645</w:t>
            </w:r>
          </w:p>
        </w:tc>
        <w:tc>
          <w:tcPr>
            <w:tcW w:w="709" w:type="dxa"/>
            <w:tcBorders>
              <w:top w:val="nil"/>
              <w:left w:val="nil"/>
              <w:bottom w:val="nil"/>
              <w:right w:val="dashed" w:sz="4" w:space="0" w:color="auto"/>
            </w:tcBorders>
            <w:shd w:val="clear" w:color="auto" w:fill="FFFFFF" w:themeFill="background1"/>
            <w:vAlign w:val="center"/>
          </w:tcPr>
          <w:p w14:paraId="6B8ED2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0,211</w:t>
            </w:r>
          </w:p>
        </w:tc>
        <w:tc>
          <w:tcPr>
            <w:tcW w:w="708" w:type="dxa"/>
            <w:tcBorders>
              <w:top w:val="nil"/>
              <w:left w:val="dashed" w:sz="4" w:space="0" w:color="auto"/>
              <w:bottom w:val="nil"/>
              <w:right w:val="nil"/>
            </w:tcBorders>
            <w:shd w:val="clear" w:color="auto" w:fill="FFFFFF" w:themeFill="background1"/>
            <w:vAlign w:val="center"/>
          </w:tcPr>
          <w:p w14:paraId="613B6F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402303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0,952</w:t>
            </w:r>
          </w:p>
        </w:tc>
        <w:tc>
          <w:tcPr>
            <w:tcW w:w="709" w:type="dxa"/>
            <w:tcBorders>
              <w:top w:val="nil"/>
              <w:left w:val="nil"/>
              <w:bottom w:val="nil"/>
              <w:right w:val="nil"/>
            </w:tcBorders>
            <w:shd w:val="clear" w:color="auto" w:fill="FFFFFF" w:themeFill="background1"/>
            <w:vAlign w:val="center"/>
          </w:tcPr>
          <w:p w14:paraId="1A4C2B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0,727</w:t>
            </w:r>
          </w:p>
        </w:tc>
        <w:tc>
          <w:tcPr>
            <w:tcW w:w="709" w:type="dxa"/>
            <w:tcBorders>
              <w:top w:val="nil"/>
              <w:left w:val="nil"/>
              <w:bottom w:val="nil"/>
              <w:right w:val="dashed" w:sz="4" w:space="0" w:color="auto"/>
            </w:tcBorders>
            <w:shd w:val="clear" w:color="auto" w:fill="FFFFFF" w:themeFill="background1"/>
            <w:vAlign w:val="center"/>
          </w:tcPr>
          <w:p w14:paraId="7737B5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0,323</w:t>
            </w:r>
          </w:p>
        </w:tc>
        <w:tc>
          <w:tcPr>
            <w:tcW w:w="708" w:type="dxa"/>
            <w:tcBorders>
              <w:top w:val="nil"/>
              <w:left w:val="dashed" w:sz="4" w:space="0" w:color="auto"/>
              <w:bottom w:val="nil"/>
              <w:right w:val="nil"/>
            </w:tcBorders>
            <w:shd w:val="clear" w:color="auto" w:fill="FFFFFF" w:themeFill="background1"/>
            <w:vAlign w:val="center"/>
          </w:tcPr>
          <w:p w14:paraId="2F2C6B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56358B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0,952</w:t>
            </w:r>
          </w:p>
        </w:tc>
        <w:tc>
          <w:tcPr>
            <w:tcW w:w="709" w:type="dxa"/>
            <w:tcBorders>
              <w:top w:val="nil"/>
              <w:left w:val="nil"/>
              <w:bottom w:val="nil"/>
              <w:right w:val="nil"/>
            </w:tcBorders>
            <w:shd w:val="clear" w:color="auto" w:fill="FFFFFF" w:themeFill="background1"/>
            <w:vAlign w:val="center"/>
          </w:tcPr>
          <w:p w14:paraId="5F340D5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0,727</w:t>
            </w:r>
          </w:p>
        </w:tc>
        <w:tc>
          <w:tcPr>
            <w:tcW w:w="709" w:type="dxa"/>
            <w:tcBorders>
              <w:top w:val="nil"/>
              <w:left w:val="nil"/>
              <w:bottom w:val="nil"/>
              <w:right w:val="nil"/>
            </w:tcBorders>
            <w:shd w:val="clear" w:color="auto" w:fill="FFFFFF" w:themeFill="background1"/>
            <w:vAlign w:val="center"/>
          </w:tcPr>
          <w:p w14:paraId="6AF012B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0,323</w:t>
            </w:r>
          </w:p>
        </w:tc>
      </w:tr>
      <w:tr w:rsidR="005C2162" w:rsidRPr="005C524D" w14:paraId="5D7041B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5C149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32785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E2B9D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A48248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0CAD6A7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3DB206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0,683</w:t>
            </w:r>
          </w:p>
        </w:tc>
        <w:tc>
          <w:tcPr>
            <w:tcW w:w="709" w:type="dxa"/>
            <w:tcBorders>
              <w:top w:val="nil"/>
              <w:left w:val="nil"/>
              <w:bottom w:val="nil"/>
              <w:right w:val="dashed" w:sz="4" w:space="0" w:color="auto"/>
            </w:tcBorders>
            <w:shd w:val="clear" w:color="auto" w:fill="F2F2F2" w:themeFill="background1" w:themeFillShade="F2"/>
            <w:vAlign w:val="center"/>
          </w:tcPr>
          <w:p w14:paraId="387674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8" w:type="dxa"/>
            <w:tcBorders>
              <w:top w:val="nil"/>
              <w:left w:val="dashed" w:sz="4" w:space="0" w:color="auto"/>
              <w:bottom w:val="nil"/>
              <w:right w:val="nil"/>
            </w:tcBorders>
            <w:shd w:val="clear" w:color="auto" w:fill="F2F2F2" w:themeFill="background1" w:themeFillShade="F2"/>
            <w:vAlign w:val="center"/>
          </w:tcPr>
          <w:p w14:paraId="335284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7FBCE8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0D33AC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dashed" w:sz="4" w:space="0" w:color="auto"/>
            </w:tcBorders>
            <w:shd w:val="clear" w:color="auto" w:fill="F2F2F2" w:themeFill="background1" w:themeFillShade="F2"/>
            <w:vAlign w:val="center"/>
          </w:tcPr>
          <w:p w14:paraId="127F5D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c>
          <w:tcPr>
            <w:tcW w:w="708" w:type="dxa"/>
            <w:tcBorders>
              <w:top w:val="nil"/>
              <w:left w:val="dashed" w:sz="4" w:space="0" w:color="auto"/>
              <w:bottom w:val="nil"/>
              <w:right w:val="nil"/>
            </w:tcBorders>
            <w:shd w:val="clear" w:color="auto" w:fill="F2F2F2" w:themeFill="background1" w:themeFillShade="F2"/>
            <w:vAlign w:val="center"/>
          </w:tcPr>
          <w:p w14:paraId="3B42C0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0AD4A82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B4437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2306F8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0,382</w:t>
            </w:r>
          </w:p>
        </w:tc>
      </w:tr>
      <w:tr w:rsidR="005C2162" w:rsidRPr="005C524D" w14:paraId="1CA13A0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696F0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793C1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A8359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C0E14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4336C81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27A667E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0,674</w:t>
            </w:r>
          </w:p>
        </w:tc>
        <w:tc>
          <w:tcPr>
            <w:tcW w:w="709" w:type="dxa"/>
            <w:tcBorders>
              <w:top w:val="nil"/>
              <w:left w:val="nil"/>
              <w:bottom w:val="nil"/>
              <w:right w:val="dashed" w:sz="4" w:space="0" w:color="auto"/>
            </w:tcBorders>
            <w:shd w:val="clear" w:color="auto" w:fill="FFFFFF" w:themeFill="background1"/>
            <w:vAlign w:val="center"/>
          </w:tcPr>
          <w:p w14:paraId="35EDE5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0,182</w:t>
            </w:r>
          </w:p>
        </w:tc>
        <w:tc>
          <w:tcPr>
            <w:tcW w:w="708" w:type="dxa"/>
            <w:tcBorders>
              <w:top w:val="nil"/>
              <w:left w:val="dashed" w:sz="4" w:space="0" w:color="auto"/>
              <w:bottom w:val="nil"/>
              <w:right w:val="nil"/>
            </w:tcBorders>
            <w:shd w:val="clear" w:color="auto" w:fill="FFFFFF" w:themeFill="background1"/>
            <w:vAlign w:val="center"/>
          </w:tcPr>
          <w:p w14:paraId="029ADE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0,986</w:t>
            </w:r>
          </w:p>
        </w:tc>
        <w:tc>
          <w:tcPr>
            <w:tcW w:w="709" w:type="dxa"/>
            <w:tcBorders>
              <w:top w:val="nil"/>
              <w:left w:val="nil"/>
              <w:bottom w:val="nil"/>
              <w:right w:val="nil"/>
            </w:tcBorders>
            <w:shd w:val="clear" w:color="auto" w:fill="FFFFFF" w:themeFill="background1"/>
            <w:vAlign w:val="center"/>
          </w:tcPr>
          <w:p w14:paraId="0A6295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02FAE6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dashed" w:sz="4" w:space="0" w:color="auto"/>
            </w:tcBorders>
            <w:shd w:val="clear" w:color="auto" w:fill="FFFFFF" w:themeFill="background1"/>
            <w:vAlign w:val="center"/>
          </w:tcPr>
          <w:p w14:paraId="6E7395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0,393</w:t>
            </w:r>
          </w:p>
        </w:tc>
        <w:tc>
          <w:tcPr>
            <w:tcW w:w="708" w:type="dxa"/>
            <w:tcBorders>
              <w:top w:val="nil"/>
              <w:left w:val="dashed" w:sz="4" w:space="0" w:color="auto"/>
              <w:bottom w:val="nil"/>
              <w:right w:val="nil"/>
            </w:tcBorders>
            <w:shd w:val="clear" w:color="auto" w:fill="FFFFFF" w:themeFill="background1"/>
            <w:vAlign w:val="center"/>
          </w:tcPr>
          <w:p w14:paraId="63387C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0,986</w:t>
            </w:r>
          </w:p>
        </w:tc>
        <w:tc>
          <w:tcPr>
            <w:tcW w:w="709" w:type="dxa"/>
            <w:tcBorders>
              <w:top w:val="nil"/>
              <w:left w:val="nil"/>
              <w:bottom w:val="nil"/>
              <w:right w:val="nil"/>
            </w:tcBorders>
            <w:shd w:val="clear" w:color="auto" w:fill="FFFFFF" w:themeFill="background1"/>
            <w:vAlign w:val="center"/>
          </w:tcPr>
          <w:p w14:paraId="090569A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2FB39A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1847FC2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0,393</w:t>
            </w:r>
          </w:p>
        </w:tc>
      </w:tr>
    </w:tbl>
    <w:p w14:paraId="703C4B40" w14:textId="77777777" w:rsidR="005C2162" w:rsidRPr="005C524D" w:rsidRDefault="005C2162" w:rsidP="005C2162">
      <w:pPr>
        <w:rPr>
          <w:rFonts w:ascii="Times New Roman" w:hAnsi="Times New Roman"/>
          <w:color w:val="000000" w:themeColor="text1"/>
          <w:sz w:val="24"/>
          <w:szCs w:val="24"/>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71DE25C5"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541FCA3D"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A4.7b</w:t>
            </w:r>
          </w:p>
          <w:p w14:paraId="629E66E4" w14:textId="77777777" w:rsidR="005C2162" w:rsidRPr="005C524D" w:rsidRDefault="005C2162" w:rsidP="00140CFF">
            <w:pPr>
              <w:spacing w:line="480" w:lineRule="auto"/>
              <w:rPr>
                <w:rFonts w:ascii="Times New Roman" w:hAnsi="Times New Roman"/>
                <w:i/>
                <w:color w:val="000000" w:themeColor="text1"/>
                <w:sz w:val="24"/>
                <w:szCs w:val="24"/>
              </w:rPr>
            </w:pPr>
            <w:r w:rsidRPr="005C524D">
              <w:rPr>
                <w:rFonts w:ascii="Times New Roman" w:hAnsi="Times New Roman"/>
                <w:i/>
                <w:color w:val="000000" w:themeColor="text1"/>
                <w:sz w:val="24"/>
                <w:szCs w:val="24"/>
              </w:rPr>
              <w:t xml:space="preserve">Comparison between observed and expected power, when nominal alpha risk = 5%, three groups are compared, two samples are extracted from a chi-square distribution with 2 degrees of freedom, and one is extracted from a left skewed distribution.    </w:t>
            </w:r>
          </w:p>
        </w:tc>
      </w:tr>
      <w:tr w:rsidR="005C2162" w:rsidRPr="005C524D" w14:paraId="0852308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25BFAD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4DB1EE54"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E10F49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2B842A29"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0F6FA4F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41D59E7"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50ED41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4EBB37A"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0151147C"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1E8B7F43"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689DF93E"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31D28FFA"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4917727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238E181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1D3E14CD"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71B0C1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24EA31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77868E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15CB1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C0B5D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2AFB84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0E0858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1438B8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474BEE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470FD4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54832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DB8B3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6EC42F37"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75EA3B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35F08A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68001D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678A3EE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3D9D252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50A60F5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0,220</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0DA7913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7079BF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09BBE0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07A69AE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0,095</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1D9030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3FB205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0,282</w:t>
            </w:r>
          </w:p>
        </w:tc>
        <w:tc>
          <w:tcPr>
            <w:tcW w:w="709" w:type="dxa"/>
            <w:tcBorders>
              <w:top w:val="single" w:sz="4" w:space="0" w:color="auto"/>
              <w:left w:val="nil"/>
              <w:bottom w:val="nil"/>
              <w:right w:val="nil"/>
            </w:tcBorders>
            <w:shd w:val="clear" w:color="auto" w:fill="F2F2F2" w:themeFill="background1" w:themeFillShade="F2"/>
            <w:vAlign w:val="center"/>
          </w:tcPr>
          <w:p w14:paraId="2B79E2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7DF9DD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9" w:type="dxa"/>
            <w:tcBorders>
              <w:top w:val="single" w:sz="4" w:space="0" w:color="auto"/>
              <w:left w:val="nil"/>
              <w:bottom w:val="nil"/>
              <w:right w:val="nil"/>
            </w:tcBorders>
            <w:shd w:val="clear" w:color="auto" w:fill="F2F2F2" w:themeFill="background1" w:themeFillShade="F2"/>
            <w:vAlign w:val="center"/>
          </w:tcPr>
          <w:p w14:paraId="75C056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0,086</w:t>
            </w:r>
          </w:p>
        </w:tc>
      </w:tr>
      <w:tr w:rsidR="005C2162" w:rsidRPr="005C524D" w14:paraId="1000C8D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75437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4DE76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56D93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7BA0D9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0,273</w:t>
            </w:r>
          </w:p>
        </w:tc>
        <w:tc>
          <w:tcPr>
            <w:tcW w:w="703" w:type="dxa"/>
            <w:tcBorders>
              <w:top w:val="nil"/>
              <w:left w:val="nil"/>
              <w:bottom w:val="nil"/>
              <w:right w:val="nil"/>
            </w:tcBorders>
            <w:shd w:val="clear" w:color="auto" w:fill="FFFFFF" w:themeFill="background1"/>
            <w:vAlign w:val="center"/>
          </w:tcPr>
          <w:p w14:paraId="27A8B21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0,266</w:t>
            </w:r>
          </w:p>
        </w:tc>
        <w:tc>
          <w:tcPr>
            <w:tcW w:w="709" w:type="dxa"/>
            <w:tcBorders>
              <w:top w:val="nil"/>
              <w:left w:val="nil"/>
              <w:bottom w:val="nil"/>
              <w:right w:val="nil"/>
            </w:tcBorders>
            <w:shd w:val="clear" w:color="auto" w:fill="FFFFFF" w:themeFill="background1"/>
            <w:vAlign w:val="center"/>
          </w:tcPr>
          <w:p w14:paraId="0DC54B2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0,259</w:t>
            </w:r>
          </w:p>
        </w:tc>
        <w:tc>
          <w:tcPr>
            <w:tcW w:w="709" w:type="dxa"/>
            <w:tcBorders>
              <w:top w:val="nil"/>
              <w:left w:val="nil"/>
              <w:bottom w:val="nil"/>
              <w:right w:val="dashed" w:sz="4" w:space="0" w:color="auto"/>
            </w:tcBorders>
            <w:shd w:val="clear" w:color="auto" w:fill="FFFFFF" w:themeFill="background1"/>
            <w:vAlign w:val="center"/>
          </w:tcPr>
          <w:p w14:paraId="64E15B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0,261</w:t>
            </w:r>
          </w:p>
        </w:tc>
        <w:tc>
          <w:tcPr>
            <w:tcW w:w="708" w:type="dxa"/>
            <w:tcBorders>
              <w:top w:val="nil"/>
              <w:left w:val="dashed" w:sz="4" w:space="0" w:color="auto"/>
              <w:bottom w:val="nil"/>
              <w:right w:val="nil"/>
            </w:tcBorders>
            <w:shd w:val="clear" w:color="auto" w:fill="FFFFFF" w:themeFill="background1"/>
            <w:vAlign w:val="center"/>
          </w:tcPr>
          <w:p w14:paraId="3473D42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0,552</w:t>
            </w:r>
          </w:p>
        </w:tc>
        <w:tc>
          <w:tcPr>
            <w:tcW w:w="709" w:type="dxa"/>
            <w:tcBorders>
              <w:top w:val="nil"/>
              <w:left w:val="nil"/>
              <w:bottom w:val="nil"/>
              <w:right w:val="nil"/>
            </w:tcBorders>
            <w:shd w:val="clear" w:color="auto" w:fill="FFFFFF" w:themeFill="background1"/>
            <w:vAlign w:val="center"/>
          </w:tcPr>
          <w:p w14:paraId="5A9E60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0,302</w:t>
            </w:r>
          </w:p>
        </w:tc>
        <w:tc>
          <w:tcPr>
            <w:tcW w:w="709" w:type="dxa"/>
            <w:tcBorders>
              <w:top w:val="nil"/>
              <w:left w:val="nil"/>
              <w:bottom w:val="nil"/>
              <w:right w:val="nil"/>
            </w:tcBorders>
            <w:shd w:val="clear" w:color="auto" w:fill="FFFFFF" w:themeFill="background1"/>
            <w:vAlign w:val="center"/>
          </w:tcPr>
          <w:p w14:paraId="08E96F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0,158</w:t>
            </w:r>
          </w:p>
        </w:tc>
        <w:tc>
          <w:tcPr>
            <w:tcW w:w="709" w:type="dxa"/>
            <w:tcBorders>
              <w:top w:val="nil"/>
              <w:left w:val="nil"/>
              <w:bottom w:val="nil"/>
              <w:right w:val="dashed" w:sz="4" w:space="0" w:color="auto"/>
            </w:tcBorders>
            <w:shd w:val="clear" w:color="auto" w:fill="FFFFFF" w:themeFill="background1"/>
            <w:vAlign w:val="center"/>
          </w:tcPr>
          <w:p w14:paraId="7E78F93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0,103</w:t>
            </w:r>
          </w:p>
        </w:tc>
        <w:tc>
          <w:tcPr>
            <w:tcW w:w="708" w:type="dxa"/>
            <w:tcBorders>
              <w:top w:val="nil"/>
              <w:left w:val="dashed" w:sz="4" w:space="0" w:color="auto"/>
              <w:bottom w:val="nil"/>
              <w:right w:val="nil"/>
            </w:tcBorders>
            <w:shd w:val="clear" w:color="auto" w:fill="FFFFFF" w:themeFill="background1"/>
            <w:vAlign w:val="center"/>
          </w:tcPr>
          <w:p w14:paraId="01FCE24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0,349</w:t>
            </w:r>
          </w:p>
        </w:tc>
        <w:tc>
          <w:tcPr>
            <w:tcW w:w="709" w:type="dxa"/>
            <w:tcBorders>
              <w:top w:val="nil"/>
              <w:left w:val="nil"/>
              <w:bottom w:val="nil"/>
              <w:right w:val="nil"/>
            </w:tcBorders>
            <w:shd w:val="clear" w:color="auto" w:fill="FFFFFF" w:themeFill="background1"/>
            <w:vAlign w:val="center"/>
          </w:tcPr>
          <w:p w14:paraId="5D81CC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0,260</w:t>
            </w:r>
          </w:p>
        </w:tc>
        <w:tc>
          <w:tcPr>
            <w:tcW w:w="709" w:type="dxa"/>
            <w:tcBorders>
              <w:top w:val="nil"/>
              <w:left w:val="nil"/>
              <w:bottom w:val="nil"/>
              <w:right w:val="nil"/>
            </w:tcBorders>
            <w:shd w:val="clear" w:color="auto" w:fill="FFFFFF" w:themeFill="background1"/>
            <w:vAlign w:val="center"/>
          </w:tcPr>
          <w:p w14:paraId="578A98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0,176</w:t>
            </w:r>
          </w:p>
        </w:tc>
        <w:tc>
          <w:tcPr>
            <w:tcW w:w="709" w:type="dxa"/>
            <w:tcBorders>
              <w:top w:val="nil"/>
              <w:left w:val="nil"/>
              <w:bottom w:val="nil"/>
              <w:right w:val="nil"/>
            </w:tcBorders>
            <w:shd w:val="clear" w:color="auto" w:fill="FFFFFF" w:themeFill="background1"/>
            <w:vAlign w:val="center"/>
          </w:tcPr>
          <w:p w14:paraId="7B087F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0,128</w:t>
            </w:r>
          </w:p>
        </w:tc>
      </w:tr>
      <w:tr w:rsidR="005C2162" w:rsidRPr="005C524D" w14:paraId="229F08D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92488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98B5A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21193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766B20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09C909C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00887FC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0,196</w:t>
            </w:r>
          </w:p>
        </w:tc>
        <w:tc>
          <w:tcPr>
            <w:tcW w:w="709" w:type="dxa"/>
            <w:tcBorders>
              <w:top w:val="nil"/>
              <w:left w:val="nil"/>
              <w:bottom w:val="nil"/>
              <w:right w:val="dashed" w:sz="4" w:space="0" w:color="auto"/>
            </w:tcBorders>
            <w:shd w:val="clear" w:color="auto" w:fill="F2F2F2" w:themeFill="background1" w:themeFillShade="F2"/>
            <w:vAlign w:val="center"/>
          </w:tcPr>
          <w:p w14:paraId="0F9A5A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c>
          <w:tcPr>
            <w:tcW w:w="708" w:type="dxa"/>
            <w:tcBorders>
              <w:top w:val="nil"/>
              <w:left w:val="dashed" w:sz="4" w:space="0" w:color="auto"/>
              <w:bottom w:val="nil"/>
              <w:right w:val="nil"/>
            </w:tcBorders>
            <w:shd w:val="clear" w:color="auto" w:fill="F2F2F2" w:themeFill="background1" w:themeFillShade="F2"/>
            <w:vAlign w:val="center"/>
          </w:tcPr>
          <w:p w14:paraId="2F9626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2E3C89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638638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0,136</w:t>
            </w:r>
          </w:p>
        </w:tc>
        <w:tc>
          <w:tcPr>
            <w:tcW w:w="709" w:type="dxa"/>
            <w:tcBorders>
              <w:top w:val="nil"/>
              <w:left w:val="nil"/>
              <w:bottom w:val="nil"/>
              <w:right w:val="dashed" w:sz="4" w:space="0" w:color="auto"/>
            </w:tcBorders>
            <w:shd w:val="clear" w:color="auto" w:fill="F2F2F2" w:themeFill="background1" w:themeFillShade="F2"/>
            <w:vAlign w:val="center"/>
          </w:tcPr>
          <w:p w14:paraId="2F2B3A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2866A20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046305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65DB49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28AA26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r>
      <w:tr w:rsidR="005C2162" w:rsidRPr="005C524D" w14:paraId="5BEB28D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A2425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C585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F9700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EFC586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0,499</w:t>
            </w:r>
          </w:p>
        </w:tc>
        <w:tc>
          <w:tcPr>
            <w:tcW w:w="703" w:type="dxa"/>
            <w:tcBorders>
              <w:top w:val="nil"/>
              <w:left w:val="nil"/>
              <w:bottom w:val="nil"/>
              <w:right w:val="nil"/>
            </w:tcBorders>
            <w:shd w:val="clear" w:color="auto" w:fill="FFFFFF" w:themeFill="background1"/>
            <w:vAlign w:val="center"/>
          </w:tcPr>
          <w:p w14:paraId="31D7DF4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0,379</w:t>
            </w:r>
          </w:p>
        </w:tc>
        <w:tc>
          <w:tcPr>
            <w:tcW w:w="709" w:type="dxa"/>
            <w:tcBorders>
              <w:top w:val="nil"/>
              <w:left w:val="nil"/>
              <w:bottom w:val="nil"/>
              <w:right w:val="nil"/>
            </w:tcBorders>
            <w:shd w:val="clear" w:color="auto" w:fill="FFFFFF" w:themeFill="background1"/>
            <w:vAlign w:val="center"/>
          </w:tcPr>
          <w:p w14:paraId="419C7BE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0,238</w:t>
            </w:r>
          </w:p>
        </w:tc>
        <w:tc>
          <w:tcPr>
            <w:tcW w:w="709" w:type="dxa"/>
            <w:tcBorders>
              <w:top w:val="nil"/>
              <w:left w:val="nil"/>
              <w:bottom w:val="nil"/>
              <w:right w:val="dashed" w:sz="4" w:space="0" w:color="auto"/>
            </w:tcBorders>
            <w:shd w:val="clear" w:color="auto" w:fill="FFFFFF" w:themeFill="background1"/>
            <w:vAlign w:val="center"/>
          </w:tcPr>
          <w:p w14:paraId="2B495A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0,157</w:t>
            </w:r>
          </w:p>
        </w:tc>
        <w:tc>
          <w:tcPr>
            <w:tcW w:w="708" w:type="dxa"/>
            <w:tcBorders>
              <w:top w:val="nil"/>
              <w:left w:val="dashed" w:sz="4" w:space="0" w:color="auto"/>
              <w:bottom w:val="nil"/>
              <w:right w:val="nil"/>
            </w:tcBorders>
            <w:shd w:val="clear" w:color="auto" w:fill="FFFFFF" w:themeFill="background1"/>
            <w:vAlign w:val="center"/>
          </w:tcPr>
          <w:p w14:paraId="3824B2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72E30D2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0,420</w:t>
            </w:r>
          </w:p>
        </w:tc>
        <w:tc>
          <w:tcPr>
            <w:tcW w:w="709" w:type="dxa"/>
            <w:tcBorders>
              <w:top w:val="nil"/>
              <w:left w:val="nil"/>
              <w:bottom w:val="nil"/>
              <w:right w:val="nil"/>
            </w:tcBorders>
            <w:shd w:val="clear" w:color="auto" w:fill="FFFFFF" w:themeFill="background1"/>
            <w:vAlign w:val="center"/>
          </w:tcPr>
          <w:p w14:paraId="0B7BD4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0,201</w:t>
            </w:r>
          </w:p>
        </w:tc>
        <w:tc>
          <w:tcPr>
            <w:tcW w:w="709" w:type="dxa"/>
            <w:tcBorders>
              <w:top w:val="nil"/>
              <w:left w:val="nil"/>
              <w:bottom w:val="nil"/>
              <w:right w:val="dashed" w:sz="4" w:space="0" w:color="auto"/>
            </w:tcBorders>
            <w:shd w:val="clear" w:color="auto" w:fill="FFFFFF" w:themeFill="background1"/>
            <w:vAlign w:val="center"/>
          </w:tcPr>
          <w:p w14:paraId="28A180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c>
          <w:tcPr>
            <w:tcW w:w="708" w:type="dxa"/>
            <w:tcBorders>
              <w:top w:val="nil"/>
              <w:left w:val="dashed" w:sz="4" w:space="0" w:color="auto"/>
              <w:bottom w:val="nil"/>
              <w:right w:val="nil"/>
            </w:tcBorders>
            <w:shd w:val="clear" w:color="auto" w:fill="FFFFFF" w:themeFill="background1"/>
            <w:vAlign w:val="center"/>
          </w:tcPr>
          <w:p w14:paraId="56D0FE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2ABD76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0,375</w:t>
            </w:r>
          </w:p>
        </w:tc>
        <w:tc>
          <w:tcPr>
            <w:tcW w:w="709" w:type="dxa"/>
            <w:tcBorders>
              <w:top w:val="nil"/>
              <w:left w:val="nil"/>
              <w:bottom w:val="nil"/>
              <w:right w:val="nil"/>
            </w:tcBorders>
            <w:shd w:val="clear" w:color="auto" w:fill="FFFFFF" w:themeFill="background1"/>
            <w:vAlign w:val="center"/>
          </w:tcPr>
          <w:p w14:paraId="416BDA1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0,230</w:t>
            </w:r>
          </w:p>
        </w:tc>
        <w:tc>
          <w:tcPr>
            <w:tcW w:w="709" w:type="dxa"/>
            <w:tcBorders>
              <w:top w:val="nil"/>
              <w:left w:val="nil"/>
              <w:bottom w:val="nil"/>
              <w:right w:val="nil"/>
            </w:tcBorders>
            <w:shd w:val="clear" w:color="auto" w:fill="FFFFFF" w:themeFill="background1"/>
            <w:vAlign w:val="center"/>
          </w:tcPr>
          <w:p w14:paraId="619994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0,144</w:t>
            </w:r>
          </w:p>
        </w:tc>
      </w:tr>
      <w:tr w:rsidR="005C2162" w:rsidRPr="005C524D" w14:paraId="1513203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789A8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71E8AC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9BE01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95520D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01D919D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00C1291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0,181</w:t>
            </w:r>
          </w:p>
        </w:tc>
        <w:tc>
          <w:tcPr>
            <w:tcW w:w="709" w:type="dxa"/>
            <w:tcBorders>
              <w:top w:val="nil"/>
              <w:left w:val="nil"/>
              <w:bottom w:val="nil"/>
              <w:right w:val="dashed" w:sz="4" w:space="0" w:color="auto"/>
            </w:tcBorders>
            <w:shd w:val="clear" w:color="auto" w:fill="F2F2F2" w:themeFill="background1" w:themeFillShade="F2"/>
            <w:vAlign w:val="center"/>
          </w:tcPr>
          <w:p w14:paraId="0D533F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0,076</w:t>
            </w:r>
          </w:p>
        </w:tc>
        <w:tc>
          <w:tcPr>
            <w:tcW w:w="708" w:type="dxa"/>
            <w:tcBorders>
              <w:top w:val="nil"/>
              <w:left w:val="dashed" w:sz="4" w:space="0" w:color="auto"/>
              <w:bottom w:val="nil"/>
              <w:right w:val="nil"/>
            </w:tcBorders>
            <w:shd w:val="clear" w:color="auto" w:fill="F2F2F2" w:themeFill="background1" w:themeFillShade="F2"/>
            <w:vAlign w:val="center"/>
          </w:tcPr>
          <w:p w14:paraId="4DC4E0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14ED63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71FC65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0,176</w:t>
            </w:r>
          </w:p>
        </w:tc>
        <w:tc>
          <w:tcPr>
            <w:tcW w:w="709" w:type="dxa"/>
            <w:tcBorders>
              <w:top w:val="nil"/>
              <w:left w:val="nil"/>
              <w:bottom w:val="nil"/>
              <w:right w:val="dashed" w:sz="4" w:space="0" w:color="auto"/>
            </w:tcBorders>
            <w:shd w:val="clear" w:color="auto" w:fill="F2F2F2" w:themeFill="background1" w:themeFillShade="F2"/>
            <w:vAlign w:val="center"/>
          </w:tcPr>
          <w:p w14:paraId="7AD458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0,083</w:t>
            </w:r>
          </w:p>
        </w:tc>
        <w:tc>
          <w:tcPr>
            <w:tcW w:w="708" w:type="dxa"/>
            <w:tcBorders>
              <w:top w:val="nil"/>
              <w:left w:val="dashed" w:sz="4" w:space="0" w:color="auto"/>
              <w:bottom w:val="nil"/>
              <w:right w:val="nil"/>
            </w:tcBorders>
            <w:shd w:val="clear" w:color="auto" w:fill="F2F2F2" w:themeFill="background1" w:themeFillShade="F2"/>
            <w:vAlign w:val="center"/>
          </w:tcPr>
          <w:p w14:paraId="3F64BB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167B7A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1A19F9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7195A6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0,132</w:t>
            </w:r>
          </w:p>
        </w:tc>
      </w:tr>
      <w:tr w:rsidR="005C2162" w:rsidRPr="005C524D" w14:paraId="760D295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9C700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272810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DCCFD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C38332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0,636</w:t>
            </w:r>
          </w:p>
        </w:tc>
        <w:tc>
          <w:tcPr>
            <w:tcW w:w="703" w:type="dxa"/>
            <w:tcBorders>
              <w:top w:val="nil"/>
              <w:left w:val="nil"/>
              <w:bottom w:val="nil"/>
              <w:right w:val="nil"/>
            </w:tcBorders>
            <w:shd w:val="clear" w:color="auto" w:fill="FFFFFF" w:themeFill="background1"/>
            <w:vAlign w:val="center"/>
          </w:tcPr>
          <w:p w14:paraId="530EDC6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0,454</w:t>
            </w:r>
          </w:p>
        </w:tc>
        <w:tc>
          <w:tcPr>
            <w:tcW w:w="709" w:type="dxa"/>
            <w:tcBorders>
              <w:top w:val="nil"/>
              <w:left w:val="nil"/>
              <w:bottom w:val="nil"/>
              <w:right w:val="nil"/>
            </w:tcBorders>
            <w:shd w:val="clear" w:color="auto" w:fill="FFFFFF" w:themeFill="background1"/>
            <w:vAlign w:val="center"/>
          </w:tcPr>
          <w:p w14:paraId="7C29F33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0,221</w:t>
            </w:r>
          </w:p>
        </w:tc>
        <w:tc>
          <w:tcPr>
            <w:tcW w:w="709" w:type="dxa"/>
            <w:tcBorders>
              <w:top w:val="nil"/>
              <w:left w:val="nil"/>
              <w:bottom w:val="nil"/>
              <w:right w:val="dashed" w:sz="4" w:space="0" w:color="auto"/>
            </w:tcBorders>
            <w:shd w:val="clear" w:color="auto" w:fill="FFFFFF" w:themeFill="background1"/>
            <w:vAlign w:val="center"/>
          </w:tcPr>
          <w:p w14:paraId="706588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0,108</w:t>
            </w:r>
          </w:p>
        </w:tc>
        <w:tc>
          <w:tcPr>
            <w:tcW w:w="708" w:type="dxa"/>
            <w:tcBorders>
              <w:top w:val="nil"/>
              <w:left w:val="dashed" w:sz="4" w:space="0" w:color="auto"/>
              <w:bottom w:val="nil"/>
              <w:right w:val="nil"/>
            </w:tcBorders>
            <w:shd w:val="clear" w:color="auto" w:fill="FFFFFF" w:themeFill="background1"/>
            <w:vAlign w:val="center"/>
          </w:tcPr>
          <w:p w14:paraId="0235AE1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0,712</w:t>
            </w:r>
          </w:p>
        </w:tc>
        <w:tc>
          <w:tcPr>
            <w:tcW w:w="709" w:type="dxa"/>
            <w:tcBorders>
              <w:top w:val="nil"/>
              <w:left w:val="nil"/>
              <w:bottom w:val="nil"/>
              <w:right w:val="nil"/>
            </w:tcBorders>
            <w:shd w:val="clear" w:color="auto" w:fill="FFFFFF" w:themeFill="background1"/>
            <w:vAlign w:val="center"/>
          </w:tcPr>
          <w:p w14:paraId="6064B33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0,504</w:t>
            </w:r>
          </w:p>
        </w:tc>
        <w:tc>
          <w:tcPr>
            <w:tcW w:w="709" w:type="dxa"/>
            <w:tcBorders>
              <w:top w:val="nil"/>
              <w:left w:val="nil"/>
              <w:bottom w:val="nil"/>
              <w:right w:val="nil"/>
            </w:tcBorders>
            <w:shd w:val="clear" w:color="auto" w:fill="FFFFFF" w:themeFill="background1"/>
            <w:vAlign w:val="center"/>
          </w:tcPr>
          <w:p w14:paraId="123B754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0,244</w:t>
            </w:r>
          </w:p>
        </w:tc>
        <w:tc>
          <w:tcPr>
            <w:tcW w:w="709" w:type="dxa"/>
            <w:tcBorders>
              <w:top w:val="nil"/>
              <w:left w:val="nil"/>
              <w:bottom w:val="nil"/>
              <w:right w:val="dashed" w:sz="4" w:space="0" w:color="auto"/>
            </w:tcBorders>
            <w:shd w:val="clear" w:color="auto" w:fill="FFFFFF" w:themeFill="background1"/>
            <w:vAlign w:val="center"/>
          </w:tcPr>
          <w:p w14:paraId="0E0E4BA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0,120</w:t>
            </w:r>
          </w:p>
        </w:tc>
        <w:tc>
          <w:tcPr>
            <w:tcW w:w="708" w:type="dxa"/>
            <w:tcBorders>
              <w:top w:val="nil"/>
              <w:left w:val="dashed" w:sz="4" w:space="0" w:color="auto"/>
              <w:bottom w:val="nil"/>
              <w:right w:val="nil"/>
            </w:tcBorders>
            <w:shd w:val="clear" w:color="auto" w:fill="FFFFFF" w:themeFill="background1"/>
            <w:vAlign w:val="center"/>
          </w:tcPr>
          <w:p w14:paraId="557833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0,559</w:t>
            </w:r>
          </w:p>
        </w:tc>
        <w:tc>
          <w:tcPr>
            <w:tcW w:w="709" w:type="dxa"/>
            <w:tcBorders>
              <w:top w:val="nil"/>
              <w:left w:val="nil"/>
              <w:bottom w:val="nil"/>
              <w:right w:val="nil"/>
            </w:tcBorders>
            <w:shd w:val="clear" w:color="auto" w:fill="FFFFFF" w:themeFill="background1"/>
            <w:vAlign w:val="center"/>
          </w:tcPr>
          <w:p w14:paraId="7F5BE7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0,454</w:t>
            </w:r>
          </w:p>
        </w:tc>
        <w:tc>
          <w:tcPr>
            <w:tcW w:w="709" w:type="dxa"/>
            <w:tcBorders>
              <w:top w:val="nil"/>
              <w:left w:val="nil"/>
              <w:bottom w:val="nil"/>
              <w:right w:val="nil"/>
            </w:tcBorders>
            <w:shd w:val="clear" w:color="auto" w:fill="FFFFFF" w:themeFill="background1"/>
            <w:vAlign w:val="center"/>
          </w:tcPr>
          <w:p w14:paraId="03C4505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0,279</w:t>
            </w:r>
          </w:p>
        </w:tc>
        <w:tc>
          <w:tcPr>
            <w:tcW w:w="709" w:type="dxa"/>
            <w:tcBorders>
              <w:top w:val="nil"/>
              <w:left w:val="nil"/>
              <w:bottom w:val="nil"/>
              <w:right w:val="nil"/>
            </w:tcBorders>
            <w:shd w:val="clear" w:color="auto" w:fill="FFFFFF" w:themeFill="background1"/>
            <w:vAlign w:val="center"/>
          </w:tcPr>
          <w:p w14:paraId="1D4B8A8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0,163</w:t>
            </w:r>
          </w:p>
        </w:tc>
      </w:tr>
      <w:tr w:rsidR="005C2162" w:rsidRPr="005C524D" w14:paraId="72A6C84E"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1F8BE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EC2A5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C5AD4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39B3AC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752A3FB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70DBAA3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0,169</w:t>
            </w:r>
          </w:p>
        </w:tc>
        <w:tc>
          <w:tcPr>
            <w:tcW w:w="709" w:type="dxa"/>
            <w:tcBorders>
              <w:top w:val="nil"/>
              <w:left w:val="nil"/>
              <w:bottom w:val="nil"/>
              <w:right w:val="dashed" w:sz="4" w:space="0" w:color="auto"/>
            </w:tcBorders>
            <w:shd w:val="clear" w:color="auto" w:fill="F2F2F2" w:themeFill="background1" w:themeFillShade="F2"/>
            <w:vAlign w:val="center"/>
          </w:tcPr>
          <w:p w14:paraId="361D221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0,050</w:t>
            </w:r>
          </w:p>
        </w:tc>
        <w:tc>
          <w:tcPr>
            <w:tcW w:w="708" w:type="dxa"/>
            <w:tcBorders>
              <w:top w:val="nil"/>
              <w:left w:val="dashed" w:sz="4" w:space="0" w:color="auto"/>
              <w:bottom w:val="nil"/>
              <w:right w:val="nil"/>
            </w:tcBorders>
            <w:shd w:val="clear" w:color="auto" w:fill="F2F2F2" w:themeFill="background1" w:themeFillShade="F2"/>
            <w:vAlign w:val="center"/>
          </w:tcPr>
          <w:p w14:paraId="16B1DC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405740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6E5AC5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0,213</w:t>
            </w:r>
          </w:p>
        </w:tc>
        <w:tc>
          <w:tcPr>
            <w:tcW w:w="709" w:type="dxa"/>
            <w:tcBorders>
              <w:top w:val="nil"/>
              <w:left w:val="nil"/>
              <w:bottom w:val="nil"/>
              <w:right w:val="dashed" w:sz="4" w:space="0" w:color="auto"/>
            </w:tcBorders>
            <w:shd w:val="clear" w:color="auto" w:fill="F2F2F2" w:themeFill="background1" w:themeFillShade="F2"/>
            <w:vAlign w:val="center"/>
          </w:tcPr>
          <w:p w14:paraId="2B541C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0,093</w:t>
            </w:r>
          </w:p>
        </w:tc>
        <w:tc>
          <w:tcPr>
            <w:tcW w:w="708" w:type="dxa"/>
            <w:tcBorders>
              <w:top w:val="nil"/>
              <w:left w:val="dashed" w:sz="4" w:space="0" w:color="auto"/>
              <w:bottom w:val="nil"/>
              <w:right w:val="nil"/>
            </w:tcBorders>
            <w:shd w:val="clear" w:color="auto" w:fill="F2F2F2" w:themeFill="background1" w:themeFillShade="F2"/>
            <w:vAlign w:val="center"/>
          </w:tcPr>
          <w:p w14:paraId="54D8D5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1D77B5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148B52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3FE296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0,151</w:t>
            </w:r>
          </w:p>
        </w:tc>
      </w:tr>
      <w:tr w:rsidR="005C2162" w:rsidRPr="005C524D" w14:paraId="017A71A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35F41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85C3F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60CE2C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763CB9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0,721</w:t>
            </w:r>
          </w:p>
        </w:tc>
        <w:tc>
          <w:tcPr>
            <w:tcW w:w="703" w:type="dxa"/>
            <w:tcBorders>
              <w:top w:val="nil"/>
              <w:left w:val="nil"/>
              <w:bottom w:val="nil"/>
              <w:right w:val="nil"/>
            </w:tcBorders>
            <w:shd w:val="clear" w:color="auto" w:fill="FFFFFF" w:themeFill="background1"/>
            <w:vAlign w:val="center"/>
          </w:tcPr>
          <w:p w14:paraId="0A85887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0,508</w:t>
            </w:r>
          </w:p>
        </w:tc>
        <w:tc>
          <w:tcPr>
            <w:tcW w:w="709" w:type="dxa"/>
            <w:tcBorders>
              <w:top w:val="nil"/>
              <w:left w:val="nil"/>
              <w:bottom w:val="nil"/>
              <w:right w:val="nil"/>
            </w:tcBorders>
            <w:shd w:val="clear" w:color="auto" w:fill="FFFFFF" w:themeFill="background1"/>
            <w:vAlign w:val="center"/>
          </w:tcPr>
          <w:p w14:paraId="3FD2053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0,207</w:t>
            </w:r>
          </w:p>
        </w:tc>
        <w:tc>
          <w:tcPr>
            <w:tcW w:w="709" w:type="dxa"/>
            <w:tcBorders>
              <w:top w:val="nil"/>
              <w:left w:val="nil"/>
              <w:bottom w:val="nil"/>
              <w:right w:val="dashed" w:sz="4" w:space="0" w:color="auto"/>
            </w:tcBorders>
            <w:shd w:val="clear" w:color="auto" w:fill="FFFFFF" w:themeFill="background1"/>
            <w:vAlign w:val="center"/>
          </w:tcPr>
          <w:p w14:paraId="771E043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0,078</w:t>
            </w:r>
          </w:p>
        </w:tc>
        <w:tc>
          <w:tcPr>
            <w:tcW w:w="708" w:type="dxa"/>
            <w:tcBorders>
              <w:top w:val="nil"/>
              <w:left w:val="dashed" w:sz="4" w:space="0" w:color="auto"/>
              <w:bottom w:val="nil"/>
              <w:right w:val="nil"/>
            </w:tcBorders>
            <w:shd w:val="clear" w:color="auto" w:fill="FFFFFF" w:themeFill="background1"/>
            <w:vAlign w:val="center"/>
          </w:tcPr>
          <w:p w14:paraId="55947C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3C7A63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3E44DC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0,284</w:t>
            </w:r>
          </w:p>
        </w:tc>
        <w:tc>
          <w:tcPr>
            <w:tcW w:w="709" w:type="dxa"/>
            <w:tcBorders>
              <w:top w:val="nil"/>
              <w:left w:val="nil"/>
              <w:bottom w:val="nil"/>
              <w:right w:val="dashed" w:sz="4" w:space="0" w:color="auto"/>
            </w:tcBorders>
            <w:shd w:val="clear" w:color="auto" w:fill="FFFFFF" w:themeFill="background1"/>
            <w:vAlign w:val="center"/>
          </w:tcPr>
          <w:p w14:paraId="72DC873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c>
          <w:tcPr>
            <w:tcW w:w="708" w:type="dxa"/>
            <w:tcBorders>
              <w:top w:val="nil"/>
              <w:left w:val="dashed" w:sz="4" w:space="0" w:color="auto"/>
              <w:bottom w:val="nil"/>
              <w:right w:val="nil"/>
            </w:tcBorders>
            <w:shd w:val="clear" w:color="auto" w:fill="FFFFFF" w:themeFill="background1"/>
            <w:vAlign w:val="center"/>
          </w:tcPr>
          <w:p w14:paraId="113CA4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5E6F24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0,507</w:t>
            </w:r>
          </w:p>
        </w:tc>
        <w:tc>
          <w:tcPr>
            <w:tcW w:w="709" w:type="dxa"/>
            <w:tcBorders>
              <w:top w:val="nil"/>
              <w:left w:val="nil"/>
              <w:bottom w:val="nil"/>
              <w:right w:val="nil"/>
            </w:tcBorders>
            <w:shd w:val="clear" w:color="auto" w:fill="FFFFFF" w:themeFill="background1"/>
            <w:vAlign w:val="center"/>
          </w:tcPr>
          <w:p w14:paraId="68E673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0,321</w:t>
            </w:r>
          </w:p>
        </w:tc>
        <w:tc>
          <w:tcPr>
            <w:tcW w:w="709" w:type="dxa"/>
            <w:tcBorders>
              <w:top w:val="nil"/>
              <w:left w:val="nil"/>
              <w:bottom w:val="nil"/>
              <w:right w:val="nil"/>
            </w:tcBorders>
            <w:shd w:val="clear" w:color="auto" w:fill="FFFFFF" w:themeFill="background1"/>
            <w:vAlign w:val="center"/>
          </w:tcPr>
          <w:p w14:paraId="6BDC67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0,179</w:t>
            </w:r>
          </w:p>
        </w:tc>
      </w:tr>
      <w:tr w:rsidR="005C2162" w:rsidRPr="005C524D" w14:paraId="0E9E990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1673F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0E9D9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63E16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6F017F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33D42A1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6D5ED3B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right w:val="dashed" w:sz="4" w:space="0" w:color="auto"/>
            </w:tcBorders>
            <w:shd w:val="clear" w:color="auto" w:fill="F2F2F2" w:themeFill="background1" w:themeFillShade="F2"/>
            <w:vAlign w:val="center"/>
          </w:tcPr>
          <w:p w14:paraId="69EC47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0,242</w:t>
            </w:r>
          </w:p>
        </w:tc>
        <w:tc>
          <w:tcPr>
            <w:tcW w:w="708" w:type="dxa"/>
            <w:tcBorders>
              <w:top w:val="nil"/>
              <w:left w:val="dashed" w:sz="4" w:space="0" w:color="auto"/>
              <w:bottom w:val="nil"/>
              <w:right w:val="nil"/>
            </w:tcBorders>
            <w:shd w:val="clear" w:color="auto" w:fill="F2F2F2" w:themeFill="background1" w:themeFillShade="F2"/>
            <w:vAlign w:val="center"/>
          </w:tcPr>
          <w:p w14:paraId="288892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1A6329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6945F7F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0,118</w:t>
            </w:r>
          </w:p>
        </w:tc>
        <w:tc>
          <w:tcPr>
            <w:tcW w:w="709" w:type="dxa"/>
            <w:tcBorders>
              <w:top w:val="nil"/>
              <w:left w:val="nil"/>
              <w:bottom w:val="nil"/>
              <w:right w:val="dashed" w:sz="4" w:space="0" w:color="auto"/>
            </w:tcBorders>
            <w:shd w:val="clear" w:color="auto" w:fill="F2F2F2" w:themeFill="background1" w:themeFillShade="F2"/>
            <w:vAlign w:val="center"/>
          </w:tcPr>
          <w:p w14:paraId="3C471F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0,068</w:t>
            </w:r>
          </w:p>
        </w:tc>
        <w:tc>
          <w:tcPr>
            <w:tcW w:w="708" w:type="dxa"/>
            <w:tcBorders>
              <w:top w:val="nil"/>
              <w:left w:val="dashed" w:sz="4" w:space="0" w:color="auto"/>
              <w:bottom w:val="nil"/>
              <w:right w:val="nil"/>
            </w:tcBorders>
            <w:shd w:val="clear" w:color="auto" w:fill="F2F2F2" w:themeFill="background1" w:themeFillShade="F2"/>
            <w:vAlign w:val="center"/>
          </w:tcPr>
          <w:p w14:paraId="0F8B22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67A642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705DE3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5CE314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0,099</w:t>
            </w:r>
          </w:p>
        </w:tc>
      </w:tr>
      <w:tr w:rsidR="005C2162" w:rsidRPr="005C524D" w14:paraId="37D3161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560A4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784C3D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B5967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D1FDD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0,384</w:t>
            </w:r>
          </w:p>
        </w:tc>
        <w:tc>
          <w:tcPr>
            <w:tcW w:w="703" w:type="dxa"/>
            <w:tcBorders>
              <w:top w:val="nil"/>
              <w:left w:val="nil"/>
              <w:bottom w:val="nil"/>
              <w:right w:val="nil"/>
            </w:tcBorders>
            <w:shd w:val="clear" w:color="auto" w:fill="FFFFFF" w:themeFill="background1"/>
            <w:vAlign w:val="center"/>
          </w:tcPr>
          <w:p w14:paraId="0603DE7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0,350</w:t>
            </w:r>
          </w:p>
        </w:tc>
        <w:tc>
          <w:tcPr>
            <w:tcW w:w="709" w:type="dxa"/>
            <w:tcBorders>
              <w:top w:val="nil"/>
              <w:left w:val="nil"/>
              <w:bottom w:val="nil"/>
              <w:right w:val="nil"/>
            </w:tcBorders>
            <w:shd w:val="clear" w:color="auto" w:fill="FFFFFF" w:themeFill="background1"/>
            <w:vAlign w:val="center"/>
          </w:tcPr>
          <w:p w14:paraId="5D7A98B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0,300</w:t>
            </w:r>
          </w:p>
        </w:tc>
        <w:tc>
          <w:tcPr>
            <w:tcW w:w="709" w:type="dxa"/>
            <w:tcBorders>
              <w:top w:val="nil"/>
              <w:left w:val="nil"/>
              <w:bottom w:val="nil"/>
              <w:right w:val="dashed" w:sz="4" w:space="0" w:color="auto"/>
            </w:tcBorders>
            <w:shd w:val="clear" w:color="auto" w:fill="FFFFFF" w:themeFill="background1"/>
            <w:vAlign w:val="center"/>
          </w:tcPr>
          <w:p w14:paraId="434210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0,269</w:t>
            </w:r>
          </w:p>
        </w:tc>
        <w:tc>
          <w:tcPr>
            <w:tcW w:w="708" w:type="dxa"/>
            <w:tcBorders>
              <w:top w:val="nil"/>
              <w:left w:val="dashed" w:sz="4" w:space="0" w:color="auto"/>
              <w:bottom w:val="nil"/>
              <w:right w:val="nil"/>
            </w:tcBorders>
            <w:shd w:val="clear" w:color="auto" w:fill="FFFFFF" w:themeFill="background1"/>
            <w:vAlign w:val="center"/>
          </w:tcPr>
          <w:p w14:paraId="587D254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540BDC0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0,379</w:t>
            </w:r>
          </w:p>
        </w:tc>
        <w:tc>
          <w:tcPr>
            <w:tcW w:w="709" w:type="dxa"/>
            <w:tcBorders>
              <w:top w:val="nil"/>
              <w:left w:val="nil"/>
              <w:bottom w:val="nil"/>
              <w:right w:val="nil"/>
            </w:tcBorders>
            <w:shd w:val="clear" w:color="auto" w:fill="FFFFFF" w:themeFill="background1"/>
            <w:vAlign w:val="center"/>
          </w:tcPr>
          <w:p w14:paraId="6605AE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0,179</w:t>
            </w:r>
          </w:p>
        </w:tc>
        <w:tc>
          <w:tcPr>
            <w:tcW w:w="709" w:type="dxa"/>
            <w:tcBorders>
              <w:top w:val="nil"/>
              <w:left w:val="nil"/>
              <w:bottom w:val="nil"/>
              <w:right w:val="dashed" w:sz="4" w:space="0" w:color="auto"/>
            </w:tcBorders>
            <w:shd w:val="clear" w:color="auto" w:fill="FFFFFF" w:themeFill="background1"/>
            <w:vAlign w:val="center"/>
          </w:tcPr>
          <w:p w14:paraId="0307EF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0,104</w:t>
            </w:r>
          </w:p>
        </w:tc>
        <w:tc>
          <w:tcPr>
            <w:tcW w:w="708" w:type="dxa"/>
            <w:tcBorders>
              <w:top w:val="nil"/>
              <w:left w:val="dashed" w:sz="4" w:space="0" w:color="auto"/>
              <w:bottom w:val="nil"/>
              <w:right w:val="nil"/>
            </w:tcBorders>
            <w:shd w:val="clear" w:color="auto" w:fill="FFFFFF" w:themeFill="background1"/>
            <w:vAlign w:val="center"/>
          </w:tcPr>
          <w:p w14:paraId="626FC2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0,479</w:t>
            </w:r>
          </w:p>
        </w:tc>
        <w:tc>
          <w:tcPr>
            <w:tcW w:w="709" w:type="dxa"/>
            <w:tcBorders>
              <w:top w:val="nil"/>
              <w:left w:val="nil"/>
              <w:bottom w:val="nil"/>
              <w:right w:val="nil"/>
            </w:tcBorders>
            <w:shd w:val="clear" w:color="auto" w:fill="FFFFFF" w:themeFill="background1"/>
            <w:vAlign w:val="center"/>
          </w:tcPr>
          <w:p w14:paraId="7484AB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0,345</w:t>
            </w:r>
          </w:p>
        </w:tc>
        <w:tc>
          <w:tcPr>
            <w:tcW w:w="709" w:type="dxa"/>
            <w:tcBorders>
              <w:top w:val="nil"/>
              <w:left w:val="nil"/>
              <w:bottom w:val="nil"/>
              <w:right w:val="nil"/>
            </w:tcBorders>
            <w:shd w:val="clear" w:color="auto" w:fill="FFFFFF" w:themeFill="background1"/>
            <w:vAlign w:val="center"/>
          </w:tcPr>
          <w:p w14:paraId="20B21F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c>
          <w:tcPr>
            <w:tcW w:w="709" w:type="dxa"/>
            <w:tcBorders>
              <w:top w:val="nil"/>
              <w:left w:val="nil"/>
              <w:bottom w:val="nil"/>
              <w:right w:val="nil"/>
            </w:tcBorders>
            <w:shd w:val="clear" w:color="auto" w:fill="FFFFFF" w:themeFill="background1"/>
            <w:vAlign w:val="center"/>
          </w:tcPr>
          <w:p w14:paraId="6C6348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r>
      <w:tr w:rsidR="005C2162" w:rsidRPr="005C524D" w14:paraId="3783CDA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80282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3588A5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6C0CB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D48226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435CD08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5AB81E8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0,267</w:t>
            </w:r>
          </w:p>
        </w:tc>
        <w:tc>
          <w:tcPr>
            <w:tcW w:w="709" w:type="dxa"/>
            <w:tcBorders>
              <w:top w:val="nil"/>
              <w:left w:val="nil"/>
              <w:bottom w:val="nil"/>
              <w:right w:val="dashed" w:sz="4" w:space="0" w:color="auto"/>
            </w:tcBorders>
            <w:shd w:val="clear" w:color="auto" w:fill="F2F2F2" w:themeFill="background1" w:themeFillShade="F2"/>
            <w:vAlign w:val="center"/>
          </w:tcPr>
          <w:p w14:paraId="64784B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0,143</w:t>
            </w:r>
          </w:p>
        </w:tc>
        <w:tc>
          <w:tcPr>
            <w:tcW w:w="708" w:type="dxa"/>
            <w:tcBorders>
              <w:top w:val="nil"/>
              <w:left w:val="dashed" w:sz="4" w:space="0" w:color="auto"/>
              <w:bottom w:val="nil"/>
              <w:right w:val="nil"/>
            </w:tcBorders>
            <w:shd w:val="clear" w:color="auto" w:fill="F2F2F2" w:themeFill="background1" w:themeFillShade="F2"/>
            <w:vAlign w:val="center"/>
          </w:tcPr>
          <w:p w14:paraId="75FB36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416148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4C256C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0,187</w:t>
            </w:r>
          </w:p>
        </w:tc>
        <w:tc>
          <w:tcPr>
            <w:tcW w:w="709" w:type="dxa"/>
            <w:tcBorders>
              <w:top w:val="nil"/>
              <w:left w:val="nil"/>
              <w:bottom w:val="nil"/>
              <w:right w:val="dashed" w:sz="4" w:space="0" w:color="auto"/>
            </w:tcBorders>
            <w:shd w:val="clear" w:color="auto" w:fill="F2F2F2" w:themeFill="background1" w:themeFillShade="F2"/>
            <w:vAlign w:val="center"/>
          </w:tcPr>
          <w:p w14:paraId="52C6D6D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0,085</w:t>
            </w:r>
          </w:p>
        </w:tc>
        <w:tc>
          <w:tcPr>
            <w:tcW w:w="708" w:type="dxa"/>
            <w:tcBorders>
              <w:top w:val="nil"/>
              <w:left w:val="dashed" w:sz="4" w:space="0" w:color="auto"/>
              <w:bottom w:val="nil"/>
              <w:right w:val="nil"/>
            </w:tcBorders>
            <w:shd w:val="clear" w:color="auto" w:fill="F2F2F2" w:themeFill="background1" w:themeFillShade="F2"/>
            <w:vAlign w:val="center"/>
          </w:tcPr>
          <w:p w14:paraId="312D57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33799F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5BD6826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4F5629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0,133</w:t>
            </w:r>
          </w:p>
        </w:tc>
      </w:tr>
      <w:tr w:rsidR="005C2162" w:rsidRPr="005C524D" w14:paraId="562B3C4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67631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F458D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A5ED5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32CE28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0,655</w:t>
            </w:r>
          </w:p>
        </w:tc>
        <w:tc>
          <w:tcPr>
            <w:tcW w:w="703" w:type="dxa"/>
            <w:tcBorders>
              <w:top w:val="nil"/>
              <w:left w:val="nil"/>
              <w:bottom w:val="nil"/>
              <w:right w:val="nil"/>
            </w:tcBorders>
            <w:shd w:val="clear" w:color="auto" w:fill="FFFFFF" w:themeFill="background1"/>
            <w:vAlign w:val="center"/>
          </w:tcPr>
          <w:p w14:paraId="0BFA108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0,507</w:t>
            </w:r>
          </w:p>
        </w:tc>
        <w:tc>
          <w:tcPr>
            <w:tcW w:w="709" w:type="dxa"/>
            <w:tcBorders>
              <w:top w:val="nil"/>
              <w:left w:val="nil"/>
              <w:bottom w:val="nil"/>
              <w:right w:val="nil"/>
            </w:tcBorders>
            <w:shd w:val="clear" w:color="auto" w:fill="FFFFFF" w:themeFill="background1"/>
            <w:vAlign w:val="center"/>
          </w:tcPr>
          <w:p w14:paraId="1358140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0,298</w:t>
            </w:r>
          </w:p>
        </w:tc>
        <w:tc>
          <w:tcPr>
            <w:tcW w:w="709" w:type="dxa"/>
            <w:tcBorders>
              <w:top w:val="nil"/>
              <w:left w:val="nil"/>
              <w:bottom w:val="nil"/>
              <w:right w:val="dashed" w:sz="4" w:space="0" w:color="auto"/>
            </w:tcBorders>
            <w:shd w:val="clear" w:color="auto" w:fill="FFFFFF" w:themeFill="background1"/>
            <w:vAlign w:val="center"/>
          </w:tcPr>
          <w:p w14:paraId="35064C3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0,175</w:t>
            </w:r>
          </w:p>
        </w:tc>
        <w:tc>
          <w:tcPr>
            <w:tcW w:w="708" w:type="dxa"/>
            <w:tcBorders>
              <w:top w:val="nil"/>
              <w:left w:val="dashed" w:sz="4" w:space="0" w:color="auto"/>
              <w:bottom w:val="nil"/>
              <w:right w:val="nil"/>
            </w:tcBorders>
            <w:shd w:val="clear" w:color="auto" w:fill="FFFFFF" w:themeFill="background1"/>
            <w:vAlign w:val="center"/>
          </w:tcPr>
          <w:p w14:paraId="4DA64F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0331E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0,541</w:t>
            </w:r>
          </w:p>
        </w:tc>
        <w:tc>
          <w:tcPr>
            <w:tcW w:w="709" w:type="dxa"/>
            <w:tcBorders>
              <w:top w:val="nil"/>
              <w:left w:val="nil"/>
              <w:bottom w:val="nil"/>
              <w:right w:val="nil"/>
            </w:tcBorders>
            <w:shd w:val="clear" w:color="auto" w:fill="FFFFFF" w:themeFill="background1"/>
            <w:vAlign w:val="center"/>
          </w:tcPr>
          <w:p w14:paraId="44356F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0,247</w:t>
            </w:r>
          </w:p>
        </w:tc>
        <w:tc>
          <w:tcPr>
            <w:tcW w:w="709" w:type="dxa"/>
            <w:tcBorders>
              <w:top w:val="nil"/>
              <w:left w:val="nil"/>
              <w:bottom w:val="nil"/>
              <w:right w:val="dashed" w:sz="4" w:space="0" w:color="auto"/>
            </w:tcBorders>
            <w:shd w:val="clear" w:color="auto" w:fill="FFFFFF" w:themeFill="background1"/>
            <w:vAlign w:val="center"/>
          </w:tcPr>
          <w:p w14:paraId="510F6D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0,120</w:t>
            </w:r>
          </w:p>
        </w:tc>
        <w:tc>
          <w:tcPr>
            <w:tcW w:w="708" w:type="dxa"/>
            <w:tcBorders>
              <w:top w:val="nil"/>
              <w:left w:val="dashed" w:sz="4" w:space="0" w:color="auto"/>
              <w:bottom w:val="nil"/>
              <w:right w:val="nil"/>
            </w:tcBorders>
            <w:shd w:val="clear" w:color="auto" w:fill="FFFFFF" w:themeFill="background1"/>
            <w:vAlign w:val="center"/>
          </w:tcPr>
          <w:p w14:paraId="57FB223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0,650</w:t>
            </w:r>
          </w:p>
        </w:tc>
        <w:tc>
          <w:tcPr>
            <w:tcW w:w="709" w:type="dxa"/>
            <w:tcBorders>
              <w:top w:val="nil"/>
              <w:left w:val="nil"/>
              <w:bottom w:val="nil"/>
              <w:right w:val="nil"/>
            </w:tcBorders>
            <w:shd w:val="clear" w:color="auto" w:fill="FFFFFF" w:themeFill="background1"/>
            <w:vAlign w:val="center"/>
          </w:tcPr>
          <w:p w14:paraId="585D086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0,505</w:t>
            </w:r>
          </w:p>
        </w:tc>
        <w:tc>
          <w:tcPr>
            <w:tcW w:w="709" w:type="dxa"/>
            <w:tcBorders>
              <w:top w:val="nil"/>
              <w:left w:val="nil"/>
              <w:bottom w:val="nil"/>
              <w:right w:val="nil"/>
            </w:tcBorders>
            <w:shd w:val="clear" w:color="auto" w:fill="FFFFFF" w:themeFill="background1"/>
            <w:vAlign w:val="center"/>
          </w:tcPr>
          <w:p w14:paraId="041913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c>
          <w:tcPr>
            <w:tcW w:w="709" w:type="dxa"/>
            <w:tcBorders>
              <w:top w:val="nil"/>
              <w:left w:val="nil"/>
              <w:bottom w:val="nil"/>
              <w:right w:val="nil"/>
            </w:tcBorders>
            <w:shd w:val="clear" w:color="auto" w:fill="FFFFFF" w:themeFill="background1"/>
            <w:vAlign w:val="center"/>
          </w:tcPr>
          <w:p w14:paraId="50FB5C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0,166</w:t>
            </w:r>
          </w:p>
        </w:tc>
      </w:tr>
      <w:tr w:rsidR="005C2162" w:rsidRPr="005C524D" w14:paraId="563931D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3B3B4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02CDE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45B7C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4B9091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499DCF2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46200BC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0,263</w:t>
            </w:r>
          </w:p>
        </w:tc>
        <w:tc>
          <w:tcPr>
            <w:tcW w:w="709" w:type="dxa"/>
            <w:tcBorders>
              <w:top w:val="nil"/>
              <w:left w:val="nil"/>
              <w:bottom w:val="nil"/>
              <w:right w:val="dashed" w:sz="4" w:space="0" w:color="auto"/>
            </w:tcBorders>
            <w:shd w:val="clear" w:color="auto" w:fill="F2F2F2" w:themeFill="background1" w:themeFillShade="F2"/>
            <w:vAlign w:val="center"/>
          </w:tcPr>
          <w:p w14:paraId="567126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0,098</w:t>
            </w:r>
          </w:p>
        </w:tc>
        <w:tc>
          <w:tcPr>
            <w:tcW w:w="708" w:type="dxa"/>
            <w:tcBorders>
              <w:top w:val="nil"/>
              <w:left w:val="dashed" w:sz="4" w:space="0" w:color="auto"/>
              <w:bottom w:val="nil"/>
              <w:right w:val="nil"/>
            </w:tcBorders>
            <w:shd w:val="clear" w:color="auto" w:fill="F2F2F2" w:themeFill="background1" w:themeFillShade="F2"/>
            <w:vAlign w:val="center"/>
          </w:tcPr>
          <w:p w14:paraId="4DD7B4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673108D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5F2C309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0,251</w:t>
            </w:r>
          </w:p>
        </w:tc>
        <w:tc>
          <w:tcPr>
            <w:tcW w:w="709" w:type="dxa"/>
            <w:tcBorders>
              <w:top w:val="nil"/>
              <w:left w:val="nil"/>
              <w:bottom w:val="nil"/>
              <w:right w:val="dashed" w:sz="4" w:space="0" w:color="auto"/>
            </w:tcBorders>
            <w:shd w:val="clear" w:color="auto" w:fill="F2F2F2" w:themeFill="background1" w:themeFillShade="F2"/>
            <w:vAlign w:val="center"/>
          </w:tcPr>
          <w:p w14:paraId="3D51C6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0,102</w:t>
            </w:r>
          </w:p>
        </w:tc>
        <w:tc>
          <w:tcPr>
            <w:tcW w:w="708" w:type="dxa"/>
            <w:tcBorders>
              <w:top w:val="nil"/>
              <w:left w:val="dashed" w:sz="4" w:space="0" w:color="auto"/>
              <w:bottom w:val="nil"/>
              <w:right w:val="nil"/>
            </w:tcBorders>
            <w:shd w:val="clear" w:color="auto" w:fill="F2F2F2" w:themeFill="background1" w:themeFillShade="F2"/>
            <w:vAlign w:val="center"/>
          </w:tcPr>
          <w:p w14:paraId="052905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11CB5C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41A832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6CB0D0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0,165</w:t>
            </w:r>
          </w:p>
        </w:tc>
      </w:tr>
      <w:tr w:rsidR="005C2162" w:rsidRPr="005C524D" w14:paraId="3279D38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B3A58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4FEA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CE7B2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B1ADB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0,785</w:t>
            </w:r>
          </w:p>
        </w:tc>
        <w:tc>
          <w:tcPr>
            <w:tcW w:w="703" w:type="dxa"/>
            <w:tcBorders>
              <w:top w:val="nil"/>
              <w:left w:val="nil"/>
              <w:bottom w:val="nil"/>
              <w:right w:val="nil"/>
            </w:tcBorders>
            <w:shd w:val="clear" w:color="auto" w:fill="FFFFFF" w:themeFill="background1"/>
            <w:vAlign w:val="center"/>
          </w:tcPr>
          <w:p w14:paraId="2E63087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0,604</w:t>
            </w:r>
          </w:p>
        </w:tc>
        <w:tc>
          <w:tcPr>
            <w:tcW w:w="709" w:type="dxa"/>
            <w:tcBorders>
              <w:top w:val="nil"/>
              <w:left w:val="nil"/>
              <w:bottom w:val="nil"/>
              <w:right w:val="nil"/>
            </w:tcBorders>
            <w:shd w:val="clear" w:color="auto" w:fill="FFFFFF" w:themeFill="background1"/>
            <w:vAlign w:val="center"/>
          </w:tcPr>
          <w:p w14:paraId="2849CC0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0,294</w:t>
            </w:r>
          </w:p>
        </w:tc>
        <w:tc>
          <w:tcPr>
            <w:tcW w:w="709" w:type="dxa"/>
            <w:tcBorders>
              <w:top w:val="nil"/>
              <w:left w:val="nil"/>
              <w:bottom w:val="nil"/>
              <w:right w:val="dashed" w:sz="4" w:space="0" w:color="auto"/>
            </w:tcBorders>
            <w:shd w:val="clear" w:color="auto" w:fill="FFFFFF" w:themeFill="background1"/>
            <w:vAlign w:val="center"/>
          </w:tcPr>
          <w:p w14:paraId="3223EA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0,126</w:t>
            </w:r>
          </w:p>
        </w:tc>
        <w:tc>
          <w:tcPr>
            <w:tcW w:w="708" w:type="dxa"/>
            <w:tcBorders>
              <w:top w:val="nil"/>
              <w:left w:val="dashed" w:sz="4" w:space="0" w:color="auto"/>
              <w:bottom w:val="nil"/>
              <w:right w:val="nil"/>
            </w:tcBorders>
            <w:shd w:val="clear" w:color="auto" w:fill="FFFFFF" w:themeFill="background1"/>
            <w:vAlign w:val="center"/>
          </w:tcPr>
          <w:p w14:paraId="26D4DF3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0,841</w:t>
            </w:r>
          </w:p>
        </w:tc>
        <w:tc>
          <w:tcPr>
            <w:tcW w:w="709" w:type="dxa"/>
            <w:tcBorders>
              <w:top w:val="nil"/>
              <w:left w:val="nil"/>
              <w:bottom w:val="nil"/>
              <w:right w:val="nil"/>
            </w:tcBorders>
            <w:shd w:val="clear" w:color="auto" w:fill="FFFFFF" w:themeFill="background1"/>
            <w:vAlign w:val="center"/>
          </w:tcPr>
          <w:p w14:paraId="4F83F2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0,642</w:t>
            </w:r>
          </w:p>
        </w:tc>
        <w:tc>
          <w:tcPr>
            <w:tcW w:w="709" w:type="dxa"/>
            <w:tcBorders>
              <w:top w:val="nil"/>
              <w:left w:val="nil"/>
              <w:bottom w:val="nil"/>
              <w:right w:val="nil"/>
            </w:tcBorders>
            <w:shd w:val="clear" w:color="auto" w:fill="FFFFFF" w:themeFill="background1"/>
            <w:vAlign w:val="center"/>
          </w:tcPr>
          <w:p w14:paraId="140C80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0,311</w:t>
            </w:r>
          </w:p>
        </w:tc>
        <w:tc>
          <w:tcPr>
            <w:tcW w:w="709" w:type="dxa"/>
            <w:tcBorders>
              <w:top w:val="nil"/>
              <w:left w:val="nil"/>
              <w:bottom w:val="nil"/>
              <w:right w:val="dashed" w:sz="4" w:space="0" w:color="auto"/>
            </w:tcBorders>
            <w:shd w:val="clear" w:color="auto" w:fill="FFFFFF" w:themeFill="background1"/>
            <w:vAlign w:val="center"/>
          </w:tcPr>
          <w:p w14:paraId="3EB497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0,137</w:t>
            </w:r>
          </w:p>
        </w:tc>
        <w:tc>
          <w:tcPr>
            <w:tcW w:w="708" w:type="dxa"/>
            <w:tcBorders>
              <w:top w:val="nil"/>
              <w:left w:val="dashed" w:sz="4" w:space="0" w:color="auto"/>
              <w:bottom w:val="nil"/>
              <w:right w:val="nil"/>
            </w:tcBorders>
            <w:shd w:val="clear" w:color="auto" w:fill="FFFFFF" w:themeFill="background1"/>
            <w:vAlign w:val="center"/>
          </w:tcPr>
          <w:p w14:paraId="313525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0,722</w:t>
            </w:r>
          </w:p>
        </w:tc>
        <w:tc>
          <w:tcPr>
            <w:tcW w:w="709" w:type="dxa"/>
            <w:tcBorders>
              <w:top w:val="nil"/>
              <w:left w:val="nil"/>
              <w:bottom w:val="nil"/>
              <w:right w:val="nil"/>
            </w:tcBorders>
            <w:shd w:val="clear" w:color="auto" w:fill="FFFFFF" w:themeFill="background1"/>
            <w:vAlign w:val="center"/>
          </w:tcPr>
          <w:p w14:paraId="5EF921D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0,603</w:t>
            </w:r>
          </w:p>
        </w:tc>
        <w:tc>
          <w:tcPr>
            <w:tcW w:w="709" w:type="dxa"/>
            <w:tcBorders>
              <w:top w:val="nil"/>
              <w:left w:val="nil"/>
              <w:bottom w:val="nil"/>
              <w:right w:val="nil"/>
            </w:tcBorders>
            <w:shd w:val="clear" w:color="auto" w:fill="FFFFFF" w:themeFill="background1"/>
            <w:vAlign w:val="center"/>
          </w:tcPr>
          <w:p w14:paraId="1693F73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457EF4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0,192</w:t>
            </w:r>
          </w:p>
        </w:tc>
      </w:tr>
      <w:tr w:rsidR="005C2162" w:rsidRPr="005C524D" w14:paraId="216138B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6B546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34D304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342A9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F752CF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2D4BD49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5127167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0,260</w:t>
            </w:r>
          </w:p>
        </w:tc>
        <w:tc>
          <w:tcPr>
            <w:tcW w:w="709" w:type="dxa"/>
            <w:tcBorders>
              <w:top w:val="nil"/>
              <w:left w:val="nil"/>
              <w:bottom w:val="nil"/>
              <w:right w:val="dashed" w:sz="4" w:space="0" w:color="auto"/>
            </w:tcBorders>
            <w:shd w:val="clear" w:color="auto" w:fill="F2F2F2" w:themeFill="background1" w:themeFillShade="F2"/>
            <w:vAlign w:val="center"/>
          </w:tcPr>
          <w:p w14:paraId="6395D8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0,070</w:t>
            </w:r>
          </w:p>
        </w:tc>
        <w:tc>
          <w:tcPr>
            <w:tcW w:w="708" w:type="dxa"/>
            <w:tcBorders>
              <w:top w:val="nil"/>
              <w:left w:val="dashed" w:sz="4" w:space="0" w:color="auto"/>
              <w:bottom w:val="nil"/>
              <w:right w:val="nil"/>
            </w:tcBorders>
            <w:shd w:val="clear" w:color="auto" w:fill="F2F2F2" w:themeFill="background1" w:themeFillShade="F2"/>
            <w:vAlign w:val="center"/>
          </w:tcPr>
          <w:p w14:paraId="069512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1FFBFB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20DA21B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0,309</w:t>
            </w:r>
          </w:p>
        </w:tc>
        <w:tc>
          <w:tcPr>
            <w:tcW w:w="709" w:type="dxa"/>
            <w:tcBorders>
              <w:top w:val="nil"/>
              <w:left w:val="nil"/>
              <w:bottom w:val="nil"/>
              <w:right w:val="dashed" w:sz="4" w:space="0" w:color="auto"/>
            </w:tcBorders>
            <w:shd w:val="clear" w:color="auto" w:fill="F2F2F2" w:themeFill="background1" w:themeFillShade="F2"/>
            <w:vAlign w:val="center"/>
          </w:tcPr>
          <w:p w14:paraId="6B4D6C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left w:val="dashed" w:sz="4" w:space="0" w:color="auto"/>
              <w:bottom w:val="nil"/>
              <w:right w:val="nil"/>
            </w:tcBorders>
            <w:shd w:val="clear" w:color="auto" w:fill="F2F2F2" w:themeFill="background1" w:themeFillShade="F2"/>
            <w:vAlign w:val="center"/>
          </w:tcPr>
          <w:p w14:paraId="1458F0C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3319E8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03EAC1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6007AC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0,194</w:t>
            </w:r>
          </w:p>
        </w:tc>
      </w:tr>
      <w:tr w:rsidR="005C2162" w:rsidRPr="005C524D" w14:paraId="553E601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9C94F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AFB89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ED7404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2C9CDE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0,855</w:t>
            </w:r>
          </w:p>
        </w:tc>
        <w:tc>
          <w:tcPr>
            <w:tcW w:w="703" w:type="dxa"/>
            <w:tcBorders>
              <w:top w:val="nil"/>
              <w:left w:val="nil"/>
              <w:bottom w:val="nil"/>
              <w:right w:val="nil"/>
            </w:tcBorders>
            <w:shd w:val="clear" w:color="auto" w:fill="FFFFFF" w:themeFill="background1"/>
            <w:vAlign w:val="center"/>
          </w:tcPr>
          <w:p w14:paraId="42EC857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06C8CD6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0,290</w:t>
            </w:r>
          </w:p>
        </w:tc>
        <w:tc>
          <w:tcPr>
            <w:tcW w:w="709" w:type="dxa"/>
            <w:tcBorders>
              <w:top w:val="nil"/>
              <w:left w:val="nil"/>
              <w:bottom w:val="nil"/>
              <w:right w:val="dashed" w:sz="4" w:space="0" w:color="auto"/>
            </w:tcBorders>
            <w:shd w:val="clear" w:color="auto" w:fill="FFFFFF" w:themeFill="background1"/>
            <w:vAlign w:val="center"/>
          </w:tcPr>
          <w:p w14:paraId="607D5BA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0,097</w:t>
            </w:r>
          </w:p>
        </w:tc>
        <w:tc>
          <w:tcPr>
            <w:tcW w:w="708" w:type="dxa"/>
            <w:tcBorders>
              <w:top w:val="nil"/>
              <w:left w:val="dashed" w:sz="4" w:space="0" w:color="auto"/>
              <w:bottom w:val="nil"/>
              <w:right w:val="nil"/>
            </w:tcBorders>
            <w:shd w:val="clear" w:color="auto" w:fill="FFFFFF" w:themeFill="background1"/>
            <w:vAlign w:val="center"/>
          </w:tcPr>
          <w:p w14:paraId="443146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0,859</w:t>
            </w:r>
          </w:p>
        </w:tc>
        <w:tc>
          <w:tcPr>
            <w:tcW w:w="709" w:type="dxa"/>
            <w:tcBorders>
              <w:top w:val="nil"/>
              <w:left w:val="nil"/>
              <w:bottom w:val="nil"/>
              <w:right w:val="nil"/>
            </w:tcBorders>
            <w:shd w:val="clear" w:color="auto" w:fill="FFFFFF" w:themeFill="background1"/>
            <w:vAlign w:val="center"/>
          </w:tcPr>
          <w:p w14:paraId="317A82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0,705</w:t>
            </w:r>
          </w:p>
        </w:tc>
        <w:tc>
          <w:tcPr>
            <w:tcW w:w="709" w:type="dxa"/>
            <w:tcBorders>
              <w:top w:val="nil"/>
              <w:left w:val="nil"/>
              <w:bottom w:val="nil"/>
              <w:right w:val="nil"/>
            </w:tcBorders>
            <w:shd w:val="clear" w:color="auto" w:fill="FFFFFF" w:themeFill="background1"/>
            <w:vAlign w:val="center"/>
          </w:tcPr>
          <w:p w14:paraId="43FBE5F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0,370</w:t>
            </w:r>
          </w:p>
        </w:tc>
        <w:tc>
          <w:tcPr>
            <w:tcW w:w="709" w:type="dxa"/>
            <w:tcBorders>
              <w:top w:val="nil"/>
              <w:left w:val="nil"/>
              <w:bottom w:val="nil"/>
              <w:right w:val="dashed" w:sz="4" w:space="0" w:color="auto"/>
            </w:tcBorders>
            <w:shd w:val="clear" w:color="auto" w:fill="FFFFFF" w:themeFill="background1"/>
            <w:vAlign w:val="center"/>
          </w:tcPr>
          <w:p w14:paraId="31B190E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0,156</w:t>
            </w:r>
          </w:p>
        </w:tc>
        <w:tc>
          <w:tcPr>
            <w:tcW w:w="708" w:type="dxa"/>
            <w:tcBorders>
              <w:top w:val="nil"/>
              <w:left w:val="dashed" w:sz="4" w:space="0" w:color="auto"/>
              <w:bottom w:val="nil"/>
              <w:right w:val="nil"/>
            </w:tcBorders>
            <w:shd w:val="clear" w:color="auto" w:fill="FFFFFF" w:themeFill="background1"/>
            <w:vAlign w:val="center"/>
          </w:tcPr>
          <w:p w14:paraId="041141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0,763</w:t>
            </w:r>
          </w:p>
        </w:tc>
        <w:tc>
          <w:tcPr>
            <w:tcW w:w="709" w:type="dxa"/>
            <w:tcBorders>
              <w:top w:val="nil"/>
              <w:left w:val="nil"/>
              <w:bottom w:val="nil"/>
              <w:right w:val="nil"/>
            </w:tcBorders>
            <w:shd w:val="clear" w:color="auto" w:fill="FFFFFF" w:themeFill="background1"/>
            <w:vAlign w:val="center"/>
          </w:tcPr>
          <w:p w14:paraId="250E1CD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0,664</w:t>
            </w:r>
          </w:p>
        </w:tc>
        <w:tc>
          <w:tcPr>
            <w:tcW w:w="709" w:type="dxa"/>
            <w:tcBorders>
              <w:top w:val="nil"/>
              <w:left w:val="nil"/>
              <w:bottom w:val="nil"/>
              <w:right w:val="nil"/>
            </w:tcBorders>
            <w:shd w:val="clear" w:color="auto" w:fill="FFFFFF" w:themeFill="background1"/>
            <w:vAlign w:val="center"/>
          </w:tcPr>
          <w:p w14:paraId="297630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0,426</w:t>
            </w:r>
          </w:p>
        </w:tc>
        <w:tc>
          <w:tcPr>
            <w:tcW w:w="709" w:type="dxa"/>
            <w:tcBorders>
              <w:top w:val="nil"/>
              <w:left w:val="nil"/>
              <w:bottom w:val="nil"/>
              <w:right w:val="nil"/>
            </w:tcBorders>
            <w:shd w:val="clear" w:color="auto" w:fill="FFFFFF" w:themeFill="background1"/>
            <w:vAlign w:val="center"/>
          </w:tcPr>
          <w:p w14:paraId="362C1C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0,219</w:t>
            </w:r>
          </w:p>
        </w:tc>
      </w:tr>
      <w:tr w:rsidR="005C2162" w:rsidRPr="005C524D" w14:paraId="5FB8FA9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4F851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55AA5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185C3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3A1A8B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7BD1CB6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3A75B365"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0,315</w:t>
            </w:r>
          </w:p>
        </w:tc>
        <w:tc>
          <w:tcPr>
            <w:tcW w:w="709" w:type="dxa"/>
            <w:tcBorders>
              <w:top w:val="nil"/>
              <w:left w:val="nil"/>
              <w:bottom w:val="nil"/>
              <w:right w:val="dashed" w:sz="4" w:space="0" w:color="auto"/>
            </w:tcBorders>
            <w:shd w:val="clear" w:color="auto" w:fill="F2F2F2" w:themeFill="background1" w:themeFillShade="F2"/>
            <w:vAlign w:val="center"/>
          </w:tcPr>
          <w:p w14:paraId="506FF6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0,256</w:t>
            </w:r>
          </w:p>
        </w:tc>
        <w:tc>
          <w:tcPr>
            <w:tcW w:w="708" w:type="dxa"/>
            <w:tcBorders>
              <w:top w:val="nil"/>
              <w:left w:val="dashed" w:sz="4" w:space="0" w:color="auto"/>
              <w:bottom w:val="nil"/>
              <w:right w:val="nil"/>
            </w:tcBorders>
            <w:shd w:val="clear" w:color="auto" w:fill="F2F2F2" w:themeFill="background1" w:themeFillShade="F2"/>
            <w:vAlign w:val="center"/>
          </w:tcPr>
          <w:p w14:paraId="724A60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2A71ED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6FC069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9" w:type="dxa"/>
            <w:tcBorders>
              <w:top w:val="nil"/>
              <w:left w:val="nil"/>
              <w:bottom w:val="nil"/>
              <w:right w:val="dashed" w:sz="4" w:space="0" w:color="auto"/>
            </w:tcBorders>
            <w:shd w:val="clear" w:color="auto" w:fill="F2F2F2" w:themeFill="background1" w:themeFillShade="F2"/>
            <w:vAlign w:val="center"/>
          </w:tcPr>
          <w:p w14:paraId="43A1B7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0,074</w:t>
            </w:r>
          </w:p>
        </w:tc>
        <w:tc>
          <w:tcPr>
            <w:tcW w:w="708" w:type="dxa"/>
            <w:tcBorders>
              <w:top w:val="nil"/>
              <w:left w:val="dashed" w:sz="4" w:space="0" w:color="auto"/>
              <w:bottom w:val="nil"/>
              <w:right w:val="nil"/>
            </w:tcBorders>
            <w:shd w:val="clear" w:color="auto" w:fill="F2F2F2" w:themeFill="background1" w:themeFillShade="F2"/>
            <w:vAlign w:val="center"/>
          </w:tcPr>
          <w:p w14:paraId="2E0F84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245215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7C1164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424803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r>
      <w:tr w:rsidR="005C2162" w:rsidRPr="005C524D" w14:paraId="31FDEEB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671517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44EEB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2BF433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E83533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0,496</w:t>
            </w:r>
          </w:p>
        </w:tc>
        <w:tc>
          <w:tcPr>
            <w:tcW w:w="703" w:type="dxa"/>
            <w:tcBorders>
              <w:top w:val="nil"/>
              <w:left w:val="nil"/>
              <w:bottom w:val="nil"/>
              <w:right w:val="nil"/>
            </w:tcBorders>
            <w:shd w:val="clear" w:color="auto" w:fill="FFFFFF" w:themeFill="background1"/>
            <w:vAlign w:val="center"/>
          </w:tcPr>
          <w:p w14:paraId="7F1BB5D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0,430</w:t>
            </w:r>
          </w:p>
        </w:tc>
        <w:tc>
          <w:tcPr>
            <w:tcW w:w="709" w:type="dxa"/>
            <w:tcBorders>
              <w:top w:val="nil"/>
              <w:left w:val="nil"/>
              <w:bottom w:val="nil"/>
              <w:right w:val="nil"/>
            </w:tcBorders>
            <w:shd w:val="clear" w:color="auto" w:fill="FFFFFF" w:themeFill="background1"/>
            <w:vAlign w:val="center"/>
          </w:tcPr>
          <w:p w14:paraId="651C3C5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0,340</w:t>
            </w:r>
          </w:p>
        </w:tc>
        <w:tc>
          <w:tcPr>
            <w:tcW w:w="709" w:type="dxa"/>
            <w:tcBorders>
              <w:top w:val="nil"/>
              <w:left w:val="nil"/>
              <w:bottom w:val="nil"/>
              <w:right w:val="dashed" w:sz="4" w:space="0" w:color="auto"/>
            </w:tcBorders>
            <w:shd w:val="clear" w:color="auto" w:fill="FFFFFF" w:themeFill="background1"/>
            <w:vAlign w:val="center"/>
          </w:tcPr>
          <w:p w14:paraId="0744C9C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0,280</w:t>
            </w:r>
          </w:p>
        </w:tc>
        <w:tc>
          <w:tcPr>
            <w:tcW w:w="708" w:type="dxa"/>
            <w:tcBorders>
              <w:top w:val="nil"/>
              <w:left w:val="dashed" w:sz="4" w:space="0" w:color="auto"/>
              <w:bottom w:val="nil"/>
              <w:right w:val="nil"/>
            </w:tcBorders>
            <w:shd w:val="clear" w:color="auto" w:fill="FFFFFF" w:themeFill="background1"/>
            <w:vAlign w:val="center"/>
          </w:tcPr>
          <w:p w14:paraId="74FD92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3EF50B6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0,453</w:t>
            </w:r>
          </w:p>
        </w:tc>
        <w:tc>
          <w:tcPr>
            <w:tcW w:w="709" w:type="dxa"/>
            <w:tcBorders>
              <w:top w:val="nil"/>
              <w:left w:val="nil"/>
              <w:bottom w:val="nil"/>
              <w:right w:val="nil"/>
            </w:tcBorders>
            <w:shd w:val="clear" w:color="auto" w:fill="FFFFFF" w:themeFill="background1"/>
            <w:vAlign w:val="center"/>
          </w:tcPr>
          <w:p w14:paraId="59C334E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0,202</w:t>
            </w:r>
          </w:p>
        </w:tc>
        <w:tc>
          <w:tcPr>
            <w:tcW w:w="709" w:type="dxa"/>
            <w:tcBorders>
              <w:top w:val="nil"/>
              <w:left w:val="nil"/>
              <w:bottom w:val="nil"/>
              <w:right w:val="dashed" w:sz="4" w:space="0" w:color="auto"/>
            </w:tcBorders>
            <w:shd w:val="clear" w:color="auto" w:fill="FFFFFF" w:themeFill="background1"/>
            <w:vAlign w:val="center"/>
          </w:tcPr>
          <w:p w14:paraId="30D23F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0,109</w:t>
            </w:r>
          </w:p>
        </w:tc>
        <w:tc>
          <w:tcPr>
            <w:tcW w:w="708" w:type="dxa"/>
            <w:tcBorders>
              <w:top w:val="nil"/>
              <w:left w:val="dashed" w:sz="4" w:space="0" w:color="auto"/>
              <w:bottom w:val="nil"/>
              <w:right w:val="nil"/>
            </w:tcBorders>
            <w:shd w:val="clear" w:color="auto" w:fill="FFFFFF" w:themeFill="background1"/>
            <w:vAlign w:val="center"/>
          </w:tcPr>
          <w:p w14:paraId="0CC84A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7AEE60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0,425</w:t>
            </w:r>
          </w:p>
        </w:tc>
        <w:tc>
          <w:tcPr>
            <w:tcW w:w="709" w:type="dxa"/>
            <w:tcBorders>
              <w:top w:val="nil"/>
              <w:left w:val="nil"/>
              <w:bottom w:val="nil"/>
              <w:right w:val="nil"/>
            </w:tcBorders>
            <w:shd w:val="clear" w:color="auto" w:fill="FFFFFF" w:themeFill="background1"/>
            <w:vAlign w:val="center"/>
          </w:tcPr>
          <w:p w14:paraId="25FBCD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0,242</w:t>
            </w:r>
          </w:p>
        </w:tc>
        <w:tc>
          <w:tcPr>
            <w:tcW w:w="709" w:type="dxa"/>
            <w:tcBorders>
              <w:top w:val="nil"/>
              <w:left w:val="nil"/>
              <w:bottom w:val="nil"/>
              <w:right w:val="nil"/>
            </w:tcBorders>
            <w:shd w:val="clear" w:color="auto" w:fill="FFFFFF" w:themeFill="background1"/>
            <w:vAlign w:val="center"/>
          </w:tcPr>
          <w:p w14:paraId="4802E45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0,147</w:t>
            </w:r>
          </w:p>
        </w:tc>
      </w:tr>
      <w:tr w:rsidR="005C2162" w:rsidRPr="005C524D" w14:paraId="4E52794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5BB9C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9719E4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6D291C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72EE2F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0CC62AF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296B54FF"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0,334</w:t>
            </w:r>
          </w:p>
        </w:tc>
        <w:tc>
          <w:tcPr>
            <w:tcW w:w="709" w:type="dxa"/>
            <w:tcBorders>
              <w:top w:val="nil"/>
              <w:left w:val="nil"/>
              <w:bottom w:val="nil"/>
              <w:right w:val="dashed" w:sz="4" w:space="0" w:color="auto"/>
            </w:tcBorders>
            <w:shd w:val="clear" w:color="auto" w:fill="F2F2F2" w:themeFill="background1" w:themeFillShade="F2"/>
            <w:vAlign w:val="center"/>
          </w:tcPr>
          <w:p w14:paraId="15A879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0,164</w:t>
            </w:r>
          </w:p>
        </w:tc>
        <w:tc>
          <w:tcPr>
            <w:tcW w:w="708" w:type="dxa"/>
            <w:tcBorders>
              <w:top w:val="nil"/>
              <w:left w:val="dashed" w:sz="4" w:space="0" w:color="auto"/>
              <w:bottom w:val="nil"/>
              <w:right w:val="nil"/>
            </w:tcBorders>
            <w:shd w:val="clear" w:color="auto" w:fill="F2F2F2" w:themeFill="background1" w:themeFillShade="F2"/>
            <w:vAlign w:val="center"/>
          </w:tcPr>
          <w:p w14:paraId="7B4A0C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62D04A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6BB4A90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0,239</w:t>
            </w:r>
          </w:p>
        </w:tc>
        <w:tc>
          <w:tcPr>
            <w:tcW w:w="709" w:type="dxa"/>
            <w:tcBorders>
              <w:top w:val="nil"/>
              <w:left w:val="nil"/>
              <w:bottom w:val="nil"/>
              <w:right w:val="dashed" w:sz="4" w:space="0" w:color="auto"/>
            </w:tcBorders>
            <w:shd w:val="clear" w:color="auto" w:fill="F2F2F2" w:themeFill="background1" w:themeFillShade="F2"/>
            <w:vAlign w:val="center"/>
          </w:tcPr>
          <w:p w14:paraId="0CC69F5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3ADB55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0B6CC0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662BAC7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348430D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0,156</w:t>
            </w:r>
          </w:p>
        </w:tc>
      </w:tr>
      <w:tr w:rsidR="005C2162" w:rsidRPr="005C524D" w14:paraId="68954C5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D0281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43242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7307D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572C7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0,777</w:t>
            </w:r>
          </w:p>
        </w:tc>
        <w:tc>
          <w:tcPr>
            <w:tcW w:w="703" w:type="dxa"/>
            <w:tcBorders>
              <w:top w:val="nil"/>
              <w:left w:val="nil"/>
              <w:bottom w:val="nil"/>
              <w:right w:val="nil"/>
            </w:tcBorders>
            <w:shd w:val="clear" w:color="auto" w:fill="FFFFFF" w:themeFill="background1"/>
            <w:vAlign w:val="center"/>
          </w:tcPr>
          <w:p w14:paraId="6D51A8E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0,619</w:t>
            </w:r>
          </w:p>
        </w:tc>
        <w:tc>
          <w:tcPr>
            <w:tcW w:w="709" w:type="dxa"/>
            <w:tcBorders>
              <w:top w:val="nil"/>
              <w:left w:val="nil"/>
              <w:bottom w:val="nil"/>
              <w:right w:val="nil"/>
            </w:tcBorders>
            <w:shd w:val="clear" w:color="auto" w:fill="FFFFFF" w:themeFill="background1"/>
            <w:vAlign w:val="center"/>
          </w:tcPr>
          <w:p w14:paraId="70C946F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0,359</w:t>
            </w:r>
          </w:p>
        </w:tc>
        <w:tc>
          <w:tcPr>
            <w:tcW w:w="709" w:type="dxa"/>
            <w:tcBorders>
              <w:top w:val="nil"/>
              <w:left w:val="nil"/>
              <w:bottom w:val="nil"/>
              <w:right w:val="dashed" w:sz="4" w:space="0" w:color="auto"/>
            </w:tcBorders>
            <w:shd w:val="clear" w:color="auto" w:fill="FFFFFF" w:themeFill="background1"/>
            <w:vAlign w:val="center"/>
          </w:tcPr>
          <w:p w14:paraId="74B429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0,193</w:t>
            </w:r>
          </w:p>
        </w:tc>
        <w:tc>
          <w:tcPr>
            <w:tcW w:w="708" w:type="dxa"/>
            <w:tcBorders>
              <w:top w:val="nil"/>
              <w:left w:val="dashed" w:sz="4" w:space="0" w:color="auto"/>
              <w:bottom w:val="nil"/>
              <w:right w:val="nil"/>
            </w:tcBorders>
            <w:shd w:val="clear" w:color="auto" w:fill="FFFFFF" w:themeFill="background1"/>
            <w:vAlign w:val="center"/>
          </w:tcPr>
          <w:p w14:paraId="3E9F6D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0,892</w:t>
            </w:r>
          </w:p>
        </w:tc>
        <w:tc>
          <w:tcPr>
            <w:tcW w:w="709" w:type="dxa"/>
            <w:tcBorders>
              <w:top w:val="nil"/>
              <w:left w:val="nil"/>
              <w:bottom w:val="nil"/>
              <w:right w:val="nil"/>
            </w:tcBorders>
            <w:shd w:val="clear" w:color="auto" w:fill="FFFFFF" w:themeFill="background1"/>
            <w:vAlign w:val="center"/>
          </w:tcPr>
          <w:p w14:paraId="05261A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0,646</w:t>
            </w:r>
          </w:p>
        </w:tc>
        <w:tc>
          <w:tcPr>
            <w:tcW w:w="709" w:type="dxa"/>
            <w:tcBorders>
              <w:top w:val="nil"/>
              <w:left w:val="nil"/>
              <w:bottom w:val="nil"/>
              <w:right w:val="nil"/>
            </w:tcBorders>
            <w:shd w:val="clear" w:color="auto" w:fill="FFFFFF" w:themeFill="background1"/>
            <w:vAlign w:val="center"/>
          </w:tcPr>
          <w:p w14:paraId="21D492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0,294</w:t>
            </w:r>
          </w:p>
        </w:tc>
        <w:tc>
          <w:tcPr>
            <w:tcW w:w="709" w:type="dxa"/>
            <w:tcBorders>
              <w:top w:val="nil"/>
              <w:left w:val="nil"/>
              <w:bottom w:val="nil"/>
              <w:right w:val="dashed" w:sz="4" w:space="0" w:color="auto"/>
            </w:tcBorders>
            <w:shd w:val="clear" w:color="auto" w:fill="FFFFFF" w:themeFill="background1"/>
            <w:vAlign w:val="center"/>
          </w:tcPr>
          <w:p w14:paraId="72FF29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0,131</w:t>
            </w:r>
          </w:p>
        </w:tc>
        <w:tc>
          <w:tcPr>
            <w:tcW w:w="708" w:type="dxa"/>
            <w:tcBorders>
              <w:top w:val="nil"/>
              <w:left w:val="dashed" w:sz="4" w:space="0" w:color="auto"/>
              <w:bottom w:val="nil"/>
              <w:right w:val="nil"/>
            </w:tcBorders>
            <w:shd w:val="clear" w:color="auto" w:fill="FFFFFF" w:themeFill="background1"/>
            <w:vAlign w:val="center"/>
          </w:tcPr>
          <w:p w14:paraId="41FA979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0,773</w:t>
            </w:r>
          </w:p>
        </w:tc>
        <w:tc>
          <w:tcPr>
            <w:tcW w:w="709" w:type="dxa"/>
            <w:tcBorders>
              <w:top w:val="nil"/>
              <w:left w:val="nil"/>
              <w:bottom w:val="nil"/>
              <w:right w:val="nil"/>
            </w:tcBorders>
            <w:shd w:val="clear" w:color="auto" w:fill="FFFFFF" w:themeFill="background1"/>
            <w:vAlign w:val="center"/>
          </w:tcPr>
          <w:p w14:paraId="45965D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0,618</w:t>
            </w:r>
          </w:p>
        </w:tc>
        <w:tc>
          <w:tcPr>
            <w:tcW w:w="709" w:type="dxa"/>
            <w:tcBorders>
              <w:top w:val="nil"/>
              <w:left w:val="nil"/>
              <w:bottom w:val="nil"/>
              <w:right w:val="nil"/>
            </w:tcBorders>
            <w:shd w:val="clear" w:color="auto" w:fill="FFFFFF" w:themeFill="background1"/>
            <w:vAlign w:val="center"/>
          </w:tcPr>
          <w:p w14:paraId="3481D2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0,354</w:t>
            </w:r>
          </w:p>
        </w:tc>
        <w:tc>
          <w:tcPr>
            <w:tcW w:w="709" w:type="dxa"/>
            <w:tcBorders>
              <w:top w:val="nil"/>
              <w:left w:val="nil"/>
              <w:bottom w:val="nil"/>
              <w:right w:val="nil"/>
            </w:tcBorders>
            <w:shd w:val="clear" w:color="auto" w:fill="FFFFFF" w:themeFill="background1"/>
            <w:vAlign w:val="center"/>
          </w:tcPr>
          <w:p w14:paraId="73719C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0,186</w:t>
            </w:r>
          </w:p>
        </w:tc>
      </w:tr>
      <w:tr w:rsidR="005C2162" w:rsidRPr="005C524D" w14:paraId="7382A1A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29F03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966257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EB716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0D6AF5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67109D2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0369BC2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0,346</w:t>
            </w:r>
          </w:p>
        </w:tc>
        <w:tc>
          <w:tcPr>
            <w:tcW w:w="709" w:type="dxa"/>
            <w:tcBorders>
              <w:top w:val="nil"/>
              <w:left w:val="nil"/>
              <w:bottom w:val="nil"/>
              <w:right w:val="dashed" w:sz="4" w:space="0" w:color="auto"/>
            </w:tcBorders>
            <w:shd w:val="clear" w:color="auto" w:fill="F2F2F2" w:themeFill="background1" w:themeFillShade="F2"/>
            <w:vAlign w:val="center"/>
          </w:tcPr>
          <w:p w14:paraId="0A632B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0,119</w:t>
            </w:r>
          </w:p>
        </w:tc>
        <w:tc>
          <w:tcPr>
            <w:tcW w:w="708" w:type="dxa"/>
            <w:tcBorders>
              <w:top w:val="nil"/>
              <w:left w:val="dashed" w:sz="4" w:space="0" w:color="auto"/>
              <w:bottom w:val="nil"/>
              <w:right w:val="nil"/>
            </w:tcBorders>
            <w:shd w:val="clear" w:color="auto" w:fill="F2F2F2" w:themeFill="background1" w:themeFillShade="F2"/>
            <w:vAlign w:val="center"/>
          </w:tcPr>
          <w:p w14:paraId="19870F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6D7625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689067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0,326</w:t>
            </w:r>
          </w:p>
        </w:tc>
        <w:tc>
          <w:tcPr>
            <w:tcW w:w="709" w:type="dxa"/>
            <w:tcBorders>
              <w:top w:val="nil"/>
              <w:left w:val="nil"/>
              <w:bottom w:val="nil"/>
              <w:right w:val="dashed" w:sz="4" w:space="0" w:color="auto"/>
            </w:tcBorders>
            <w:shd w:val="clear" w:color="auto" w:fill="F2F2F2" w:themeFill="background1" w:themeFillShade="F2"/>
            <w:vAlign w:val="center"/>
          </w:tcPr>
          <w:p w14:paraId="06ED79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5F5EED7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57CA18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7F0F28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03807E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0,198</w:t>
            </w:r>
          </w:p>
        </w:tc>
      </w:tr>
      <w:tr w:rsidR="005C2162" w:rsidRPr="005C524D" w14:paraId="35409D3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57FC4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1A53E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B4876E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606E4F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0,882</w:t>
            </w:r>
          </w:p>
        </w:tc>
        <w:tc>
          <w:tcPr>
            <w:tcW w:w="703" w:type="dxa"/>
            <w:tcBorders>
              <w:top w:val="nil"/>
              <w:left w:val="nil"/>
              <w:bottom w:val="nil"/>
              <w:right w:val="nil"/>
            </w:tcBorders>
            <w:shd w:val="clear" w:color="auto" w:fill="FFFFFF" w:themeFill="background1"/>
            <w:vAlign w:val="center"/>
          </w:tcPr>
          <w:p w14:paraId="7189EE2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0,723</w:t>
            </w:r>
          </w:p>
        </w:tc>
        <w:tc>
          <w:tcPr>
            <w:tcW w:w="709" w:type="dxa"/>
            <w:tcBorders>
              <w:top w:val="nil"/>
              <w:left w:val="nil"/>
              <w:bottom w:val="nil"/>
              <w:right w:val="nil"/>
            </w:tcBorders>
            <w:shd w:val="clear" w:color="auto" w:fill="FFFFFF" w:themeFill="background1"/>
            <w:vAlign w:val="center"/>
          </w:tcPr>
          <w:p w14:paraId="538250F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0,368</w:t>
            </w:r>
          </w:p>
        </w:tc>
        <w:tc>
          <w:tcPr>
            <w:tcW w:w="709" w:type="dxa"/>
            <w:tcBorders>
              <w:top w:val="nil"/>
              <w:left w:val="nil"/>
              <w:bottom w:val="nil"/>
              <w:right w:val="dashed" w:sz="4" w:space="0" w:color="auto"/>
            </w:tcBorders>
            <w:shd w:val="clear" w:color="auto" w:fill="FFFFFF" w:themeFill="background1"/>
            <w:vAlign w:val="center"/>
          </w:tcPr>
          <w:p w14:paraId="4969FFC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0,147</w:t>
            </w:r>
          </w:p>
        </w:tc>
        <w:tc>
          <w:tcPr>
            <w:tcW w:w="708" w:type="dxa"/>
            <w:tcBorders>
              <w:top w:val="nil"/>
              <w:left w:val="dashed" w:sz="4" w:space="0" w:color="auto"/>
              <w:bottom w:val="nil"/>
              <w:right w:val="nil"/>
            </w:tcBorders>
            <w:shd w:val="clear" w:color="auto" w:fill="FFFFFF" w:themeFill="background1"/>
            <w:vAlign w:val="center"/>
          </w:tcPr>
          <w:p w14:paraId="028772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0,919</w:t>
            </w:r>
          </w:p>
        </w:tc>
        <w:tc>
          <w:tcPr>
            <w:tcW w:w="709" w:type="dxa"/>
            <w:tcBorders>
              <w:top w:val="nil"/>
              <w:left w:val="nil"/>
              <w:bottom w:val="nil"/>
              <w:right w:val="nil"/>
            </w:tcBorders>
            <w:shd w:val="clear" w:color="auto" w:fill="FFFFFF" w:themeFill="background1"/>
            <w:vAlign w:val="center"/>
          </w:tcPr>
          <w:p w14:paraId="213BC6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0,750</w:t>
            </w:r>
          </w:p>
        </w:tc>
        <w:tc>
          <w:tcPr>
            <w:tcW w:w="709" w:type="dxa"/>
            <w:tcBorders>
              <w:top w:val="nil"/>
              <w:left w:val="nil"/>
              <w:bottom w:val="nil"/>
              <w:right w:val="nil"/>
            </w:tcBorders>
            <w:shd w:val="clear" w:color="auto" w:fill="FFFFFF" w:themeFill="background1"/>
            <w:vAlign w:val="center"/>
          </w:tcPr>
          <w:p w14:paraId="0D3495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0,378</w:t>
            </w:r>
          </w:p>
        </w:tc>
        <w:tc>
          <w:tcPr>
            <w:tcW w:w="709" w:type="dxa"/>
            <w:tcBorders>
              <w:top w:val="nil"/>
              <w:left w:val="nil"/>
              <w:bottom w:val="nil"/>
              <w:right w:val="dashed" w:sz="4" w:space="0" w:color="auto"/>
            </w:tcBorders>
            <w:shd w:val="clear" w:color="auto" w:fill="FFFFFF" w:themeFill="background1"/>
            <w:vAlign w:val="center"/>
          </w:tcPr>
          <w:p w14:paraId="355B32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0,155</w:t>
            </w:r>
          </w:p>
        </w:tc>
        <w:tc>
          <w:tcPr>
            <w:tcW w:w="708" w:type="dxa"/>
            <w:tcBorders>
              <w:top w:val="nil"/>
              <w:left w:val="dashed" w:sz="4" w:space="0" w:color="auto"/>
              <w:bottom w:val="nil"/>
              <w:right w:val="nil"/>
            </w:tcBorders>
            <w:shd w:val="clear" w:color="auto" w:fill="FFFFFF" w:themeFill="background1"/>
            <w:vAlign w:val="center"/>
          </w:tcPr>
          <w:p w14:paraId="06AA23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0,836</w:t>
            </w:r>
          </w:p>
        </w:tc>
        <w:tc>
          <w:tcPr>
            <w:tcW w:w="709" w:type="dxa"/>
            <w:tcBorders>
              <w:top w:val="nil"/>
              <w:left w:val="nil"/>
              <w:bottom w:val="nil"/>
              <w:right w:val="nil"/>
            </w:tcBorders>
            <w:shd w:val="clear" w:color="auto" w:fill="FFFFFF" w:themeFill="background1"/>
            <w:vAlign w:val="center"/>
          </w:tcPr>
          <w:p w14:paraId="480F0D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047C293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2A4507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0,222</w:t>
            </w:r>
          </w:p>
        </w:tc>
      </w:tr>
      <w:tr w:rsidR="005C2162" w:rsidRPr="005C524D" w14:paraId="36F33D5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ADD439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577D4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10EAD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B1FD2A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3EE09F3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4A48DF5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0,353</w:t>
            </w:r>
          </w:p>
        </w:tc>
        <w:tc>
          <w:tcPr>
            <w:tcW w:w="709" w:type="dxa"/>
            <w:tcBorders>
              <w:top w:val="nil"/>
              <w:left w:val="nil"/>
              <w:bottom w:val="nil"/>
              <w:right w:val="dashed" w:sz="4" w:space="0" w:color="auto"/>
            </w:tcBorders>
            <w:shd w:val="clear" w:color="auto" w:fill="F2F2F2" w:themeFill="background1" w:themeFillShade="F2"/>
            <w:vAlign w:val="center"/>
          </w:tcPr>
          <w:p w14:paraId="68ABF4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0,091</w:t>
            </w:r>
          </w:p>
        </w:tc>
        <w:tc>
          <w:tcPr>
            <w:tcW w:w="708" w:type="dxa"/>
            <w:tcBorders>
              <w:top w:val="nil"/>
              <w:left w:val="dashed" w:sz="4" w:space="0" w:color="auto"/>
              <w:bottom w:val="nil"/>
              <w:right w:val="nil"/>
            </w:tcBorders>
            <w:shd w:val="clear" w:color="auto" w:fill="F2F2F2" w:themeFill="background1" w:themeFillShade="F2"/>
            <w:vAlign w:val="center"/>
          </w:tcPr>
          <w:p w14:paraId="27C437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2D865D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16CBEC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0,404</w:t>
            </w:r>
          </w:p>
        </w:tc>
        <w:tc>
          <w:tcPr>
            <w:tcW w:w="709" w:type="dxa"/>
            <w:tcBorders>
              <w:top w:val="nil"/>
              <w:left w:val="nil"/>
              <w:bottom w:val="nil"/>
              <w:right w:val="dashed" w:sz="4" w:space="0" w:color="auto"/>
            </w:tcBorders>
            <w:shd w:val="clear" w:color="auto" w:fill="F2F2F2" w:themeFill="background1" w:themeFillShade="F2"/>
            <w:vAlign w:val="center"/>
          </w:tcPr>
          <w:p w14:paraId="28346F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0,145</w:t>
            </w:r>
          </w:p>
        </w:tc>
        <w:tc>
          <w:tcPr>
            <w:tcW w:w="708" w:type="dxa"/>
            <w:tcBorders>
              <w:top w:val="nil"/>
              <w:left w:val="dashed" w:sz="4" w:space="0" w:color="auto"/>
              <w:bottom w:val="nil"/>
              <w:right w:val="nil"/>
            </w:tcBorders>
            <w:shd w:val="clear" w:color="auto" w:fill="F2F2F2" w:themeFill="background1" w:themeFillShade="F2"/>
            <w:vAlign w:val="center"/>
          </w:tcPr>
          <w:p w14:paraId="7EB210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101D760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55456E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63A7C9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0,236</w:t>
            </w:r>
          </w:p>
        </w:tc>
      </w:tr>
      <w:tr w:rsidR="005C2162" w:rsidRPr="005C524D" w14:paraId="441266B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C84F8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447451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D32B3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D0F247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0,929</w:t>
            </w:r>
          </w:p>
        </w:tc>
        <w:tc>
          <w:tcPr>
            <w:tcW w:w="703" w:type="dxa"/>
            <w:tcBorders>
              <w:top w:val="nil"/>
              <w:left w:val="nil"/>
              <w:bottom w:val="nil"/>
              <w:right w:val="nil"/>
            </w:tcBorders>
            <w:shd w:val="clear" w:color="auto" w:fill="FFFFFF" w:themeFill="background1"/>
            <w:vAlign w:val="center"/>
          </w:tcPr>
          <w:p w14:paraId="28F813B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0,787</w:t>
            </w:r>
          </w:p>
        </w:tc>
        <w:tc>
          <w:tcPr>
            <w:tcW w:w="709" w:type="dxa"/>
            <w:tcBorders>
              <w:top w:val="nil"/>
              <w:left w:val="nil"/>
              <w:bottom w:val="nil"/>
              <w:right w:val="nil"/>
            </w:tcBorders>
            <w:shd w:val="clear" w:color="auto" w:fill="FFFFFF" w:themeFill="background1"/>
            <w:vAlign w:val="center"/>
          </w:tcPr>
          <w:p w14:paraId="5019762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0,373</w:t>
            </w:r>
          </w:p>
        </w:tc>
        <w:tc>
          <w:tcPr>
            <w:tcW w:w="709" w:type="dxa"/>
            <w:tcBorders>
              <w:top w:val="nil"/>
              <w:left w:val="nil"/>
              <w:bottom w:val="nil"/>
              <w:right w:val="dashed" w:sz="4" w:space="0" w:color="auto"/>
            </w:tcBorders>
            <w:shd w:val="clear" w:color="auto" w:fill="FFFFFF" w:themeFill="background1"/>
            <w:vAlign w:val="center"/>
          </w:tcPr>
          <w:p w14:paraId="7BD676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0,117</w:t>
            </w:r>
          </w:p>
        </w:tc>
        <w:tc>
          <w:tcPr>
            <w:tcW w:w="708" w:type="dxa"/>
            <w:tcBorders>
              <w:top w:val="nil"/>
              <w:left w:val="dashed" w:sz="4" w:space="0" w:color="auto"/>
              <w:bottom w:val="nil"/>
              <w:right w:val="nil"/>
            </w:tcBorders>
            <w:shd w:val="clear" w:color="auto" w:fill="FFFFFF" w:themeFill="background1"/>
            <w:vAlign w:val="center"/>
          </w:tcPr>
          <w:p w14:paraId="6D96B9F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0,930</w:t>
            </w:r>
          </w:p>
        </w:tc>
        <w:tc>
          <w:tcPr>
            <w:tcW w:w="709" w:type="dxa"/>
            <w:tcBorders>
              <w:top w:val="nil"/>
              <w:left w:val="nil"/>
              <w:bottom w:val="nil"/>
              <w:right w:val="nil"/>
            </w:tcBorders>
            <w:shd w:val="clear" w:color="auto" w:fill="FFFFFF" w:themeFill="background1"/>
            <w:vAlign w:val="center"/>
          </w:tcPr>
          <w:p w14:paraId="4A69B3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0,809</w:t>
            </w:r>
          </w:p>
        </w:tc>
        <w:tc>
          <w:tcPr>
            <w:tcW w:w="709" w:type="dxa"/>
            <w:tcBorders>
              <w:top w:val="nil"/>
              <w:left w:val="nil"/>
              <w:bottom w:val="nil"/>
              <w:right w:val="nil"/>
            </w:tcBorders>
            <w:shd w:val="clear" w:color="auto" w:fill="FFFFFF" w:themeFill="background1"/>
            <w:vAlign w:val="center"/>
          </w:tcPr>
          <w:p w14:paraId="5412E7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0,451</w:t>
            </w:r>
          </w:p>
        </w:tc>
        <w:tc>
          <w:tcPr>
            <w:tcW w:w="709" w:type="dxa"/>
            <w:tcBorders>
              <w:top w:val="nil"/>
              <w:left w:val="nil"/>
              <w:bottom w:val="nil"/>
              <w:right w:val="dashed" w:sz="4" w:space="0" w:color="auto"/>
            </w:tcBorders>
            <w:shd w:val="clear" w:color="auto" w:fill="FFFFFF" w:themeFill="background1"/>
            <w:vAlign w:val="center"/>
          </w:tcPr>
          <w:p w14:paraId="743E74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0,182</w:t>
            </w:r>
          </w:p>
        </w:tc>
        <w:tc>
          <w:tcPr>
            <w:tcW w:w="708" w:type="dxa"/>
            <w:tcBorders>
              <w:top w:val="nil"/>
              <w:left w:val="dashed" w:sz="4" w:space="0" w:color="auto"/>
              <w:bottom w:val="nil"/>
              <w:right w:val="nil"/>
            </w:tcBorders>
            <w:shd w:val="clear" w:color="auto" w:fill="FFFFFF" w:themeFill="background1"/>
            <w:vAlign w:val="center"/>
          </w:tcPr>
          <w:p w14:paraId="1B1165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0,868</w:t>
            </w:r>
          </w:p>
        </w:tc>
        <w:tc>
          <w:tcPr>
            <w:tcW w:w="709" w:type="dxa"/>
            <w:tcBorders>
              <w:top w:val="nil"/>
              <w:left w:val="nil"/>
              <w:bottom w:val="nil"/>
              <w:right w:val="nil"/>
            </w:tcBorders>
            <w:shd w:val="clear" w:color="auto" w:fill="FFFFFF" w:themeFill="background1"/>
            <w:vAlign w:val="center"/>
          </w:tcPr>
          <w:p w14:paraId="056EEC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0,780</w:t>
            </w:r>
          </w:p>
        </w:tc>
        <w:tc>
          <w:tcPr>
            <w:tcW w:w="709" w:type="dxa"/>
            <w:tcBorders>
              <w:top w:val="nil"/>
              <w:left w:val="nil"/>
              <w:bottom w:val="nil"/>
              <w:right w:val="nil"/>
            </w:tcBorders>
            <w:shd w:val="clear" w:color="auto" w:fill="FFFFFF" w:themeFill="background1"/>
            <w:vAlign w:val="center"/>
          </w:tcPr>
          <w:p w14:paraId="0B61F2A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47A5F0C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0,257</w:t>
            </w:r>
          </w:p>
        </w:tc>
      </w:tr>
      <w:tr w:rsidR="005C2162" w:rsidRPr="005C524D" w14:paraId="597AA4C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0FB80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1B8452E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E6D2A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D05693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53A32E1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362BF59C"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0,358</w:t>
            </w:r>
          </w:p>
        </w:tc>
        <w:tc>
          <w:tcPr>
            <w:tcW w:w="709" w:type="dxa"/>
            <w:tcBorders>
              <w:top w:val="nil"/>
              <w:left w:val="nil"/>
              <w:bottom w:val="nil"/>
              <w:right w:val="dashed" w:sz="4" w:space="0" w:color="auto"/>
            </w:tcBorders>
            <w:shd w:val="clear" w:color="auto" w:fill="F2F2F2" w:themeFill="background1" w:themeFillShade="F2"/>
            <w:vAlign w:val="center"/>
          </w:tcPr>
          <w:p w14:paraId="4F7A1F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0,270</w:t>
            </w:r>
          </w:p>
        </w:tc>
        <w:tc>
          <w:tcPr>
            <w:tcW w:w="708" w:type="dxa"/>
            <w:tcBorders>
              <w:top w:val="nil"/>
              <w:left w:val="dashed" w:sz="4" w:space="0" w:color="auto"/>
              <w:bottom w:val="nil"/>
              <w:right w:val="nil"/>
            </w:tcBorders>
            <w:shd w:val="clear" w:color="auto" w:fill="F2F2F2" w:themeFill="background1" w:themeFillShade="F2"/>
            <w:vAlign w:val="center"/>
          </w:tcPr>
          <w:p w14:paraId="1B19B2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43E1B4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44D6E1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9" w:type="dxa"/>
            <w:tcBorders>
              <w:top w:val="nil"/>
              <w:left w:val="nil"/>
              <w:bottom w:val="nil"/>
              <w:right w:val="dashed" w:sz="4" w:space="0" w:color="auto"/>
            </w:tcBorders>
            <w:shd w:val="clear" w:color="auto" w:fill="F2F2F2" w:themeFill="background1" w:themeFillShade="F2"/>
            <w:vAlign w:val="center"/>
          </w:tcPr>
          <w:p w14:paraId="0296CD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6E43C5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38F04E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75FD9E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1DC63F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0,124</w:t>
            </w:r>
          </w:p>
        </w:tc>
      </w:tr>
      <w:tr w:rsidR="005C2162" w:rsidRPr="005C524D" w14:paraId="1950E4B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1109B7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5292C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7983A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600F37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0,601</w:t>
            </w:r>
          </w:p>
        </w:tc>
        <w:tc>
          <w:tcPr>
            <w:tcW w:w="703" w:type="dxa"/>
            <w:tcBorders>
              <w:top w:val="nil"/>
              <w:left w:val="nil"/>
              <w:bottom w:val="nil"/>
              <w:right w:val="nil"/>
            </w:tcBorders>
            <w:shd w:val="clear" w:color="auto" w:fill="FFFFFF" w:themeFill="background1"/>
            <w:vAlign w:val="center"/>
          </w:tcPr>
          <w:p w14:paraId="2D87DF4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0,508</w:t>
            </w:r>
          </w:p>
        </w:tc>
        <w:tc>
          <w:tcPr>
            <w:tcW w:w="709" w:type="dxa"/>
            <w:tcBorders>
              <w:top w:val="nil"/>
              <w:left w:val="nil"/>
              <w:bottom w:val="nil"/>
              <w:right w:val="nil"/>
            </w:tcBorders>
            <w:shd w:val="clear" w:color="auto" w:fill="FFFFFF" w:themeFill="background1"/>
            <w:vAlign w:val="center"/>
          </w:tcPr>
          <w:p w14:paraId="508CE36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0,380</w:t>
            </w:r>
          </w:p>
        </w:tc>
        <w:tc>
          <w:tcPr>
            <w:tcW w:w="709" w:type="dxa"/>
            <w:tcBorders>
              <w:top w:val="nil"/>
              <w:left w:val="nil"/>
              <w:bottom w:val="nil"/>
              <w:right w:val="dashed" w:sz="4" w:space="0" w:color="auto"/>
            </w:tcBorders>
            <w:shd w:val="clear" w:color="auto" w:fill="FFFFFF" w:themeFill="background1"/>
            <w:vAlign w:val="center"/>
          </w:tcPr>
          <w:p w14:paraId="47FDE7D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0,293</w:t>
            </w:r>
          </w:p>
        </w:tc>
        <w:tc>
          <w:tcPr>
            <w:tcW w:w="708" w:type="dxa"/>
            <w:tcBorders>
              <w:top w:val="nil"/>
              <w:left w:val="dashed" w:sz="4" w:space="0" w:color="auto"/>
              <w:bottom w:val="nil"/>
              <w:right w:val="nil"/>
            </w:tcBorders>
            <w:shd w:val="clear" w:color="auto" w:fill="FFFFFF" w:themeFill="background1"/>
            <w:vAlign w:val="center"/>
          </w:tcPr>
          <w:p w14:paraId="72B457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0,871</w:t>
            </w:r>
          </w:p>
        </w:tc>
        <w:tc>
          <w:tcPr>
            <w:tcW w:w="709" w:type="dxa"/>
            <w:tcBorders>
              <w:top w:val="nil"/>
              <w:left w:val="nil"/>
              <w:bottom w:val="nil"/>
              <w:right w:val="nil"/>
            </w:tcBorders>
            <w:shd w:val="clear" w:color="auto" w:fill="FFFFFF" w:themeFill="background1"/>
            <w:vAlign w:val="center"/>
          </w:tcPr>
          <w:p w14:paraId="0B8C055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15B67C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0,226</w:t>
            </w:r>
          </w:p>
        </w:tc>
        <w:tc>
          <w:tcPr>
            <w:tcW w:w="709" w:type="dxa"/>
            <w:tcBorders>
              <w:top w:val="nil"/>
              <w:left w:val="nil"/>
              <w:bottom w:val="nil"/>
              <w:right w:val="dashed" w:sz="4" w:space="0" w:color="auto"/>
            </w:tcBorders>
            <w:shd w:val="clear" w:color="auto" w:fill="FFFFFF" w:themeFill="background1"/>
            <w:vAlign w:val="center"/>
          </w:tcPr>
          <w:p w14:paraId="14E471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0,114</w:t>
            </w:r>
          </w:p>
        </w:tc>
        <w:tc>
          <w:tcPr>
            <w:tcW w:w="708" w:type="dxa"/>
            <w:tcBorders>
              <w:top w:val="nil"/>
              <w:left w:val="dashed" w:sz="4" w:space="0" w:color="auto"/>
              <w:bottom w:val="nil"/>
              <w:right w:val="nil"/>
            </w:tcBorders>
            <w:shd w:val="clear" w:color="auto" w:fill="FFFFFF" w:themeFill="background1"/>
            <w:vAlign w:val="center"/>
          </w:tcPr>
          <w:p w14:paraId="1AD047C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0,701</w:t>
            </w:r>
          </w:p>
        </w:tc>
        <w:tc>
          <w:tcPr>
            <w:tcW w:w="709" w:type="dxa"/>
            <w:tcBorders>
              <w:top w:val="nil"/>
              <w:left w:val="nil"/>
              <w:bottom w:val="nil"/>
              <w:right w:val="nil"/>
            </w:tcBorders>
            <w:shd w:val="clear" w:color="auto" w:fill="FFFFFF" w:themeFill="background1"/>
            <w:vAlign w:val="center"/>
          </w:tcPr>
          <w:p w14:paraId="435F306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0,503</w:t>
            </w:r>
          </w:p>
        </w:tc>
        <w:tc>
          <w:tcPr>
            <w:tcW w:w="709" w:type="dxa"/>
            <w:tcBorders>
              <w:top w:val="nil"/>
              <w:left w:val="nil"/>
              <w:bottom w:val="nil"/>
              <w:right w:val="nil"/>
            </w:tcBorders>
            <w:shd w:val="clear" w:color="auto" w:fill="FFFFFF" w:themeFill="background1"/>
            <w:vAlign w:val="center"/>
          </w:tcPr>
          <w:p w14:paraId="35D1C5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0,276</w:t>
            </w:r>
          </w:p>
        </w:tc>
        <w:tc>
          <w:tcPr>
            <w:tcW w:w="709" w:type="dxa"/>
            <w:tcBorders>
              <w:top w:val="nil"/>
              <w:left w:val="nil"/>
              <w:bottom w:val="nil"/>
              <w:right w:val="nil"/>
            </w:tcBorders>
            <w:shd w:val="clear" w:color="auto" w:fill="FFFFFF" w:themeFill="background1"/>
            <w:vAlign w:val="center"/>
          </w:tcPr>
          <w:p w14:paraId="4B871C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0,157</w:t>
            </w:r>
          </w:p>
        </w:tc>
      </w:tr>
      <w:tr w:rsidR="005C2162" w:rsidRPr="005C524D" w14:paraId="24310DD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F62BE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A458B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8F688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4E0E808"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633242E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1A3DD3D7"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0,400</w:t>
            </w:r>
          </w:p>
        </w:tc>
        <w:tc>
          <w:tcPr>
            <w:tcW w:w="709" w:type="dxa"/>
            <w:tcBorders>
              <w:top w:val="nil"/>
              <w:left w:val="nil"/>
              <w:bottom w:val="nil"/>
              <w:right w:val="dashed" w:sz="4" w:space="0" w:color="auto"/>
            </w:tcBorders>
            <w:shd w:val="clear" w:color="auto" w:fill="F2F2F2" w:themeFill="background1" w:themeFillShade="F2"/>
            <w:vAlign w:val="center"/>
          </w:tcPr>
          <w:p w14:paraId="50F4A7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0,186</w:t>
            </w:r>
          </w:p>
        </w:tc>
        <w:tc>
          <w:tcPr>
            <w:tcW w:w="708" w:type="dxa"/>
            <w:tcBorders>
              <w:top w:val="nil"/>
              <w:left w:val="dashed" w:sz="4" w:space="0" w:color="auto"/>
              <w:bottom w:val="nil"/>
              <w:right w:val="nil"/>
            </w:tcBorders>
            <w:shd w:val="clear" w:color="auto" w:fill="F2F2F2" w:themeFill="background1" w:themeFillShade="F2"/>
            <w:vAlign w:val="center"/>
          </w:tcPr>
          <w:p w14:paraId="54D88B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125C1D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72F07A1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0,293</w:t>
            </w:r>
          </w:p>
        </w:tc>
        <w:tc>
          <w:tcPr>
            <w:tcW w:w="709" w:type="dxa"/>
            <w:tcBorders>
              <w:top w:val="nil"/>
              <w:left w:val="nil"/>
              <w:bottom w:val="nil"/>
              <w:right w:val="dashed" w:sz="4" w:space="0" w:color="auto"/>
            </w:tcBorders>
            <w:shd w:val="clear" w:color="auto" w:fill="F2F2F2" w:themeFill="background1" w:themeFillShade="F2"/>
            <w:vAlign w:val="center"/>
          </w:tcPr>
          <w:p w14:paraId="0E88DA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0,110</w:t>
            </w:r>
          </w:p>
        </w:tc>
        <w:tc>
          <w:tcPr>
            <w:tcW w:w="708" w:type="dxa"/>
            <w:tcBorders>
              <w:top w:val="nil"/>
              <w:left w:val="dashed" w:sz="4" w:space="0" w:color="auto"/>
              <w:bottom w:val="nil"/>
              <w:right w:val="nil"/>
            </w:tcBorders>
            <w:shd w:val="clear" w:color="auto" w:fill="F2F2F2" w:themeFill="background1" w:themeFillShade="F2"/>
            <w:vAlign w:val="center"/>
          </w:tcPr>
          <w:p w14:paraId="33254E7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393F74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52666E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3EB0EA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0,179</w:t>
            </w:r>
          </w:p>
        </w:tc>
      </w:tr>
      <w:tr w:rsidR="005C2162" w:rsidRPr="005C524D" w14:paraId="2706D17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8EBD9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B07B8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2303D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A3253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0,862</w:t>
            </w:r>
          </w:p>
        </w:tc>
        <w:tc>
          <w:tcPr>
            <w:tcW w:w="703" w:type="dxa"/>
            <w:tcBorders>
              <w:top w:val="nil"/>
              <w:left w:val="nil"/>
              <w:bottom w:val="nil"/>
              <w:right w:val="nil"/>
            </w:tcBorders>
            <w:shd w:val="clear" w:color="auto" w:fill="FFFFFF" w:themeFill="background1"/>
            <w:vAlign w:val="center"/>
          </w:tcPr>
          <w:p w14:paraId="50D794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0,712</w:t>
            </w:r>
          </w:p>
        </w:tc>
        <w:tc>
          <w:tcPr>
            <w:tcW w:w="709" w:type="dxa"/>
            <w:tcBorders>
              <w:top w:val="nil"/>
              <w:left w:val="nil"/>
              <w:bottom w:val="nil"/>
              <w:right w:val="nil"/>
            </w:tcBorders>
            <w:shd w:val="clear" w:color="auto" w:fill="FFFFFF" w:themeFill="background1"/>
            <w:vAlign w:val="center"/>
          </w:tcPr>
          <w:p w14:paraId="7971BD6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0,417</w:t>
            </w:r>
          </w:p>
        </w:tc>
        <w:tc>
          <w:tcPr>
            <w:tcW w:w="709" w:type="dxa"/>
            <w:tcBorders>
              <w:top w:val="nil"/>
              <w:left w:val="nil"/>
              <w:bottom w:val="nil"/>
              <w:right w:val="dashed" w:sz="4" w:space="0" w:color="auto"/>
            </w:tcBorders>
            <w:shd w:val="clear" w:color="auto" w:fill="FFFFFF" w:themeFill="background1"/>
            <w:vAlign w:val="center"/>
          </w:tcPr>
          <w:p w14:paraId="1B7BC86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0,212</w:t>
            </w:r>
          </w:p>
        </w:tc>
        <w:tc>
          <w:tcPr>
            <w:tcW w:w="708" w:type="dxa"/>
            <w:tcBorders>
              <w:top w:val="nil"/>
              <w:left w:val="dashed" w:sz="4" w:space="0" w:color="auto"/>
              <w:bottom w:val="nil"/>
              <w:right w:val="nil"/>
            </w:tcBorders>
            <w:shd w:val="clear" w:color="auto" w:fill="FFFFFF" w:themeFill="background1"/>
            <w:vAlign w:val="center"/>
          </w:tcPr>
          <w:p w14:paraId="76C2C7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0,943</w:t>
            </w:r>
          </w:p>
        </w:tc>
        <w:tc>
          <w:tcPr>
            <w:tcW w:w="709" w:type="dxa"/>
            <w:tcBorders>
              <w:top w:val="nil"/>
              <w:left w:val="nil"/>
              <w:bottom w:val="nil"/>
              <w:right w:val="nil"/>
            </w:tcBorders>
            <w:shd w:val="clear" w:color="auto" w:fill="FFFFFF" w:themeFill="background1"/>
            <w:vAlign w:val="center"/>
          </w:tcPr>
          <w:p w14:paraId="297D43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0,733</w:t>
            </w:r>
          </w:p>
        </w:tc>
        <w:tc>
          <w:tcPr>
            <w:tcW w:w="709" w:type="dxa"/>
            <w:tcBorders>
              <w:top w:val="nil"/>
              <w:left w:val="nil"/>
              <w:bottom w:val="nil"/>
              <w:right w:val="nil"/>
            </w:tcBorders>
            <w:shd w:val="clear" w:color="auto" w:fill="FFFFFF" w:themeFill="background1"/>
            <w:vAlign w:val="center"/>
          </w:tcPr>
          <w:p w14:paraId="459F65B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0,340</w:t>
            </w:r>
          </w:p>
        </w:tc>
        <w:tc>
          <w:tcPr>
            <w:tcW w:w="709" w:type="dxa"/>
            <w:tcBorders>
              <w:top w:val="nil"/>
              <w:left w:val="nil"/>
              <w:bottom w:val="nil"/>
              <w:right w:val="dashed" w:sz="4" w:space="0" w:color="auto"/>
            </w:tcBorders>
            <w:shd w:val="clear" w:color="auto" w:fill="FFFFFF" w:themeFill="background1"/>
            <w:vAlign w:val="center"/>
          </w:tcPr>
          <w:p w14:paraId="0F0D1D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0,143</w:t>
            </w:r>
          </w:p>
        </w:tc>
        <w:tc>
          <w:tcPr>
            <w:tcW w:w="708" w:type="dxa"/>
            <w:tcBorders>
              <w:top w:val="nil"/>
              <w:left w:val="dashed" w:sz="4" w:space="0" w:color="auto"/>
              <w:bottom w:val="nil"/>
              <w:right w:val="nil"/>
            </w:tcBorders>
            <w:shd w:val="clear" w:color="auto" w:fill="FFFFFF" w:themeFill="background1"/>
            <w:vAlign w:val="center"/>
          </w:tcPr>
          <w:p w14:paraId="05206F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48565A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0,711</w:t>
            </w:r>
          </w:p>
        </w:tc>
        <w:tc>
          <w:tcPr>
            <w:tcW w:w="709" w:type="dxa"/>
            <w:tcBorders>
              <w:top w:val="nil"/>
              <w:left w:val="nil"/>
              <w:bottom w:val="nil"/>
              <w:right w:val="nil"/>
            </w:tcBorders>
            <w:shd w:val="clear" w:color="auto" w:fill="FFFFFF" w:themeFill="background1"/>
            <w:vAlign w:val="center"/>
          </w:tcPr>
          <w:p w14:paraId="33E481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0,413</w:t>
            </w:r>
          </w:p>
        </w:tc>
        <w:tc>
          <w:tcPr>
            <w:tcW w:w="709" w:type="dxa"/>
            <w:tcBorders>
              <w:top w:val="nil"/>
              <w:left w:val="nil"/>
              <w:bottom w:val="nil"/>
              <w:right w:val="nil"/>
            </w:tcBorders>
            <w:shd w:val="clear" w:color="auto" w:fill="FFFFFF" w:themeFill="background1"/>
            <w:vAlign w:val="center"/>
          </w:tcPr>
          <w:p w14:paraId="604A8C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0,206</w:t>
            </w:r>
          </w:p>
        </w:tc>
      </w:tr>
      <w:tr w:rsidR="005C2162" w:rsidRPr="005C524D" w14:paraId="29C930D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B9E4D5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30918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EEFA5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ABD12D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3288C69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4436FB0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0,426</w:t>
            </w:r>
          </w:p>
        </w:tc>
        <w:tc>
          <w:tcPr>
            <w:tcW w:w="709" w:type="dxa"/>
            <w:tcBorders>
              <w:top w:val="nil"/>
              <w:left w:val="nil"/>
              <w:bottom w:val="nil"/>
              <w:right w:val="dashed" w:sz="4" w:space="0" w:color="auto"/>
            </w:tcBorders>
            <w:shd w:val="clear" w:color="auto" w:fill="F2F2F2" w:themeFill="background1" w:themeFillShade="F2"/>
            <w:vAlign w:val="center"/>
          </w:tcPr>
          <w:p w14:paraId="0C4803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0,142</w:t>
            </w:r>
          </w:p>
        </w:tc>
        <w:tc>
          <w:tcPr>
            <w:tcW w:w="708" w:type="dxa"/>
            <w:tcBorders>
              <w:top w:val="nil"/>
              <w:left w:val="dashed" w:sz="4" w:space="0" w:color="auto"/>
              <w:bottom w:val="nil"/>
              <w:right w:val="nil"/>
            </w:tcBorders>
            <w:shd w:val="clear" w:color="auto" w:fill="F2F2F2" w:themeFill="background1" w:themeFillShade="F2"/>
            <w:vAlign w:val="center"/>
          </w:tcPr>
          <w:p w14:paraId="41C19A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3B58AE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5420C1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0,401</w:t>
            </w:r>
          </w:p>
        </w:tc>
        <w:tc>
          <w:tcPr>
            <w:tcW w:w="709" w:type="dxa"/>
            <w:tcBorders>
              <w:top w:val="nil"/>
              <w:left w:val="nil"/>
              <w:bottom w:val="nil"/>
              <w:right w:val="dashed" w:sz="4" w:space="0" w:color="auto"/>
            </w:tcBorders>
            <w:shd w:val="clear" w:color="auto" w:fill="F2F2F2" w:themeFill="background1" w:themeFillShade="F2"/>
            <w:vAlign w:val="center"/>
          </w:tcPr>
          <w:p w14:paraId="07B7FA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0,141</w:t>
            </w:r>
          </w:p>
        </w:tc>
        <w:tc>
          <w:tcPr>
            <w:tcW w:w="708" w:type="dxa"/>
            <w:tcBorders>
              <w:top w:val="nil"/>
              <w:left w:val="dashed" w:sz="4" w:space="0" w:color="auto"/>
              <w:bottom w:val="nil"/>
              <w:right w:val="nil"/>
            </w:tcBorders>
            <w:shd w:val="clear" w:color="auto" w:fill="F2F2F2" w:themeFill="background1" w:themeFillShade="F2"/>
            <w:vAlign w:val="center"/>
          </w:tcPr>
          <w:p w14:paraId="381BFF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2525CA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35D9A45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7982CB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0,229</w:t>
            </w:r>
          </w:p>
        </w:tc>
      </w:tr>
      <w:tr w:rsidR="005C2162" w:rsidRPr="005C524D" w14:paraId="5330727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66402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5C7546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AFDDE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3C11A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0,939</w:t>
            </w:r>
          </w:p>
        </w:tc>
        <w:tc>
          <w:tcPr>
            <w:tcW w:w="703" w:type="dxa"/>
            <w:tcBorders>
              <w:top w:val="nil"/>
              <w:left w:val="nil"/>
              <w:bottom w:val="nil"/>
              <w:right w:val="nil"/>
            </w:tcBorders>
            <w:shd w:val="clear" w:color="auto" w:fill="FFFFFF" w:themeFill="background1"/>
            <w:vAlign w:val="center"/>
          </w:tcPr>
          <w:p w14:paraId="637F173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0,812</w:t>
            </w:r>
          </w:p>
        </w:tc>
        <w:tc>
          <w:tcPr>
            <w:tcW w:w="709" w:type="dxa"/>
            <w:tcBorders>
              <w:top w:val="nil"/>
              <w:left w:val="nil"/>
              <w:bottom w:val="nil"/>
              <w:right w:val="nil"/>
            </w:tcBorders>
            <w:shd w:val="clear" w:color="auto" w:fill="FFFFFF" w:themeFill="background1"/>
            <w:vAlign w:val="center"/>
          </w:tcPr>
          <w:p w14:paraId="1DA9FB5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0,439</w:t>
            </w:r>
          </w:p>
        </w:tc>
        <w:tc>
          <w:tcPr>
            <w:tcW w:w="709" w:type="dxa"/>
            <w:tcBorders>
              <w:top w:val="nil"/>
              <w:left w:val="nil"/>
              <w:bottom w:val="nil"/>
              <w:right w:val="dashed" w:sz="4" w:space="0" w:color="auto"/>
            </w:tcBorders>
            <w:shd w:val="clear" w:color="auto" w:fill="FFFFFF" w:themeFill="background1"/>
            <w:vAlign w:val="center"/>
          </w:tcPr>
          <w:p w14:paraId="1D1AE2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0,168</w:t>
            </w:r>
          </w:p>
        </w:tc>
        <w:tc>
          <w:tcPr>
            <w:tcW w:w="708" w:type="dxa"/>
            <w:tcBorders>
              <w:top w:val="nil"/>
              <w:left w:val="dashed" w:sz="4" w:space="0" w:color="auto"/>
              <w:bottom w:val="nil"/>
              <w:right w:val="nil"/>
            </w:tcBorders>
            <w:shd w:val="clear" w:color="auto" w:fill="FFFFFF" w:themeFill="background1"/>
            <w:vAlign w:val="center"/>
          </w:tcPr>
          <w:p w14:paraId="2B65FE2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02D3D6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0,831</w:t>
            </w:r>
          </w:p>
        </w:tc>
        <w:tc>
          <w:tcPr>
            <w:tcW w:w="709" w:type="dxa"/>
            <w:tcBorders>
              <w:top w:val="nil"/>
              <w:left w:val="nil"/>
              <w:bottom w:val="nil"/>
              <w:right w:val="nil"/>
            </w:tcBorders>
            <w:shd w:val="clear" w:color="auto" w:fill="FFFFFF" w:themeFill="background1"/>
            <w:vAlign w:val="center"/>
          </w:tcPr>
          <w:p w14:paraId="13D0B0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0,441</w:t>
            </w:r>
          </w:p>
        </w:tc>
        <w:tc>
          <w:tcPr>
            <w:tcW w:w="709" w:type="dxa"/>
            <w:tcBorders>
              <w:top w:val="nil"/>
              <w:left w:val="nil"/>
              <w:bottom w:val="nil"/>
              <w:right w:val="dashed" w:sz="4" w:space="0" w:color="auto"/>
            </w:tcBorders>
            <w:shd w:val="clear" w:color="auto" w:fill="FFFFFF" w:themeFill="background1"/>
            <w:vAlign w:val="center"/>
          </w:tcPr>
          <w:p w14:paraId="48139D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0,174</w:t>
            </w:r>
          </w:p>
        </w:tc>
        <w:tc>
          <w:tcPr>
            <w:tcW w:w="708" w:type="dxa"/>
            <w:tcBorders>
              <w:top w:val="nil"/>
              <w:left w:val="dashed" w:sz="4" w:space="0" w:color="auto"/>
              <w:bottom w:val="nil"/>
              <w:right w:val="nil"/>
            </w:tcBorders>
            <w:shd w:val="clear" w:color="auto" w:fill="FFFFFF" w:themeFill="background1"/>
            <w:vAlign w:val="center"/>
          </w:tcPr>
          <w:p w14:paraId="3393BF6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0,910</w:t>
            </w:r>
          </w:p>
        </w:tc>
        <w:tc>
          <w:tcPr>
            <w:tcW w:w="709" w:type="dxa"/>
            <w:tcBorders>
              <w:top w:val="nil"/>
              <w:left w:val="nil"/>
              <w:bottom w:val="nil"/>
              <w:right w:val="nil"/>
            </w:tcBorders>
            <w:shd w:val="clear" w:color="auto" w:fill="FFFFFF" w:themeFill="background1"/>
            <w:vAlign w:val="center"/>
          </w:tcPr>
          <w:p w14:paraId="46227A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0,809</w:t>
            </w:r>
          </w:p>
        </w:tc>
        <w:tc>
          <w:tcPr>
            <w:tcW w:w="709" w:type="dxa"/>
            <w:tcBorders>
              <w:top w:val="nil"/>
              <w:left w:val="nil"/>
              <w:bottom w:val="nil"/>
              <w:right w:val="nil"/>
            </w:tcBorders>
            <w:shd w:val="clear" w:color="auto" w:fill="FFFFFF" w:themeFill="background1"/>
            <w:vAlign w:val="center"/>
          </w:tcPr>
          <w:p w14:paraId="33C5676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0,522</w:t>
            </w:r>
          </w:p>
        </w:tc>
        <w:tc>
          <w:tcPr>
            <w:tcW w:w="709" w:type="dxa"/>
            <w:tcBorders>
              <w:top w:val="nil"/>
              <w:left w:val="nil"/>
              <w:bottom w:val="nil"/>
              <w:right w:val="nil"/>
            </w:tcBorders>
            <w:shd w:val="clear" w:color="auto" w:fill="FFFFFF" w:themeFill="background1"/>
            <w:vAlign w:val="center"/>
          </w:tcPr>
          <w:p w14:paraId="371C492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0,251</w:t>
            </w:r>
          </w:p>
        </w:tc>
      </w:tr>
      <w:tr w:rsidR="005C2162" w:rsidRPr="005C524D" w14:paraId="25BD587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4A3B8F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7FA9F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4B7D44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B57D4CE"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138BA5FA"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6F6B11B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0,443</w:t>
            </w:r>
          </w:p>
        </w:tc>
        <w:tc>
          <w:tcPr>
            <w:tcW w:w="709" w:type="dxa"/>
            <w:tcBorders>
              <w:top w:val="nil"/>
              <w:left w:val="nil"/>
              <w:bottom w:val="nil"/>
              <w:right w:val="dashed" w:sz="4" w:space="0" w:color="auto"/>
            </w:tcBorders>
            <w:shd w:val="clear" w:color="auto" w:fill="F2F2F2" w:themeFill="background1" w:themeFillShade="F2"/>
            <w:vAlign w:val="center"/>
          </w:tcPr>
          <w:p w14:paraId="799314D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0,112</w:t>
            </w:r>
          </w:p>
        </w:tc>
        <w:tc>
          <w:tcPr>
            <w:tcW w:w="708" w:type="dxa"/>
            <w:tcBorders>
              <w:top w:val="nil"/>
              <w:left w:val="dashed" w:sz="4" w:space="0" w:color="auto"/>
              <w:bottom w:val="nil"/>
              <w:right w:val="nil"/>
            </w:tcBorders>
            <w:shd w:val="clear" w:color="auto" w:fill="F2F2F2" w:themeFill="background1" w:themeFillShade="F2"/>
            <w:vAlign w:val="center"/>
          </w:tcPr>
          <w:p w14:paraId="1A9325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A19C9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6A6530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0,493</w:t>
            </w:r>
          </w:p>
        </w:tc>
        <w:tc>
          <w:tcPr>
            <w:tcW w:w="709" w:type="dxa"/>
            <w:tcBorders>
              <w:top w:val="nil"/>
              <w:left w:val="nil"/>
              <w:bottom w:val="nil"/>
              <w:right w:val="dashed" w:sz="4" w:space="0" w:color="auto"/>
            </w:tcBorders>
            <w:shd w:val="clear" w:color="auto" w:fill="F2F2F2" w:themeFill="background1" w:themeFillShade="F2"/>
            <w:vAlign w:val="center"/>
          </w:tcPr>
          <w:p w14:paraId="46F5A0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0,171</w:t>
            </w:r>
          </w:p>
        </w:tc>
        <w:tc>
          <w:tcPr>
            <w:tcW w:w="708" w:type="dxa"/>
            <w:tcBorders>
              <w:top w:val="nil"/>
              <w:left w:val="dashed" w:sz="4" w:space="0" w:color="auto"/>
              <w:bottom w:val="nil"/>
              <w:right w:val="nil"/>
            </w:tcBorders>
            <w:shd w:val="clear" w:color="auto" w:fill="F2F2F2" w:themeFill="background1" w:themeFillShade="F2"/>
            <w:vAlign w:val="center"/>
          </w:tcPr>
          <w:p w14:paraId="58205DD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6CBCC5A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20F7EC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6231A6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0,276</w:t>
            </w:r>
          </w:p>
        </w:tc>
      </w:tr>
      <w:tr w:rsidR="005C2162" w:rsidRPr="005C524D" w14:paraId="52C6FB9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BF853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09EC60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61F8C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36780E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0,968</w:t>
            </w:r>
          </w:p>
        </w:tc>
        <w:tc>
          <w:tcPr>
            <w:tcW w:w="703" w:type="dxa"/>
            <w:tcBorders>
              <w:top w:val="nil"/>
              <w:left w:val="nil"/>
              <w:bottom w:val="nil"/>
              <w:right w:val="nil"/>
            </w:tcBorders>
            <w:shd w:val="clear" w:color="auto" w:fill="FFFFFF" w:themeFill="background1"/>
            <w:vAlign w:val="center"/>
          </w:tcPr>
          <w:p w14:paraId="04C9385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0,867</w:t>
            </w:r>
          </w:p>
        </w:tc>
        <w:tc>
          <w:tcPr>
            <w:tcW w:w="709" w:type="dxa"/>
            <w:tcBorders>
              <w:top w:val="nil"/>
              <w:left w:val="nil"/>
              <w:bottom w:val="nil"/>
              <w:right w:val="nil"/>
            </w:tcBorders>
            <w:shd w:val="clear" w:color="auto" w:fill="FFFFFF" w:themeFill="background1"/>
            <w:vAlign w:val="center"/>
          </w:tcPr>
          <w:p w14:paraId="36836FA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0,455</w:t>
            </w:r>
          </w:p>
        </w:tc>
        <w:tc>
          <w:tcPr>
            <w:tcW w:w="709" w:type="dxa"/>
            <w:tcBorders>
              <w:top w:val="nil"/>
              <w:left w:val="nil"/>
              <w:bottom w:val="nil"/>
              <w:right w:val="dashed" w:sz="4" w:space="0" w:color="auto"/>
            </w:tcBorders>
            <w:shd w:val="clear" w:color="auto" w:fill="FFFFFF" w:themeFill="background1"/>
            <w:vAlign w:val="center"/>
          </w:tcPr>
          <w:p w14:paraId="6B5FDB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0,138</w:t>
            </w:r>
          </w:p>
        </w:tc>
        <w:tc>
          <w:tcPr>
            <w:tcW w:w="708" w:type="dxa"/>
            <w:tcBorders>
              <w:top w:val="nil"/>
              <w:left w:val="dashed" w:sz="4" w:space="0" w:color="auto"/>
              <w:bottom w:val="nil"/>
              <w:right w:val="nil"/>
            </w:tcBorders>
            <w:shd w:val="clear" w:color="auto" w:fill="FFFFFF" w:themeFill="background1"/>
            <w:vAlign w:val="center"/>
          </w:tcPr>
          <w:p w14:paraId="5785B1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0,968</w:t>
            </w:r>
          </w:p>
        </w:tc>
        <w:tc>
          <w:tcPr>
            <w:tcW w:w="709" w:type="dxa"/>
            <w:tcBorders>
              <w:top w:val="nil"/>
              <w:left w:val="nil"/>
              <w:bottom w:val="nil"/>
              <w:right w:val="nil"/>
            </w:tcBorders>
            <w:shd w:val="clear" w:color="auto" w:fill="FFFFFF" w:themeFill="background1"/>
            <w:vAlign w:val="center"/>
          </w:tcPr>
          <w:p w14:paraId="3EEAD2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0,881</w:t>
            </w:r>
          </w:p>
        </w:tc>
        <w:tc>
          <w:tcPr>
            <w:tcW w:w="709" w:type="dxa"/>
            <w:tcBorders>
              <w:top w:val="nil"/>
              <w:left w:val="nil"/>
              <w:bottom w:val="nil"/>
              <w:right w:val="nil"/>
            </w:tcBorders>
            <w:shd w:val="clear" w:color="auto" w:fill="FFFFFF" w:themeFill="background1"/>
            <w:vAlign w:val="center"/>
          </w:tcPr>
          <w:p w14:paraId="5192D4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0,528</w:t>
            </w:r>
          </w:p>
        </w:tc>
        <w:tc>
          <w:tcPr>
            <w:tcW w:w="709" w:type="dxa"/>
            <w:tcBorders>
              <w:top w:val="nil"/>
              <w:left w:val="nil"/>
              <w:bottom w:val="nil"/>
              <w:right w:val="dashed" w:sz="4" w:space="0" w:color="auto"/>
            </w:tcBorders>
            <w:shd w:val="clear" w:color="auto" w:fill="FFFFFF" w:themeFill="background1"/>
            <w:vAlign w:val="center"/>
          </w:tcPr>
          <w:p w14:paraId="08F6B3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0,207</w:t>
            </w:r>
          </w:p>
        </w:tc>
        <w:tc>
          <w:tcPr>
            <w:tcW w:w="708" w:type="dxa"/>
            <w:tcBorders>
              <w:top w:val="nil"/>
              <w:left w:val="dashed" w:sz="4" w:space="0" w:color="auto"/>
              <w:bottom w:val="nil"/>
              <w:right w:val="nil"/>
            </w:tcBorders>
            <w:shd w:val="clear" w:color="auto" w:fill="FFFFFF" w:themeFill="background1"/>
            <w:vAlign w:val="center"/>
          </w:tcPr>
          <w:p w14:paraId="7B4242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0,931</w:t>
            </w:r>
          </w:p>
        </w:tc>
        <w:tc>
          <w:tcPr>
            <w:tcW w:w="709" w:type="dxa"/>
            <w:tcBorders>
              <w:top w:val="nil"/>
              <w:left w:val="nil"/>
              <w:bottom w:val="nil"/>
              <w:right w:val="nil"/>
            </w:tcBorders>
            <w:shd w:val="clear" w:color="auto" w:fill="FFFFFF" w:themeFill="background1"/>
            <w:vAlign w:val="center"/>
          </w:tcPr>
          <w:p w14:paraId="37FBB9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0,861</w:t>
            </w:r>
          </w:p>
        </w:tc>
        <w:tc>
          <w:tcPr>
            <w:tcW w:w="709" w:type="dxa"/>
            <w:tcBorders>
              <w:top w:val="nil"/>
              <w:left w:val="nil"/>
              <w:bottom w:val="nil"/>
              <w:right w:val="nil"/>
            </w:tcBorders>
            <w:shd w:val="clear" w:color="auto" w:fill="FFFFFF" w:themeFill="background1"/>
            <w:vAlign w:val="center"/>
          </w:tcPr>
          <w:p w14:paraId="4F1786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0,605</w:t>
            </w:r>
          </w:p>
        </w:tc>
        <w:tc>
          <w:tcPr>
            <w:tcW w:w="709" w:type="dxa"/>
            <w:tcBorders>
              <w:top w:val="nil"/>
              <w:left w:val="nil"/>
              <w:bottom w:val="nil"/>
              <w:right w:val="nil"/>
            </w:tcBorders>
            <w:shd w:val="clear" w:color="auto" w:fill="FFFFFF" w:themeFill="background1"/>
            <w:vAlign w:val="center"/>
          </w:tcPr>
          <w:p w14:paraId="548022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0,295</w:t>
            </w:r>
          </w:p>
        </w:tc>
      </w:tr>
      <w:tr w:rsidR="005C2162" w:rsidRPr="005C524D" w14:paraId="711A55C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6AF82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6384C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8E280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477377D"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4C98AB00"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17E4EAC1"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0,550</w:t>
            </w:r>
          </w:p>
        </w:tc>
        <w:tc>
          <w:tcPr>
            <w:tcW w:w="709" w:type="dxa"/>
            <w:tcBorders>
              <w:top w:val="nil"/>
              <w:left w:val="nil"/>
              <w:bottom w:val="nil"/>
              <w:right w:val="dashed" w:sz="4" w:space="0" w:color="auto"/>
            </w:tcBorders>
            <w:shd w:val="clear" w:color="auto" w:fill="F2F2F2" w:themeFill="background1" w:themeFillShade="F2"/>
            <w:vAlign w:val="center"/>
          </w:tcPr>
          <w:p w14:paraId="440EBA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0,341</w:t>
            </w:r>
          </w:p>
        </w:tc>
        <w:tc>
          <w:tcPr>
            <w:tcW w:w="708" w:type="dxa"/>
            <w:tcBorders>
              <w:top w:val="nil"/>
              <w:left w:val="dashed" w:sz="4" w:space="0" w:color="auto"/>
              <w:bottom w:val="nil"/>
              <w:right w:val="nil"/>
            </w:tcBorders>
            <w:shd w:val="clear" w:color="auto" w:fill="F2F2F2" w:themeFill="background1" w:themeFillShade="F2"/>
            <w:vAlign w:val="center"/>
          </w:tcPr>
          <w:p w14:paraId="0405E5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13829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12A3CD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0,310</w:t>
            </w:r>
          </w:p>
        </w:tc>
        <w:tc>
          <w:tcPr>
            <w:tcW w:w="709" w:type="dxa"/>
            <w:tcBorders>
              <w:top w:val="nil"/>
              <w:left w:val="nil"/>
              <w:bottom w:val="nil"/>
              <w:right w:val="dashed" w:sz="4" w:space="0" w:color="auto"/>
            </w:tcBorders>
            <w:shd w:val="clear" w:color="auto" w:fill="F2F2F2" w:themeFill="background1" w:themeFillShade="F2"/>
            <w:vAlign w:val="center"/>
          </w:tcPr>
          <w:p w14:paraId="311D15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0,111</w:t>
            </w:r>
          </w:p>
        </w:tc>
        <w:tc>
          <w:tcPr>
            <w:tcW w:w="708" w:type="dxa"/>
            <w:tcBorders>
              <w:top w:val="nil"/>
              <w:left w:val="dashed" w:sz="4" w:space="0" w:color="auto"/>
              <w:bottom w:val="nil"/>
              <w:right w:val="nil"/>
            </w:tcBorders>
            <w:shd w:val="clear" w:color="auto" w:fill="F2F2F2" w:themeFill="background1" w:themeFillShade="F2"/>
            <w:vAlign w:val="center"/>
          </w:tcPr>
          <w:p w14:paraId="43D6C81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21C65C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51D339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2F5F2BA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0,182</w:t>
            </w:r>
          </w:p>
        </w:tc>
      </w:tr>
      <w:tr w:rsidR="005C2162" w:rsidRPr="005C524D" w14:paraId="310CC587"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A5957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8F3EE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26DA8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3D5873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0,918</w:t>
            </w:r>
          </w:p>
        </w:tc>
        <w:tc>
          <w:tcPr>
            <w:tcW w:w="703" w:type="dxa"/>
            <w:tcBorders>
              <w:top w:val="nil"/>
              <w:left w:val="nil"/>
              <w:bottom w:val="nil"/>
              <w:right w:val="nil"/>
            </w:tcBorders>
            <w:shd w:val="clear" w:color="auto" w:fill="FFFFFF" w:themeFill="background1"/>
            <w:vAlign w:val="center"/>
          </w:tcPr>
          <w:p w14:paraId="31B035A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5007DD4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0,554</w:t>
            </w:r>
          </w:p>
        </w:tc>
        <w:tc>
          <w:tcPr>
            <w:tcW w:w="709" w:type="dxa"/>
            <w:tcBorders>
              <w:top w:val="nil"/>
              <w:left w:val="nil"/>
              <w:bottom w:val="nil"/>
              <w:right w:val="dashed" w:sz="4" w:space="0" w:color="auto"/>
            </w:tcBorders>
            <w:shd w:val="clear" w:color="auto" w:fill="FFFFFF" w:themeFill="background1"/>
            <w:vAlign w:val="center"/>
          </w:tcPr>
          <w:p w14:paraId="58C0C5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0,358</w:t>
            </w:r>
          </w:p>
        </w:tc>
        <w:tc>
          <w:tcPr>
            <w:tcW w:w="708" w:type="dxa"/>
            <w:tcBorders>
              <w:top w:val="nil"/>
              <w:left w:val="dashed" w:sz="4" w:space="0" w:color="auto"/>
              <w:bottom w:val="nil"/>
              <w:right w:val="nil"/>
            </w:tcBorders>
            <w:shd w:val="clear" w:color="auto" w:fill="FFFFFF" w:themeFill="background1"/>
            <w:vAlign w:val="center"/>
          </w:tcPr>
          <w:p w14:paraId="767167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0,991</w:t>
            </w:r>
          </w:p>
        </w:tc>
        <w:tc>
          <w:tcPr>
            <w:tcW w:w="709" w:type="dxa"/>
            <w:tcBorders>
              <w:top w:val="nil"/>
              <w:left w:val="nil"/>
              <w:bottom w:val="nil"/>
              <w:right w:val="nil"/>
            </w:tcBorders>
            <w:shd w:val="clear" w:color="auto" w:fill="FFFFFF" w:themeFill="background1"/>
            <w:vAlign w:val="center"/>
          </w:tcPr>
          <w:p w14:paraId="77AD8F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585E3AA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0,348</w:t>
            </w:r>
          </w:p>
        </w:tc>
        <w:tc>
          <w:tcPr>
            <w:tcW w:w="709" w:type="dxa"/>
            <w:tcBorders>
              <w:top w:val="nil"/>
              <w:left w:val="nil"/>
              <w:bottom w:val="nil"/>
              <w:right w:val="dashed" w:sz="4" w:space="0" w:color="auto"/>
            </w:tcBorders>
            <w:shd w:val="clear" w:color="auto" w:fill="FFFFFF" w:themeFill="background1"/>
            <w:vAlign w:val="center"/>
          </w:tcPr>
          <w:p w14:paraId="31FE25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0,143</w:t>
            </w:r>
          </w:p>
        </w:tc>
        <w:tc>
          <w:tcPr>
            <w:tcW w:w="708" w:type="dxa"/>
            <w:tcBorders>
              <w:top w:val="nil"/>
              <w:left w:val="dashed" w:sz="4" w:space="0" w:color="auto"/>
              <w:bottom w:val="nil"/>
              <w:right w:val="nil"/>
            </w:tcBorders>
            <w:shd w:val="clear" w:color="auto" w:fill="FFFFFF" w:themeFill="background1"/>
            <w:vAlign w:val="center"/>
          </w:tcPr>
          <w:p w14:paraId="7DF9A4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0,955</w:t>
            </w:r>
          </w:p>
        </w:tc>
        <w:tc>
          <w:tcPr>
            <w:tcW w:w="709" w:type="dxa"/>
            <w:tcBorders>
              <w:top w:val="nil"/>
              <w:left w:val="nil"/>
              <w:bottom w:val="nil"/>
              <w:right w:val="nil"/>
            </w:tcBorders>
            <w:shd w:val="clear" w:color="auto" w:fill="FFFFFF" w:themeFill="background1"/>
            <w:vAlign w:val="center"/>
          </w:tcPr>
          <w:p w14:paraId="6D2ED6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0,789</w:t>
            </w:r>
          </w:p>
        </w:tc>
        <w:tc>
          <w:tcPr>
            <w:tcW w:w="709" w:type="dxa"/>
            <w:tcBorders>
              <w:top w:val="nil"/>
              <w:left w:val="nil"/>
              <w:bottom w:val="nil"/>
              <w:right w:val="nil"/>
            </w:tcBorders>
            <w:shd w:val="clear" w:color="auto" w:fill="FFFFFF" w:themeFill="background1"/>
            <w:vAlign w:val="center"/>
          </w:tcPr>
          <w:p w14:paraId="38EE07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0,436</w:t>
            </w:r>
          </w:p>
        </w:tc>
        <w:tc>
          <w:tcPr>
            <w:tcW w:w="709" w:type="dxa"/>
            <w:tcBorders>
              <w:top w:val="nil"/>
              <w:left w:val="nil"/>
              <w:bottom w:val="nil"/>
              <w:right w:val="nil"/>
            </w:tcBorders>
            <w:shd w:val="clear" w:color="auto" w:fill="FFFFFF" w:themeFill="background1"/>
            <w:vAlign w:val="center"/>
          </w:tcPr>
          <w:p w14:paraId="1EA4BD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0,210</w:t>
            </w:r>
          </w:p>
        </w:tc>
      </w:tr>
      <w:tr w:rsidR="005C2162" w:rsidRPr="005C524D" w14:paraId="4464B93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2028A4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680D05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6C66D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565BE66"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7B46126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4A3D51A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right w:val="dashed" w:sz="4" w:space="0" w:color="auto"/>
            </w:tcBorders>
            <w:shd w:val="clear" w:color="auto" w:fill="F2F2F2" w:themeFill="background1" w:themeFillShade="F2"/>
            <w:vAlign w:val="center"/>
          </w:tcPr>
          <w:p w14:paraId="2D72A2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0,291</w:t>
            </w:r>
          </w:p>
        </w:tc>
        <w:tc>
          <w:tcPr>
            <w:tcW w:w="708" w:type="dxa"/>
            <w:tcBorders>
              <w:top w:val="nil"/>
              <w:left w:val="dashed" w:sz="4" w:space="0" w:color="auto"/>
              <w:bottom w:val="nil"/>
              <w:right w:val="nil"/>
            </w:tcBorders>
            <w:shd w:val="clear" w:color="auto" w:fill="F2F2F2" w:themeFill="background1" w:themeFillShade="F2"/>
            <w:vAlign w:val="center"/>
          </w:tcPr>
          <w:p w14:paraId="21D5B2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E4045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22C035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0,600</w:t>
            </w:r>
          </w:p>
        </w:tc>
        <w:tc>
          <w:tcPr>
            <w:tcW w:w="709" w:type="dxa"/>
            <w:tcBorders>
              <w:top w:val="nil"/>
              <w:left w:val="nil"/>
              <w:bottom w:val="nil"/>
              <w:right w:val="dashed" w:sz="4" w:space="0" w:color="auto"/>
            </w:tcBorders>
            <w:shd w:val="clear" w:color="auto" w:fill="F2F2F2" w:themeFill="background1" w:themeFillShade="F2"/>
            <w:vAlign w:val="center"/>
          </w:tcPr>
          <w:p w14:paraId="42D0970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0,178</w:t>
            </w:r>
          </w:p>
        </w:tc>
        <w:tc>
          <w:tcPr>
            <w:tcW w:w="708" w:type="dxa"/>
            <w:tcBorders>
              <w:top w:val="nil"/>
              <w:left w:val="dashed" w:sz="4" w:space="0" w:color="auto"/>
              <w:bottom w:val="nil"/>
              <w:right w:val="nil"/>
            </w:tcBorders>
            <w:shd w:val="clear" w:color="auto" w:fill="F2F2F2" w:themeFill="background1" w:themeFillShade="F2"/>
            <w:vAlign w:val="center"/>
          </w:tcPr>
          <w:p w14:paraId="573E14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0394E9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02CAFF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40C0ED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0,287</w:t>
            </w:r>
          </w:p>
        </w:tc>
      </w:tr>
      <w:tr w:rsidR="005C2162" w:rsidRPr="005C524D" w14:paraId="2F99988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72289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2F3DDD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092E1B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DEAFEE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3" w:type="dxa"/>
            <w:tcBorders>
              <w:top w:val="nil"/>
              <w:left w:val="nil"/>
              <w:bottom w:val="nil"/>
              <w:right w:val="nil"/>
            </w:tcBorders>
            <w:shd w:val="clear" w:color="auto" w:fill="FFFFFF" w:themeFill="background1"/>
            <w:vAlign w:val="center"/>
          </w:tcPr>
          <w:p w14:paraId="2B42C03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0,946</w:t>
            </w:r>
          </w:p>
        </w:tc>
        <w:tc>
          <w:tcPr>
            <w:tcW w:w="709" w:type="dxa"/>
            <w:tcBorders>
              <w:top w:val="nil"/>
              <w:left w:val="nil"/>
              <w:bottom w:val="nil"/>
              <w:right w:val="nil"/>
            </w:tcBorders>
            <w:shd w:val="clear" w:color="auto" w:fill="FFFFFF" w:themeFill="background1"/>
            <w:vAlign w:val="center"/>
          </w:tcPr>
          <w:p w14:paraId="3AD3AF1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0,660</w:t>
            </w:r>
          </w:p>
        </w:tc>
        <w:tc>
          <w:tcPr>
            <w:tcW w:w="709" w:type="dxa"/>
            <w:tcBorders>
              <w:top w:val="nil"/>
              <w:left w:val="nil"/>
              <w:bottom w:val="nil"/>
              <w:right w:val="dashed" w:sz="4" w:space="0" w:color="auto"/>
            </w:tcBorders>
            <w:shd w:val="clear" w:color="auto" w:fill="FFFFFF" w:themeFill="background1"/>
            <w:vAlign w:val="center"/>
          </w:tcPr>
          <w:p w14:paraId="65F165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0,310</w:t>
            </w:r>
          </w:p>
        </w:tc>
        <w:tc>
          <w:tcPr>
            <w:tcW w:w="708" w:type="dxa"/>
            <w:tcBorders>
              <w:top w:val="nil"/>
              <w:left w:val="dashed" w:sz="4" w:space="0" w:color="auto"/>
              <w:bottom w:val="nil"/>
              <w:right w:val="nil"/>
            </w:tcBorders>
            <w:shd w:val="clear" w:color="auto" w:fill="FFFFFF" w:themeFill="background1"/>
            <w:vAlign w:val="center"/>
          </w:tcPr>
          <w:p w14:paraId="78C00B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7A8EDF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0,950</w:t>
            </w:r>
          </w:p>
        </w:tc>
        <w:tc>
          <w:tcPr>
            <w:tcW w:w="709" w:type="dxa"/>
            <w:tcBorders>
              <w:top w:val="nil"/>
              <w:left w:val="nil"/>
              <w:bottom w:val="nil"/>
              <w:right w:val="nil"/>
            </w:tcBorders>
            <w:shd w:val="clear" w:color="auto" w:fill="FFFFFF" w:themeFill="background1"/>
            <w:vAlign w:val="center"/>
          </w:tcPr>
          <w:p w14:paraId="562A81E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0,559</w:t>
            </w:r>
          </w:p>
        </w:tc>
        <w:tc>
          <w:tcPr>
            <w:tcW w:w="709" w:type="dxa"/>
            <w:tcBorders>
              <w:top w:val="nil"/>
              <w:left w:val="nil"/>
              <w:bottom w:val="nil"/>
              <w:right w:val="dashed" w:sz="4" w:space="0" w:color="auto"/>
            </w:tcBorders>
            <w:shd w:val="clear" w:color="auto" w:fill="FFFFFF" w:themeFill="background1"/>
            <w:vAlign w:val="center"/>
          </w:tcPr>
          <w:p w14:paraId="37C704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0,208</w:t>
            </w:r>
          </w:p>
        </w:tc>
        <w:tc>
          <w:tcPr>
            <w:tcW w:w="708" w:type="dxa"/>
            <w:tcBorders>
              <w:top w:val="nil"/>
              <w:left w:val="dashed" w:sz="4" w:space="0" w:color="auto"/>
              <w:bottom w:val="nil"/>
              <w:right w:val="nil"/>
            </w:tcBorders>
            <w:shd w:val="clear" w:color="auto" w:fill="FFFFFF" w:themeFill="background1"/>
            <w:vAlign w:val="center"/>
          </w:tcPr>
          <w:p w14:paraId="691737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3ACB32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0,946</w:t>
            </w:r>
          </w:p>
        </w:tc>
        <w:tc>
          <w:tcPr>
            <w:tcW w:w="709" w:type="dxa"/>
            <w:tcBorders>
              <w:top w:val="nil"/>
              <w:left w:val="nil"/>
              <w:bottom w:val="nil"/>
              <w:right w:val="nil"/>
            </w:tcBorders>
            <w:shd w:val="clear" w:color="auto" w:fill="FFFFFF" w:themeFill="background1"/>
            <w:vAlign w:val="center"/>
          </w:tcPr>
          <w:p w14:paraId="204B50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0,659</w:t>
            </w:r>
          </w:p>
        </w:tc>
        <w:tc>
          <w:tcPr>
            <w:tcW w:w="709" w:type="dxa"/>
            <w:tcBorders>
              <w:top w:val="nil"/>
              <w:left w:val="nil"/>
              <w:bottom w:val="nil"/>
              <w:right w:val="nil"/>
            </w:tcBorders>
            <w:shd w:val="clear" w:color="auto" w:fill="FFFFFF" w:themeFill="background1"/>
            <w:vAlign w:val="center"/>
          </w:tcPr>
          <w:p w14:paraId="045442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0,306</w:t>
            </w:r>
          </w:p>
        </w:tc>
      </w:tr>
      <w:tr w:rsidR="005C2162" w:rsidRPr="005C524D" w14:paraId="1E56410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27E5A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461BA7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43B06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7858592"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2861F2D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50AE739B"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0,736</w:t>
            </w:r>
          </w:p>
        </w:tc>
        <w:tc>
          <w:tcPr>
            <w:tcW w:w="709" w:type="dxa"/>
            <w:tcBorders>
              <w:top w:val="nil"/>
              <w:left w:val="nil"/>
              <w:bottom w:val="nil"/>
              <w:right w:val="dashed" w:sz="4" w:space="0" w:color="auto"/>
            </w:tcBorders>
            <w:shd w:val="clear" w:color="auto" w:fill="F2F2F2" w:themeFill="background1" w:themeFillShade="F2"/>
            <w:vAlign w:val="center"/>
          </w:tcPr>
          <w:p w14:paraId="4F95D60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0,262</w:t>
            </w:r>
          </w:p>
        </w:tc>
        <w:tc>
          <w:tcPr>
            <w:tcW w:w="708" w:type="dxa"/>
            <w:tcBorders>
              <w:top w:val="nil"/>
              <w:left w:val="dashed" w:sz="4" w:space="0" w:color="auto"/>
              <w:bottom w:val="nil"/>
              <w:right w:val="nil"/>
            </w:tcBorders>
            <w:shd w:val="clear" w:color="auto" w:fill="F2F2F2" w:themeFill="background1" w:themeFillShade="F2"/>
            <w:vAlign w:val="center"/>
          </w:tcPr>
          <w:p w14:paraId="42419B4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9EE8B2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7F5CE5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0,705</w:t>
            </w:r>
          </w:p>
        </w:tc>
        <w:tc>
          <w:tcPr>
            <w:tcW w:w="709" w:type="dxa"/>
            <w:tcBorders>
              <w:top w:val="nil"/>
              <w:left w:val="nil"/>
              <w:bottom w:val="nil"/>
              <w:right w:val="dashed" w:sz="4" w:space="0" w:color="auto"/>
            </w:tcBorders>
            <w:shd w:val="clear" w:color="auto" w:fill="F2F2F2" w:themeFill="background1" w:themeFillShade="F2"/>
            <w:vAlign w:val="center"/>
          </w:tcPr>
          <w:p w14:paraId="29DF4DA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0,247</w:t>
            </w:r>
          </w:p>
        </w:tc>
        <w:tc>
          <w:tcPr>
            <w:tcW w:w="708" w:type="dxa"/>
            <w:tcBorders>
              <w:top w:val="nil"/>
              <w:left w:val="dashed" w:sz="4" w:space="0" w:color="auto"/>
              <w:bottom w:val="nil"/>
              <w:right w:val="nil"/>
            </w:tcBorders>
            <w:shd w:val="clear" w:color="auto" w:fill="F2F2F2" w:themeFill="background1" w:themeFillShade="F2"/>
            <w:vAlign w:val="center"/>
          </w:tcPr>
          <w:p w14:paraId="76B1F99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24C224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46F85C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410CAD0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0,381</w:t>
            </w:r>
          </w:p>
        </w:tc>
      </w:tr>
      <w:tr w:rsidR="005C2162" w:rsidRPr="005C524D" w14:paraId="18124B0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E0A7E5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39CC7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09152B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21F737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3" w:type="dxa"/>
            <w:tcBorders>
              <w:top w:val="nil"/>
              <w:left w:val="nil"/>
              <w:bottom w:val="nil"/>
              <w:right w:val="nil"/>
            </w:tcBorders>
            <w:shd w:val="clear" w:color="auto" w:fill="FFFFFF" w:themeFill="background1"/>
            <w:vAlign w:val="center"/>
          </w:tcPr>
          <w:p w14:paraId="3B9CE05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0C5824A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0,725</w:t>
            </w:r>
          </w:p>
        </w:tc>
        <w:tc>
          <w:tcPr>
            <w:tcW w:w="709" w:type="dxa"/>
            <w:tcBorders>
              <w:top w:val="nil"/>
              <w:left w:val="nil"/>
              <w:bottom w:val="nil"/>
              <w:right w:val="dashed" w:sz="4" w:space="0" w:color="auto"/>
            </w:tcBorders>
            <w:shd w:val="clear" w:color="auto" w:fill="FFFFFF" w:themeFill="background1"/>
            <w:vAlign w:val="center"/>
          </w:tcPr>
          <w:p w14:paraId="2C83F9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0,280</w:t>
            </w:r>
          </w:p>
        </w:tc>
        <w:tc>
          <w:tcPr>
            <w:tcW w:w="708" w:type="dxa"/>
            <w:tcBorders>
              <w:top w:val="nil"/>
              <w:left w:val="dashed" w:sz="4" w:space="0" w:color="auto"/>
              <w:bottom w:val="nil"/>
              <w:right w:val="nil"/>
            </w:tcBorders>
            <w:shd w:val="clear" w:color="auto" w:fill="FFFFFF" w:themeFill="background1"/>
            <w:vAlign w:val="center"/>
          </w:tcPr>
          <w:p w14:paraId="5E010E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699E5E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0,983</w:t>
            </w:r>
          </w:p>
        </w:tc>
        <w:tc>
          <w:tcPr>
            <w:tcW w:w="709" w:type="dxa"/>
            <w:tcBorders>
              <w:top w:val="nil"/>
              <w:left w:val="nil"/>
              <w:bottom w:val="nil"/>
              <w:right w:val="nil"/>
            </w:tcBorders>
            <w:shd w:val="clear" w:color="auto" w:fill="FFFFFF" w:themeFill="background1"/>
            <w:vAlign w:val="center"/>
          </w:tcPr>
          <w:p w14:paraId="7B9623F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0,709</w:t>
            </w:r>
          </w:p>
        </w:tc>
        <w:tc>
          <w:tcPr>
            <w:tcW w:w="709" w:type="dxa"/>
            <w:tcBorders>
              <w:top w:val="nil"/>
              <w:left w:val="nil"/>
              <w:bottom w:val="nil"/>
              <w:right w:val="dashed" w:sz="4" w:space="0" w:color="auto"/>
            </w:tcBorders>
            <w:shd w:val="clear" w:color="auto" w:fill="FFFFFF" w:themeFill="background1"/>
            <w:vAlign w:val="center"/>
          </w:tcPr>
          <w:p w14:paraId="49EEBE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0,273</w:t>
            </w:r>
          </w:p>
        </w:tc>
        <w:tc>
          <w:tcPr>
            <w:tcW w:w="708" w:type="dxa"/>
            <w:tcBorders>
              <w:top w:val="nil"/>
              <w:left w:val="dashed" w:sz="4" w:space="0" w:color="auto"/>
              <w:bottom w:val="nil"/>
              <w:right w:val="nil"/>
            </w:tcBorders>
            <w:shd w:val="clear" w:color="auto" w:fill="FFFFFF" w:themeFill="background1"/>
            <w:vAlign w:val="center"/>
          </w:tcPr>
          <w:p w14:paraId="67078E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27F962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2548B36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0,792</w:t>
            </w:r>
          </w:p>
        </w:tc>
        <w:tc>
          <w:tcPr>
            <w:tcW w:w="709" w:type="dxa"/>
            <w:tcBorders>
              <w:top w:val="nil"/>
              <w:left w:val="nil"/>
              <w:bottom w:val="nil"/>
              <w:right w:val="nil"/>
            </w:tcBorders>
            <w:shd w:val="clear" w:color="auto" w:fill="FFFFFF" w:themeFill="background1"/>
            <w:vAlign w:val="center"/>
          </w:tcPr>
          <w:p w14:paraId="7116F06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0,392</w:t>
            </w:r>
          </w:p>
        </w:tc>
      </w:tr>
      <w:tr w:rsidR="005C2162" w:rsidRPr="005C524D" w14:paraId="258D6BC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0D640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679896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F99CB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A21C4F9"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0C8E5083"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AB37314" w14:textId="77777777" w:rsidR="005C2162" w:rsidRPr="005C524D" w:rsidRDefault="005C2162" w:rsidP="00140CFF">
            <w:pPr>
              <w:spacing w:after="0" w:line="360" w:lineRule="auto"/>
              <w:ind w:hanging="2"/>
              <w:jc w:val="center"/>
              <w:rPr>
                <w:rFonts w:ascii="Times New Roman" w:hAnsi="Times New Roman"/>
                <w:b/>
                <w:color w:val="000000" w:themeColor="text1"/>
                <w:sz w:val="24"/>
                <w:szCs w:val="24"/>
              </w:rPr>
            </w:pPr>
            <w:r w:rsidRPr="005C524D">
              <w:rPr>
                <w:rFonts w:ascii="Times New Roman" w:hAnsi="Times New Roman"/>
                <w:b/>
                <w:color w:val="000000"/>
                <w:sz w:val="24"/>
                <w:szCs w:val="24"/>
              </w:rPr>
              <w:t>0,783</w:t>
            </w:r>
          </w:p>
        </w:tc>
        <w:tc>
          <w:tcPr>
            <w:tcW w:w="709" w:type="dxa"/>
            <w:tcBorders>
              <w:top w:val="nil"/>
              <w:left w:val="nil"/>
              <w:bottom w:val="nil"/>
              <w:right w:val="dashed" w:sz="4" w:space="0" w:color="auto"/>
            </w:tcBorders>
            <w:shd w:val="clear" w:color="auto" w:fill="F2F2F2" w:themeFill="background1" w:themeFillShade="F2"/>
            <w:vAlign w:val="center"/>
          </w:tcPr>
          <w:p w14:paraId="615296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0,238</w:t>
            </w:r>
          </w:p>
        </w:tc>
        <w:tc>
          <w:tcPr>
            <w:tcW w:w="708" w:type="dxa"/>
            <w:tcBorders>
              <w:top w:val="nil"/>
              <w:left w:val="dashed" w:sz="4" w:space="0" w:color="auto"/>
              <w:bottom w:val="nil"/>
              <w:right w:val="nil"/>
            </w:tcBorders>
            <w:shd w:val="clear" w:color="auto" w:fill="F2F2F2" w:themeFill="background1" w:themeFillShade="F2"/>
            <w:vAlign w:val="center"/>
          </w:tcPr>
          <w:p w14:paraId="386ACD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746512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490FA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0,811</w:t>
            </w:r>
          </w:p>
        </w:tc>
        <w:tc>
          <w:tcPr>
            <w:tcW w:w="709" w:type="dxa"/>
            <w:tcBorders>
              <w:top w:val="nil"/>
              <w:left w:val="nil"/>
              <w:bottom w:val="nil"/>
              <w:right w:val="dashed" w:sz="4" w:space="0" w:color="auto"/>
            </w:tcBorders>
            <w:shd w:val="clear" w:color="auto" w:fill="F2F2F2" w:themeFill="background1" w:themeFillShade="F2"/>
            <w:vAlign w:val="center"/>
          </w:tcPr>
          <w:p w14:paraId="28E9E16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0,312</w:t>
            </w:r>
          </w:p>
        </w:tc>
        <w:tc>
          <w:tcPr>
            <w:tcW w:w="708" w:type="dxa"/>
            <w:tcBorders>
              <w:top w:val="nil"/>
              <w:left w:val="dashed" w:sz="4" w:space="0" w:color="auto"/>
              <w:bottom w:val="nil"/>
              <w:right w:val="nil"/>
            </w:tcBorders>
            <w:shd w:val="clear" w:color="auto" w:fill="F2F2F2" w:themeFill="background1" w:themeFillShade="F2"/>
            <w:vAlign w:val="center"/>
          </w:tcPr>
          <w:p w14:paraId="2F78D38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4957DB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A8128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5803D19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sz w:val="24"/>
                <w:szCs w:val="24"/>
              </w:rPr>
              <w:t>0,464</w:t>
            </w:r>
          </w:p>
        </w:tc>
      </w:tr>
      <w:tr w:rsidR="005C2162" w:rsidRPr="005C524D" w14:paraId="54746B0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D6C48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E241C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A57C1E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3B5AEE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0C02B4E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5EE38AA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sidRPr="005C524D">
              <w:rPr>
                <w:rFonts w:ascii="Times New Roman" w:hAnsi="Times New Roman"/>
                <w:color w:val="000000"/>
                <w:sz w:val="24"/>
                <w:szCs w:val="24"/>
              </w:rPr>
              <w:t>0,768</w:t>
            </w:r>
          </w:p>
        </w:tc>
        <w:tc>
          <w:tcPr>
            <w:tcW w:w="709" w:type="dxa"/>
            <w:tcBorders>
              <w:top w:val="nil"/>
              <w:left w:val="nil"/>
              <w:bottom w:val="nil"/>
              <w:right w:val="dashed" w:sz="4" w:space="0" w:color="auto"/>
            </w:tcBorders>
            <w:shd w:val="clear" w:color="auto" w:fill="FFFFFF" w:themeFill="background1"/>
            <w:vAlign w:val="center"/>
          </w:tcPr>
          <w:p w14:paraId="5A4A85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0,257</w:t>
            </w:r>
          </w:p>
        </w:tc>
        <w:tc>
          <w:tcPr>
            <w:tcW w:w="708" w:type="dxa"/>
            <w:tcBorders>
              <w:top w:val="nil"/>
              <w:left w:val="dashed" w:sz="4" w:space="0" w:color="auto"/>
              <w:bottom w:val="nil"/>
              <w:right w:val="nil"/>
            </w:tcBorders>
            <w:shd w:val="clear" w:color="auto" w:fill="FFFFFF" w:themeFill="background1"/>
            <w:vAlign w:val="center"/>
          </w:tcPr>
          <w:p w14:paraId="77E8BF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36F44FA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55A055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0,808</w:t>
            </w:r>
          </w:p>
        </w:tc>
        <w:tc>
          <w:tcPr>
            <w:tcW w:w="709" w:type="dxa"/>
            <w:tcBorders>
              <w:top w:val="nil"/>
              <w:left w:val="nil"/>
              <w:bottom w:val="nil"/>
              <w:right w:val="dashed" w:sz="4" w:space="0" w:color="auto"/>
            </w:tcBorders>
            <w:shd w:val="clear" w:color="auto" w:fill="FFFFFF" w:themeFill="background1"/>
            <w:vAlign w:val="center"/>
          </w:tcPr>
          <w:p w14:paraId="02FB9EF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0,339</w:t>
            </w:r>
          </w:p>
        </w:tc>
        <w:tc>
          <w:tcPr>
            <w:tcW w:w="708" w:type="dxa"/>
            <w:tcBorders>
              <w:top w:val="nil"/>
              <w:left w:val="dashed" w:sz="4" w:space="0" w:color="auto"/>
              <w:bottom w:val="nil"/>
              <w:right w:val="nil"/>
            </w:tcBorders>
            <w:shd w:val="clear" w:color="auto" w:fill="FFFFFF" w:themeFill="background1"/>
            <w:vAlign w:val="center"/>
          </w:tcPr>
          <w:p w14:paraId="0A0EDA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76E045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0,991</w:t>
            </w:r>
          </w:p>
        </w:tc>
        <w:tc>
          <w:tcPr>
            <w:tcW w:w="709" w:type="dxa"/>
            <w:tcBorders>
              <w:top w:val="nil"/>
              <w:left w:val="nil"/>
              <w:bottom w:val="nil"/>
              <w:right w:val="nil"/>
            </w:tcBorders>
            <w:shd w:val="clear" w:color="auto" w:fill="FFFFFF" w:themeFill="background1"/>
            <w:vAlign w:val="center"/>
          </w:tcPr>
          <w:p w14:paraId="14CD8B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0,870</w:t>
            </w:r>
          </w:p>
        </w:tc>
        <w:tc>
          <w:tcPr>
            <w:tcW w:w="709" w:type="dxa"/>
            <w:tcBorders>
              <w:top w:val="nil"/>
              <w:left w:val="nil"/>
              <w:bottom w:val="nil"/>
              <w:right w:val="nil"/>
            </w:tcBorders>
            <w:shd w:val="clear" w:color="auto" w:fill="FFFFFF" w:themeFill="background1"/>
            <w:vAlign w:val="center"/>
          </w:tcPr>
          <w:p w14:paraId="2C65B2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sidRPr="005C524D">
              <w:rPr>
                <w:rFonts w:ascii="Times New Roman" w:hAnsi="Times New Roman"/>
                <w:color w:val="000000"/>
                <w:sz w:val="24"/>
                <w:szCs w:val="24"/>
              </w:rPr>
              <w:t>0,471</w:t>
            </w:r>
          </w:p>
        </w:tc>
      </w:tr>
    </w:tbl>
    <w:p w14:paraId="113B290A" w14:textId="77777777" w:rsidR="005C2162" w:rsidRPr="005C524D" w:rsidRDefault="005C2162" w:rsidP="005C2162">
      <w:pPr>
        <w:rPr>
          <w:rFonts w:ascii="Times New Roman" w:hAnsi="Times New Roman"/>
          <w:color w:val="000000" w:themeColor="text1"/>
          <w:sz w:val="24"/>
          <w:szCs w:val="24"/>
        </w:rPr>
      </w:pPr>
      <w:r w:rsidRPr="005C524D">
        <w:rPr>
          <w:rFonts w:ascii="Times New Roman" w:hAnsi="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00C65433"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25A22646" w14:textId="77777777" w:rsidR="005C2162" w:rsidRPr="005C524D" w:rsidRDefault="005C2162" w:rsidP="00140CFF">
            <w:pPr>
              <w:spacing w:line="480" w:lineRule="auto"/>
              <w:rPr>
                <w:rFonts w:ascii="Times New Roman" w:hAnsi="Times New Roman"/>
                <w:color w:val="000000" w:themeColor="text1"/>
                <w:sz w:val="24"/>
                <w:szCs w:val="24"/>
                <w:lang w:val="en-US"/>
              </w:rPr>
            </w:pPr>
            <w:commentRangeStart w:id="10"/>
            <w:r w:rsidRPr="005C524D">
              <w:rPr>
                <w:rFonts w:ascii="Times New Roman" w:hAnsi="Times New Roman"/>
                <w:color w:val="000000" w:themeColor="text1"/>
                <w:sz w:val="24"/>
                <w:szCs w:val="24"/>
                <w:lang w:val="en-US"/>
              </w:rPr>
              <w:lastRenderedPageBreak/>
              <w:t>Table A4.8a</w:t>
            </w:r>
            <w:commentRangeEnd w:id="10"/>
            <w:r w:rsidRPr="005C524D">
              <w:rPr>
                <w:rStyle w:val="Marquedecommentaire"/>
                <w:rFonts w:ascii="Times New Roman" w:hAnsi="Times New Roman"/>
                <w:sz w:val="24"/>
                <w:szCs w:val="24"/>
              </w:rPr>
              <w:commentReference w:id="10"/>
            </w:r>
            <w:r w:rsidRPr="005C524D">
              <w:rPr>
                <w:rFonts w:ascii="Times New Roman" w:hAnsi="Times New Roman"/>
                <w:color w:val="000000" w:themeColor="text1"/>
                <w:sz w:val="24"/>
                <w:szCs w:val="24"/>
                <w:lang w:val="en-US"/>
              </w:rPr>
              <w:t xml:space="preserve">  </w:t>
            </w:r>
          </w:p>
          <w:p w14:paraId="58A30366"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two groups are compared and samples are extracted from double exponential distributions, where standard deviation is </w:t>
            </w:r>
            <m:oMath>
              <m:r>
                <w:rPr>
                  <w:rFonts w:ascii="Cambria Math" w:hAnsi="Cambria Math"/>
                  <w:color w:val="000000" w:themeColor="text1"/>
                  <w:sz w:val="24"/>
                  <w:szCs w:val="24"/>
                </w:rPr>
                <m:t>2×</m:t>
              </m:r>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m:t>
                  </m:r>
                </m:e>
              </m:rad>
            </m:oMath>
            <w:r w:rsidRPr="005C524D">
              <w:rPr>
                <w:rFonts w:ascii="Times New Roman" w:hAnsi="Times New Roman"/>
                <w:i/>
                <w:color w:val="000000" w:themeColor="text1"/>
                <w:sz w:val="24"/>
                <w:szCs w:val="24"/>
              </w:rPr>
              <w:t xml:space="preserve">..  </w:t>
            </w:r>
          </w:p>
        </w:tc>
      </w:tr>
      <w:tr w:rsidR="005C2162" w:rsidRPr="005C524D" w14:paraId="5254BF7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98CA78"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79C424D"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0A847B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42D3CC63"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49AF02F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84124D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62F67A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3A8752B"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60A3C3FE"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5A2CB28"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15875E0"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5C15BD02"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5A12A45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18375DD2"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1F170E5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528D08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07967B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30BF8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D4BDF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12CB9D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286824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E3EF42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02896A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027E6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5CA21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067B53C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4449BE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0150D1AC"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4900D4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3FE576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610BDF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1F8A3ED1"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0,265</w:t>
            </w:r>
          </w:p>
        </w:tc>
        <w:tc>
          <w:tcPr>
            <w:tcW w:w="703" w:type="dxa"/>
            <w:tcBorders>
              <w:top w:val="single" w:sz="4" w:space="0" w:color="auto"/>
              <w:left w:val="nil"/>
              <w:bottom w:val="nil"/>
              <w:right w:val="nil"/>
            </w:tcBorders>
            <w:shd w:val="clear" w:color="auto" w:fill="F2F2F2" w:themeFill="background1" w:themeFillShade="F2"/>
            <w:vAlign w:val="center"/>
          </w:tcPr>
          <w:p w14:paraId="1598A16F"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0,239</w:t>
            </w:r>
          </w:p>
        </w:tc>
        <w:tc>
          <w:tcPr>
            <w:tcW w:w="709" w:type="dxa"/>
            <w:tcBorders>
              <w:top w:val="single" w:sz="4" w:space="0" w:color="auto"/>
              <w:left w:val="nil"/>
              <w:bottom w:val="nil"/>
              <w:right w:val="nil"/>
            </w:tcBorders>
            <w:shd w:val="clear" w:color="auto" w:fill="F2F2F2" w:themeFill="background1" w:themeFillShade="F2"/>
            <w:vAlign w:val="center"/>
          </w:tcPr>
          <w:p w14:paraId="1B75DA12"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0,206</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133BA79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0,192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72998839"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0,419</w:t>
            </w:r>
          </w:p>
        </w:tc>
        <w:tc>
          <w:tcPr>
            <w:tcW w:w="709" w:type="dxa"/>
            <w:tcBorders>
              <w:top w:val="single" w:sz="4" w:space="0" w:color="auto"/>
              <w:left w:val="nil"/>
              <w:bottom w:val="nil"/>
              <w:right w:val="nil"/>
            </w:tcBorders>
            <w:shd w:val="clear" w:color="auto" w:fill="F2F2F2" w:themeFill="background1" w:themeFillShade="F2"/>
            <w:vAlign w:val="center"/>
          </w:tcPr>
          <w:p w14:paraId="070BE547"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0,232</w:t>
            </w:r>
          </w:p>
        </w:tc>
        <w:tc>
          <w:tcPr>
            <w:tcW w:w="709" w:type="dxa"/>
            <w:tcBorders>
              <w:top w:val="single" w:sz="4" w:space="0" w:color="auto"/>
              <w:left w:val="nil"/>
              <w:bottom w:val="nil"/>
              <w:right w:val="nil"/>
            </w:tcBorders>
            <w:shd w:val="clear" w:color="auto" w:fill="F2F2F2" w:themeFill="background1" w:themeFillShade="F2"/>
            <w:vAlign w:val="center"/>
          </w:tcPr>
          <w:p w14:paraId="6E677DE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0,107</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1356E297"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0,065</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073F672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0,419</w:t>
            </w:r>
          </w:p>
        </w:tc>
        <w:tc>
          <w:tcPr>
            <w:tcW w:w="709" w:type="dxa"/>
            <w:tcBorders>
              <w:top w:val="single" w:sz="4" w:space="0" w:color="auto"/>
              <w:left w:val="nil"/>
              <w:bottom w:val="nil"/>
              <w:right w:val="nil"/>
            </w:tcBorders>
            <w:shd w:val="clear" w:color="auto" w:fill="F2F2F2" w:themeFill="background1" w:themeFillShade="F2"/>
            <w:vAlign w:val="center"/>
          </w:tcPr>
          <w:p w14:paraId="266490F8"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0,232</w:t>
            </w:r>
          </w:p>
        </w:tc>
        <w:tc>
          <w:tcPr>
            <w:tcW w:w="709" w:type="dxa"/>
            <w:tcBorders>
              <w:top w:val="single" w:sz="4" w:space="0" w:color="auto"/>
              <w:left w:val="nil"/>
              <w:bottom w:val="nil"/>
              <w:right w:val="nil"/>
            </w:tcBorders>
            <w:shd w:val="clear" w:color="auto" w:fill="F2F2F2" w:themeFill="background1" w:themeFillShade="F2"/>
            <w:vAlign w:val="center"/>
          </w:tcPr>
          <w:p w14:paraId="7B1A391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0,107</w:t>
            </w:r>
          </w:p>
        </w:tc>
        <w:tc>
          <w:tcPr>
            <w:tcW w:w="709" w:type="dxa"/>
            <w:tcBorders>
              <w:top w:val="single" w:sz="4" w:space="0" w:color="auto"/>
              <w:left w:val="nil"/>
              <w:bottom w:val="nil"/>
              <w:right w:val="nil"/>
            </w:tcBorders>
            <w:shd w:val="clear" w:color="auto" w:fill="F2F2F2" w:themeFill="background1" w:themeFillShade="F2"/>
            <w:vAlign w:val="center"/>
          </w:tcPr>
          <w:p w14:paraId="380DB7C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0,065</w:t>
            </w:r>
          </w:p>
        </w:tc>
      </w:tr>
      <w:tr w:rsidR="005C2162" w:rsidRPr="005C524D" w14:paraId="0DC3BF8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4886EA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10ACFB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6CFA8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776EF6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78CB0CD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0,153</w:t>
            </w:r>
          </w:p>
        </w:tc>
        <w:tc>
          <w:tcPr>
            <w:tcW w:w="709" w:type="dxa"/>
            <w:tcBorders>
              <w:top w:val="nil"/>
              <w:left w:val="nil"/>
              <w:bottom w:val="nil"/>
              <w:right w:val="nil"/>
            </w:tcBorders>
            <w:shd w:val="clear" w:color="auto" w:fill="FFFFFF" w:themeFill="background1"/>
            <w:vAlign w:val="center"/>
          </w:tcPr>
          <w:p w14:paraId="20B7BC4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43BF413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0,178</w:t>
            </w:r>
          </w:p>
        </w:tc>
        <w:tc>
          <w:tcPr>
            <w:tcW w:w="708" w:type="dxa"/>
            <w:tcBorders>
              <w:top w:val="nil"/>
              <w:left w:val="dashed" w:sz="4" w:space="0" w:color="auto"/>
              <w:bottom w:val="nil"/>
              <w:right w:val="nil"/>
            </w:tcBorders>
            <w:shd w:val="clear" w:color="auto" w:fill="FFFFFF" w:themeFill="background1"/>
            <w:vAlign w:val="center"/>
          </w:tcPr>
          <w:p w14:paraId="1B35CF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7A57A0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0,152</w:t>
            </w:r>
          </w:p>
        </w:tc>
        <w:tc>
          <w:tcPr>
            <w:tcW w:w="709" w:type="dxa"/>
            <w:tcBorders>
              <w:top w:val="nil"/>
              <w:left w:val="nil"/>
              <w:bottom w:val="nil"/>
              <w:right w:val="nil"/>
            </w:tcBorders>
            <w:shd w:val="clear" w:color="auto" w:fill="FFFFFF" w:themeFill="background1"/>
            <w:vAlign w:val="center"/>
          </w:tcPr>
          <w:p w14:paraId="0EB7BF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0,081</w:t>
            </w:r>
          </w:p>
        </w:tc>
        <w:tc>
          <w:tcPr>
            <w:tcW w:w="709" w:type="dxa"/>
            <w:tcBorders>
              <w:top w:val="nil"/>
              <w:left w:val="nil"/>
              <w:bottom w:val="nil"/>
              <w:right w:val="dashed" w:sz="4" w:space="0" w:color="auto"/>
            </w:tcBorders>
            <w:shd w:val="clear" w:color="auto" w:fill="FFFFFF" w:themeFill="background1"/>
            <w:vAlign w:val="center"/>
          </w:tcPr>
          <w:p w14:paraId="3A35CA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0,054</w:t>
            </w:r>
          </w:p>
        </w:tc>
        <w:tc>
          <w:tcPr>
            <w:tcW w:w="708" w:type="dxa"/>
            <w:tcBorders>
              <w:top w:val="nil"/>
              <w:left w:val="dashed" w:sz="4" w:space="0" w:color="auto"/>
              <w:bottom w:val="nil"/>
              <w:right w:val="nil"/>
            </w:tcBorders>
            <w:shd w:val="clear" w:color="auto" w:fill="FFFFFF" w:themeFill="background1"/>
            <w:vAlign w:val="center"/>
          </w:tcPr>
          <w:p w14:paraId="3CB4B6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7BD04F9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0,152</w:t>
            </w:r>
          </w:p>
        </w:tc>
        <w:tc>
          <w:tcPr>
            <w:tcW w:w="709" w:type="dxa"/>
            <w:tcBorders>
              <w:top w:val="nil"/>
              <w:left w:val="nil"/>
              <w:bottom w:val="nil"/>
              <w:right w:val="nil"/>
            </w:tcBorders>
            <w:shd w:val="clear" w:color="auto" w:fill="FFFFFF" w:themeFill="background1"/>
            <w:vAlign w:val="center"/>
          </w:tcPr>
          <w:p w14:paraId="0189C6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0,081</w:t>
            </w:r>
          </w:p>
        </w:tc>
        <w:tc>
          <w:tcPr>
            <w:tcW w:w="709" w:type="dxa"/>
            <w:tcBorders>
              <w:top w:val="nil"/>
              <w:left w:val="nil"/>
              <w:bottom w:val="nil"/>
              <w:right w:val="nil"/>
            </w:tcBorders>
            <w:shd w:val="clear" w:color="auto" w:fill="FFFFFF" w:themeFill="background1"/>
            <w:vAlign w:val="center"/>
          </w:tcPr>
          <w:p w14:paraId="1DA2E8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0,054</w:t>
            </w:r>
          </w:p>
        </w:tc>
      </w:tr>
      <w:tr w:rsidR="005C2162" w:rsidRPr="005C524D" w14:paraId="4BEDB01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997B5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C1E10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86328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F0D2208"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0,498</w:t>
            </w:r>
          </w:p>
        </w:tc>
        <w:tc>
          <w:tcPr>
            <w:tcW w:w="703" w:type="dxa"/>
            <w:tcBorders>
              <w:top w:val="nil"/>
              <w:left w:val="nil"/>
              <w:bottom w:val="nil"/>
              <w:right w:val="nil"/>
            </w:tcBorders>
            <w:shd w:val="clear" w:color="auto" w:fill="F2F2F2" w:themeFill="background1" w:themeFillShade="F2"/>
            <w:vAlign w:val="center"/>
          </w:tcPr>
          <w:p w14:paraId="75DF5882"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0,338</w:t>
            </w:r>
          </w:p>
        </w:tc>
        <w:tc>
          <w:tcPr>
            <w:tcW w:w="709" w:type="dxa"/>
            <w:tcBorders>
              <w:top w:val="nil"/>
              <w:left w:val="nil"/>
              <w:bottom w:val="nil"/>
              <w:right w:val="nil"/>
            </w:tcBorders>
            <w:shd w:val="clear" w:color="auto" w:fill="F2F2F2" w:themeFill="background1" w:themeFillShade="F2"/>
            <w:vAlign w:val="center"/>
          </w:tcPr>
          <w:p w14:paraId="145357A2"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0,168</w:t>
            </w:r>
          </w:p>
        </w:tc>
        <w:tc>
          <w:tcPr>
            <w:tcW w:w="709" w:type="dxa"/>
            <w:tcBorders>
              <w:top w:val="nil"/>
              <w:left w:val="nil"/>
              <w:bottom w:val="nil"/>
              <w:right w:val="dashed" w:sz="4" w:space="0" w:color="auto"/>
            </w:tcBorders>
            <w:shd w:val="clear" w:color="auto" w:fill="F2F2F2" w:themeFill="background1" w:themeFillShade="F2"/>
            <w:vAlign w:val="center"/>
          </w:tcPr>
          <w:p w14:paraId="5C55A49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0,089</w:t>
            </w:r>
          </w:p>
        </w:tc>
        <w:tc>
          <w:tcPr>
            <w:tcW w:w="708" w:type="dxa"/>
            <w:tcBorders>
              <w:top w:val="nil"/>
              <w:left w:val="dashed" w:sz="4" w:space="0" w:color="auto"/>
              <w:bottom w:val="nil"/>
              <w:right w:val="nil"/>
            </w:tcBorders>
            <w:shd w:val="clear" w:color="auto" w:fill="F2F2F2" w:themeFill="background1" w:themeFillShade="F2"/>
            <w:vAlign w:val="center"/>
          </w:tcPr>
          <w:p w14:paraId="5C98EEC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0,489</w:t>
            </w:r>
          </w:p>
        </w:tc>
        <w:tc>
          <w:tcPr>
            <w:tcW w:w="709" w:type="dxa"/>
            <w:tcBorders>
              <w:top w:val="nil"/>
              <w:left w:val="nil"/>
              <w:bottom w:val="nil"/>
              <w:right w:val="nil"/>
            </w:tcBorders>
            <w:shd w:val="clear" w:color="auto" w:fill="F2F2F2" w:themeFill="background1" w:themeFillShade="F2"/>
            <w:vAlign w:val="center"/>
          </w:tcPr>
          <w:p w14:paraId="720E318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0,337</w:t>
            </w:r>
          </w:p>
        </w:tc>
        <w:tc>
          <w:tcPr>
            <w:tcW w:w="709" w:type="dxa"/>
            <w:tcBorders>
              <w:top w:val="nil"/>
              <w:left w:val="nil"/>
              <w:bottom w:val="nil"/>
              <w:right w:val="nil"/>
            </w:tcBorders>
            <w:shd w:val="clear" w:color="auto" w:fill="F2F2F2" w:themeFill="background1" w:themeFillShade="F2"/>
            <w:vAlign w:val="center"/>
          </w:tcPr>
          <w:p w14:paraId="258EAF9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0,162</w:t>
            </w:r>
          </w:p>
        </w:tc>
        <w:tc>
          <w:tcPr>
            <w:tcW w:w="709" w:type="dxa"/>
            <w:tcBorders>
              <w:top w:val="nil"/>
              <w:left w:val="nil"/>
              <w:bottom w:val="nil"/>
              <w:right w:val="dashed" w:sz="4" w:space="0" w:color="auto"/>
            </w:tcBorders>
            <w:shd w:val="clear" w:color="auto" w:fill="F2F2F2" w:themeFill="background1" w:themeFillShade="F2"/>
            <w:vAlign w:val="center"/>
          </w:tcPr>
          <w:p w14:paraId="6DF3A38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0,082</w:t>
            </w:r>
          </w:p>
        </w:tc>
        <w:tc>
          <w:tcPr>
            <w:tcW w:w="708" w:type="dxa"/>
            <w:tcBorders>
              <w:top w:val="nil"/>
              <w:left w:val="dashed" w:sz="4" w:space="0" w:color="auto"/>
              <w:bottom w:val="nil"/>
              <w:right w:val="nil"/>
            </w:tcBorders>
            <w:shd w:val="clear" w:color="auto" w:fill="F2F2F2" w:themeFill="background1" w:themeFillShade="F2"/>
            <w:vAlign w:val="center"/>
          </w:tcPr>
          <w:p w14:paraId="36D634A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0,489</w:t>
            </w:r>
          </w:p>
        </w:tc>
        <w:tc>
          <w:tcPr>
            <w:tcW w:w="709" w:type="dxa"/>
            <w:tcBorders>
              <w:top w:val="nil"/>
              <w:left w:val="nil"/>
              <w:bottom w:val="nil"/>
              <w:right w:val="nil"/>
            </w:tcBorders>
            <w:shd w:val="clear" w:color="auto" w:fill="F2F2F2" w:themeFill="background1" w:themeFillShade="F2"/>
            <w:vAlign w:val="center"/>
          </w:tcPr>
          <w:p w14:paraId="52AFFD1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0,337</w:t>
            </w:r>
          </w:p>
        </w:tc>
        <w:tc>
          <w:tcPr>
            <w:tcW w:w="709" w:type="dxa"/>
            <w:tcBorders>
              <w:top w:val="nil"/>
              <w:left w:val="nil"/>
              <w:bottom w:val="nil"/>
              <w:right w:val="nil"/>
            </w:tcBorders>
            <w:shd w:val="clear" w:color="auto" w:fill="F2F2F2" w:themeFill="background1" w:themeFillShade="F2"/>
            <w:vAlign w:val="center"/>
          </w:tcPr>
          <w:p w14:paraId="448DE55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0,162</w:t>
            </w:r>
          </w:p>
        </w:tc>
        <w:tc>
          <w:tcPr>
            <w:tcW w:w="709" w:type="dxa"/>
            <w:tcBorders>
              <w:top w:val="nil"/>
              <w:left w:val="nil"/>
              <w:bottom w:val="nil"/>
              <w:right w:val="nil"/>
            </w:tcBorders>
            <w:shd w:val="clear" w:color="auto" w:fill="F2F2F2" w:themeFill="background1" w:themeFillShade="F2"/>
            <w:vAlign w:val="center"/>
          </w:tcPr>
          <w:p w14:paraId="12A480C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0,082</w:t>
            </w:r>
          </w:p>
        </w:tc>
      </w:tr>
      <w:tr w:rsidR="005C2162" w:rsidRPr="005C524D" w14:paraId="1FEEB82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888E2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65DB7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4435D7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76644F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0,307</w:t>
            </w:r>
          </w:p>
        </w:tc>
        <w:tc>
          <w:tcPr>
            <w:tcW w:w="703" w:type="dxa"/>
            <w:tcBorders>
              <w:top w:val="nil"/>
              <w:left w:val="nil"/>
              <w:bottom w:val="nil"/>
              <w:right w:val="nil"/>
            </w:tcBorders>
            <w:shd w:val="clear" w:color="auto" w:fill="FFFFFF" w:themeFill="background1"/>
            <w:vAlign w:val="center"/>
          </w:tcPr>
          <w:p w14:paraId="5971DA8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0,206</w:t>
            </w:r>
          </w:p>
        </w:tc>
        <w:tc>
          <w:tcPr>
            <w:tcW w:w="709" w:type="dxa"/>
            <w:tcBorders>
              <w:top w:val="nil"/>
              <w:left w:val="nil"/>
              <w:bottom w:val="nil"/>
              <w:right w:val="nil"/>
            </w:tcBorders>
            <w:shd w:val="clear" w:color="auto" w:fill="FFFFFF" w:themeFill="background1"/>
            <w:vAlign w:val="center"/>
          </w:tcPr>
          <w:p w14:paraId="7FD867F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0,147</w:t>
            </w:r>
          </w:p>
        </w:tc>
        <w:tc>
          <w:tcPr>
            <w:tcW w:w="709" w:type="dxa"/>
            <w:tcBorders>
              <w:top w:val="nil"/>
              <w:left w:val="nil"/>
              <w:bottom w:val="nil"/>
              <w:right w:val="dashed" w:sz="4" w:space="0" w:color="auto"/>
            </w:tcBorders>
            <w:shd w:val="clear" w:color="auto" w:fill="FFFFFF" w:themeFill="background1"/>
            <w:vAlign w:val="center"/>
          </w:tcPr>
          <w:p w14:paraId="2C197E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0,072</w:t>
            </w:r>
          </w:p>
        </w:tc>
        <w:tc>
          <w:tcPr>
            <w:tcW w:w="708" w:type="dxa"/>
            <w:tcBorders>
              <w:top w:val="nil"/>
              <w:left w:val="dashed" w:sz="4" w:space="0" w:color="auto"/>
              <w:bottom w:val="nil"/>
              <w:right w:val="nil"/>
            </w:tcBorders>
            <w:shd w:val="clear" w:color="auto" w:fill="FFFFFF" w:themeFill="background1"/>
            <w:vAlign w:val="center"/>
          </w:tcPr>
          <w:p w14:paraId="69177DA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0,299</w:t>
            </w:r>
          </w:p>
        </w:tc>
        <w:tc>
          <w:tcPr>
            <w:tcW w:w="709" w:type="dxa"/>
            <w:tcBorders>
              <w:top w:val="nil"/>
              <w:left w:val="nil"/>
              <w:bottom w:val="nil"/>
              <w:right w:val="nil"/>
            </w:tcBorders>
            <w:shd w:val="clear" w:color="auto" w:fill="FFFFFF" w:themeFill="background1"/>
            <w:vAlign w:val="center"/>
          </w:tcPr>
          <w:p w14:paraId="453D02A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0,204</w:t>
            </w:r>
          </w:p>
        </w:tc>
        <w:tc>
          <w:tcPr>
            <w:tcW w:w="709" w:type="dxa"/>
            <w:tcBorders>
              <w:top w:val="nil"/>
              <w:left w:val="nil"/>
              <w:bottom w:val="nil"/>
              <w:right w:val="nil"/>
            </w:tcBorders>
            <w:shd w:val="clear" w:color="auto" w:fill="FFFFFF" w:themeFill="background1"/>
            <w:vAlign w:val="center"/>
          </w:tcPr>
          <w:p w14:paraId="509BB2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0,111</w:t>
            </w:r>
          </w:p>
        </w:tc>
        <w:tc>
          <w:tcPr>
            <w:tcW w:w="709" w:type="dxa"/>
            <w:tcBorders>
              <w:top w:val="nil"/>
              <w:left w:val="nil"/>
              <w:bottom w:val="nil"/>
              <w:right w:val="dashed" w:sz="4" w:space="0" w:color="auto"/>
            </w:tcBorders>
            <w:shd w:val="clear" w:color="auto" w:fill="FFFFFF" w:themeFill="background1"/>
            <w:vAlign w:val="center"/>
          </w:tcPr>
          <w:p w14:paraId="001555C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0,066</w:t>
            </w:r>
          </w:p>
        </w:tc>
        <w:tc>
          <w:tcPr>
            <w:tcW w:w="708" w:type="dxa"/>
            <w:tcBorders>
              <w:top w:val="nil"/>
              <w:left w:val="dashed" w:sz="4" w:space="0" w:color="auto"/>
              <w:bottom w:val="nil"/>
              <w:right w:val="nil"/>
            </w:tcBorders>
            <w:shd w:val="clear" w:color="auto" w:fill="FFFFFF" w:themeFill="background1"/>
            <w:vAlign w:val="center"/>
          </w:tcPr>
          <w:p w14:paraId="4D8860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0,299</w:t>
            </w:r>
          </w:p>
        </w:tc>
        <w:tc>
          <w:tcPr>
            <w:tcW w:w="709" w:type="dxa"/>
            <w:tcBorders>
              <w:top w:val="nil"/>
              <w:left w:val="nil"/>
              <w:bottom w:val="nil"/>
              <w:right w:val="nil"/>
            </w:tcBorders>
            <w:shd w:val="clear" w:color="auto" w:fill="FFFFFF" w:themeFill="background1"/>
            <w:vAlign w:val="center"/>
          </w:tcPr>
          <w:p w14:paraId="03DE70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0,204</w:t>
            </w:r>
          </w:p>
        </w:tc>
        <w:tc>
          <w:tcPr>
            <w:tcW w:w="709" w:type="dxa"/>
            <w:tcBorders>
              <w:top w:val="nil"/>
              <w:left w:val="nil"/>
              <w:bottom w:val="nil"/>
              <w:right w:val="nil"/>
            </w:tcBorders>
            <w:shd w:val="clear" w:color="auto" w:fill="FFFFFF" w:themeFill="background1"/>
            <w:vAlign w:val="center"/>
          </w:tcPr>
          <w:p w14:paraId="079355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0,111</w:t>
            </w:r>
          </w:p>
        </w:tc>
        <w:tc>
          <w:tcPr>
            <w:tcW w:w="709" w:type="dxa"/>
            <w:tcBorders>
              <w:top w:val="nil"/>
              <w:left w:val="nil"/>
              <w:bottom w:val="nil"/>
              <w:right w:val="nil"/>
            </w:tcBorders>
            <w:shd w:val="clear" w:color="auto" w:fill="FFFFFF" w:themeFill="background1"/>
            <w:vAlign w:val="center"/>
          </w:tcPr>
          <w:p w14:paraId="3A4FBC1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0,066</w:t>
            </w:r>
          </w:p>
        </w:tc>
      </w:tr>
      <w:tr w:rsidR="005C2162" w:rsidRPr="005C524D" w14:paraId="4235C76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41BCA8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935310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8A7864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DD83C38"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0,618</w:t>
            </w:r>
          </w:p>
        </w:tc>
        <w:tc>
          <w:tcPr>
            <w:tcW w:w="703" w:type="dxa"/>
            <w:tcBorders>
              <w:top w:val="nil"/>
              <w:left w:val="nil"/>
              <w:bottom w:val="nil"/>
              <w:right w:val="nil"/>
            </w:tcBorders>
            <w:shd w:val="clear" w:color="auto" w:fill="F2F2F2" w:themeFill="background1" w:themeFillShade="F2"/>
            <w:vAlign w:val="center"/>
          </w:tcPr>
          <w:p w14:paraId="6B8B2109"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0,397</w:t>
            </w:r>
          </w:p>
        </w:tc>
        <w:tc>
          <w:tcPr>
            <w:tcW w:w="709" w:type="dxa"/>
            <w:tcBorders>
              <w:top w:val="nil"/>
              <w:left w:val="nil"/>
              <w:bottom w:val="nil"/>
              <w:right w:val="nil"/>
            </w:tcBorders>
            <w:shd w:val="clear" w:color="auto" w:fill="F2F2F2" w:themeFill="background1" w:themeFillShade="F2"/>
            <w:vAlign w:val="center"/>
          </w:tcPr>
          <w:p w14:paraId="537F374D"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0,146</w:t>
            </w:r>
          </w:p>
        </w:tc>
        <w:tc>
          <w:tcPr>
            <w:tcW w:w="709" w:type="dxa"/>
            <w:tcBorders>
              <w:top w:val="nil"/>
              <w:left w:val="nil"/>
              <w:bottom w:val="nil"/>
              <w:right w:val="dashed" w:sz="4" w:space="0" w:color="auto"/>
            </w:tcBorders>
            <w:shd w:val="clear" w:color="auto" w:fill="F2F2F2" w:themeFill="background1" w:themeFillShade="F2"/>
            <w:vAlign w:val="center"/>
          </w:tcPr>
          <w:p w14:paraId="5279678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0,050</w:t>
            </w:r>
          </w:p>
        </w:tc>
        <w:tc>
          <w:tcPr>
            <w:tcW w:w="708" w:type="dxa"/>
            <w:tcBorders>
              <w:top w:val="nil"/>
              <w:left w:val="dashed" w:sz="4" w:space="0" w:color="auto"/>
              <w:bottom w:val="nil"/>
              <w:right w:val="nil"/>
            </w:tcBorders>
            <w:shd w:val="clear" w:color="auto" w:fill="F2F2F2" w:themeFill="background1" w:themeFillShade="F2"/>
            <w:vAlign w:val="center"/>
          </w:tcPr>
          <w:p w14:paraId="1684943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0,513</w:t>
            </w:r>
          </w:p>
        </w:tc>
        <w:tc>
          <w:tcPr>
            <w:tcW w:w="709" w:type="dxa"/>
            <w:tcBorders>
              <w:top w:val="nil"/>
              <w:left w:val="nil"/>
              <w:bottom w:val="nil"/>
              <w:right w:val="nil"/>
            </w:tcBorders>
            <w:shd w:val="clear" w:color="auto" w:fill="F2F2F2" w:themeFill="background1" w:themeFillShade="F2"/>
            <w:vAlign w:val="center"/>
          </w:tcPr>
          <w:p w14:paraId="7737898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0,394</w:t>
            </w:r>
          </w:p>
        </w:tc>
        <w:tc>
          <w:tcPr>
            <w:tcW w:w="709" w:type="dxa"/>
            <w:tcBorders>
              <w:top w:val="nil"/>
              <w:left w:val="nil"/>
              <w:bottom w:val="nil"/>
              <w:right w:val="nil"/>
            </w:tcBorders>
            <w:shd w:val="clear" w:color="auto" w:fill="F2F2F2" w:themeFill="background1" w:themeFillShade="F2"/>
            <w:vAlign w:val="center"/>
          </w:tcPr>
          <w:p w14:paraId="28A2ED2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0,207</w:t>
            </w:r>
          </w:p>
        </w:tc>
        <w:tc>
          <w:tcPr>
            <w:tcW w:w="709" w:type="dxa"/>
            <w:tcBorders>
              <w:top w:val="nil"/>
              <w:left w:val="nil"/>
              <w:bottom w:val="nil"/>
              <w:right w:val="dashed" w:sz="4" w:space="0" w:color="auto"/>
            </w:tcBorders>
            <w:shd w:val="clear" w:color="auto" w:fill="F2F2F2" w:themeFill="background1" w:themeFillShade="F2"/>
            <w:vAlign w:val="center"/>
          </w:tcPr>
          <w:p w14:paraId="0D71FD5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0,097</w:t>
            </w:r>
          </w:p>
        </w:tc>
        <w:tc>
          <w:tcPr>
            <w:tcW w:w="708" w:type="dxa"/>
            <w:tcBorders>
              <w:top w:val="nil"/>
              <w:left w:val="dashed" w:sz="4" w:space="0" w:color="auto"/>
              <w:bottom w:val="nil"/>
              <w:right w:val="nil"/>
            </w:tcBorders>
            <w:shd w:val="clear" w:color="auto" w:fill="F2F2F2" w:themeFill="background1" w:themeFillShade="F2"/>
            <w:vAlign w:val="center"/>
          </w:tcPr>
          <w:p w14:paraId="690FCCB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0,513</w:t>
            </w:r>
          </w:p>
        </w:tc>
        <w:tc>
          <w:tcPr>
            <w:tcW w:w="709" w:type="dxa"/>
            <w:tcBorders>
              <w:top w:val="nil"/>
              <w:left w:val="nil"/>
              <w:bottom w:val="nil"/>
              <w:right w:val="nil"/>
            </w:tcBorders>
            <w:shd w:val="clear" w:color="auto" w:fill="F2F2F2" w:themeFill="background1" w:themeFillShade="F2"/>
            <w:vAlign w:val="center"/>
          </w:tcPr>
          <w:p w14:paraId="1E2D5C7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0,394</w:t>
            </w:r>
          </w:p>
        </w:tc>
        <w:tc>
          <w:tcPr>
            <w:tcW w:w="709" w:type="dxa"/>
            <w:tcBorders>
              <w:top w:val="nil"/>
              <w:left w:val="nil"/>
              <w:bottom w:val="nil"/>
              <w:right w:val="nil"/>
            </w:tcBorders>
            <w:shd w:val="clear" w:color="auto" w:fill="F2F2F2" w:themeFill="background1" w:themeFillShade="F2"/>
            <w:vAlign w:val="center"/>
          </w:tcPr>
          <w:p w14:paraId="4D417F8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0,207</w:t>
            </w:r>
          </w:p>
        </w:tc>
        <w:tc>
          <w:tcPr>
            <w:tcW w:w="709" w:type="dxa"/>
            <w:tcBorders>
              <w:top w:val="nil"/>
              <w:left w:val="nil"/>
              <w:bottom w:val="nil"/>
              <w:right w:val="nil"/>
            </w:tcBorders>
            <w:shd w:val="clear" w:color="auto" w:fill="F2F2F2" w:themeFill="background1" w:themeFillShade="F2"/>
            <w:vAlign w:val="center"/>
          </w:tcPr>
          <w:p w14:paraId="64C705C8"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0,097</w:t>
            </w:r>
          </w:p>
        </w:tc>
      </w:tr>
      <w:tr w:rsidR="005C2162" w:rsidRPr="005C524D" w14:paraId="6896760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42EF2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27D0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A6BB63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139DC2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63BEC5C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0,236</w:t>
            </w:r>
          </w:p>
        </w:tc>
        <w:tc>
          <w:tcPr>
            <w:tcW w:w="709" w:type="dxa"/>
            <w:tcBorders>
              <w:top w:val="nil"/>
              <w:left w:val="nil"/>
              <w:bottom w:val="nil"/>
              <w:right w:val="nil"/>
            </w:tcBorders>
            <w:shd w:val="clear" w:color="auto" w:fill="FFFFFF" w:themeFill="background1"/>
            <w:vAlign w:val="center"/>
          </w:tcPr>
          <w:p w14:paraId="28B5B9A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5E9F55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0,036</w:t>
            </w:r>
          </w:p>
        </w:tc>
        <w:tc>
          <w:tcPr>
            <w:tcW w:w="708" w:type="dxa"/>
            <w:tcBorders>
              <w:top w:val="nil"/>
              <w:left w:val="dashed" w:sz="4" w:space="0" w:color="auto"/>
              <w:bottom w:val="nil"/>
              <w:right w:val="nil"/>
            </w:tcBorders>
            <w:shd w:val="clear" w:color="auto" w:fill="FFFFFF" w:themeFill="background1"/>
            <w:vAlign w:val="center"/>
          </w:tcPr>
          <w:p w14:paraId="21B2B8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0,317</w:t>
            </w:r>
          </w:p>
        </w:tc>
        <w:tc>
          <w:tcPr>
            <w:tcW w:w="709" w:type="dxa"/>
            <w:tcBorders>
              <w:top w:val="nil"/>
              <w:left w:val="nil"/>
              <w:bottom w:val="nil"/>
              <w:right w:val="nil"/>
            </w:tcBorders>
            <w:shd w:val="clear" w:color="auto" w:fill="FFFFFF" w:themeFill="background1"/>
            <w:vAlign w:val="center"/>
          </w:tcPr>
          <w:p w14:paraId="605B29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0,235</w:t>
            </w:r>
          </w:p>
        </w:tc>
        <w:tc>
          <w:tcPr>
            <w:tcW w:w="709" w:type="dxa"/>
            <w:tcBorders>
              <w:top w:val="nil"/>
              <w:left w:val="nil"/>
              <w:bottom w:val="nil"/>
              <w:right w:val="nil"/>
            </w:tcBorders>
            <w:shd w:val="clear" w:color="auto" w:fill="FFFFFF" w:themeFill="background1"/>
            <w:vAlign w:val="center"/>
          </w:tcPr>
          <w:p w14:paraId="245070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0,133</w:t>
            </w:r>
          </w:p>
        </w:tc>
        <w:tc>
          <w:tcPr>
            <w:tcW w:w="709" w:type="dxa"/>
            <w:tcBorders>
              <w:top w:val="nil"/>
              <w:left w:val="nil"/>
              <w:bottom w:val="nil"/>
              <w:right w:val="dashed" w:sz="4" w:space="0" w:color="auto"/>
            </w:tcBorders>
            <w:shd w:val="clear" w:color="auto" w:fill="FFFFFF" w:themeFill="background1"/>
            <w:vAlign w:val="center"/>
          </w:tcPr>
          <w:p w14:paraId="3D06D8A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0,075</w:t>
            </w:r>
          </w:p>
        </w:tc>
        <w:tc>
          <w:tcPr>
            <w:tcW w:w="708" w:type="dxa"/>
            <w:tcBorders>
              <w:top w:val="nil"/>
              <w:left w:val="dashed" w:sz="4" w:space="0" w:color="auto"/>
              <w:bottom w:val="nil"/>
              <w:right w:val="nil"/>
            </w:tcBorders>
            <w:shd w:val="clear" w:color="auto" w:fill="FFFFFF" w:themeFill="background1"/>
            <w:vAlign w:val="center"/>
          </w:tcPr>
          <w:p w14:paraId="4AB351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0,317</w:t>
            </w:r>
          </w:p>
        </w:tc>
        <w:tc>
          <w:tcPr>
            <w:tcW w:w="709" w:type="dxa"/>
            <w:tcBorders>
              <w:top w:val="nil"/>
              <w:left w:val="nil"/>
              <w:bottom w:val="nil"/>
              <w:right w:val="nil"/>
            </w:tcBorders>
            <w:shd w:val="clear" w:color="auto" w:fill="FFFFFF" w:themeFill="background1"/>
            <w:vAlign w:val="center"/>
          </w:tcPr>
          <w:p w14:paraId="5C4A372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0,235</w:t>
            </w:r>
          </w:p>
        </w:tc>
        <w:tc>
          <w:tcPr>
            <w:tcW w:w="709" w:type="dxa"/>
            <w:tcBorders>
              <w:top w:val="nil"/>
              <w:left w:val="nil"/>
              <w:bottom w:val="nil"/>
              <w:right w:val="nil"/>
            </w:tcBorders>
            <w:shd w:val="clear" w:color="auto" w:fill="FFFFFF" w:themeFill="background1"/>
            <w:vAlign w:val="center"/>
          </w:tcPr>
          <w:p w14:paraId="263287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0,133</w:t>
            </w:r>
          </w:p>
        </w:tc>
        <w:tc>
          <w:tcPr>
            <w:tcW w:w="709" w:type="dxa"/>
            <w:tcBorders>
              <w:top w:val="nil"/>
              <w:left w:val="nil"/>
              <w:bottom w:val="nil"/>
              <w:right w:val="nil"/>
            </w:tcBorders>
            <w:shd w:val="clear" w:color="auto" w:fill="FFFFFF" w:themeFill="background1"/>
            <w:vAlign w:val="center"/>
          </w:tcPr>
          <w:p w14:paraId="7B8997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0,075</w:t>
            </w:r>
          </w:p>
        </w:tc>
      </w:tr>
      <w:tr w:rsidR="005C2162" w:rsidRPr="005C524D" w14:paraId="161882D7"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F39D79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9114D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7E8017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A8D6084"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0,686</w:t>
            </w:r>
          </w:p>
        </w:tc>
        <w:tc>
          <w:tcPr>
            <w:tcW w:w="703" w:type="dxa"/>
            <w:tcBorders>
              <w:top w:val="nil"/>
              <w:left w:val="nil"/>
              <w:bottom w:val="nil"/>
              <w:right w:val="nil"/>
            </w:tcBorders>
            <w:shd w:val="clear" w:color="auto" w:fill="F2F2F2" w:themeFill="background1" w:themeFillShade="F2"/>
            <w:vAlign w:val="center"/>
          </w:tcPr>
          <w:p w14:paraId="0CBC6E77"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0,435</w:t>
            </w:r>
          </w:p>
        </w:tc>
        <w:tc>
          <w:tcPr>
            <w:tcW w:w="709" w:type="dxa"/>
            <w:tcBorders>
              <w:top w:val="nil"/>
              <w:left w:val="nil"/>
              <w:bottom w:val="nil"/>
              <w:right w:val="nil"/>
            </w:tcBorders>
            <w:shd w:val="clear" w:color="auto" w:fill="F2F2F2" w:themeFill="background1" w:themeFillShade="F2"/>
            <w:vAlign w:val="center"/>
          </w:tcPr>
          <w:p w14:paraId="33E67BC9"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0,131</w:t>
            </w:r>
          </w:p>
        </w:tc>
        <w:tc>
          <w:tcPr>
            <w:tcW w:w="709" w:type="dxa"/>
            <w:tcBorders>
              <w:top w:val="nil"/>
              <w:left w:val="nil"/>
              <w:bottom w:val="nil"/>
              <w:right w:val="dashed" w:sz="4" w:space="0" w:color="auto"/>
            </w:tcBorders>
            <w:shd w:val="clear" w:color="auto" w:fill="F2F2F2" w:themeFill="background1" w:themeFillShade="F2"/>
            <w:vAlign w:val="center"/>
          </w:tcPr>
          <w:p w14:paraId="2C279C79"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0,031</w:t>
            </w:r>
          </w:p>
        </w:tc>
        <w:tc>
          <w:tcPr>
            <w:tcW w:w="708" w:type="dxa"/>
            <w:tcBorders>
              <w:top w:val="nil"/>
              <w:left w:val="dashed" w:sz="4" w:space="0" w:color="auto"/>
              <w:bottom w:val="nil"/>
              <w:right w:val="nil"/>
            </w:tcBorders>
            <w:shd w:val="clear" w:color="auto" w:fill="F2F2F2" w:themeFill="background1" w:themeFillShade="F2"/>
            <w:vAlign w:val="center"/>
          </w:tcPr>
          <w:p w14:paraId="06AA884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0,525</w:t>
            </w:r>
          </w:p>
        </w:tc>
        <w:tc>
          <w:tcPr>
            <w:tcW w:w="709" w:type="dxa"/>
            <w:tcBorders>
              <w:top w:val="nil"/>
              <w:left w:val="nil"/>
              <w:bottom w:val="nil"/>
              <w:right w:val="nil"/>
            </w:tcBorders>
            <w:shd w:val="clear" w:color="auto" w:fill="F2F2F2" w:themeFill="background1" w:themeFillShade="F2"/>
            <w:vAlign w:val="center"/>
          </w:tcPr>
          <w:p w14:paraId="5739E53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0,428</w:t>
            </w:r>
          </w:p>
        </w:tc>
        <w:tc>
          <w:tcPr>
            <w:tcW w:w="709" w:type="dxa"/>
            <w:tcBorders>
              <w:top w:val="nil"/>
              <w:left w:val="nil"/>
              <w:bottom w:val="nil"/>
              <w:right w:val="nil"/>
            </w:tcBorders>
            <w:shd w:val="clear" w:color="auto" w:fill="F2F2F2" w:themeFill="background1" w:themeFillShade="F2"/>
            <w:vAlign w:val="center"/>
          </w:tcPr>
          <w:p w14:paraId="631BC413"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0,245</w:t>
            </w:r>
          </w:p>
        </w:tc>
        <w:tc>
          <w:tcPr>
            <w:tcW w:w="709" w:type="dxa"/>
            <w:tcBorders>
              <w:top w:val="nil"/>
              <w:left w:val="nil"/>
              <w:bottom w:val="nil"/>
              <w:right w:val="dashed" w:sz="4" w:space="0" w:color="auto"/>
            </w:tcBorders>
            <w:shd w:val="clear" w:color="auto" w:fill="F2F2F2" w:themeFill="background1" w:themeFillShade="F2"/>
            <w:vAlign w:val="center"/>
          </w:tcPr>
          <w:p w14:paraId="3B3DFD38"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0,113</w:t>
            </w:r>
          </w:p>
        </w:tc>
        <w:tc>
          <w:tcPr>
            <w:tcW w:w="708" w:type="dxa"/>
            <w:tcBorders>
              <w:top w:val="nil"/>
              <w:left w:val="dashed" w:sz="4" w:space="0" w:color="auto"/>
              <w:bottom w:val="nil"/>
              <w:right w:val="nil"/>
            </w:tcBorders>
            <w:shd w:val="clear" w:color="auto" w:fill="F2F2F2" w:themeFill="background1" w:themeFillShade="F2"/>
            <w:vAlign w:val="center"/>
          </w:tcPr>
          <w:p w14:paraId="542831E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0,525</w:t>
            </w:r>
          </w:p>
        </w:tc>
        <w:tc>
          <w:tcPr>
            <w:tcW w:w="709" w:type="dxa"/>
            <w:tcBorders>
              <w:top w:val="nil"/>
              <w:left w:val="nil"/>
              <w:bottom w:val="nil"/>
              <w:right w:val="nil"/>
            </w:tcBorders>
            <w:shd w:val="clear" w:color="auto" w:fill="F2F2F2" w:themeFill="background1" w:themeFillShade="F2"/>
            <w:vAlign w:val="center"/>
          </w:tcPr>
          <w:p w14:paraId="250F154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0,428</w:t>
            </w:r>
          </w:p>
        </w:tc>
        <w:tc>
          <w:tcPr>
            <w:tcW w:w="709" w:type="dxa"/>
            <w:tcBorders>
              <w:top w:val="nil"/>
              <w:left w:val="nil"/>
              <w:bottom w:val="nil"/>
              <w:right w:val="nil"/>
            </w:tcBorders>
            <w:shd w:val="clear" w:color="auto" w:fill="F2F2F2" w:themeFill="background1" w:themeFillShade="F2"/>
            <w:vAlign w:val="center"/>
          </w:tcPr>
          <w:p w14:paraId="4EAF2A2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0,245</w:t>
            </w:r>
          </w:p>
        </w:tc>
        <w:tc>
          <w:tcPr>
            <w:tcW w:w="709" w:type="dxa"/>
            <w:tcBorders>
              <w:top w:val="nil"/>
              <w:left w:val="nil"/>
              <w:bottom w:val="nil"/>
              <w:right w:val="nil"/>
            </w:tcBorders>
            <w:shd w:val="clear" w:color="auto" w:fill="F2F2F2" w:themeFill="background1" w:themeFillShade="F2"/>
            <w:vAlign w:val="center"/>
          </w:tcPr>
          <w:p w14:paraId="30F0848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0,113</w:t>
            </w:r>
          </w:p>
        </w:tc>
      </w:tr>
      <w:tr w:rsidR="005C2162" w:rsidRPr="005C524D" w14:paraId="06E8D5C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5601F2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39761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1947D4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8966E1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2E09969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40E3B1F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7A3036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0,019</w:t>
            </w:r>
          </w:p>
        </w:tc>
        <w:tc>
          <w:tcPr>
            <w:tcW w:w="708" w:type="dxa"/>
            <w:tcBorders>
              <w:top w:val="nil"/>
              <w:left w:val="dashed" w:sz="4" w:space="0" w:color="auto"/>
              <w:bottom w:val="nil"/>
              <w:right w:val="nil"/>
            </w:tcBorders>
            <w:shd w:val="clear" w:color="auto" w:fill="FFFFFF" w:themeFill="background1"/>
            <w:vAlign w:val="center"/>
          </w:tcPr>
          <w:p w14:paraId="26A826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0,328</w:t>
            </w:r>
          </w:p>
        </w:tc>
        <w:tc>
          <w:tcPr>
            <w:tcW w:w="709" w:type="dxa"/>
            <w:tcBorders>
              <w:top w:val="nil"/>
              <w:left w:val="nil"/>
              <w:bottom w:val="nil"/>
              <w:right w:val="nil"/>
            </w:tcBorders>
            <w:shd w:val="clear" w:color="auto" w:fill="FFFFFF" w:themeFill="background1"/>
            <w:vAlign w:val="center"/>
          </w:tcPr>
          <w:p w14:paraId="1BCFECA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0,257</w:t>
            </w:r>
          </w:p>
        </w:tc>
        <w:tc>
          <w:tcPr>
            <w:tcW w:w="709" w:type="dxa"/>
            <w:tcBorders>
              <w:top w:val="nil"/>
              <w:left w:val="nil"/>
              <w:bottom w:val="nil"/>
              <w:right w:val="nil"/>
            </w:tcBorders>
            <w:shd w:val="clear" w:color="auto" w:fill="FFFFFF" w:themeFill="background1"/>
            <w:vAlign w:val="center"/>
          </w:tcPr>
          <w:p w14:paraId="12B735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0,152</w:t>
            </w:r>
          </w:p>
        </w:tc>
        <w:tc>
          <w:tcPr>
            <w:tcW w:w="709" w:type="dxa"/>
            <w:tcBorders>
              <w:top w:val="nil"/>
              <w:left w:val="nil"/>
              <w:bottom w:val="nil"/>
              <w:right w:val="dashed" w:sz="4" w:space="0" w:color="auto"/>
            </w:tcBorders>
            <w:shd w:val="clear" w:color="auto" w:fill="FFFFFF" w:themeFill="background1"/>
            <w:vAlign w:val="center"/>
          </w:tcPr>
          <w:p w14:paraId="1984113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0,082</w:t>
            </w:r>
          </w:p>
        </w:tc>
        <w:tc>
          <w:tcPr>
            <w:tcW w:w="708" w:type="dxa"/>
            <w:tcBorders>
              <w:top w:val="nil"/>
              <w:left w:val="dashed" w:sz="4" w:space="0" w:color="auto"/>
              <w:bottom w:val="nil"/>
              <w:right w:val="nil"/>
            </w:tcBorders>
            <w:shd w:val="clear" w:color="auto" w:fill="FFFFFF" w:themeFill="background1"/>
            <w:vAlign w:val="center"/>
          </w:tcPr>
          <w:p w14:paraId="7A94D0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0,328</w:t>
            </w:r>
          </w:p>
        </w:tc>
        <w:tc>
          <w:tcPr>
            <w:tcW w:w="709" w:type="dxa"/>
            <w:tcBorders>
              <w:top w:val="nil"/>
              <w:left w:val="nil"/>
              <w:bottom w:val="nil"/>
              <w:right w:val="nil"/>
            </w:tcBorders>
            <w:shd w:val="clear" w:color="auto" w:fill="FFFFFF" w:themeFill="background1"/>
            <w:vAlign w:val="center"/>
          </w:tcPr>
          <w:p w14:paraId="39FCA79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0,257</w:t>
            </w:r>
          </w:p>
        </w:tc>
        <w:tc>
          <w:tcPr>
            <w:tcW w:w="709" w:type="dxa"/>
            <w:tcBorders>
              <w:top w:val="nil"/>
              <w:left w:val="nil"/>
              <w:bottom w:val="nil"/>
              <w:right w:val="nil"/>
            </w:tcBorders>
            <w:shd w:val="clear" w:color="auto" w:fill="FFFFFF" w:themeFill="background1"/>
            <w:vAlign w:val="center"/>
          </w:tcPr>
          <w:p w14:paraId="2CB5C4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0,152</w:t>
            </w:r>
          </w:p>
        </w:tc>
        <w:tc>
          <w:tcPr>
            <w:tcW w:w="709" w:type="dxa"/>
            <w:tcBorders>
              <w:top w:val="nil"/>
              <w:left w:val="nil"/>
              <w:bottom w:val="nil"/>
              <w:right w:val="nil"/>
            </w:tcBorders>
            <w:shd w:val="clear" w:color="auto" w:fill="FFFFFF" w:themeFill="background1"/>
            <w:vAlign w:val="center"/>
          </w:tcPr>
          <w:p w14:paraId="5438177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0,082</w:t>
            </w:r>
          </w:p>
        </w:tc>
      </w:tr>
      <w:tr w:rsidR="005C2162" w:rsidRPr="005C524D" w14:paraId="1A44C50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D5DC07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0AE075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F5BD06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0578DD5"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0,414</w:t>
            </w:r>
          </w:p>
        </w:tc>
        <w:tc>
          <w:tcPr>
            <w:tcW w:w="703" w:type="dxa"/>
            <w:tcBorders>
              <w:top w:val="nil"/>
              <w:left w:val="nil"/>
              <w:bottom w:val="nil"/>
              <w:right w:val="nil"/>
            </w:tcBorders>
            <w:shd w:val="clear" w:color="auto" w:fill="F2F2F2" w:themeFill="background1" w:themeFillShade="F2"/>
            <w:vAlign w:val="center"/>
          </w:tcPr>
          <w:p w14:paraId="69E91E79"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0,339</w:t>
            </w:r>
          </w:p>
        </w:tc>
        <w:tc>
          <w:tcPr>
            <w:tcW w:w="709" w:type="dxa"/>
            <w:tcBorders>
              <w:top w:val="nil"/>
              <w:left w:val="nil"/>
              <w:bottom w:val="nil"/>
              <w:right w:val="nil"/>
            </w:tcBorders>
            <w:shd w:val="clear" w:color="auto" w:fill="F2F2F2" w:themeFill="background1" w:themeFillShade="F2"/>
            <w:vAlign w:val="center"/>
          </w:tcPr>
          <w:p w14:paraId="2F42F461"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0,250</w:t>
            </w:r>
          </w:p>
        </w:tc>
        <w:tc>
          <w:tcPr>
            <w:tcW w:w="709" w:type="dxa"/>
            <w:tcBorders>
              <w:top w:val="nil"/>
              <w:left w:val="nil"/>
              <w:bottom w:val="nil"/>
              <w:right w:val="dashed" w:sz="4" w:space="0" w:color="auto"/>
            </w:tcBorders>
            <w:shd w:val="clear" w:color="auto" w:fill="F2F2F2" w:themeFill="background1" w:themeFillShade="F2"/>
            <w:vAlign w:val="center"/>
          </w:tcPr>
          <w:p w14:paraId="36A600B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0,201</w:t>
            </w:r>
          </w:p>
        </w:tc>
        <w:tc>
          <w:tcPr>
            <w:tcW w:w="708" w:type="dxa"/>
            <w:tcBorders>
              <w:top w:val="nil"/>
              <w:left w:val="dashed" w:sz="4" w:space="0" w:color="auto"/>
              <w:bottom w:val="nil"/>
              <w:right w:val="nil"/>
            </w:tcBorders>
            <w:shd w:val="clear" w:color="auto" w:fill="F2F2F2" w:themeFill="background1" w:themeFillShade="F2"/>
            <w:vAlign w:val="center"/>
          </w:tcPr>
          <w:p w14:paraId="197606E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0,588</w:t>
            </w:r>
          </w:p>
        </w:tc>
        <w:tc>
          <w:tcPr>
            <w:tcW w:w="709" w:type="dxa"/>
            <w:tcBorders>
              <w:top w:val="nil"/>
              <w:left w:val="nil"/>
              <w:bottom w:val="nil"/>
              <w:right w:val="nil"/>
            </w:tcBorders>
            <w:shd w:val="clear" w:color="auto" w:fill="F2F2F2" w:themeFill="background1" w:themeFillShade="F2"/>
            <w:vAlign w:val="center"/>
          </w:tcPr>
          <w:p w14:paraId="5FF4B6D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0,332</w:t>
            </w:r>
          </w:p>
        </w:tc>
        <w:tc>
          <w:tcPr>
            <w:tcW w:w="709" w:type="dxa"/>
            <w:tcBorders>
              <w:top w:val="nil"/>
              <w:left w:val="nil"/>
              <w:bottom w:val="nil"/>
              <w:right w:val="nil"/>
            </w:tcBorders>
            <w:shd w:val="clear" w:color="auto" w:fill="F2F2F2" w:themeFill="background1" w:themeFillShade="F2"/>
            <w:vAlign w:val="center"/>
          </w:tcPr>
          <w:p w14:paraId="4A185DC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0,140</w:t>
            </w:r>
          </w:p>
        </w:tc>
        <w:tc>
          <w:tcPr>
            <w:tcW w:w="709" w:type="dxa"/>
            <w:tcBorders>
              <w:top w:val="nil"/>
              <w:left w:val="nil"/>
              <w:bottom w:val="nil"/>
              <w:right w:val="dashed" w:sz="4" w:space="0" w:color="auto"/>
            </w:tcBorders>
            <w:shd w:val="clear" w:color="auto" w:fill="F2F2F2" w:themeFill="background1" w:themeFillShade="F2"/>
            <w:vAlign w:val="center"/>
          </w:tcPr>
          <w:p w14:paraId="23D19FA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0,073</w:t>
            </w:r>
          </w:p>
        </w:tc>
        <w:tc>
          <w:tcPr>
            <w:tcW w:w="708" w:type="dxa"/>
            <w:tcBorders>
              <w:top w:val="nil"/>
              <w:left w:val="dashed" w:sz="4" w:space="0" w:color="auto"/>
              <w:bottom w:val="nil"/>
              <w:right w:val="nil"/>
            </w:tcBorders>
            <w:shd w:val="clear" w:color="auto" w:fill="F2F2F2" w:themeFill="background1" w:themeFillShade="F2"/>
            <w:vAlign w:val="center"/>
          </w:tcPr>
          <w:p w14:paraId="3BE6FB79"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0,588</w:t>
            </w:r>
          </w:p>
        </w:tc>
        <w:tc>
          <w:tcPr>
            <w:tcW w:w="709" w:type="dxa"/>
            <w:tcBorders>
              <w:top w:val="nil"/>
              <w:left w:val="nil"/>
              <w:bottom w:val="nil"/>
              <w:right w:val="nil"/>
            </w:tcBorders>
            <w:shd w:val="clear" w:color="auto" w:fill="F2F2F2" w:themeFill="background1" w:themeFillShade="F2"/>
            <w:vAlign w:val="center"/>
          </w:tcPr>
          <w:p w14:paraId="274A2C12"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0,332</w:t>
            </w:r>
          </w:p>
        </w:tc>
        <w:tc>
          <w:tcPr>
            <w:tcW w:w="709" w:type="dxa"/>
            <w:tcBorders>
              <w:top w:val="nil"/>
              <w:left w:val="nil"/>
              <w:bottom w:val="nil"/>
              <w:right w:val="nil"/>
            </w:tcBorders>
            <w:shd w:val="clear" w:color="auto" w:fill="F2F2F2" w:themeFill="background1" w:themeFillShade="F2"/>
            <w:vAlign w:val="center"/>
          </w:tcPr>
          <w:p w14:paraId="6389839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0,140</w:t>
            </w:r>
          </w:p>
        </w:tc>
        <w:tc>
          <w:tcPr>
            <w:tcW w:w="709" w:type="dxa"/>
            <w:tcBorders>
              <w:top w:val="nil"/>
              <w:left w:val="nil"/>
              <w:bottom w:val="nil"/>
              <w:right w:val="nil"/>
            </w:tcBorders>
            <w:shd w:val="clear" w:color="auto" w:fill="F2F2F2" w:themeFill="background1" w:themeFillShade="F2"/>
            <w:vAlign w:val="center"/>
          </w:tcPr>
          <w:p w14:paraId="2D89CB3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0,073</w:t>
            </w:r>
          </w:p>
        </w:tc>
      </w:tr>
      <w:tr w:rsidR="005C2162" w:rsidRPr="005C524D" w14:paraId="2AE92750"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B47A0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5E5D5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D33B8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4451F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6AE3114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0,205</w:t>
            </w:r>
          </w:p>
        </w:tc>
        <w:tc>
          <w:tcPr>
            <w:tcW w:w="709" w:type="dxa"/>
            <w:tcBorders>
              <w:top w:val="nil"/>
              <w:left w:val="nil"/>
              <w:bottom w:val="nil"/>
              <w:right w:val="nil"/>
            </w:tcBorders>
            <w:shd w:val="clear" w:color="auto" w:fill="FFFFFF" w:themeFill="background1"/>
            <w:vAlign w:val="center"/>
          </w:tcPr>
          <w:p w14:paraId="241AEE5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383765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0,182</w:t>
            </w:r>
          </w:p>
        </w:tc>
        <w:tc>
          <w:tcPr>
            <w:tcW w:w="708" w:type="dxa"/>
            <w:tcBorders>
              <w:top w:val="nil"/>
              <w:left w:val="dashed" w:sz="4" w:space="0" w:color="auto"/>
              <w:bottom w:val="nil"/>
              <w:right w:val="nil"/>
            </w:tcBorders>
            <w:shd w:val="clear" w:color="auto" w:fill="FFFFFF" w:themeFill="background1"/>
            <w:vAlign w:val="center"/>
          </w:tcPr>
          <w:p w14:paraId="4044ED1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2F48C1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0,206</w:t>
            </w:r>
          </w:p>
        </w:tc>
        <w:tc>
          <w:tcPr>
            <w:tcW w:w="709" w:type="dxa"/>
            <w:tcBorders>
              <w:top w:val="nil"/>
              <w:left w:val="nil"/>
              <w:bottom w:val="nil"/>
              <w:right w:val="nil"/>
            </w:tcBorders>
            <w:shd w:val="clear" w:color="auto" w:fill="FFFFFF" w:themeFill="background1"/>
            <w:vAlign w:val="center"/>
          </w:tcPr>
          <w:p w14:paraId="1545A0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0,100</w:t>
            </w:r>
          </w:p>
        </w:tc>
        <w:tc>
          <w:tcPr>
            <w:tcW w:w="709" w:type="dxa"/>
            <w:tcBorders>
              <w:top w:val="nil"/>
              <w:left w:val="nil"/>
              <w:bottom w:val="nil"/>
              <w:right w:val="dashed" w:sz="4" w:space="0" w:color="auto"/>
            </w:tcBorders>
            <w:shd w:val="clear" w:color="auto" w:fill="FFFFFF" w:themeFill="background1"/>
            <w:vAlign w:val="center"/>
          </w:tcPr>
          <w:p w14:paraId="2B33FF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0,060</w:t>
            </w:r>
          </w:p>
        </w:tc>
        <w:tc>
          <w:tcPr>
            <w:tcW w:w="708" w:type="dxa"/>
            <w:tcBorders>
              <w:top w:val="nil"/>
              <w:left w:val="dashed" w:sz="4" w:space="0" w:color="auto"/>
              <w:bottom w:val="nil"/>
              <w:right w:val="nil"/>
            </w:tcBorders>
            <w:shd w:val="clear" w:color="auto" w:fill="FFFFFF" w:themeFill="background1"/>
            <w:vAlign w:val="center"/>
          </w:tcPr>
          <w:p w14:paraId="04E8209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58378D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0,206</w:t>
            </w:r>
          </w:p>
        </w:tc>
        <w:tc>
          <w:tcPr>
            <w:tcW w:w="709" w:type="dxa"/>
            <w:tcBorders>
              <w:top w:val="nil"/>
              <w:left w:val="nil"/>
              <w:bottom w:val="nil"/>
              <w:right w:val="nil"/>
            </w:tcBorders>
            <w:shd w:val="clear" w:color="auto" w:fill="FFFFFF" w:themeFill="background1"/>
            <w:vAlign w:val="center"/>
          </w:tcPr>
          <w:p w14:paraId="6635EA7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0,100</w:t>
            </w:r>
          </w:p>
        </w:tc>
        <w:tc>
          <w:tcPr>
            <w:tcW w:w="709" w:type="dxa"/>
            <w:tcBorders>
              <w:top w:val="nil"/>
              <w:left w:val="nil"/>
              <w:bottom w:val="nil"/>
              <w:right w:val="nil"/>
            </w:tcBorders>
            <w:shd w:val="clear" w:color="auto" w:fill="FFFFFF" w:themeFill="background1"/>
            <w:vAlign w:val="center"/>
          </w:tcPr>
          <w:p w14:paraId="3D70C9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0,060</w:t>
            </w:r>
          </w:p>
        </w:tc>
      </w:tr>
      <w:tr w:rsidR="005C2162" w:rsidRPr="005C524D" w14:paraId="3925FD3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D95E29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A2242A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F63AF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E61C85C"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0,673</w:t>
            </w:r>
          </w:p>
        </w:tc>
        <w:tc>
          <w:tcPr>
            <w:tcW w:w="703" w:type="dxa"/>
            <w:tcBorders>
              <w:top w:val="nil"/>
              <w:left w:val="nil"/>
              <w:bottom w:val="nil"/>
              <w:right w:val="nil"/>
            </w:tcBorders>
            <w:shd w:val="clear" w:color="auto" w:fill="F2F2F2" w:themeFill="background1" w:themeFillShade="F2"/>
            <w:vAlign w:val="center"/>
          </w:tcPr>
          <w:p w14:paraId="5850250C"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0,478</w:t>
            </w:r>
          </w:p>
        </w:tc>
        <w:tc>
          <w:tcPr>
            <w:tcW w:w="709" w:type="dxa"/>
            <w:tcBorders>
              <w:top w:val="nil"/>
              <w:left w:val="nil"/>
              <w:bottom w:val="nil"/>
              <w:right w:val="nil"/>
            </w:tcBorders>
            <w:shd w:val="clear" w:color="auto" w:fill="F2F2F2" w:themeFill="background1" w:themeFillShade="F2"/>
            <w:vAlign w:val="center"/>
          </w:tcPr>
          <w:p w14:paraId="15AA1CF9"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0,227</w:t>
            </w:r>
          </w:p>
        </w:tc>
        <w:tc>
          <w:tcPr>
            <w:tcW w:w="709" w:type="dxa"/>
            <w:tcBorders>
              <w:top w:val="nil"/>
              <w:left w:val="nil"/>
              <w:bottom w:val="nil"/>
              <w:right w:val="dashed" w:sz="4" w:space="0" w:color="auto"/>
            </w:tcBorders>
            <w:shd w:val="clear" w:color="auto" w:fill="F2F2F2" w:themeFill="background1" w:themeFillShade="F2"/>
            <w:vAlign w:val="center"/>
          </w:tcPr>
          <w:p w14:paraId="3A26273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0,105</w:t>
            </w:r>
          </w:p>
        </w:tc>
        <w:tc>
          <w:tcPr>
            <w:tcW w:w="708" w:type="dxa"/>
            <w:tcBorders>
              <w:top w:val="nil"/>
              <w:left w:val="dashed" w:sz="4" w:space="0" w:color="auto"/>
              <w:bottom w:val="nil"/>
              <w:right w:val="nil"/>
            </w:tcBorders>
            <w:shd w:val="clear" w:color="auto" w:fill="F2F2F2" w:themeFill="background1" w:themeFillShade="F2"/>
            <w:vAlign w:val="center"/>
          </w:tcPr>
          <w:p w14:paraId="64BC447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0,667</w:t>
            </w:r>
          </w:p>
        </w:tc>
        <w:tc>
          <w:tcPr>
            <w:tcW w:w="709" w:type="dxa"/>
            <w:tcBorders>
              <w:top w:val="nil"/>
              <w:left w:val="nil"/>
              <w:bottom w:val="nil"/>
              <w:right w:val="nil"/>
            </w:tcBorders>
            <w:shd w:val="clear" w:color="auto" w:fill="F2F2F2" w:themeFill="background1" w:themeFillShade="F2"/>
            <w:vAlign w:val="center"/>
          </w:tcPr>
          <w:p w14:paraId="259CA73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0,478</w:t>
            </w:r>
          </w:p>
        </w:tc>
        <w:tc>
          <w:tcPr>
            <w:tcW w:w="709" w:type="dxa"/>
            <w:tcBorders>
              <w:top w:val="nil"/>
              <w:left w:val="nil"/>
              <w:bottom w:val="nil"/>
              <w:right w:val="nil"/>
            </w:tcBorders>
            <w:shd w:val="clear" w:color="auto" w:fill="F2F2F2" w:themeFill="background1" w:themeFillShade="F2"/>
            <w:vAlign w:val="center"/>
          </w:tcPr>
          <w:p w14:paraId="05C78BC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0,223</w:t>
            </w:r>
          </w:p>
        </w:tc>
        <w:tc>
          <w:tcPr>
            <w:tcW w:w="709" w:type="dxa"/>
            <w:tcBorders>
              <w:top w:val="nil"/>
              <w:left w:val="nil"/>
              <w:bottom w:val="nil"/>
              <w:right w:val="dashed" w:sz="4" w:space="0" w:color="auto"/>
            </w:tcBorders>
            <w:shd w:val="clear" w:color="auto" w:fill="F2F2F2" w:themeFill="background1" w:themeFillShade="F2"/>
            <w:vAlign w:val="center"/>
          </w:tcPr>
          <w:p w14:paraId="5349030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0,099</w:t>
            </w:r>
          </w:p>
        </w:tc>
        <w:tc>
          <w:tcPr>
            <w:tcW w:w="708" w:type="dxa"/>
            <w:tcBorders>
              <w:top w:val="nil"/>
              <w:left w:val="dashed" w:sz="4" w:space="0" w:color="auto"/>
              <w:bottom w:val="nil"/>
              <w:right w:val="nil"/>
            </w:tcBorders>
            <w:shd w:val="clear" w:color="auto" w:fill="F2F2F2" w:themeFill="background1" w:themeFillShade="F2"/>
            <w:vAlign w:val="center"/>
          </w:tcPr>
          <w:p w14:paraId="3305881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0,667</w:t>
            </w:r>
          </w:p>
        </w:tc>
        <w:tc>
          <w:tcPr>
            <w:tcW w:w="709" w:type="dxa"/>
            <w:tcBorders>
              <w:top w:val="nil"/>
              <w:left w:val="nil"/>
              <w:bottom w:val="nil"/>
              <w:right w:val="nil"/>
            </w:tcBorders>
            <w:shd w:val="clear" w:color="auto" w:fill="F2F2F2" w:themeFill="background1" w:themeFillShade="F2"/>
            <w:vAlign w:val="center"/>
          </w:tcPr>
          <w:p w14:paraId="7643D4A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0,478</w:t>
            </w:r>
          </w:p>
        </w:tc>
        <w:tc>
          <w:tcPr>
            <w:tcW w:w="709" w:type="dxa"/>
            <w:tcBorders>
              <w:top w:val="nil"/>
              <w:left w:val="nil"/>
              <w:bottom w:val="nil"/>
              <w:right w:val="nil"/>
            </w:tcBorders>
            <w:shd w:val="clear" w:color="auto" w:fill="F2F2F2" w:themeFill="background1" w:themeFillShade="F2"/>
            <w:vAlign w:val="center"/>
          </w:tcPr>
          <w:p w14:paraId="234281E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0,223</w:t>
            </w:r>
          </w:p>
        </w:tc>
        <w:tc>
          <w:tcPr>
            <w:tcW w:w="709" w:type="dxa"/>
            <w:tcBorders>
              <w:top w:val="nil"/>
              <w:left w:val="nil"/>
              <w:bottom w:val="nil"/>
              <w:right w:val="nil"/>
            </w:tcBorders>
            <w:shd w:val="clear" w:color="auto" w:fill="F2F2F2" w:themeFill="background1" w:themeFillShade="F2"/>
            <w:vAlign w:val="center"/>
          </w:tcPr>
          <w:p w14:paraId="497F712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0,099</w:t>
            </w:r>
          </w:p>
        </w:tc>
      </w:tr>
      <w:tr w:rsidR="005C2162" w:rsidRPr="005C524D" w14:paraId="4FFFE2C4"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1707C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357B51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6CB13C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7C308E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0,419</w:t>
            </w:r>
          </w:p>
        </w:tc>
        <w:tc>
          <w:tcPr>
            <w:tcW w:w="703" w:type="dxa"/>
            <w:tcBorders>
              <w:top w:val="nil"/>
              <w:left w:val="nil"/>
              <w:bottom w:val="nil"/>
              <w:right w:val="nil"/>
            </w:tcBorders>
            <w:shd w:val="clear" w:color="auto" w:fill="FFFFFF" w:themeFill="background1"/>
            <w:vAlign w:val="center"/>
          </w:tcPr>
          <w:p w14:paraId="303A05B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0,281</w:t>
            </w:r>
          </w:p>
        </w:tc>
        <w:tc>
          <w:tcPr>
            <w:tcW w:w="709" w:type="dxa"/>
            <w:tcBorders>
              <w:top w:val="nil"/>
              <w:left w:val="nil"/>
              <w:bottom w:val="nil"/>
              <w:right w:val="nil"/>
            </w:tcBorders>
            <w:shd w:val="clear" w:color="auto" w:fill="FFFFFF" w:themeFill="background1"/>
            <w:vAlign w:val="center"/>
          </w:tcPr>
          <w:p w14:paraId="3CFA68B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0,195</w:t>
            </w:r>
          </w:p>
        </w:tc>
        <w:tc>
          <w:tcPr>
            <w:tcW w:w="709" w:type="dxa"/>
            <w:tcBorders>
              <w:top w:val="nil"/>
              <w:left w:val="nil"/>
              <w:bottom w:val="nil"/>
              <w:right w:val="dashed" w:sz="4" w:space="0" w:color="auto"/>
            </w:tcBorders>
            <w:shd w:val="clear" w:color="auto" w:fill="FFFFFF" w:themeFill="background1"/>
            <w:vAlign w:val="center"/>
          </w:tcPr>
          <w:p w14:paraId="6D8F2A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0,080</w:t>
            </w:r>
          </w:p>
        </w:tc>
        <w:tc>
          <w:tcPr>
            <w:tcW w:w="708" w:type="dxa"/>
            <w:tcBorders>
              <w:top w:val="nil"/>
              <w:left w:val="dashed" w:sz="4" w:space="0" w:color="auto"/>
              <w:bottom w:val="nil"/>
              <w:right w:val="nil"/>
            </w:tcBorders>
            <w:shd w:val="clear" w:color="auto" w:fill="FFFFFF" w:themeFill="background1"/>
            <w:vAlign w:val="center"/>
          </w:tcPr>
          <w:p w14:paraId="284B9B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0,414</w:t>
            </w:r>
          </w:p>
        </w:tc>
        <w:tc>
          <w:tcPr>
            <w:tcW w:w="709" w:type="dxa"/>
            <w:tcBorders>
              <w:top w:val="nil"/>
              <w:left w:val="nil"/>
              <w:bottom w:val="nil"/>
              <w:right w:val="nil"/>
            </w:tcBorders>
            <w:shd w:val="clear" w:color="auto" w:fill="FFFFFF" w:themeFill="background1"/>
            <w:vAlign w:val="center"/>
          </w:tcPr>
          <w:p w14:paraId="7799FC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0,280</w:t>
            </w:r>
          </w:p>
        </w:tc>
        <w:tc>
          <w:tcPr>
            <w:tcW w:w="709" w:type="dxa"/>
            <w:tcBorders>
              <w:top w:val="nil"/>
              <w:left w:val="nil"/>
              <w:bottom w:val="nil"/>
              <w:right w:val="nil"/>
            </w:tcBorders>
            <w:shd w:val="clear" w:color="auto" w:fill="FFFFFF" w:themeFill="background1"/>
            <w:vAlign w:val="center"/>
          </w:tcPr>
          <w:p w14:paraId="6977D9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0,142</w:t>
            </w:r>
          </w:p>
        </w:tc>
        <w:tc>
          <w:tcPr>
            <w:tcW w:w="709" w:type="dxa"/>
            <w:tcBorders>
              <w:top w:val="nil"/>
              <w:left w:val="nil"/>
              <w:bottom w:val="nil"/>
              <w:right w:val="dashed" w:sz="4" w:space="0" w:color="auto"/>
            </w:tcBorders>
            <w:shd w:val="clear" w:color="auto" w:fill="FFFFFF" w:themeFill="background1"/>
            <w:vAlign w:val="center"/>
          </w:tcPr>
          <w:p w14:paraId="35D602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0,075</w:t>
            </w:r>
          </w:p>
        </w:tc>
        <w:tc>
          <w:tcPr>
            <w:tcW w:w="708" w:type="dxa"/>
            <w:tcBorders>
              <w:top w:val="nil"/>
              <w:left w:val="dashed" w:sz="4" w:space="0" w:color="auto"/>
              <w:bottom w:val="nil"/>
              <w:right w:val="nil"/>
            </w:tcBorders>
            <w:shd w:val="clear" w:color="auto" w:fill="FFFFFF" w:themeFill="background1"/>
            <w:vAlign w:val="center"/>
          </w:tcPr>
          <w:p w14:paraId="6E2526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0,414</w:t>
            </w:r>
          </w:p>
        </w:tc>
        <w:tc>
          <w:tcPr>
            <w:tcW w:w="709" w:type="dxa"/>
            <w:tcBorders>
              <w:top w:val="nil"/>
              <w:left w:val="nil"/>
              <w:bottom w:val="nil"/>
              <w:right w:val="nil"/>
            </w:tcBorders>
            <w:shd w:val="clear" w:color="auto" w:fill="FFFFFF" w:themeFill="background1"/>
            <w:vAlign w:val="center"/>
          </w:tcPr>
          <w:p w14:paraId="2253A2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0,280</w:t>
            </w:r>
          </w:p>
        </w:tc>
        <w:tc>
          <w:tcPr>
            <w:tcW w:w="709" w:type="dxa"/>
            <w:tcBorders>
              <w:top w:val="nil"/>
              <w:left w:val="nil"/>
              <w:bottom w:val="nil"/>
              <w:right w:val="nil"/>
            </w:tcBorders>
            <w:shd w:val="clear" w:color="auto" w:fill="FFFFFF" w:themeFill="background1"/>
            <w:vAlign w:val="center"/>
          </w:tcPr>
          <w:p w14:paraId="7D985AD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0,142</w:t>
            </w:r>
          </w:p>
        </w:tc>
        <w:tc>
          <w:tcPr>
            <w:tcW w:w="709" w:type="dxa"/>
            <w:tcBorders>
              <w:top w:val="nil"/>
              <w:left w:val="nil"/>
              <w:bottom w:val="nil"/>
              <w:right w:val="nil"/>
            </w:tcBorders>
            <w:shd w:val="clear" w:color="auto" w:fill="FFFFFF" w:themeFill="background1"/>
            <w:vAlign w:val="center"/>
          </w:tcPr>
          <w:p w14:paraId="58E122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0,075</w:t>
            </w:r>
          </w:p>
        </w:tc>
      </w:tr>
      <w:tr w:rsidR="005C2162" w:rsidRPr="005C524D" w14:paraId="1FAB9A7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6AB55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5EB3B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C4A0A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F83E84A"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0,778</w:t>
            </w:r>
          </w:p>
        </w:tc>
        <w:tc>
          <w:tcPr>
            <w:tcW w:w="703" w:type="dxa"/>
            <w:tcBorders>
              <w:top w:val="nil"/>
              <w:left w:val="nil"/>
              <w:bottom w:val="nil"/>
              <w:right w:val="nil"/>
            </w:tcBorders>
            <w:shd w:val="clear" w:color="auto" w:fill="F2F2F2" w:themeFill="background1" w:themeFillShade="F2"/>
            <w:vAlign w:val="center"/>
          </w:tcPr>
          <w:p w14:paraId="42733EB7"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0,553</w:t>
            </w:r>
          </w:p>
        </w:tc>
        <w:tc>
          <w:tcPr>
            <w:tcW w:w="709" w:type="dxa"/>
            <w:tcBorders>
              <w:top w:val="nil"/>
              <w:left w:val="nil"/>
              <w:bottom w:val="nil"/>
              <w:right w:val="nil"/>
            </w:tcBorders>
            <w:shd w:val="clear" w:color="auto" w:fill="F2F2F2" w:themeFill="background1" w:themeFillShade="F2"/>
            <w:vAlign w:val="center"/>
          </w:tcPr>
          <w:p w14:paraId="5A39D888"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0,214</w:t>
            </w:r>
          </w:p>
        </w:tc>
        <w:tc>
          <w:tcPr>
            <w:tcW w:w="709" w:type="dxa"/>
            <w:tcBorders>
              <w:top w:val="nil"/>
              <w:left w:val="nil"/>
              <w:bottom w:val="nil"/>
              <w:right w:val="dashed" w:sz="4" w:space="0" w:color="auto"/>
            </w:tcBorders>
            <w:shd w:val="clear" w:color="auto" w:fill="F2F2F2" w:themeFill="background1" w:themeFillShade="F2"/>
            <w:vAlign w:val="center"/>
          </w:tcPr>
          <w:p w14:paraId="7834C26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0,064</w:t>
            </w:r>
          </w:p>
        </w:tc>
        <w:tc>
          <w:tcPr>
            <w:tcW w:w="708" w:type="dxa"/>
            <w:tcBorders>
              <w:top w:val="nil"/>
              <w:left w:val="dashed" w:sz="4" w:space="0" w:color="auto"/>
              <w:bottom w:val="nil"/>
              <w:right w:val="nil"/>
            </w:tcBorders>
            <w:shd w:val="clear" w:color="auto" w:fill="F2F2F2" w:themeFill="background1" w:themeFillShade="F2"/>
            <w:vAlign w:val="center"/>
          </w:tcPr>
          <w:p w14:paraId="1B11EF7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0,695</w:t>
            </w:r>
          </w:p>
        </w:tc>
        <w:tc>
          <w:tcPr>
            <w:tcW w:w="709" w:type="dxa"/>
            <w:tcBorders>
              <w:top w:val="nil"/>
              <w:left w:val="nil"/>
              <w:bottom w:val="nil"/>
              <w:right w:val="nil"/>
            </w:tcBorders>
            <w:shd w:val="clear" w:color="auto" w:fill="F2F2F2" w:themeFill="background1" w:themeFillShade="F2"/>
            <w:vAlign w:val="center"/>
          </w:tcPr>
          <w:p w14:paraId="1A1B5A4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0,551</w:t>
            </w:r>
          </w:p>
        </w:tc>
        <w:tc>
          <w:tcPr>
            <w:tcW w:w="709" w:type="dxa"/>
            <w:tcBorders>
              <w:top w:val="nil"/>
              <w:left w:val="nil"/>
              <w:bottom w:val="nil"/>
              <w:right w:val="nil"/>
            </w:tcBorders>
            <w:shd w:val="clear" w:color="auto" w:fill="F2F2F2" w:themeFill="background1" w:themeFillShade="F2"/>
            <w:vAlign w:val="center"/>
          </w:tcPr>
          <w:p w14:paraId="26623CC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0,291</w:t>
            </w:r>
          </w:p>
        </w:tc>
        <w:tc>
          <w:tcPr>
            <w:tcW w:w="709" w:type="dxa"/>
            <w:tcBorders>
              <w:top w:val="nil"/>
              <w:left w:val="nil"/>
              <w:bottom w:val="nil"/>
              <w:right w:val="dashed" w:sz="4" w:space="0" w:color="auto"/>
            </w:tcBorders>
            <w:shd w:val="clear" w:color="auto" w:fill="F2F2F2" w:themeFill="background1" w:themeFillShade="F2"/>
            <w:vAlign w:val="center"/>
          </w:tcPr>
          <w:p w14:paraId="21C2EEA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0,124</w:t>
            </w:r>
          </w:p>
        </w:tc>
        <w:tc>
          <w:tcPr>
            <w:tcW w:w="708" w:type="dxa"/>
            <w:tcBorders>
              <w:top w:val="nil"/>
              <w:left w:val="dashed" w:sz="4" w:space="0" w:color="auto"/>
              <w:bottom w:val="nil"/>
              <w:right w:val="nil"/>
            </w:tcBorders>
            <w:shd w:val="clear" w:color="auto" w:fill="F2F2F2" w:themeFill="background1" w:themeFillShade="F2"/>
            <w:vAlign w:val="center"/>
          </w:tcPr>
          <w:p w14:paraId="4E4AF56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0,695</w:t>
            </w:r>
          </w:p>
        </w:tc>
        <w:tc>
          <w:tcPr>
            <w:tcW w:w="709" w:type="dxa"/>
            <w:tcBorders>
              <w:top w:val="nil"/>
              <w:left w:val="nil"/>
              <w:bottom w:val="nil"/>
              <w:right w:val="nil"/>
            </w:tcBorders>
            <w:shd w:val="clear" w:color="auto" w:fill="F2F2F2" w:themeFill="background1" w:themeFillShade="F2"/>
            <w:vAlign w:val="center"/>
          </w:tcPr>
          <w:p w14:paraId="2CB6589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0,551</w:t>
            </w:r>
          </w:p>
        </w:tc>
        <w:tc>
          <w:tcPr>
            <w:tcW w:w="709" w:type="dxa"/>
            <w:tcBorders>
              <w:top w:val="nil"/>
              <w:left w:val="nil"/>
              <w:bottom w:val="nil"/>
              <w:right w:val="nil"/>
            </w:tcBorders>
            <w:shd w:val="clear" w:color="auto" w:fill="F2F2F2" w:themeFill="background1" w:themeFillShade="F2"/>
            <w:vAlign w:val="center"/>
          </w:tcPr>
          <w:p w14:paraId="6A71C50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0,291</w:t>
            </w:r>
          </w:p>
        </w:tc>
        <w:tc>
          <w:tcPr>
            <w:tcW w:w="709" w:type="dxa"/>
            <w:tcBorders>
              <w:top w:val="nil"/>
              <w:left w:val="nil"/>
              <w:bottom w:val="nil"/>
              <w:right w:val="nil"/>
            </w:tcBorders>
            <w:shd w:val="clear" w:color="auto" w:fill="F2F2F2" w:themeFill="background1" w:themeFillShade="F2"/>
            <w:vAlign w:val="center"/>
          </w:tcPr>
          <w:p w14:paraId="29A0FA3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0,124</w:t>
            </w:r>
          </w:p>
        </w:tc>
      </w:tr>
      <w:tr w:rsidR="005C2162" w:rsidRPr="005C524D" w14:paraId="6CE103F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551D7E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FD5228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E9B15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A6C57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2EF1BE5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0,327</w:t>
            </w:r>
          </w:p>
        </w:tc>
        <w:tc>
          <w:tcPr>
            <w:tcW w:w="709" w:type="dxa"/>
            <w:tcBorders>
              <w:top w:val="nil"/>
              <w:left w:val="nil"/>
              <w:bottom w:val="nil"/>
              <w:right w:val="nil"/>
            </w:tcBorders>
            <w:shd w:val="clear" w:color="auto" w:fill="FFFFFF" w:themeFill="background1"/>
            <w:vAlign w:val="center"/>
          </w:tcPr>
          <w:p w14:paraId="0B2104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0CA6244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0,042</w:t>
            </w:r>
          </w:p>
        </w:tc>
        <w:tc>
          <w:tcPr>
            <w:tcW w:w="708" w:type="dxa"/>
            <w:tcBorders>
              <w:top w:val="nil"/>
              <w:left w:val="dashed" w:sz="4" w:space="0" w:color="auto"/>
              <w:bottom w:val="nil"/>
              <w:right w:val="nil"/>
            </w:tcBorders>
            <w:shd w:val="clear" w:color="auto" w:fill="FFFFFF" w:themeFill="background1"/>
            <w:vAlign w:val="center"/>
          </w:tcPr>
          <w:p w14:paraId="5CCA3C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0,437</w:t>
            </w:r>
          </w:p>
        </w:tc>
        <w:tc>
          <w:tcPr>
            <w:tcW w:w="709" w:type="dxa"/>
            <w:tcBorders>
              <w:top w:val="nil"/>
              <w:left w:val="nil"/>
              <w:bottom w:val="nil"/>
              <w:right w:val="nil"/>
            </w:tcBorders>
            <w:shd w:val="clear" w:color="auto" w:fill="FFFFFF" w:themeFill="background1"/>
            <w:vAlign w:val="center"/>
          </w:tcPr>
          <w:p w14:paraId="559197A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0,327</w:t>
            </w:r>
          </w:p>
        </w:tc>
        <w:tc>
          <w:tcPr>
            <w:tcW w:w="709" w:type="dxa"/>
            <w:tcBorders>
              <w:top w:val="nil"/>
              <w:left w:val="nil"/>
              <w:bottom w:val="nil"/>
              <w:right w:val="nil"/>
            </w:tcBorders>
            <w:shd w:val="clear" w:color="auto" w:fill="FFFFFF" w:themeFill="background1"/>
            <w:vAlign w:val="center"/>
          </w:tcPr>
          <w:p w14:paraId="4D74169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0,175</w:t>
            </w:r>
          </w:p>
        </w:tc>
        <w:tc>
          <w:tcPr>
            <w:tcW w:w="709" w:type="dxa"/>
            <w:tcBorders>
              <w:top w:val="nil"/>
              <w:left w:val="nil"/>
              <w:bottom w:val="nil"/>
              <w:right w:val="dashed" w:sz="4" w:space="0" w:color="auto"/>
            </w:tcBorders>
            <w:shd w:val="clear" w:color="auto" w:fill="FFFFFF" w:themeFill="background1"/>
            <w:vAlign w:val="center"/>
          </w:tcPr>
          <w:p w14:paraId="79949E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0,088</w:t>
            </w:r>
          </w:p>
        </w:tc>
        <w:tc>
          <w:tcPr>
            <w:tcW w:w="708" w:type="dxa"/>
            <w:tcBorders>
              <w:top w:val="nil"/>
              <w:left w:val="dashed" w:sz="4" w:space="0" w:color="auto"/>
              <w:bottom w:val="nil"/>
              <w:right w:val="nil"/>
            </w:tcBorders>
            <w:shd w:val="clear" w:color="auto" w:fill="FFFFFF" w:themeFill="background1"/>
            <w:vAlign w:val="center"/>
          </w:tcPr>
          <w:p w14:paraId="5596BA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0,437</w:t>
            </w:r>
          </w:p>
        </w:tc>
        <w:tc>
          <w:tcPr>
            <w:tcW w:w="709" w:type="dxa"/>
            <w:tcBorders>
              <w:top w:val="nil"/>
              <w:left w:val="nil"/>
              <w:bottom w:val="nil"/>
              <w:right w:val="nil"/>
            </w:tcBorders>
            <w:shd w:val="clear" w:color="auto" w:fill="FFFFFF" w:themeFill="background1"/>
            <w:vAlign w:val="center"/>
          </w:tcPr>
          <w:p w14:paraId="12906B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0,327</w:t>
            </w:r>
          </w:p>
        </w:tc>
        <w:tc>
          <w:tcPr>
            <w:tcW w:w="709" w:type="dxa"/>
            <w:tcBorders>
              <w:top w:val="nil"/>
              <w:left w:val="nil"/>
              <w:bottom w:val="nil"/>
              <w:right w:val="nil"/>
            </w:tcBorders>
            <w:shd w:val="clear" w:color="auto" w:fill="FFFFFF" w:themeFill="background1"/>
            <w:vAlign w:val="center"/>
          </w:tcPr>
          <w:p w14:paraId="4983926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0,175</w:t>
            </w:r>
          </w:p>
        </w:tc>
        <w:tc>
          <w:tcPr>
            <w:tcW w:w="709" w:type="dxa"/>
            <w:tcBorders>
              <w:top w:val="nil"/>
              <w:left w:val="nil"/>
              <w:bottom w:val="nil"/>
              <w:right w:val="nil"/>
            </w:tcBorders>
            <w:shd w:val="clear" w:color="auto" w:fill="FFFFFF" w:themeFill="background1"/>
            <w:vAlign w:val="center"/>
          </w:tcPr>
          <w:p w14:paraId="57943C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0,088</w:t>
            </w:r>
          </w:p>
        </w:tc>
      </w:tr>
      <w:tr w:rsidR="005C2162" w:rsidRPr="005C524D" w14:paraId="6D8A4D6C"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F61E6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9E52E5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82EF54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C847771"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0,832</w:t>
            </w:r>
          </w:p>
        </w:tc>
        <w:tc>
          <w:tcPr>
            <w:tcW w:w="703" w:type="dxa"/>
            <w:tcBorders>
              <w:top w:val="nil"/>
              <w:left w:val="nil"/>
              <w:bottom w:val="nil"/>
              <w:right w:val="nil"/>
            </w:tcBorders>
            <w:shd w:val="clear" w:color="auto" w:fill="F2F2F2" w:themeFill="background1" w:themeFillShade="F2"/>
            <w:vAlign w:val="center"/>
          </w:tcPr>
          <w:p w14:paraId="70E6EAF0"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0,600</w:t>
            </w:r>
          </w:p>
        </w:tc>
        <w:tc>
          <w:tcPr>
            <w:tcW w:w="709" w:type="dxa"/>
            <w:tcBorders>
              <w:top w:val="nil"/>
              <w:left w:val="nil"/>
              <w:bottom w:val="nil"/>
              <w:right w:val="nil"/>
            </w:tcBorders>
            <w:shd w:val="clear" w:color="auto" w:fill="F2F2F2" w:themeFill="background1" w:themeFillShade="F2"/>
            <w:vAlign w:val="center"/>
          </w:tcPr>
          <w:p w14:paraId="65CFDE90"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0,203</w:t>
            </w:r>
          </w:p>
        </w:tc>
        <w:tc>
          <w:tcPr>
            <w:tcW w:w="709" w:type="dxa"/>
            <w:tcBorders>
              <w:top w:val="nil"/>
              <w:left w:val="nil"/>
              <w:bottom w:val="nil"/>
              <w:right w:val="dashed" w:sz="4" w:space="0" w:color="auto"/>
            </w:tcBorders>
            <w:shd w:val="clear" w:color="auto" w:fill="F2F2F2" w:themeFill="background1" w:themeFillShade="F2"/>
            <w:vAlign w:val="center"/>
          </w:tcPr>
          <w:p w14:paraId="729A315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0,043</w:t>
            </w:r>
          </w:p>
        </w:tc>
        <w:tc>
          <w:tcPr>
            <w:tcW w:w="708" w:type="dxa"/>
            <w:tcBorders>
              <w:top w:val="nil"/>
              <w:left w:val="dashed" w:sz="4" w:space="0" w:color="auto"/>
              <w:bottom w:val="nil"/>
              <w:right w:val="nil"/>
            </w:tcBorders>
            <w:shd w:val="clear" w:color="auto" w:fill="F2F2F2" w:themeFill="background1" w:themeFillShade="F2"/>
            <w:vAlign w:val="center"/>
          </w:tcPr>
          <w:p w14:paraId="2064FB68"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0,710</w:t>
            </w:r>
          </w:p>
        </w:tc>
        <w:tc>
          <w:tcPr>
            <w:tcW w:w="709" w:type="dxa"/>
            <w:tcBorders>
              <w:top w:val="nil"/>
              <w:left w:val="nil"/>
              <w:bottom w:val="nil"/>
              <w:right w:val="nil"/>
            </w:tcBorders>
            <w:shd w:val="clear" w:color="auto" w:fill="F2F2F2" w:themeFill="background1" w:themeFillShade="F2"/>
            <w:vAlign w:val="center"/>
          </w:tcPr>
          <w:p w14:paraId="5D0D7BD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0,594</w:t>
            </w:r>
          </w:p>
        </w:tc>
        <w:tc>
          <w:tcPr>
            <w:tcW w:w="709" w:type="dxa"/>
            <w:tcBorders>
              <w:top w:val="nil"/>
              <w:left w:val="nil"/>
              <w:bottom w:val="nil"/>
              <w:right w:val="nil"/>
            </w:tcBorders>
            <w:shd w:val="clear" w:color="auto" w:fill="F2F2F2" w:themeFill="background1" w:themeFillShade="F2"/>
            <w:vAlign w:val="center"/>
          </w:tcPr>
          <w:p w14:paraId="6955477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0,347</w:t>
            </w:r>
          </w:p>
        </w:tc>
        <w:tc>
          <w:tcPr>
            <w:tcW w:w="709" w:type="dxa"/>
            <w:tcBorders>
              <w:top w:val="nil"/>
              <w:left w:val="nil"/>
              <w:bottom w:val="nil"/>
              <w:right w:val="dashed" w:sz="4" w:space="0" w:color="auto"/>
            </w:tcBorders>
            <w:shd w:val="clear" w:color="auto" w:fill="F2F2F2" w:themeFill="background1" w:themeFillShade="F2"/>
            <w:vAlign w:val="center"/>
          </w:tcPr>
          <w:p w14:paraId="07A28D73"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0,147</w:t>
            </w:r>
          </w:p>
        </w:tc>
        <w:tc>
          <w:tcPr>
            <w:tcW w:w="708" w:type="dxa"/>
            <w:tcBorders>
              <w:top w:val="nil"/>
              <w:left w:val="dashed" w:sz="4" w:space="0" w:color="auto"/>
              <w:bottom w:val="nil"/>
              <w:right w:val="nil"/>
            </w:tcBorders>
            <w:shd w:val="clear" w:color="auto" w:fill="F2F2F2" w:themeFill="background1" w:themeFillShade="F2"/>
            <w:vAlign w:val="center"/>
          </w:tcPr>
          <w:p w14:paraId="02192EA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0,710</w:t>
            </w:r>
          </w:p>
        </w:tc>
        <w:tc>
          <w:tcPr>
            <w:tcW w:w="709" w:type="dxa"/>
            <w:tcBorders>
              <w:top w:val="nil"/>
              <w:left w:val="nil"/>
              <w:bottom w:val="nil"/>
              <w:right w:val="nil"/>
            </w:tcBorders>
            <w:shd w:val="clear" w:color="auto" w:fill="F2F2F2" w:themeFill="background1" w:themeFillShade="F2"/>
            <w:vAlign w:val="center"/>
          </w:tcPr>
          <w:p w14:paraId="1B1E6C4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0,594</w:t>
            </w:r>
          </w:p>
        </w:tc>
        <w:tc>
          <w:tcPr>
            <w:tcW w:w="709" w:type="dxa"/>
            <w:tcBorders>
              <w:top w:val="nil"/>
              <w:left w:val="nil"/>
              <w:bottom w:val="nil"/>
              <w:right w:val="nil"/>
            </w:tcBorders>
            <w:shd w:val="clear" w:color="auto" w:fill="F2F2F2" w:themeFill="background1" w:themeFillShade="F2"/>
            <w:vAlign w:val="center"/>
          </w:tcPr>
          <w:p w14:paraId="792D4D9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0,347</w:t>
            </w:r>
          </w:p>
        </w:tc>
        <w:tc>
          <w:tcPr>
            <w:tcW w:w="709" w:type="dxa"/>
            <w:tcBorders>
              <w:top w:val="nil"/>
              <w:left w:val="nil"/>
              <w:bottom w:val="nil"/>
              <w:right w:val="nil"/>
            </w:tcBorders>
            <w:shd w:val="clear" w:color="auto" w:fill="F2F2F2" w:themeFill="background1" w:themeFillShade="F2"/>
            <w:vAlign w:val="center"/>
          </w:tcPr>
          <w:p w14:paraId="5A07851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0,147</w:t>
            </w:r>
          </w:p>
        </w:tc>
      </w:tr>
      <w:tr w:rsidR="005C2162" w:rsidRPr="005C524D" w14:paraId="71E5BB65"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DC928A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929C21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208FA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D772A0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7F94F28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10296C5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202E98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0,025</w:t>
            </w:r>
          </w:p>
        </w:tc>
        <w:tc>
          <w:tcPr>
            <w:tcW w:w="708" w:type="dxa"/>
            <w:tcBorders>
              <w:top w:val="nil"/>
              <w:left w:val="dashed" w:sz="4" w:space="0" w:color="auto"/>
              <w:bottom w:val="nil"/>
              <w:right w:val="nil"/>
            </w:tcBorders>
            <w:shd w:val="clear" w:color="auto" w:fill="FFFFFF" w:themeFill="background1"/>
            <w:vAlign w:val="center"/>
          </w:tcPr>
          <w:p w14:paraId="36A9D8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0,450</w:t>
            </w:r>
          </w:p>
        </w:tc>
        <w:tc>
          <w:tcPr>
            <w:tcW w:w="709" w:type="dxa"/>
            <w:tcBorders>
              <w:top w:val="nil"/>
              <w:left w:val="nil"/>
              <w:bottom w:val="nil"/>
              <w:right w:val="nil"/>
            </w:tcBorders>
            <w:shd w:val="clear" w:color="auto" w:fill="FFFFFF" w:themeFill="background1"/>
            <w:vAlign w:val="center"/>
          </w:tcPr>
          <w:p w14:paraId="2CE67E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0,356</w:t>
            </w:r>
          </w:p>
        </w:tc>
        <w:tc>
          <w:tcPr>
            <w:tcW w:w="709" w:type="dxa"/>
            <w:tcBorders>
              <w:top w:val="nil"/>
              <w:left w:val="nil"/>
              <w:bottom w:val="nil"/>
              <w:right w:val="nil"/>
            </w:tcBorders>
            <w:shd w:val="clear" w:color="auto" w:fill="FFFFFF" w:themeFill="background1"/>
            <w:vAlign w:val="center"/>
          </w:tcPr>
          <w:p w14:paraId="2186714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0,203</w:t>
            </w:r>
          </w:p>
        </w:tc>
        <w:tc>
          <w:tcPr>
            <w:tcW w:w="709" w:type="dxa"/>
            <w:tcBorders>
              <w:top w:val="nil"/>
              <w:left w:val="nil"/>
              <w:bottom w:val="nil"/>
              <w:right w:val="dashed" w:sz="4" w:space="0" w:color="auto"/>
            </w:tcBorders>
            <w:shd w:val="clear" w:color="auto" w:fill="FFFFFF" w:themeFill="background1"/>
            <w:vAlign w:val="center"/>
          </w:tcPr>
          <w:p w14:paraId="3DB5BA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0,099</w:t>
            </w:r>
          </w:p>
        </w:tc>
        <w:tc>
          <w:tcPr>
            <w:tcW w:w="708" w:type="dxa"/>
            <w:tcBorders>
              <w:top w:val="nil"/>
              <w:left w:val="dashed" w:sz="4" w:space="0" w:color="auto"/>
              <w:bottom w:val="nil"/>
              <w:right w:val="nil"/>
            </w:tcBorders>
            <w:shd w:val="clear" w:color="auto" w:fill="FFFFFF" w:themeFill="background1"/>
            <w:vAlign w:val="center"/>
          </w:tcPr>
          <w:p w14:paraId="7FC22D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0,450</w:t>
            </w:r>
          </w:p>
        </w:tc>
        <w:tc>
          <w:tcPr>
            <w:tcW w:w="709" w:type="dxa"/>
            <w:tcBorders>
              <w:top w:val="nil"/>
              <w:left w:val="nil"/>
              <w:bottom w:val="nil"/>
              <w:right w:val="nil"/>
            </w:tcBorders>
            <w:shd w:val="clear" w:color="auto" w:fill="FFFFFF" w:themeFill="background1"/>
            <w:vAlign w:val="center"/>
          </w:tcPr>
          <w:p w14:paraId="576AB49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0,356</w:t>
            </w:r>
          </w:p>
        </w:tc>
        <w:tc>
          <w:tcPr>
            <w:tcW w:w="709" w:type="dxa"/>
            <w:tcBorders>
              <w:top w:val="nil"/>
              <w:left w:val="nil"/>
              <w:bottom w:val="nil"/>
              <w:right w:val="nil"/>
            </w:tcBorders>
            <w:shd w:val="clear" w:color="auto" w:fill="FFFFFF" w:themeFill="background1"/>
            <w:vAlign w:val="center"/>
          </w:tcPr>
          <w:p w14:paraId="339F374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0,203</w:t>
            </w:r>
          </w:p>
        </w:tc>
        <w:tc>
          <w:tcPr>
            <w:tcW w:w="709" w:type="dxa"/>
            <w:tcBorders>
              <w:top w:val="nil"/>
              <w:left w:val="nil"/>
              <w:bottom w:val="nil"/>
              <w:right w:val="nil"/>
            </w:tcBorders>
            <w:shd w:val="clear" w:color="auto" w:fill="FFFFFF" w:themeFill="background1"/>
            <w:vAlign w:val="center"/>
          </w:tcPr>
          <w:p w14:paraId="7E17CB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0,099</w:t>
            </w:r>
          </w:p>
        </w:tc>
      </w:tr>
      <w:tr w:rsidR="005C2162" w:rsidRPr="005C524D" w14:paraId="643C1CB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552F4D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A87021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8690C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123584B"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0,553</w:t>
            </w:r>
          </w:p>
        </w:tc>
        <w:tc>
          <w:tcPr>
            <w:tcW w:w="703" w:type="dxa"/>
            <w:tcBorders>
              <w:top w:val="nil"/>
              <w:left w:val="nil"/>
              <w:bottom w:val="nil"/>
              <w:right w:val="nil"/>
            </w:tcBorders>
            <w:shd w:val="clear" w:color="auto" w:fill="F2F2F2" w:themeFill="background1" w:themeFillShade="F2"/>
            <w:vAlign w:val="center"/>
          </w:tcPr>
          <w:p w14:paraId="13FEF2B1"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0,435</w:t>
            </w:r>
          </w:p>
        </w:tc>
        <w:tc>
          <w:tcPr>
            <w:tcW w:w="709" w:type="dxa"/>
            <w:tcBorders>
              <w:top w:val="nil"/>
              <w:left w:val="nil"/>
              <w:bottom w:val="nil"/>
              <w:right w:val="nil"/>
            </w:tcBorders>
            <w:shd w:val="clear" w:color="auto" w:fill="F2F2F2" w:themeFill="background1" w:themeFillShade="F2"/>
            <w:vAlign w:val="center"/>
          </w:tcPr>
          <w:p w14:paraId="36B121AE"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0,294</w:t>
            </w:r>
          </w:p>
        </w:tc>
        <w:tc>
          <w:tcPr>
            <w:tcW w:w="709" w:type="dxa"/>
            <w:tcBorders>
              <w:top w:val="nil"/>
              <w:left w:val="nil"/>
              <w:bottom w:val="nil"/>
              <w:right w:val="dashed" w:sz="4" w:space="0" w:color="auto"/>
            </w:tcBorders>
            <w:shd w:val="clear" w:color="auto" w:fill="F2F2F2" w:themeFill="background1" w:themeFillShade="F2"/>
            <w:vAlign w:val="center"/>
          </w:tcPr>
          <w:p w14:paraId="4465DE9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0,214</w:t>
            </w:r>
          </w:p>
        </w:tc>
        <w:tc>
          <w:tcPr>
            <w:tcW w:w="708" w:type="dxa"/>
            <w:tcBorders>
              <w:top w:val="nil"/>
              <w:left w:val="dashed" w:sz="4" w:space="0" w:color="auto"/>
              <w:bottom w:val="nil"/>
              <w:right w:val="nil"/>
            </w:tcBorders>
            <w:shd w:val="clear" w:color="auto" w:fill="F2F2F2" w:themeFill="background1" w:themeFillShade="F2"/>
            <w:vAlign w:val="center"/>
          </w:tcPr>
          <w:p w14:paraId="1318FA2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0,718</w:t>
            </w:r>
          </w:p>
        </w:tc>
        <w:tc>
          <w:tcPr>
            <w:tcW w:w="709" w:type="dxa"/>
            <w:tcBorders>
              <w:top w:val="nil"/>
              <w:left w:val="nil"/>
              <w:bottom w:val="nil"/>
              <w:right w:val="nil"/>
            </w:tcBorders>
            <w:shd w:val="clear" w:color="auto" w:fill="F2F2F2" w:themeFill="background1" w:themeFillShade="F2"/>
            <w:vAlign w:val="center"/>
          </w:tcPr>
          <w:p w14:paraId="4042A0C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0,429</w:t>
            </w:r>
          </w:p>
        </w:tc>
        <w:tc>
          <w:tcPr>
            <w:tcW w:w="709" w:type="dxa"/>
            <w:tcBorders>
              <w:top w:val="nil"/>
              <w:left w:val="nil"/>
              <w:bottom w:val="nil"/>
              <w:right w:val="nil"/>
            </w:tcBorders>
            <w:shd w:val="clear" w:color="auto" w:fill="F2F2F2" w:themeFill="background1" w:themeFillShade="F2"/>
            <w:vAlign w:val="center"/>
          </w:tcPr>
          <w:p w14:paraId="572006D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0,173</w:t>
            </w:r>
          </w:p>
        </w:tc>
        <w:tc>
          <w:tcPr>
            <w:tcW w:w="709" w:type="dxa"/>
            <w:tcBorders>
              <w:top w:val="nil"/>
              <w:left w:val="nil"/>
              <w:bottom w:val="nil"/>
              <w:right w:val="dashed" w:sz="4" w:space="0" w:color="auto"/>
            </w:tcBorders>
            <w:shd w:val="clear" w:color="auto" w:fill="F2F2F2" w:themeFill="background1" w:themeFillShade="F2"/>
            <w:vAlign w:val="center"/>
          </w:tcPr>
          <w:p w14:paraId="02B2E6D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0,082</w:t>
            </w:r>
          </w:p>
        </w:tc>
        <w:tc>
          <w:tcPr>
            <w:tcW w:w="708" w:type="dxa"/>
            <w:tcBorders>
              <w:top w:val="nil"/>
              <w:left w:val="dashed" w:sz="4" w:space="0" w:color="auto"/>
              <w:bottom w:val="nil"/>
              <w:right w:val="nil"/>
            </w:tcBorders>
            <w:shd w:val="clear" w:color="auto" w:fill="F2F2F2" w:themeFill="background1" w:themeFillShade="F2"/>
            <w:vAlign w:val="center"/>
          </w:tcPr>
          <w:p w14:paraId="244F325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0,718</w:t>
            </w:r>
          </w:p>
        </w:tc>
        <w:tc>
          <w:tcPr>
            <w:tcW w:w="709" w:type="dxa"/>
            <w:tcBorders>
              <w:top w:val="nil"/>
              <w:left w:val="nil"/>
              <w:bottom w:val="nil"/>
              <w:right w:val="nil"/>
            </w:tcBorders>
            <w:shd w:val="clear" w:color="auto" w:fill="F2F2F2" w:themeFill="background1" w:themeFillShade="F2"/>
            <w:vAlign w:val="center"/>
          </w:tcPr>
          <w:p w14:paraId="0D4B9BE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0,429</w:t>
            </w:r>
          </w:p>
        </w:tc>
        <w:tc>
          <w:tcPr>
            <w:tcW w:w="709" w:type="dxa"/>
            <w:tcBorders>
              <w:top w:val="nil"/>
              <w:left w:val="nil"/>
              <w:bottom w:val="nil"/>
              <w:right w:val="nil"/>
            </w:tcBorders>
            <w:shd w:val="clear" w:color="auto" w:fill="F2F2F2" w:themeFill="background1" w:themeFillShade="F2"/>
            <w:vAlign w:val="center"/>
          </w:tcPr>
          <w:p w14:paraId="28A8213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0,173</w:t>
            </w:r>
          </w:p>
        </w:tc>
        <w:tc>
          <w:tcPr>
            <w:tcW w:w="709" w:type="dxa"/>
            <w:tcBorders>
              <w:top w:val="nil"/>
              <w:left w:val="nil"/>
              <w:bottom w:val="nil"/>
              <w:right w:val="nil"/>
            </w:tcBorders>
            <w:shd w:val="clear" w:color="auto" w:fill="F2F2F2" w:themeFill="background1" w:themeFillShade="F2"/>
            <w:vAlign w:val="center"/>
          </w:tcPr>
          <w:p w14:paraId="55100FD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0,082</w:t>
            </w:r>
          </w:p>
        </w:tc>
      </w:tr>
      <w:tr w:rsidR="005C2162" w:rsidRPr="005C524D" w14:paraId="50AEA1B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1269D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1743AF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071A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28DBBD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626AE9D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3A99975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314F2A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0,189</w:t>
            </w:r>
          </w:p>
        </w:tc>
        <w:tc>
          <w:tcPr>
            <w:tcW w:w="708" w:type="dxa"/>
            <w:tcBorders>
              <w:top w:val="nil"/>
              <w:left w:val="dashed" w:sz="4" w:space="0" w:color="auto"/>
              <w:bottom w:val="nil"/>
              <w:right w:val="nil"/>
            </w:tcBorders>
            <w:shd w:val="clear" w:color="auto" w:fill="FFFFFF" w:themeFill="background1"/>
            <w:vAlign w:val="center"/>
          </w:tcPr>
          <w:p w14:paraId="45114D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0,448</w:t>
            </w:r>
          </w:p>
        </w:tc>
        <w:tc>
          <w:tcPr>
            <w:tcW w:w="709" w:type="dxa"/>
            <w:tcBorders>
              <w:top w:val="nil"/>
              <w:left w:val="nil"/>
              <w:bottom w:val="nil"/>
              <w:right w:val="nil"/>
            </w:tcBorders>
            <w:shd w:val="clear" w:color="auto" w:fill="FFFFFF" w:themeFill="background1"/>
            <w:vAlign w:val="center"/>
          </w:tcPr>
          <w:p w14:paraId="43C4A8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0,258</w:t>
            </w:r>
          </w:p>
        </w:tc>
        <w:tc>
          <w:tcPr>
            <w:tcW w:w="709" w:type="dxa"/>
            <w:tcBorders>
              <w:top w:val="nil"/>
              <w:left w:val="nil"/>
              <w:bottom w:val="nil"/>
              <w:right w:val="nil"/>
            </w:tcBorders>
            <w:shd w:val="clear" w:color="auto" w:fill="FFFFFF" w:themeFill="background1"/>
            <w:vAlign w:val="center"/>
          </w:tcPr>
          <w:p w14:paraId="6A8B028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0,118</w:t>
            </w:r>
          </w:p>
        </w:tc>
        <w:tc>
          <w:tcPr>
            <w:tcW w:w="709" w:type="dxa"/>
            <w:tcBorders>
              <w:top w:val="nil"/>
              <w:left w:val="nil"/>
              <w:bottom w:val="nil"/>
              <w:right w:val="dashed" w:sz="4" w:space="0" w:color="auto"/>
            </w:tcBorders>
            <w:shd w:val="clear" w:color="auto" w:fill="FFFFFF" w:themeFill="background1"/>
            <w:vAlign w:val="center"/>
          </w:tcPr>
          <w:p w14:paraId="71EDC0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0,066</w:t>
            </w:r>
          </w:p>
        </w:tc>
        <w:tc>
          <w:tcPr>
            <w:tcW w:w="708" w:type="dxa"/>
            <w:tcBorders>
              <w:top w:val="nil"/>
              <w:left w:val="dashed" w:sz="4" w:space="0" w:color="auto"/>
              <w:bottom w:val="nil"/>
              <w:right w:val="nil"/>
            </w:tcBorders>
            <w:shd w:val="clear" w:color="auto" w:fill="FFFFFF" w:themeFill="background1"/>
            <w:vAlign w:val="center"/>
          </w:tcPr>
          <w:p w14:paraId="48FFC4B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0,448</w:t>
            </w:r>
          </w:p>
        </w:tc>
        <w:tc>
          <w:tcPr>
            <w:tcW w:w="709" w:type="dxa"/>
            <w:tcBorders>
              <w:top w:val="nil"/>
              <w:left w:val="nil"/>
              <w:bottom w:val="nil"/>
              <w:right w:val="nil"/>
            </w:tcBorders>
            <w:shd w:val="clear" w:color="auto" w:fill="FFFFFF" w:themeFill="background1"/>
            <w:vAlign w:val="center"/>
          </w:tcPr>
          <w:p w14:paraId="1729CFC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0,258</w:t>
            </w:r>
          </w:p>
        </w:tc>
        <w:tc>
          <w:tcPr>
            <w:tcW w:w="709" w:type="dxa"/>
            <w:tcBorders>
              <w:top w:val="nil"/>
              <w:left w:val="nil"/>
              <w:bottom w:val="nil"/>
              <w:right w:val="nil"/>
            </w:tcBorders>
            <w:shd w:val="clear" w:color="auto" w:fill="FFFFFF" w:themeFill="background1"/>
            <w:vAlign w:val="center"/>
          </w:tcPr>
          <w:p w14:paraId="3A1513C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0,118</w:t>
            </w:r>
          </w:p>
        </w:tc>
        <w:tc>
          <w:tcPr>
            <w:tcW w:w="709" w:type="dxa"/>
            <w:tcBorders>
              <w:top w:val="nil"/>
              <w:left w:val="nil"/>
              <w:bottom w:val="nil"/>
              <w:right w:val="nil"/>
            </w:tcBorders>
            <w:shd w:val="clear" w:color="auto" w:fill="FFFFFF" w:themeFill="background1"/>
            <w:vAlign w:val="center"/>
          </w:tcPr>
          <w:p w14:paraId="55A5B2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0,066</w:t>
            </w:r>
          </w:p>
        </w:tc>
      </w:tr>
      <w:tr w:rsidR="005C2162" w:rsidRPr="005C524D" w14:paraId="7545525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67E65C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A1493D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12793A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FCE1F26"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0,797</w:t>
            </w:r>
          </w:p>
        </w:tc>
        <w:tc>
          <w:tcPr>
            <w:tcW w:w="703" w:type="dxa"/>
            <w:tcBorders>
              <w:top w:val="nil"/>
              <w:left w:val="nil"/>
              <w:bottom w:val="nil"/>
              <w:right w:val="nil"/>
            </w:tcBorders>
            <w:shd w:val="clear" w:color="auto" w:fill="F2F2F2" w:themeFill="background1" w:themeFillShade="F2"/>
            <w:vAlign w:val="center"/>
          </w:tcPr>
          <w:p w14:paraId="318DD623"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0,599</w:t>
            </w:r>
          </w:p>
        </w:tc>
        <w:tc>
          <w:tcPr>
            <w:tcW w:w="709" w:type="dxa"/>
            <w:tcBorders>
              <w:top w:val="nil"/>
              <w:left w:val="nil"/>
              <w:bottom w:val="nil"/>
              <w:right w:val="nil"/>
            </w:tcBorders>
            <w:shd w:val="clear" w:color="auto" w:fill="F2F2F2" w:themeFill="background1" w:themeFillShade="F2"/>
            <w:vAlign w:val="center"/>
          </w:tcPr>
          <w:p w14:paraId="295CD4AF"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0,288</w:t>
            </w:r>
          </w:p>
        </w:tc>
        <w:tc>
          <w:tcPr>
            <w:tcW w:w="709" w:type="dxa"/>
            <w:tcBorders>
              <w:top w:val="nil"/>
              <w:left w:val="nil"/>
              <w:bottom w:val="nil"/>
              <w:right w:val="dashed" w:sz="4" w:space="0" w:color="auto"/>
            </w:tcBorders>
            <w:shd w:val="clear" w:color="auto" w:fill="F2F2F2" w:themeFill="background1" w:themeFillShade="F2"/>
            <w:vAlign w:val="center"/>
          </w:tcPr>
          <w:p w14:paraId="6957FA7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0,121</w:t>
            </w:r>
          </w:p>
        </w:tc>
        <w:tc>
          <w:tcPr>
            <w:tcW w:w="708" w:type="dxa"/>
            <w:tcBorders>
              <w:top w:val="nil"/>
              <w:left w:val="dashed" w:sz="4" w:space="0" w:color="auto"/>
              <w:bottom w:val="nil"/>
              <w:right w:val="nil"/>
            </w:tcBorders>
            <w:shd w:val="clear" w:color="auto" w:fill="F2F2F2" w:themeFill="background1" w:themeFillShade="F2"/>
            <w:vAlign w:val="center"/>
          </w:tcPr>
          <w:p w14:paraId="6F318119"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0,794</w:t>
            </w:r>
          </w:p>
        </w:tc>
        <w:tc>
          <w:tcPr>
            <w:tcW w:w="709" w:type="dxa"/>
            <w:tcBorders>
              <w:top w:val="nil"/>
              <w:left w:val="nil"/>
              <w:bottom w:val="nil"/>
              <w:right w:val="nil"/>
            </w:tcBorders>
            <w:shd w:val="clear" w:color="auto" w:fill="F2F2F2" w:themeFill="background1" w:themeFillShade="F2"/>
            <w:vAlign w:val="center"/>
          </w:tcPr>
          <w:p w14:paraId="5932874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0,598</w:t>
            </w:r>
          </w:p>
        </w:tc>
        <w:tc>
          <w:tcPr>
            <w:tcW w:w="709" w:type="dxa"/>
            <w:tcBorders>
              <w:top w:val="nil"/>
              <w:left w:val="nil"/>
              <w:bottom w:val="nil"/>
              <w:right w:val="nil"/>
            </w:tcBorders>
            <w:shd w:val="clear" w:color="auto" w:fill="F2F2F2" w:themeFill="background1" w:themeFillShade="F2"/>
            <w:vAlign w:val="center"/>
          </w:tcPr>
          <w:p w14:paraId="027D927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0,285</w:t>
            </w:r>
          </w:p>
        </w:tc>
        <w:tc>
          <w:tcPr>
            <w:tcW w:w="709" w:type="dxa"/>
            <w:tcBorders>
              <w:top w:val="nil"/>
              <w:left w:val="nil"/>
              <w:bottom w:val="nil"/>
              <w:right w:val="dashed" w:sz="4" w:space="0" w:color="auto"/>
            </w:tcBorders>
            <w:shd w:val="clear" w:color="auto" w:fill="F2F2F2" w:themeFill="background1" w:themeFillShade="F2"/>
            <w:vAlign w:val="center"/>
          </w:tcPr>
          <w:p w14:paraId="266935A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0,116</w:t>
            </w:r>
          </w:p>
        </w:tc>
        <w:tc>
          <w:tcPr>
            <w:tcW w:w="708" w:type="dxa"/>
            <w:tcBorders>
              <w:top w:val="nil"/>
              <w:left w:val="dashed" w:sz="4" w:space="0" w:color="auto"/>
              <w:bottom w:val="nil"/>
              <w:right w:val="nil"/>
            </w:tcBorders>
            <w:shd w:val="clear" w:color="auto" w:fill="F2F2F2" w:themeFill="background1" w:themeFillShade="F2"/>
            <w:vAlign w:val="center"/>
          </w:tcPr>
          <w:p w14:paraId="2D3D022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0,794</w:t>
            </w:r>
          </w:p>
        </w:tc>
        <w:tc>
          <w:tcPr>
            <w:tcW w:w="709" w:type="dxa"/>
            <w:tcBorders>
              <w:top w:val="nil"/>
              <w:left w:val="nil"/>
              <w:bottom w:val="nil"/>
              <w:right w:val="nil"/>
            </w:tcBorders>
            <w:shd w:val="clear" w:color="auto" w:fill="F2F2F2" w:themeFill="background1" w:themeFillShade="F2"/>
            <w:vAlign w:val="center"/>
          </w:tcPr>
          <w:p w14:paraId="18881D2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0,598</w:t>
            </w:r>
          </w:p>
        </w:tc>
        <w:tc>
          <w:tcPr>
            <w:tcW w:w="709" w:type="dxa"/>
            <w:tcBorders>
              <w:top w:val="nil"/>
              <w:left w:val="nil"/>
              <w:bottom w:val="nil"/>
              <w:right w:val="nil"/>
            </w:tcBorders>
            <w:shd w:val="clear" w:color="auto" w:fill="F2F2F2" w:themeFill="background1" w:themeFillShade="F2"/>
            <w:vAlign w:val="center"/>
          </w:tcPr>
          <w:p w14:paraId="38D46273"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0,285</w:t>
            </w:r>
          </w:p>
        </w:tc>
        <w:tc>
          <w:tcPr>
            <w:tcW w:w="709" w:type="dxa"/>
            <w:tcBorders>
              <w:top w:val="nil"/>
              <w:left w:val="nil"/>
              <w:bottom w:val="nil"/>
              <w:right w:val="nil"/>
            </w:tcBorders>
            <w:shd w:val="clear" w:color="auto" w:fill="F2F2F2" w:themeFill="background1" w:themeFillShade="F2"/>
            <w:vAlign w:val="center"/>
          </w:tcPr>
          <w:p w14:paraId="46D1AF77"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0,116</w:t>
            </w:r>
          </w:p>
        </w:tc>
      </w:tr>
      <w:tr w:rsidR="005C2162" w:rsidRPr="005C524D" w14:paraId="040C216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F74422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A1A79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4AE71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354563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0,521</w:t>
            </w:r>
          </w:p>
        </w:tc>
        <w:tc>
          <w:tcPr>
            <w:tcW w:w="703" w:type="dxa"/>
            <w:tcBorders>
              <w:top w:val="nil"/>
              <w:left w:val="nil"/>
              <w:bottom w:val="nil"/>
              <w:right w:val="nil"/>
            </w:tcBorders>
            <w:shd w:val="clear" w:color="auto" w:fill="FFFFFF" w:themeFill="background1"/>
            <w:vAlign w:val="center"/>
          </w:tcPr>
          <w:p w14:paraId="157CC87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6F23251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0,242</w:t>
            </w:r>
          </w:p>
        </w:tc>
        <w:tc>
          <w:tcPr>
            <w:tcW w:w="709" w:type="dxa"/>
            <w:tcBorders>
              <w:top w:val="nil"/>
              <w:left w:val="nil"/>
              <w:bottom w:val="nil"/>
              <w:right w:val="dashed" w:sz="4" w:space="0" w:color="auto"/>
            </w:tcBorders>
            <w:shd w:val="clear" w:color="auto" w:fill="FFFFFF" w:themeFill="background1"/>
            <w:vAlign w:val="center"/>
          </w:tcPr>
          <w:p w14:paraId="3252D5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0,089</w:t>
            </w:r>
          </w:p>
        </w:tc>
        <w:tc>
          <w:tcPr>
            <w:tcW w:w="708" w:type="dxa"/>
            <w:tcBorders>
              <w:top w:val="nil"/>
              <w:left w:val="dashed" w:sz="4" w:space="0" w:color="auto"/>
              <w:bottom w:val="nil"/>
              <w:right w:val="nil"/>
            </w:tcBorders>
            <w:shd w:val="clear" w:color="auto" w:fill="FFFFFF" w:themeFill="background1"/>
            <w:vAlign w:val="center"/>
          </w:tcPr>
          <w:p w14:paraId="2ED44F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0,517</w:t>
            </w:r>
          </w:p>
        </w:tc>
        <w:tc>
          <w:tcPr>
            <w:tcW w:w="709" w:type="dxa"/>
            <w:tcBorders>
              <w:top w:val="nil"/>
              <w:left w:val="nil"/>
              <w:bottom w:val="nil"/>
              <w:right w:val="nil"/>
            </w:tcBorders>
            <w:shd w:val="clear" w:color="auto" w:fill="FFFFFF" w:themeFill="background1"/>
            <w:vAlign w:val="center"/>
          </w:tcPr>
          <w:p w14:paraId="21E7E7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58ABE9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0,173</w:t>
            </w:r>
          </w:p>
        </w:tc>
        <w:tc>
          <w:tcPr>
            <w:tcW w:w="709" w:type="dxa"/>
            <w:tcBorders>
              <w:top w:val="nil"/>
              <w:left w:val="nil"/>
              <w:bottom w:val="nil"/>
              <w:right w:val="dashed" w:sz="4" w:space="0" w:color="auto"/>
            </w:tcBorders>
            <w:shd w:val="clear" w:color="auto" w:fill="FFFFFF" w:themeFill="background1"/>
            <w:vAlign w:val="center"/>
          </w:tcPr>
          <w:p w14:paraId="561CC64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0,085</w:t>
            </w:r>
          </w:p>
        </w:tc>
        <w:tc>
          <w:tcPr>
            <w:tcW w:w="708" w:type="dxa"/>
            <w:tcBorders>
              <w:top w:val="nil"/>
              <w:left w:val="dashed" w:sz="4" w:space="0" w:color="auto"/>
              <w:bottom w:val="nil"/>
              <w:right w:val="nil"/>
            </w:tcBorders>
            <w:shd w:val="clear" w:color="auto" w:fill="FFFFFF" w:themeFill="background1"/>
            <w:vAlign w:val="center"/>
          </w:tcPr>
          <w:p w14:paraId="28EF595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0,517</w:t>
            </w:r>
          </w:p>
        </w:tc>
        <w:tc>
          <w:tcPr>
            <w:tcW w:w="709" w:type="dxa"/>
            <w:tcBorders>
              <w:top w:val="nil"/>
              <w:left w:val="nil"/>
              <w:bottom w:val="nil"/>
              <w:right w:val="nil"/>
            </w:tcBorders>
            <w:shd w:val="clear" w:color="auto" w:fill="FFFFFF" w:themeFill="background1"/>
            <w:vAlign w:val="center"/>
          </w:tcPr>
          <w:p w14:paraId="0143971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1907BB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0,173</w:t>
            </w:r>
          </w:p>
        </w:tc>
        <w:tc>
          <w:tcPr>
            <w:tcW w:w="709" w:type="dxa"/>
            <w:tcBorders>
              <w:top w:val="nil"/>
              <w:left w:val="nil"/>
              <w:bottom w:val="nil"/>
              <w:right w:val="nil"/>
            </w:tcBorders>
            <w:shd w:val="clear" w:color="auto" w:fill="FFFFFF" w:themeFill="background1"/>
            <w:vAlign w:val="center"/>
          </w:tcPr>
          <w:p w14:paraId="58BA74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0,085</w:t>
            </w:r>
          </w:p>
        </w:tc>
      </w:tr>
      <w:tr w:rsidR="005C2162" w:rsidRPr="005C524D" w14:paraId="2305989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06B08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544F38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13F7A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B4C69E1"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0,879</w:t>
            </w:r>
          </w:p>
        </w:tc>
        <w:tc>
          <w:tcPr>
            <w:tcW w:w="703" w:type="dxa"/>
            <w:tcBorders>
              <w:top w:val="nil"/>
              <w:left w:val="nil"/>
              <w:bottom w:val="nil"/>
              <w:right w:val="nil"/>
            </w:tcBorders>
            <w:shd w:val="clear" w:color="auto" w:fill="F2F2F2" w:themeFill="background1" w:themeFillShade="F2"/>
            <w:vAlign w:val="center"/>
          </w:tcPr>
          <w:p w14:paraId="7D86B899"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0,679</w:t>
            </w:r>
          </w:p>
        </w:tc>
        <w:tc>
          <w:tcPr>
            <w:tcW w:w="709" w:type="dxa"/>
            <w:tcBorders>
              <w:top w:val="nil"/>
              <w:left w:val="nil"/>
              <w:bottom w:val="nil"/>
              <w:right w:val="nil"/>
            </w:tcBorders>
            <w:shd w:val="clear" w:color="auto" w:fill="F2F2F2" w:themeFill="background1" w:themeFillShade="F2"/>
            <w:vAlign w:val="center"/>
          </w:tcPr>
          <w:p w14:paraId="3464B9F2"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0,284</w:t>
            </w:r>
          </w:p>
        </w:tc>
        <w:tc>
          <w:tcPr>
            <w:tcW w:w="709" w:type="dxa"/>
            <w:tcBorders>
              <w:top w:val="nil"/>
              <w:left w:val="nil"/>
              <w:bottom w:val="nil"/>
              <w:right w:val="dashed" w:sz="4" w:space="0" w:color="auto"/>
            </w:tcBorders>
            <w:shd w:val="clear" w:color="auto" w:fill="F2F2F2" w:themeFill="background1" w:themeFillShade="F2"/>
            <w:vAlign w:val="center"/>
          </w:tcPr>
          <w:p w14:paraId="173E563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0,080</w:t>
            </w:r>
          </w:p>
        </w:tc>
        <w:tc>
          <w:tcPr>
            <w:tcW w:w="708" w:type="dxa"/>
            <w:tcBorders>
              <w:top w:val="nil"/>
              <w:left w:val="dashed" w:sz="4" w:space="0" w:color="auto"/>
              <w:bottom w:val="nil"/>
              <w:right w:val="nil"/>
            </w:tcBorders>
            <w:shd w:val="clear" w:color="auto" w:fill="F2F2F2" w:themeFill="background1" w:themeFillShade="F2"/>
            <w:vAlign w:val="center"/>
          </w:tcPr>
          <w:p w14:paraId="4D7DC1D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0,820</w:t>
            </w:r>
          </w:p>
        </w:tc>
        <w:tc>
          <w:tcPr>
            <w:tcW w:w="709" w:type="dxa"/>
            <w:tcBorders>
              <w:top w:val="nil"/>
              <w:left w:val="nil"/>
              <w:bottom w:val="nil"/>
              <w:right w:val="nil"/>
            </w:tcBorders>
            <w:shd w:val="clear" w:color="auto" w:fill="F2F2F2" w:themeFill="background1" w:themeFillShade="F2"/>
            <w:vAlign w:val="center"/>
          </w:tcPr>
          <w:p w14:paraId="6C820A6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0,677</w:t>
            </w:r>
          </w:p>
        </w:tc>
        <w:tc>
          <w:tcPr>
            <w:tcW w:w="709" w:type="dxa"/>
            <w:tcBorders>
              <w:top w:val="nil"/>
              <w:left w:val="nil"/>
              <w:bottom w:val="nil"/>
              <w:right w:val="nil"/>
            </w:tcBorders>
            <w:shd w:val="clear" w:color="auto" w:fill="F2F2F2" w:themeFill="background1" w:themeFillShade="F2"/>
            <w:vAlign w:val="center"/>
          </w:tcPr>
          <w:p w14:paraId="53D50AB2"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0,373</w:t>
            </w:r>
          </w:p>
        </w:tc>
        <w:tc>
          <w:tcPr>
            <w:tcW w:w="709" w:type="dxa"/>
            <w:tcBorders>
              <w:top w:val="nil"/>
              <w:left w:val="nil"/>
              <w:bottom w:val="nil"/>
              <w:right w:val="dashed" w:sz="4" w:space="0" w:color="auto"/>
            </w:tcBorders>
            <w:shd w:val="clear" w:color="auto" w:fill="F2F2F2" w:themeFill="background1" w:themeFillShade="F2"/>
            <w:vAlign w:val="center"/>
          </w:tcPr>
          <w:p w14:paraId="2F08386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0,149</w:t>
            </w:r>
          </w:p>
        </w:tc>
        <w:tc>
          <w:tcPr>
            <w:tcW w:w="708" w:type="dxa"/>
            <w:tcBorders>
              <w:top w:val="nil"/>
              <w:left w:val="dashed" w:sz="4" w:space="0" w:color="auto"/>
              <w:bottom w:val="nil"/>
              <w:right w:val="nil"/>
            </w:tcBorders>
            <w:shd w:val="clear" w:color="auto" w:fill="F2F2F2" w:themeFill="background1" w:themeFillShade="F2"/>
            <w:vAlign w:val="center"/>
          </w:tcPr>
          <w:p w14:paraId="6968131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0,820</w:t>
            </w:r>
          </w:p>
        </w:tc>
        <w:tc>
          <w:tcPr>
            <w:tcW w:w="709" w:type="dxa"/>
            <w:tcBorders>
              <w:top w:val="nil"/>
              <w:left w:val="nil"/>
              <w:bottom w:val="nil"/>
              <w:right w:val="nil"/>
            </w:tcBorders>
            <w:shd w:val="clear" w:color="auto" w:fill="F2F2F2" w:themeFill="background1" w:themeFillShade="F2"/>
            <w:vAlign w:val="center"/>
          </w:tcPr>
          <w:p w14:paraId="58B247F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0,677</w:t>
            </w:r>
          </w:p>
        </w:tc>
        <w:tc>
          <w:tcPr>
            <w:tcW w:w="709" w:type="dxa"/>
            <w:tcBorders>
              <w:top w:val="nil"/>
              <w:left w:val="nil"/>
              <w:bottom w:val="nil"/>
              <w:right w:val="nil"/>
            </w:tcBorders>
            <w:shd w:val="clear" w:color="auto" w:fill="F2F2F2" w:themeFill="background1" w:themeFillShade="F2"/>
            <w:vAlign w:val="center"/>
          </w:tcPr>
          <w:p w14:paraId="4A80391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0,373</w:t>
            </w:r>
          </w:p>
        </w:tc>
        <w:tc>
          <w:tcPr>
            <w:tcW w:w="709" w:type="dxa"/>
            <w:tcBorders>
              <w:top w:val="nil"/>
              <w:left w:val="nil"/>
              <w:bottom w:val="nil"/>
              <w:right w:val="nil"/>
            </w:tcBorders>
            <w:shd w:val="clear" w:color="auto" w:fill="F2F2F2" w:themeFill="background1" w:themeFillShade="F2"/>
            <w:vAlign w:val="center"/>
          </w:tcPr>
          <w:p w14:paraId="341BA13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0,149</w:t>
            </w:r>
          </w:p>
        </w:tc>
      </w:tr>
      <w:tr w:rsidR="005C2162" w:rsidRPr="005C524D" w14:paraId="39D609A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8BBED9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9682A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2062B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677087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1F8C100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0,412</w:t>
            </w:r>
          </w:p>
        </w:tc>
        <w:tc>
          <w:tcPr>
            <w:tcW w:w="709" w:type="dxa"/>
            <w:tcBorders>
              <w:top w:val="nil"/>
              <w:left w:val="nil"/>
              <w:bottom w:val="nil"/>
              <w:right w:val="nil"/>
            </w:tcBorders>
            <w:shd w:val="clear" w:color="auto" w:fill="FFFFFF" w:themeFill="background1"/>
            <w:vAlign w:val="center"/>
          </w:tcPr>
          <w:p w14:paraId="5B50884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3B8815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0,049</w:t>
            </w:r>
          </w:p>
        </w:tc>
        <w:tc>
          <w:tcPr>
            <w:tcW w:w="708" w:type="dxa"/>
            <w:tcBorders>
              <w:top w:val="nil"/>
              <w:left w:val="dashed" w:sz="4" w:space="0" w:color="auto"/>
              <w:bottom w:val="nil"/>
              <w:right w:val="nil"/>
            </w:tcBorders>
            <w:shd w:val="clear" w:color="auto" w:fill="FFFFFF" w:themeFill="background1"/>
            <w:vAlign w:val="center"/>
          </w:tcPr>
          <w:p w14:paraId="6E9BB19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0,544</w:t>
            </w:r>
          </w:p>
        </w:tc>
        <w:tc>
          <w:tcPr>
            <w:tcW w:w="709" w:type="dxa"/>
            <w:tcBorders>
              <w:top w:val="nil"/>
              <w:left w:val="nil"/>
              <w:bottom w:val="nil"/>
              <w:right w:val="nil"/>
            </w:tcBorders>
            <w:shd w:val="clear" w:color="auto" w:fill="FFFFFF" w:themeFill="background1"/>
            <w:vAlign w:val="center"/>
          </w:tcPr>
          <w:p w14:paraId="65F7E3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0,412</w:t>
            </w:r>
          </w:p>
        </w:tc>
        <w:tc>
          <w:tcPr>
            <w:tcW w:w="709" w:type="dxa"/>
            <w:tcBorders>
              <w:top w:val="nil"/>
              <w:left w:val="nil"/>
              <w:bottom w:val="nil"/>
              <w:right w:val="nil"/>
            </w:tcBorders>
            <w:shd w:val="clear" w:color="auto" w:fill="FFFFFF" w:themeFill="background1"/>
            <w:vAlign w:val="center"/>
          </w:tcPr>
          <w:p w14:paraId="71DE13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0,217</w:t>
            </w:r>
          </w:p>
        </w:tc>
        <w:tc>
          <w:tcPr>
            <w:tcW w:w="709" w:type="dxa"/>
            <w:tcBorders>
              <w:top w:val="nil"/>
              <w:left w:val="nil"/>
              <w:bottom w:val="nil"/>
              <w:right w:val="dashed" w:sz="4" w:space="0" w:color="auto"/>
            </w:tcBorders>
            <w:shd w:val="clear" w:color="auto" w:fill="FFFFFF" w:themeFill="background1"/>
            <w:vAlign w:val="center"/>
          </w:tcPr>
          <w:p w14:paraId="6F98B28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0,101</w:t>
            </w:r>
          </w:p>
        </w:tc>
        <w:tc>
          <w:tcPr>
            <w:tcW w:w="708" w:type="dxa"/>
            <w:tcBorders>
              <w:top w:val="nil"/>
              <w:left w:val="dashed" w:sz="4" w:space="0" w:color="auto"/>
              <w:bottom w:val="nil"/>
              <w:right w:val="nil"/>
            </w:tcBorders>
            <w:shd w:val="clear" w:color="auto" w:fill="FFFFFF" w:themeFill="background1"/>
            <w:vAlign w:val="center"/>
          </w:tcPr>
          <w:p w14:paraId="5006525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0,544</w:t>
            </w:r>
          </w:p>
        </w:tc>
        <w:tc>
          <w:tcPr>
            <w:tcW w:w="709" w:type="dxa"/>
            <w:tcBorders>
              <w:top w:val="nil"/>
              <w:left w:val="nil"/>
              <w:bottom w:val="nil"/>
              <w:right w:val="nil"/>
            </w:tcBorders>
            <w:shd w:val="clear" w:color="auto" w:fill="FFFFFF" w:themeFill="background1"/>
            <w:vAlign w:val="center"/>
          </w:tcPr>
          <w:p w14:paraId="1D91B7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0,412</w:t>
            </w:r>
          </w:p>
        </w:tc>
        <w:tc>
          <w:tcPr>
            <w:tcW w:w="709" w:type="dxa"/>
            <w:tcBorders>
              <w:top w:val="nil"/>
              <w:left w:val="nil"/>
              <w:bottom w:val="nil"/>
              <w:right w:val="nil"/>
            </w:tcBorders>
            <w:shd w:val="clear" w:color="auto" w:fill="FFFFFF" w:themeFill="background1"/>
            <w:vAlign w:val="center"/>
          </w:tcPr>
          <w:p w14:paraId="7A332F0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0,217</w:t>
            </w:r>
          </w:p>
        </w:tc>
        <w:tc>
          <w:tcPr>
            <w:tcW w:w="709" w:type="dxa"/>
            <w:tcBorders>
              <w:top w:val="nil"/>
              <w:left w:val="nil"/>
              <w:bottom w:val="nil"/>
              <w:right w:val="nil"/>
            </w:tcBorders>
            <w:shd w:val="clear" w:color="auto" w:fill="FFFFFF" w:themeFill="background1"/>
            <w:vAlign w:val="center"/>
          </w:tcPr>
          <w:p w14:paraId="189F7EF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0,101</w:t>
            </w:r>
          </w:p>
        </w:tc>
      </w:tr>
      <w:tr w:rsidR="005C2162" w:rsidRPr="005C524D" w14:paraId="5E1178A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33DB3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116291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A32FC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11F96F9"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0,914</w:t>
            </w:r>
          </w:p>
        </w:tc>
        <w:tc>
          <w:tcPr>
            <w:tcW w:w="703" w:type="dxa"/>
            <w:tcBorders>
              <w:top w:val="nil"/>
              <w:left w:val="nil"/>
              <w:bottom w:val="nil"/>
              <w:right w:val="nil"/>
            </w:tcBorders>
            <w:shd w:val="clear" w:color="auto" w:fill="F2F2F2" w:themeFill="background1" w:themeFillShade="F2"/>
            <w:vAlign w:val="center"/>
          </w:tcPr>
          <w:p w14:paraId="63EFC956"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0,726</w:t>
            </w:r>
          </w:p>
        </w:tc>
        <w:tc>
          <w:tcPr>
            <w:tcW w:w="709" w:type="dxa"/>
            <w:tcBorders>
              <w:top w:val="nil"/>
              <w:left w:val="nil"/>
              <w:bottom w:val="nil"/>
              <w:right w:val="nil"/>
            </w:tcBorders>
            <w:shd w:val="clear" w:color="auto" w:fill="F2F2F2" w:themeFill="background1" w:themeFillShade="F2"/>
            <w:vAlign w:val="center"/>
          </w:tcPr>
          <w:p w14:paraId="010BE441"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0,278</w:t>
            </w:r>
          </w:p>
        </w:tc>
        <w:tc>
          <w:tcPr>
            <w:tcW w:w="709" w:type="dxa"/>
            <w:tcBorders>
              <w:top w:val="nil"/>
              <w:left w:val="nil"/>
              <w:bottom w:val="nil"/>
              <w:right w:val="dashed" w:sz="4" w:space="0" w:color="auto"/>
            </w:tcBorders>
            <w:shd w:val="clear" w:color="auto" w:fill="F2F2F2" w:themeFill="background1" w:themeFillShade="F2"/>
            <w:vAlign w:val="center"/>
          </w:tcPr>
          <w:p w14:paraId="4040365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0,056</w:t>
            </w:r>
          </w:p>
        </w:tc>
        <w:tc>
          <w:tcPr>
            <w:tcW w:w="708" w:type="dxa"/>
            <w:tcBorders>
              <w:top w:val="nil"/>
              <w:left w:val="dashed" w:sz="4" w:space="0" w:color="auto"/>
              <w:bottom w:val="nil"/>
              <w:right w:val="nil"/>
            </w:tcBorders>
            <w:shd w:val="clear" w:color="auto" w:fill="F2F2F2" w:themeFill="background1" w:themeFillShade="F2"/>
            <w:vAlign w:val="center"/>
          </w:tcPr>
          <w:p w14:paraId="7A710E8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0,833</w:t>
            </w:r>
          </w:p>
        </w:tc>
        <w:tc>
          <w:tcPr>
            <w:tcW w:w="709" w:type="dxa"/>
            <w:tcBorders>
              <w:top w:val="nil"/>
              <w:left w:val="nil"/>
              <w:bottom w:val="nil"/>
              <w:right w:val="nil"/>
            </w:tcBorders>
            <w:shd w:val="clear" w:color="auto" w:fill="F2F2F2" w:themeFill="background1" w:themeFillShade="F2"/>
            <w:vAlign w:val="center"/>
          </w:tcPr>
          <w:p w14:paraId="5E4655E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0,722</w:t>
            </w:r>
          </w:p>
        </w:tc>
        <w:tc>
          <w:tcPr>
            <w:tcW w:w="709" w:type="dxa"/>
            <w:tcBorders>
              <w:top w:val="nil"/>
              <w:left w:val="nil"/>
              <w:bottom w:val="nil"/>
              <w:right w:val="nil"/>
            </w:tcBorders>
            <w:shd w:val="clear" w:color="auto" w:fill="F2F2F2" w:themeFill="background1" w:themeFillShade="F2"/>
            <w:vAlign w:val="center"/>
          </w:tcPr>
          <w:p w14:paraId="4B5BA16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0,440</w:t>
            </w:r>
          </w:p>
        </w:tc>
        <w:tc>
          <w:tcPr>
            <w:tcW w:w="709" w:type="dxa"/>
            <w:tcBorders>
              <w:top w:val="nil"/>
              <w:left w:val="nil"/>
              <w:bottom w:val="nil"/>
              <w:right w:val="dashed" w:sz="4" w:space="0" w:color="auto"/>
            </w:tcBorders>
            <w:shd w:val="clear" w:color="auto" w:fill="F2F2F2" w:themeFill="background1" w:themeFillShade="F2"/>
            <w:vAlign w:val="center"/>
          </w:tcPr>
          <w:p w14:paraId="154B64E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0,181</w:t>
            </w:r>
          </w:p>
        </w:tc>
        <w:tc>
          <w:tcPr>
            <w:tcW w:w="708" w:type="dxa"/>
            <w:tcBorders>
              <w:top w:val="nil"/>
              <w:left w:val="dashed" w:sz="4" w:space="0" w:color="auto"/>
              <w:bottom w:val="nil"/>
              <w:right w:val="nil"/>
            </w:tcBorders>
            <w:shd w:val="clear" w:color="auto" w:fill="F2F2F2" w:themeFill="background1" w:themeFillShade="F2"/>
            <w:vAlign w:val="center"/>
          </w:tcPr>
          <w:p w14:paraId="086BABA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0,833</w:t>
            </w:r>
          </w:p>
        </w:tc>
        <w:tc>
          <w:tcPr>
            <w:tcW w:w="709" w:type="dxa"/>
            <w:tcBorders>
              <w:top w:val="nil"/>
              <w:left w:val="nil"/>
              <w:bottom w:val="nil"/>
              <w:right w:val="nil"/>
            </w:tcBorders>
            <w:shd w:val="clear" w:color="auto" w:fill="F2F2F2" w:themeFill="background1" w:themeFillShade="F2"/>
            <w:vAlign w:val="center"/>
          </w:tcPr>
          <w:p w14:paraId="25A4A0B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0,722</w:t>
            </w:r>
          </w:p>
        </w:tc>
        <w:tc>
          <w:tcPr>
            <w:tcW w:w="709" w:type="dxa"/>
            <w:tcBorders>
              <w:top w:val="nil"/>
              <w:left w:val="nil"/>
              <w:bottom w:val="nil"/>
              <w:right w:val="nil"/>
            </w:tcBorders>
            <w:shd w:val="clear" w:color="auto" w:fill="F2F2F2" w:themeFill="background1" w:themeFillShade="F2"/>
            <w:vAlign w:val="center"/>
          </w:tcPr>
          <w:p w14:paraId="37B6B37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0,440</w:t>
            </w:r>
          </w:p>
        </w:tc>
        <w:tc>
          <w:tcPr>
            <w:tcW w:w="709" w:type="dxa"/>
            <w:tcBorders>
              <w:top w:val="nil"/>
              <w:left w:val="nil"/>
              <w:bottom w:val="nil"/>
              <w:right w:val="nil"/>
            </w:tcBorders>
            <w:shd w:val="clear" w:color="auto" w:fill="F2F2F2" w:themeFill="background1" w:themeFillShade="F2"/>
            <w:vAlign w:val="center"/>
          </w:tcPr>
          <w:p w14:paraId="7710E44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0,181</w:t>
            </w:r>
          </w:p>
        </w:tc>
      </w:tr>
      <w:tr w:rsidR="005C2162" w:rsidRPr="005C524D" w14:paraId="42B1398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F4DFC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DCE3B94"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BD082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929158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082C764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0,449</w:t>
            </w:r>
          </w:p>
        </w:tc>
        <w:tc>
          <w:tcPr>
            <w:tcW w:w="709" w:type="dxa"/>
            <w:tcBorders>
              <w:top w:val="nil"/>
              <w:left w:val="nil"/>
              <w:bottom w:val="nil"/>
              <w:right w:val="nil"/>
            </w:tcBorders>
            <w:shd w:val="clear" w:color="auto" w:fill="FFFFFF" w:themeFill="background1"/>
            <w:vAlign w:val="center"/>
          </w:tcPr>
          <w:p w14:paraId="2CC324A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55626C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0,030</w:t>
            </w:r>
          </w:p>
        </w:tc>
        <w:tc>
          <w:tcPr>
            <w:tcW w:w="708" w:type="dxa"/>
            <w:tcBorders>
              <w:top w:val="nil"/>
              <w:left w:val="dashed" w:sz="4" w:space="0" w:color="auto"/>
              <w:bottom w:val="nil"/>
              <w:right w:val="nil"/>
            </w:tcBorders>
            <w:shd w:val="clear" w:color="auto" w:fill="FFFFFF" w:themeFill="background1"/>
            <w:vAlign w:val="center"/>
          </w:tcPr>
          <w:p w14:paraId="3BEAE1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0,559</w:t>
            </w:r>
          </w:p>
        </w:tc>
        <w:tc>
          <w:tcPr>
            <w:tcW w:w="709" w:type="dxa"/>
            <w:tcBorders>
              <w:top w:val="nil"/>
              <w:left w:val="nil"/>
              <w:bottom w:val="nil"/>
              <w:right w:val="nil"/>
            </w:tcBorders>
            <w:shd w:val="clear" w:color="auto" w:fill="FFFFFF" w:themeFill="background1"/>
            <w:vAlign w:val="center"/>
          </w:tcPr>
          <w:p w14:paraId="3CE225C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0,449</w:t>
            </w:r>
          </w:p>
        </w:tc>
        <w:tc>
          <w:tcPr>
            <w:tcW w:w="709" w:type="dxa"/>
            <w:tcBorders>
              <w:top w:val="nil"/>
              <w:left w:val="nil"/>
              <w:bottom w:val="nil"/>
              <w:right w:val="nil"/>
            </w:tcBorders>
            <w:shd w:val="clear" w:color="auto" w:fill="FFFFFF" w:themeFill="background1"/>
            <w:vAlign w:val="center"/>
          </w:tcPr>
          <w:p w14:paraId="4AD076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0,255</w:t>
            </w:r>
          </w:p>
        </w:tc>
        <w:tc>
          <w:tcPr>
            <w:tcW w:w="709" w:type="dxa"/>
            <w:tcBorders>
              <w:top w:val="nil"/>
              <w:left w:val="nil"/>
              <w:bottom w:val="nil"/>
              <w:right w:val="dashed" w:sz="4" w:space="0" w:color="auto"/>
            </w:tcBorders>
            <w:shd w:val="clear" w:color="auto" w:fill="FFFFFF" w:themeFill="background1"/>
            <w:vAlign w:val="center"/>
          </w:tcPr>
          <w:p w14:paraId="3A70F7F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0,116</w:t>
            </w:r>
          </w:p>
        </w:tc>
        <w:tc>
          <w:tcPr>
            <w:tcW w:w="708" w:type="dxa"/>
            <w:tcBorders>
              <w:top w:val="nil"/>
              <w:left w:val="dashed" w:sz="4" w:space="0" w:color="auto"/>
              <w:bottom w:val="nil"/>
              <w:right w:val="nil"/>
            </w:tcBorders>
            <w:shd w:val="clear" w:color="auto" w:fill="FFFFFF" w:themeFill="background1"/>
            <w:vAlign w:val="center"/>
          </w:tcPr>
          <w:p w14:paraId="1AE579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0,559</w:t>
            </w:r>
          </w:p>
        </w:tc>
        <w:tc>
          <w:tcPr>
            <w:tcW w:w="709" w:type="dxa"/>
            <w:tcBorders>
              <w:top w:val="nil"/>
              <w:left w:val="nil"/>
              <w:bottom w:val="nil"/>
              <w:right w:val="nil"/>
            </w:tcBorders>
            <w:shd w:val="clear" w:color="auto" w:fill="FFFFFF" w:themeFill="background1"/>
            <w:vAlign w:val="center"/>
          </w:tcPr>
          <w:p w14:paraId="707200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0,449</w:t>
            </w:r>
          </w:p>
        </w:tc>
        <w:tc>
          <w:tcPr>
            <w:tcW w:w="709" w:type="dxa"/>
            <w:tcBorders>
              <w:top w:val="nil"/>
              <w:left w:val="nil"/>
              <w:bottom w:val="nil"/>
              <w:right w:val="nil"/>
            </w:tcBorders>
            <w:shd w:val="clear" w:color="auto" w:fill="FFFFFF" w:themeFill="background1"/>
            <w:vAlign w:val="center"/>
          </w:tcPr>
          <w:p w14:paraId="608578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0,255</w:t>
            </w:r>
          </w:p>
        </w:tc>
        <w:tc>
          <w:tcPr>
            <w:tcW w:w="709" w:type="dxa"/>
            <w:tcBorders>
              <w:top w:val="nil"/>
              <w:left w:val="nil"/>
              <w:bottom w:val="nil"/>
              <w:right w:val="nil"/>
            </w:tcBorders>
            <w:shd w:val="clear" w:color="auto" w:fill="FFFFFF" w:themeFill="background1"/>
            <w:vAlign w:val="center"/>
          </w:tcPr>
          <w:p w14:paraId="7B7B42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0,116</w:t>
            </w:r>
          </w:p>
        </w:tc>
      </w:tr>
      <w:tr w:rsidR="005C2162" w:rsidRPr="005C524D" w14:paraId="3CE25A4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3F7C9E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740A6E8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F3FEE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2B98870"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0,670</w:t>
            </w:r>
          </w:p>
        </w:tc>
        <w:tc>
          <w:tcPr>
            <w:tcW w:w="703" w:type="dxa"/>
            <w:tcBorders>
              <w:top w:val="nil"/>
              <w:left w:val="nil"/>
              <w:bottom w:val="nil"/>
              <w:right w:val="nil"/>
            </w:tcBorders>
            <w:shd w:val="clear" w:color="auto" w:fill="F2F2F2" w:themeFill="background1" w:themeFillShade="F2"/>
            <w:vAlign w:val="center"/>
          </w:tcPr>
          <w:p w14:paraId="02B41997"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0,522</w:t>
            </w:r>
          </w:p>
        </w:tc>
        <w:tc>
          <w:tcPr>
            <w:tcW w:w="709" w:type="dxa"/>
            <w:tcBorders>
              <w:top w:val="nil"/>
              <w:left w:val="nil"/>
              <w:bottom w:val="nil"/>
              <w:right w:val="nil"/>
            </w:tcBorders>
            <w:shd w:val="clear" w:color="auto" w:fill="F2F2F2" w:themeFill="background1" w:themeFillShade="F2"/>
            <w:vAlign w:val="center"/>
          </w:tcPr>
          <w:p w14:paraId="524674B8"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0,337</w:t>
            </w:r>
          </w:p>
        </w:tc>
        <w:tc>
          <w:tcPr>
            <w:tcW w:w="709" w:type="dxa"/>
            <w:tcBorders>
              <w:top w:val="nil"/>
              <w:left w:val="nil"/>
              <w:bottom w:val="nil"/>
              <w:right w:val="dashed" w:sz="4" w:space="0" w:color="auto"/>
            </w:tcBorders>
            <w:shd w:val="clear" w:color="auto" w:fill="F2F2F2" w:themeFill="background1" w:themeFillShade="F2"/>
            <w:vAlign w:val="center"/>
          </w:tcPr>
          <w:p w14:paraId="73F89FE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0,226</w:t>
            </w:r>
          </w:p>
        </w:tc>
        <w:tc>
          <w:tcPr>
            <w:tcW w:w="708" w:type="dxa"/>
            <w:tcBorders>
              <w:top w:val="nil"/>
              <w:left w:val="dashed" w:sz="4" w:space="0" w:color="auto"/>
              <w:bottom w:val="nil"/>
              <w:right w:val="nil"/>
            </w:tcBorders>
            <w:shd w:val="clear" w:color="auto" w:fill="F2F2F2" w:themeFill="background1" w:themeFillShade="F2"/>
            <w:vAlign w:val="center"/>
          </w:tcPr>
          <w:p w14:paraId="241AF7F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0,813</w:t>
            </w:r>
          </w:p>
        </w:tc>
        <w:tc>
          <w:tcPr>
            <w:tcW w:w="709" w:type="dxa"/>
            <w:tcBorders>
              <w:top w:val="nil"/>
              <w:left w:val="nil"/>
              <w:bottom w:val="nil"/>
              <w:right w:val="nil"/>
            </w:tcBorders>
            <w:shd w:val="clear" w:color="auto" w:fill="F2F2F2" w:themeFill="background1" w:themeFillShade="F2"/>
            <w:vAlign w:val="center"/>
          </w:tcPr>
          <w:p w14:paraId="39A8C96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0,516</w:t>
            </w:r>
          </w:p>
        </w:tc>
        <w:tc>
          <w:tcPr>
            <w:tcW w:w="709" w:type="dxa"/>
            <w:tcBorders>
              <w:top w:val="nil"/>
              <w:left w:val="nil"/>
              <w:bottom w:val="nil"/>
              <w:right w:val="nil"/>
            </w:tcBorders>
            <w:shd w:val="clear" w:color="auto" w:fill="F2F2F2" w:themeFill="background1" w:themeFillShade="F2"/>
            <w:vAlign w:val="center"/>
          </w:tcPr>
          <w:p w14:paraId="1B425C9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0,208</w:t>
            </w:r>
          </w:p>
        </w:tc>
        <w:tc>
          <w:tcPr>
            <w:tcW w:w="709" w:type="dxa"/>
            <w:tcBorders>
              <w:top w:val="nil"/>
              <w:left w:val="nil"/>
              <w:bottom w:val="nil"/>
              <w:right w:val="dashed" w:sz="4" w:space="0" w:color="auto"/>
            </w:tcBorders>
            <w:shd w:val="clear" w:color="auto" w:fill="F2F2F2" w:themeFill="background1" w:themeFillShade="F2"/>
            <w:vAlign w:val="center"/>
          </w:tcPr>
          <w:p w14:paraId="5BE7CCB9"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0,091</w:t>
            </w:r>
          </w:p>
        </w:tc>
        <w:tc>
          <w:tcPr>
            <w:tcW w:w="708" w:type="dxa"/>
            <w:tcBorders>
              <w:top w:val="nil"/>
              <w:left w:val="dashed" w:sz="4" w:space="0" w:color="auto"/>
              <w:bottom w:val="nil"/>
              <w:right w:val="nil"/>
            </w:tcBorders>
            <w:shd w:val="clear" w:color="auto" w:fill="F2F2F2" w:themeFill="background1" w:themeFillShade="F2"/>
            <w:vAlign w:val="center"/>
          </w:tcPr>
          <w:p w14:paraId="66A5BF4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0,813</w:t>
            </w:r>
          </w:p>
        </w:tc>
        <w:tc>
          <w:tcPr>
            <w:tcW w:w="709" w:type="dxa"/>
            <w:tcBorders>
              <w:top w:val="nil"/>
              <w:left w:val="nil"/>
              <w:bottom w:val="nil"/>
              <w:right w:val="nil"/>
            </w:tcBorders>
            <w:shd w:val="clear" w:color="auto" w:fill="F2F2F2" w:themeFill="background1" w:themeFillShade="F2"/>
            <w:vAlign w:val="center"/>
          </w:tcPr>
          <w:p w14:paraId="7FA8F4F7"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0,516</w:t>
            </w:r>
          </w:p>
        </w:tc>
        <w:tc>
          <w:tcPr>
            <w:tcW w:w="709" w:type="dxa"/>
            <w:tcBorders>
              <w:top w:val="nil"/>
              <w:left w:val="nil"/>
              <w:bottom w:val="nil"/>
              <w:right w:val="nil"/>
            </w:tcBorders>
            <w:shd w:val="clear" w:color="auto" w:fill="F2F2F2" w:themeFill="background1" w:themeFillShade="F2"/>
            <w:vAlign w:val="center"/>
          </w:tcPr>
          <w:p w14:paraId="0FCA9B93"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0,208</w:t>
            </w:r>
          </w:p>
        </w:tc>
        <w:tc>
          <w:tcPr>
            <w:tcW w:w="709" w:type="dxa"/>
            <w:tcBorders>
              <w:top w:val="nil"/>
              <w:left w:val="nil"/>
              <w:bottom w:val="nil"/>
              <w:right w:val="nil"/>
            </w:tcBorders>
            <w:shd w:val="clear" w:color="auto" w:fill="F2F2F2" w:themeFill="background1" w:themeFillShade="F2"/>
            <w:vAlign w:val="center"/>
          </w:tcPr>
          <w:p w14:paraId="6ABF02F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0,091</w:t>
            </w:r>
          </w:p>
        </w:tc>
      </w:tr>
      <w:tr w:rsidR="005C2162" w:rsidRPr="005C524D" w14:paraId="10D055D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2AF5D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CA662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61780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EA74A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0,366</w:t>
            </w:r>
          </w:p>
        </w:tc>
        <w:tc>
          <w:tcPr>
            <w:tcW w:w="703" w:type="dxa"/>
            <w:tcBorders>
              <w:top w:val="nil"/>
              <w:left w:val="nil"/>
              <w:bottom w:val="nil"/>
              <w:right w:val="nil"/>
            </w:tcBorders>
            <w:shd w:val="clear" w:color="auto" w:fill="FFFFFF" w:themeFill="background1"/>
            <w:vAlign w:val="center"/>
          </w:tcPr>
          <w:p w14:paraId="02F1C10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0,306</w:t>
            </w:r>
          </w:p>
        </w:tc>
        <w:tc>
          <w:tcPr>
            <w:tcW w:w="709" w:type="dxa"/>
            <w:tcBorders>
              <w:top w:val="nil"/>
              <w:left w:val="nil"/>
              <w:bottom w:val="nil"/>
              <w:right w:val="nil"/>
            </w:tcBorders>
            <w:shd w:val="clear" w:color="auto" w:fill="FFFFFF" w:themeFill="background1"/>
            <w:vAlign w:val="center"/>
          </w:tcPr>
          <w:p w14:paraId="0F8646F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0,235</w:t>
            </w:r>
          </w:p>
        </w:tc>
        <w:tc>
          <w:tcPr>
            <w:tcW w:w="709" w:type="dxa"/>
            <w:tcBorders>
              <w:top w:val="nil"/>
              <w:left w:val="nil"/>
              <w:bottom w:val="nil"/>
              <w:right w:val="dashed" w:sz="4" w:space="0" w:color="auto"/>
            </w:tcBorders>
            <w:shd w:val="clear" w:color="auto" w:fill="FFFFFF" w:themeFill="background1"/>
            <w:vAlign w:val="center"/>
          </w:tcPr>
          <w:p w14:paraId="2D5C3D8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0,195</w:t>
            </w:r>
          </w:p>
        </w:tc>
        <w:tc>
          <w:tcPr>
            <w:tcW w:w="708" w:type="dxa"/>
            <w:tcBorders>
              <w:top w:val="nil"/>
              <w:left w:val="dashed" w:sz="4" w:space="0" w:color="auto"/>
              <w:bottom w:val="nil"/>
              <w:right w:val="nil"/>
            </w:tcBorders>
            <w:shd w:val="clear" w:color="auto" w:fill="FFFFFF" w:themeFill="background1"/>
            <w:vAlign w:val="center"/>
          </w:tcPr>
          <w:p w14:paraId="46B15A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1CF566D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0,307</w:t>
            </w:r>
          </w:p>
        </w:tc>
        <w:tc>
          <w:tcPr>
            <w:tcW w:w="709" w:type="dxa"/>
            <w:tcBorders>
              <w:top w:val="nil"/>
              <w:left w:val="nil"/>
              <w:bottom w:val="nil"/>
              <w:right w:val="nil"/>
            </w:tcBorders>
            <w:shd w:val="clear" w:color="auto" w:fill="FFFFFF" w:themeFill="background1"/>
            <w:vAlign w:val="center"/>
          </w:tcPr>
          <w:p w14:paraId="0D77A7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0,136</w:t>
            </w:r>
          </w:p>
        </w:tc>
        <w:tc>
          <w:tcPr>
            <w:tcW w:w="709" w:type="dxa"/>
            <w:tcBorders>
              <w:top w:val="nil"/>
              <w:left w:val="nil"/>
              <w:bottom w:val="nil"/>
              <w:right w:val="dashed" w:sz="4" w:space="0" w:color="auto"/>
            </w:tcBorders>
            <w:shd w:val="clear" w:color="auto" w:fill="FFFFFF" w:themeFill="background1"/>
            <w:vAlign w:val="center"/>
          </w:tcPr>
          <w:p w14:paraId="4252EF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0,072</w:t>
            </w:r>
          </w:p>
        </w:tc>
        <w:tc>
          <w:tcPr>
            <w:tcW w:w="708" w:type="dxa"/>
            <w:tcBorders>
              <w:top w:val="nil"/>
              <w:left w:val="dashed" w:sz="4" w:space="0" w:color="auto"/>
              <w:bottom w:val="nil"/>
              <w:right w:val="nil"/>
            </w:tcBorders>
            <w:shd w:val="clear" w:color="auto" w:fill="FFFFFF" w:themeFill="background1"/>
            <w:vAlign w:val="center"/>
          </w:tcPr>
          <w:p w14:paraId="02B27E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14B119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0,307</w:t>
            </w:r>
          </w:p>
        </w:tc>
        <w:tc>
          <w:tcPr>
            <w:tcW w:w="709" w:type="dxa"/>
            <w:tcBorders>
              <w:top w:val="nil"/>
              <w:left w:val="nil"/>
              <w:bottom w:val="nil"/>
              <w:right w:val="nil"/>
            </w:tcBorders>
            <w:shd w:val="clear" w:color="auto" w:fill="FFFFFF" w:themeFill="background1"/>
            <w:vAlign w:val="center"/>
          </w:tcPr>
          <w:p w14:paraId="691D6E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0,136</w:t>
            </w:r>
          </w:p>
        </w:tc>
        <w:tc>
          <w:tcPr>
            <w:tcW w:w="709" w:type="dxa"/>
            <w:tcBorders>
              <w:top w:val="nil"/>
              <w:left w:val="nil"/>
              <w:bottom w:val="nil"/>
              <w:right w:val="nil"/>
            </w:tcBorders>
            <w:shd w:val="clear" w:color="auto" w:fill="FFFFFF" w:themeFill="background1"/>
            <w:vAlign w:val="center"/>
          </w:tcPr>
          <w:p w14:paraId="2935D2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0,072</w:t>
            </w:r>
          </w:p>
        </w:tc>
      </w:tr>
      <w:tr w:rsidR="005C2162" w:rsidRPr="005C524D" w14:paraId="1BC9B70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37907F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753395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6EDCD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BFB8E86"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0,879</w:t>
            </w:r>
          </w:p>
        </w:tc>
        <w:tc>
          <w:tcPr>
            <w:tcW w:w="703" w:type="dxa"/>
            <w:tcBorders>
              <w:top w:val="nil"/>
              <w:left w:val="nil"/>
              <w:bottom w:val="nil"/>
              <w:right w:val="nil"/>
            </w:tcBorders>
            <w:shd w:val="clear" w:color="auto" w:fill="F2F2F2" w:themeFill="background1" w:themeFillShade="F2"/>
            <w:vAlign w:val="center"/>
          </w:tcPr>
          <w:p w14:paraId="7C979EF7"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0,697</w:t>
            </w:r>
          </w:p>
        </w:tc>
        <w:tc>
          <w:tcPr>
            <w:tcW w:w="709" w:type="dxa"/>
            <w:tcBorders>
              <w:top w:val="nil"/>
              <w:left w:val="nil"/>
              <w:bottom w:val="nil"/>
              <w:right w:val="nil"/>
            </w:tcBorders>
            <w:shd w:val="clear" w:color="auto" w:fill="F2F2F2" w:themeFill="background1" w:themeFillShade="F2"/>
            <w:vAlign w:val="center"/>
          </w:tcPr>
          <w:p w14:paraId="5FBA6656"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0,348</w:t>
            </w:r>
          </w:p>
        </w:tc>
        <w:tc>
          <w:tcPr>
            <w:tcW w:w="709" w:type="dxa"/>
            <w:tcBorders>
              <w:top w:val="nil"/>
              <w:left w:val="nil"/>
              <w:bottom w:val="nil"/>
              <w:right w:val="dashed" w:sz="4" w:space="0" w:color="auto"/>
            </w:tcBorders>
            <w:shd w:val="clear" w:color="auto" w:fill="F2F2F2" w:themeFill="background1" w:themeFillShade="F2"/>
            <w:vAlign w:val="center"/>
          </w:tcPr>
          <w:p w14:paraId="0CF4CDC8"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0,139</w:t>
            </w:r>
          </w:p>
        </w:tc>
        <w:tc>
          <w:tcPr>
            <w:tcW w:w="708" w:type="dxa"/>
            <w:tcBorders>
              <w:top w:val="nil"/>
              <w:left w:val="dashed" w:sz="4" w:space="0" w:color="auto"/>
              <w:bottom w:val="nil"/>
              <w:right w:val="nil"/>
            </w:tcBorders>
            <w:shd w:val="clear" w:color="auto" w:fill="F2F2F2" w:themeFill="background1" w:themeFillShade="F2"/>
            <w:vAlign w:val="center"/>
          </w:tcPr>
          <w:p w14:paraId="268731A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0,877</w:t>
            </w:r>
          </w:p>
        </w:tc>
        <w:tc>
          <w:tcPr>
            <w:tcW w:w="709" w:type="dxa"/>
            <w:tcBorders>
              <w:top w:val="nil"/>
              <w:left w:val="nil"/>
              <w:bottom w:val="nil"/>
              <w:right w:val="nil"/>
            </w:tcBorders>
            <w:shd w:val="clear" w:color="auto" w:fill="F2F2F2" w:themeFill="background1" w:themeFillShade="F2"/>
            <w:vAlign w:val="center"/>
          </w:tcPr>
          <w:p w14:paraId="2B88656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0,697</w:t>
            </w:r>
          </w:p>
        </w:tc>
        <w:tc>
          <w:tcPr>
            <w:tcW w:w="709" w:type="dxa"/>
            <w:tcBorders>
              <w:top w:val="nil"/>
              <w:left w:val="nil"/>
              <w:bottom w:val="nil"/>
              <w:right w:val="nil"/>
            </w:tcBorders>
            <w:shd w:val="clear" w:color="auto" w:fill="F2F2F2" w:themeFill="background1" w:themeFillShade="F2"/>
            <w:vAlign w:val="center"/>
          </w:tcPr>
          <w:p w14:paraId="2AA7E25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0,345</w:t>
            </w:r>
          </w:p>
        </w:tc>
        <w:tc>
          <w:tcPr>
            <w:tcW w:w="709" w:type="dxa"/>
            <w:tcBorders>
              <w:top w:val="nil"/>
              <w:left w:val="nil"/>
              <w:bottom w:val="nil"/>
              <w:right w:val="dashed" w:sz="4" w:space="0" w:color="auto"/>
            </w:tcBorders>
            <w:shd w:val="clear" w:color="auto" w:fill="F2F2F2" w:themeFill="background1" w:themeFillShade="F2"/>
            <w:vAlign w:val="center"/>
          </w:tcPr>
          <w:p w14:paraId="05A1D72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0,135</w:t>
            </w:r>
          </w:p>
        </w:tc>
        <w:tc>
          <w:tcPr>
            <w:tcW w:w="708" w:type="dxa"/>
            <w:tcBorders>
              <w:top w:val="nil"/>
              <w:left w:val="dashed" w:sz="4" w:space="0" w:color="auto"/>
              <w:bottom w:val="nil"/>
              <w:right w:val="nil"/>
            </w:tcBorders>
            <w:shd w:val="clear" w:color="auto" w:fill="F2F2F2" w:themeFill="background1" w:themeFillShade="F2"/>
            <w:vAlign w:val="center"/>
          </w:tcPr>
          <w:p w14:paraId="2CC6CC1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0,877</w:t>
            </w:r>
          </w:p>
        </w:tc>
        <w:tc>
          <w:tcPr>
            <w:tcW w:w="709" w:type="dxa"/>
            <w:tcBorders>
              <w:top w:val="nil"/>
              <w:left w:val="nil"/>
              <w:bottom w:val="nil"/>
              <w:right w:val="nil"/>
            </w:tcBorders>
            <w:shd w:val="clear" w:color="auto" w:fill="F2F2F2" w:themeFill="background1" w:themeFillShade="F2"/>
            <w:vAlign w:val="center"/>
          </w:tcPr>
          <w:p w14:paraId="618FF2D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0,697</w:t>
            </w:r>
          </w:p>
        </w:tc>
        <w:tc>
          <w:tcPr>
            <w:tcW w:w="709" w:type="dxa"/>
            <w:tcBorders>
              <w:top w:val="nil"/>
              <w:left w:val="nil"/>
              <w:bottom w:val="nil"/>
              <w:right w:val="nil"/>
            </w:tcBorders>
            <w:shd w:val="clear" w:color="auto" w:fill="F2F2F2" w:themeFill="background1" w:themeFillShade="F2"/>
            <w:vAlign w:val="center"/>
          </w:tcPr>
          <w:p w14:paraId="6A64A25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0,345</w:t>
            </w:r>
          </w:p>
        </w:tc>
        <w:tc>
          <w:tcPr>
            <w:tcW w:w="709" w:type="dxa"/>
            <w:tcBorders>
              <w:top w:val="nil"/>
              <w:left w:val="nil"/>
              <w:bottom w:val="nil"/>
              <w:right w:val="nil"/>
            </w:tcBorders>
            <w:shd w:val="clear" w:color="auto" w:fill="F2F2F2" w:themeFill="background1" w:themeFillShade="F2"/>
            <w:vAlign w:val="center"/>
          </w:tcPr>
          <w:p w14:paraId="31B5855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0,135</w:t>
            </w:r>
          </w:p>
        </w:tc>
      </w:tr>
      <w:tr w:rsidR="005C2162" w:rsidRPr="005C524D" w14:paraId="2E1E19F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48009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EFFDBC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A063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C0C59E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0,610</w:t>
            </w:r>
          </w:p>
        </w:tc>
        <w:tc>
          <w:tcPr>
            <w:tcW w:w="703" w:type="dxa"/>
            <w:tcBorders>
              <w:top w:val="nil"/>
              <w:left w:val="nil"/>
              <w:bottom w:val="nil"/>
              <w:right w:val="nil"/>
            </w:tcBorders>
            <w:shd w:val="clear" w:color="auto" w:fill="FFFFFF" w:themeFill="background1"/>
            <w:vAlign w:val="center"/>
          </w:tcPr>
          <w:p w14:paraId="60E2C47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0,426</w:t>
            </w:r>
          </w:p>
        </w:tc>
        <w:tc>
          <w:tcPr>
            <w:tcW w:w="709" w:type="dxa"/>
            <w:tcBorders>
              <w:top w:val="nil"/>
              <w:left w:val="nil"/>
              <w:bottom w:val="nil"/>
              <w:right w:val="nil"/>
            </w:tcBorders>
            <w:shd w:val="clear" w:color="auto" w:fill="FFFFFF" w:themeFill="background1"/>
            <w:vAlign w:val="center"/>
          </w:tcPr>
          <w:p w14:paraId="7698149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0,207</w:t>
            </w:r>
          </w:p>
        </w:tc>
        <w:tc>
          <w:tcPr>
            <w:tcW w:w="709" w:type="dxa"/>
            <w:tcBorders>
              <w:top w:val="nil"/>
              <w:left w:val="nil"/>
              <w:bottom w:val="nil"/>
              <w:right w:val="dashed" w:sz="4" w:space="0" w:color="auto"/>
            </w:tcBorders>
            <w:shd w:val="clear" w:color="auto" w:fill="FFFFFF" w:themeFill="background1"/>
            <w:vAlign w:val="center"/>
          </w:tcPr>
          <w:p w14:paraId="435B05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0,097</w:t>
            </w:r>
          </w:p>
        </w:tc>
        <w:tc>
          <w:tcPr>
            <w:tcW w:w="708" w:type="dxa"/>
            <w:tcBorders>
              <w:top w:val="nil"/>
              <w:left w:val="dashed" w:sz="4" w:space="0" w:color="auto"/>
              <w:bottom w:val="nil"/>
              <w:right w:val="nil"/>
            </w:tcBorders>
            <w:shd w:val="clear" w:color="auto" w:fill="FFFFFF" w:themeFill="background1"/>
            <w:vAlign w:val="center"/>
          </w:tcPr>
          <w:p w14:paraId="15F789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0,607</w:t>
            </w:r>
          </w:p>
        </w:tc>
        <w:tc>
          <w:tcPr>
            <w:tcW w:w="709" w:type="dxa"/>
            <w:tcBorders>
              <w:top w:val="nil"/>
              <w:left w:val="nil"/>
              <w:bottom w:val="nil"/>
              <w:right w:val="nil"/>
            </w:tcBorders>
            <w:shd w:val="clear" w:color="auto" w:fill="FFFFFF" w:themeFill="background1"/>
            <w:vAlign w:val="center"/>
          </w:tcPr>
          <w:p w14:paraId="546EB0D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0,426</w:t>
            </w:r>
          </w:p>
        </w:tc>
        <w:tc>
          <w:tcPr>
            <w:tcW w:w="709" w:type="dxa"/>
            <w:tcBorders>
              <w:top w:val="nil"/>
              <w:left w:val="nil"/>
              <w:bottom w:val="nil"/>
              <w:right w:val="nil"/>
            </w:tcBorders>
            <w:shd w:val="clear" w:color="auto" w:fill="FFFFFF" w:themeFill="background1"/>
            <w:vAlign w:val="center"/>
          </w:tcPr>
          <w:p w14:paraId="35836F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0,204</w:t>
            </w:r>
          </w:p>
        </w:tc>
        <w:tc>
          <w:tcPr>
            <w:tcW w:w="709" w:type="dxa"/>
            <w:tcBorders>
              <w:top w:val="nil"/>
              <w:left w:val="nil"/>
              <w:bottom w:val="nil"/>
              <w:right w:val="dashed" w:sz="4" w:space="0" w:color="auto"/>
            </w:tcBorders>
            <w:shd w:val="clear" w:color="auto" w:fill="FFFFFF" w:themeFill="background1"/>
            <w:vAlign w:val="center"/>
          </w:tcPr>
          <w:p w14:paraId="0E4D76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0,094</w:t>
            </w:r>
          </w:p>
        </w:tc>
        <w:tc>
          <w:tcPr>
            <w:tcW w:w="708" w:type="dxa"/>
            <w:tcBorders>
              <w:top w:val="nil"/>
              <w:left w:val="dashed" w:sz="4" w:space="0" w:color="auto"/>
              <w:bottom w:val="nil"/>
              <w:right w:val="nil"/>
            </w:tcBorders>
            <w:shd w:val="clear" w:color="auto" w:fill="FFFFFF" w:themeFill="background1"/>
            <w:vAlign w:val="center"/>
          </w:tcPr>
          <w:p w14:paraId="4CB5D27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0,607</w:t>
            </w:r>
          </w:p>
        </w:tc>
        <w:tc>
          <w:tcPr>
            <w:tcW w:w="709" w:type="dxa"/>
            <w:tcBorders>
              <w:top w:val="nil"/>
              <w:left w:val="nil"/>
              <w:bottom w:val="nil"/>
              <w:right w:val="nil"/>
            </w:tcBorders>
            <w:shd w:val="clear" w:color="auto" w:fill="FFFFFF" w:themeFill="background1"/>
            <w:vAlign w:val="center"/>
          </w:tcPr>
          <w:p w14:paraId="76581C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0,426</w:t>
            </w:r>
          </w:p>
        </w:tc>
        <w:tc>
          <w:tcPr>
            <w:tcW w:w="709" w:type="dxa"/>
            <w:tcBorders>
              <w:top w:val="nil"/>
              <w:left w:val="nil"/>
              <w:bottom w:val="nil"/>
              <w:right w:val="nil"/>
            </w:tcBorders>
            <w:shd w:val="clear" w:color="auto" w:fill="FFFFFF" w:themeFill="background1"/>
            <w:vAlign w:val="center"/>
          </w:tcPr>
          <w:p w14:paraId="2D5BDB4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0,204</w:t>
            </w:r>
          </w:p>
        </w:tc>
        <w:tc>
          <w:tcPr>
            <w:tcW w:w="709" w:type="dxa"/>
            <w:tcBorders>
              <w:top w:val="nil"/>
              <w:left w:val="nil"/>
              <w:bottom w:val="nil"/>
              <w:right w:val="nil"/>
            </w:tcBorders>
            <w:shd w:val="clear" w:color="auto" w:fill="FFFFFF" w:themeFill="background1"/>
            <w:vAlign w:val="center"/>
          </w:tcPr>
          <w:p w14:paraId="37F787B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0,094</w:t>
            </w:r>
          </w:p>
        </w:tc>
      </w:tr>
      <w:tr w:rsidR="005C2162" w:rsidRPr="005C524D" w14:paraId="6AE0168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D6480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E9643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5975C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ABEFAF4"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0,935</w:t>
            </w:r>
          </w:p>
        </w:tc>
        <w:tc>
          <w:tcPr>
            <w:tcW w:w="703" w:type="dxa"/>
            <w:tcBorders>
              <w:top w:val="nil"/>
              <w:left w:val="nil"/>
              <w:bottom w:val="nil"/>
              <w:right w:val="nil"/>
            </w:tcBorders>
            <w:shd w:val="clear" w:color="auto" w:fill="F2F2F2" w:themeFill="background1" w:themeFillShade="F2"/>
            <w:vAlign w:val="center"/>
          </w:tcPr>
          <w:p w14:paraId="6BAE520F"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0,776</w:t>
            </w:r>
          </w:p>
        </w:tc>
        <w:tc>
          <w:tcPr>
            <w:tcW w:w="709" w:type="dxa"/>
            <w:tcBorders>
              <w:top w:val="nil"/>
              <w:left w:val="nil"/>
              <w:bottom w:val="nil"/>
              <w:right w:val="nil"/>
            </w:tcBorders>
            <w:shd w:val="clear" w:color="auto" w:fill="F2F2F2" w:themeFill="background1" w:themeFillShade="F2"/>
            <w:vAlign w:val="center"/>
          </w:tcPr>
          <w:p w14:paraId="198EE71D"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0,353</w:t>
            </w:r>
          </w:p>
        </w:tc>
        <w:tc>
          <w:tcPr>
            <w:tcW w:w="709" w:type="dxa"/>
            <w:tcBorders>
              <w:top w:val="nil"/>
              <w:left w:val="nil"/>
              <w:bottom w:val="nil"/>
              <w:right w:val="dashed" w:sz="4" w:space="0" w:color="auto"/>
            </w:tcBorders>
            <w:shd w:val="clear" w:color="auto" w:fill="F2F2F2" w:themeFill="background1" w:themeFillShade="F2"/>
            <w:vAlign w:val="center"/>
          </w:tcPr>
          <w:p w14:paraId="1A44F91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0,097</w:t>
            </w:r>
          </w:p>
        </w:tc>
        <w:tc>
          <w:tcPr>
            <w:tcW w:w="708" w:type="dxa"/>
            <w:tcBorders>
              <w:top w:val="nil"/>
              <w:left w:val="dashed" w:sz="4" w:space="0" w:color="auto"/>
              <w:bottom w:val="nil"/>
              <w:right w:val="nil"/>
            </w:tcBorders>
            <w:shd w:val="clear" w:color="auto" w:fill="F2F2F2" w:themeFill="background1" w:themeFillShade="F2"/>
            <w:vAlign w:val="center"/>
          </w:tcPr>
          <w:p w14:paraId="63157C2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0,897</w:t>
            </w:r>
          </w:p>
        </w:tc>
        <w:tc>
          <w:tcPr>
            <w:tcW w:w="709" w:type="dxa"/>
            <w:tcBorders>
              <w:top w:val="nil"/>
              <w:left w:val="nil"/>
              <w:bottom w:val="nil"/>
              <w:right w:val="nil"/>
            </w:tcBorders>
            <w:shd w:val="clear" w:color="auto" w:fill="F2F2F2" w:themeFill="background1" w:themeFillShade="F2"/>
            <w:vAlign w:val="center"/>
          </w:tcPr>
          <w:p w14:paraId="4A484A2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0,775</w:t>
            </w:r>
          </w:p>
        </w:tc>
        <w:tc>
          <w:tcPr>
            <w:tcW w:w="709" w:type="dxa"/>
            <w:tcBorders>
              <w:top w:val="nil"/>
              <w:left w:val="nil"/>
              <w:bottom w:val="nil"/>
              <w:right w:val="nil"/>
            </w:tcBorders>
            <w:shd w:val="clear" w:color="auto" w:fill="F2F2F2" w:themeFill="background1" w:themeFillShade="F2"/>
            <w:vAlign w:val="center"/>
          </w:tcPr>
          <w:p w14:paraId="52522C5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0,449</w:t>
            </w:r>
          </w:p>
        </w:tc>
        <w:tc>
          <w:tcPr>
            <w:tcW w:w="709" w:type="dxa"/>
            <w:tcBorders>
              <w:top w:val="nil"/>
              <w:left w:val="nil"/>
              <w:bottom w:val="nil"/>
              <w:right w:val="dashed" w:sz="4" w:space="0" w:color="auto"/>
            </w:tcBorders>
            <w:shd w:val="clear" w:color="auto" w:fill="F2F2F2" w:themeFill="background1" w:themeFillShade="F2"/>
            <w:vAlign w:val="center"/>
          </w:tcPr>
          <w:p w14:paraId="357BBB7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0,176</w:t>
            </w:r>
          </w:p>
        </w:tc>
        <w:tc>
          <w:tcPr>
            <w:tcW w:w="708" w:type="dxa"/>
            <w:tcBorders>
              <w:top w:val="nil"/>
              <w:left w:val="dashed" w:sz="4" w:space="0" w:color="auto"/>
              <w:bottom w:val="nil"/>
              <w:right w:val="nil"/>
            </w:tcBorders>
            <w:shd w:val="clear" w:color="auto" w:fill="F2F2F2" w:themeFill="background1" w:themeFillShade="F2"/>
            <w:vAlign w:val="center"/>
          </w:tcPr>
          <w:p w14:paraId="66D42829"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0,897</w:t>
            </w:r>
          </w:p>
        </w:tc>
        <w:tc>
          <w:tcPr>
            <w:tcW w:w="709" w:type="dxa"/>
            <w:tcBorders>
              <w:top w:val="nil"/>
              <w:left w:val="nil"/>
              <w:bottom w:val="nil"/>
              <w:right w:val="nil"/>
            </w:tcBorders>
            <w:shd w:val="clear" w:color="auto" w:fill="F2F2F2" w:themeFill="background1" w:themeFillShade="F2"/>
            <w:vAlign w:val="center"/>
          </w:tcPr>
          <w:p w14:paraId="74159BD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0,775</w:t>
            </w:r>
          </w:p>
        </w:tc>
        <w:tc>
          <w:tcPr>
            <w:tcW w:w="709" w:type="dxa"/>
            <w:tcBorders>
              <w:top w:val="nil"/>
              <w:left w:val="nil"/>
              <w:bottom w:val="nil"/>
              <w:right w:val="nil"/>
            </w:tcBorders>
            <w:shd w:val="clear" w:color="auto" w:fill="F2F2F2" w:themeFill="background1" w:themeFillShade="F2"/>
            <w:vAlign w:val="center"/>
          </w:tcPr>
          <w:p w14:paraId="7C09477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0,449</w:t>
            </w:r>
          </w:p>
        </w:tc>
        <w:tc>
          <w:tcPr>
            <w:tcW w:w="709" w:type="dxa"/>
            <w:tcBorders>
              <w:top w:val="nil"/>
              <w:left w:val="nil"/>
              <w:bottom w:val="nil"/>
              <w:right w:val="nil"/>
            </w:tcBorders>
            <w:shd w:val="clear" w:color="auto" w:fill="F2F2F2" w:themeFill="background1" w:themeFillShade="F2"/>
            <w:vAlign w:val="center"/>
          </w:tcPr>
          <w:p w14:paraId="0B08C7A7"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0,176</w:t>
            </w:r>
          </w:p>
        </w:tc>
      </w:tr>
      <w:tr w:rsidR="005C2162" w:rsidRPr="005C524D" w14:paraId="77FDA27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1CD101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2EFDEB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73FAC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0BA664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0,719</w:t>
            </w:r>
          </w:p>
        </w:tc>
        <w:tc>
          <w:tcPr>
            <w:tcW w:w="703" w:type="dxa"/>
            <w:tcBorders>
              <w:top w:val="nil"/>
              <w:left w:val="nil"/>
              <w:bottom w:val="nil"/>
              <w:right w:val="nil"/>
            </w:tcBorders>
            <w:shd w:val="clear" w:color="auto" w:fill="FFFFFF" w:themeFill="background1"/>
            <w:vAlign w:val="center"/>
          </w:tcPr>
          <w:p w14:paraId="59F326F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0,491</w:t>
            </w:r>
          </w:p>
        </w:tc>
        <w:tc>
          <w:tcPr>
            <w:tcW w:w="709" w:type="dxa"/>
            <w:tcBorders>
              <w:top w:val="nil"/>
              <w:left w:val="nil"/>
              <w:bottom w:val="nil"/>
              <w:right w:val="nil"/>
            </w:tcBorders>
            <w:shd w:val="clear" w:color="auto" w:fill="FFFFFF" w:themeFill="background1"/>
            <w:vAlign w:val="center"/>
          </w:tcPr>
          <w:p w14:paraId="602A6B6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0,188</w:t>
            </w:r>
          </w:p>
        </w:tc>
        <w:tc>
          <w:tcPr>
            <w:tcW w:w="709" w:type="dxa"/>
            <w:tcBorders>
              <w:top w:val="nil"/>
              <w:left w:val="nil"/>
              <w:bottom w:val="nil"/>
              <w:right w:val="dashed" w:sz="4" w:space="0" w:color="auto"/>
            </w:tcBorders>
            <w:shd w:val="clear" w:color="auto" w:fill="FFFFFF" w:themeFill="background1"/>
            <w:vAlign w:val="center"/>
          </w:tcPr>
          <w:p w14:paraId="5668406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0,057</w:t>
            </w:r>
          </w:p>
        </w:tc>
        <w:tc>
          <w:tcPr>
            <w:tcW w:w="708" w:type="dxa"/>
            <w:tcBorders>
              <w:top w:val="nil"/>
              <w:left w:val="dashed" w:sz="4" w:space="0" w:color="auto"/>
              <w:bottom w:val="nil"/>
              <w:right w:val="nil"/>
            </w:tcBorders>
            <w:shd w:val="clear" w:color="auto" w:fill="FFFFFF" w:themeFill="background1"/>
            <w:vAlign w:val="center"/>
          </w:tcPr>
          <w:p w14:paraId="787BFA1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0,636</w:t>
            </w:r>
          </w:p>
        </w:tc>
        <w:tc>
          <w:tcPr>
            <w:tcW w:w="709" w:type="dxa"/>
            <w:tcBorders>
              <w:top w:val="nil"/>
              <w:left w:val="nil"/>
              <w:bottom w:val="nil"/>
              <w:right w:val="nil"/>
            </w:tcBorders>
            <w:shd w:val="clear" w:color="auto" w:fill="FFFFFF" w:themeFill="background1"/>
            <w:vAlign w:val="center"/>
          </w:tcPr>
          <w:p w14:paraId="473677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0,491</w:t>
            </w:r>
          </w:p>
        </w:tc>
        <w:tc>
          <w:tcPr>
            <w:tcW w:w="709" w:type="dxa"/>
            <w:tcBorders>
              <w:top w:val="nil"/>
              <w:left w:val="nil"/>
              <w:bottom w:val="nil"/>
              <w:right w:val="nil"/>
            </w:tcBorders>
            <w:shd w:val="clear" w:color="auto" w:fill="FFFFFF" w:themeFill="background1"/>
            <w:vAlign w:val="center"/>
          </w:tcPr>
          <w:p w14:paraId="0FA1FB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0,260</w:t>
            </w:r>
          </w:p>
        </w:tc>
        <w:tc>
          <w:tcPr>
            <w:tcW w:w="709" w:type="dxa"/>
            <w:tcBorders>
              <w:top w:val="nil"/>
              <w:left w:val="nil"/>
              <w:bottom w:val="nil"/>
              <w:right w:val="dashed" w:sz="4" w:space="0" w:color="auto"/>
            </w:tcBorders>
            <w:shd w:val="clear" w:color="auto" w:fill="FFFFFF" w:themeFill="background1"/>
            <w:vAlign w:val="center"/>
          </w:tcPr>
          <w:p w14:paraId="54284B4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0,114</w:t>
            </w:r>
          </w:p>
        </w:tc>
        <w:tc>
          <w:tcPr>
            <w:tcW w:w="708" w:type="dxa"/>
            <w:tcBorders>
              <w:top w:val="nil"/>
              <w:left w:val="dashed" w:sz="4" w:space="0" w:color="auto"/>
              <w:bottom w:val="nil"/>
              <w:right w:val="nil"/>
            </w:tcBorders>
            <w:shd w:val="clear" w:color="auto" w:fill="FFFFFF" w:themeFill="background1"/>
            <w:vAlign w:val="center"/>
          </w:tcPr>
          <w:p w14:paraId="28DBE54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0,636</w:t>
            </w:r>
          </w:p>
        </w:tc>
        <w:tc>
          <w:tcPr>
            <w:tcW w:w="709" w:type="dxa"/>
            <w:tcBorders>
              <w:top w:val="nil"/>
              <w:left w:val="nil"/>
              <w:bottom w:val="nil"/>
              <w:right w:val="nil"/>
            </w:tcBorders>
            <w:shd w:val="clear" w:color="auto" w:fill="FFFFFF" w:themeFill="background1"/>
            <w:vAlign w:val="center"/>
          </w:tcPr>
          <w:p w14:paraId="16F8183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0,491</w:t>
            </w:r>
          </w:p>
        </w:tc>
        <w:tc>
          <w:tcPr>
            <w:tcW w:w="709" w:type="dxa"/>
            <w:tcBorders>
              <w:top w:val="nil"/>
              <w:left w:val="nil"/>
              <w:bottom w:val="nil"/>
              <w:right w:val="nil"/>
            </w:tcBorders>
            <w:shd w:val="clear" w:color="auto" w:fill="FFFFFF" w:themeFill="background1"/>
            <w:vAlign w:val="center"/>
          </w:tcPr>
          <w:p w14:paraId="46C5784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0,260</w:t>
            </w:r>
          </w:p>
        </w:tc>
        <w:tc>
          <w:tcPr>
            <w:tcW w:w="709" w:type="dxa"/>
            <w:tcBorders>
              <w:top w:val="nil"/>
              <w:left w:val="nil"/>
              <w:bottom w:val="nil"/>
              <w:right w:val="nil"/>
            </w:tcBorders>
            <w:shd w:val="clear" w:color="auto" w:fill="FFFFFF" w:themeFill="background1"/>
            <w:vAlign w:val="center"/>
          </w:tcPr>
          <w:p w14:paraId="20A514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0,114</w:t>
            </w:r>
          </w:p>
        </w:tc>
      </w:tr>
      <w:tr w:rsidR="005C2162" w:rsidRPr="005C524D" w14:paraId="142A0E6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84E6DD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3D9D82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7464FB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F6C3F5A"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0,957</w:t>
            </w:r>
          </w:p>
        </w:tc>
        <w:tc>
          <w:tcPr>
            <w:tcW w:w="703" w:type="dxa"/>
            <w:tcBorders>
              <w:top w:val="nil"/>
              <w:left w:val="nil"/>
              <w:bottom w:val="nil"/>
              <w:right w:val="nil"/>
            </w:tcBorders>
            <w:shd w:val="clear" w:color="auto" w:fill="F2F2F2" w:themeFill="background1" w:themeFillShade="F2"/>
            <w:vAlign w:val="center"/>
          </w:tcPr>
          <w:p w14:paraId="46C71173"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0,818</w:t>
            </w:r>
          </w:p>
        </w:tc>
        <w:tc>
          <w:tcPr>
            <w:tcW w:w="709" w:type="dxa"/>
            <w:tcBorders>
              <w:top w:val="nil"/>
              <w:left w:val="nil"/>
              <w:bottom w:val="nil"/>
              <w:right w:val="nil"/>
            </w:tcBorders>
            <w:shd w:val="clear" w:color="auto" w:fill="F2F2F2" w:themeFill="background1" w:themeFillShade="F2"/>
            <w:vAlign w:val="center"/>
          </w:tcPr>
          <w:p w14:paraId="5DF533A1"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0,356</w:t>
            </w:r>
          </w:p>
        </w:tc>
        <w:tc>
          <w:tcPr>
            <w:tcW w:w="709" w:type="dxa"/>
            <w:tcBorders>
              <w:top w:val="nil"/>
              <w:left w:val="nil"/>
              <w:bottom w:val="nil"/>
              <w:right w:val="dashed" w:sz="4" w:space="0" w:color="auto"/>
            </w:tcBorders>
            <w:shd w:val="clear" w:color="auto" w:fill="F2F2F2" w:themeFill="background1" w:themeFillShade="F2"/>
            <w:vAlign w:val="center"/>
          </w:tcPr>
          <w:p w14:paraId="22CA92F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0,071</w:t>
            </w:r>
          </w:p>
        </w:tc>
        <w:tc>
          <w:tcPr>
            <w:tcW w:w="708" w:type="dxa"/>
            <w:tcBorders>
              <w:top w:val="nil"/>
              <w:left w:val="dashed" w:sz="4" w:space="0" w:color="auto"/>
              <w:bottom w:val="nil"/>
              <w:right w:val="nil"/>
            </w:tcBorders>
            <w:shd w:val="clear" w:color="auto" w:fill="F2F2F2" w:themeFill="background1" w:themeFillShade="F2"/>
            <w:vAlign w:val="center"/>
          </w:tcPr>
          <w:p w14:paraId="5073C6C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0,906</w:t>
            </w:r>
          </w:p>
        </w:tc>
        <w:tc>
          <w:tcPr>
            <w:tcW w:w="709" w:type="dxa"/>
            <w:tcBorders>
              <w:top w:val="nil"/>
              <w:left w:val="nil"/>
              <w:bottom w:val="nil"/>
              <w:right w:val="nil"/>
            </w:tcBorders>
            <w:shd w:val="clear" w:color="auto" w:fill="F2F2F2" w:themeFill="background1" w:themeFillShade="F2"/>
            <w:vAlign w:val="center"/>
          </w:tcPr>
          <w:p w14:paraId="049E5023"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0,815</w:t>
            </w:r>
          </w:p>
        </w:tc>
        <w:tc>
          <w:tcPr>
            <w:tcW w:w="709" w:type="dxa"/>
            <w:tcBorders>
              <w:top w:val="nil"/>
              <w:left w:val="nil"/>
              <w:bottom w:val="nil"/>
              <w:right w:val="nil"/>
            </w:tcBorders>
            <w:shd w:val="clear" w:color="auto" w:fill="F2F2F2" w:themeFill="background1" w:themeFillShade="F2"/>
            <w:vAlign w:val="center"/>
          </w:tcPr>
          <w:p w14:paraId="487501E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0,527</w:t>
            </w:r>
          </w:p>
        </w:tc>
        <w:tc>
          <w:tcPr>
            <w:tcW w:w="709" w:type="dxa"/>
            <w:tcBorders>
              <w:top w:val="nil"/>
              <w:left w:val="nil"/>
              <w:bottom w:val="nil"/>
              <w:right w:val="dashed" w:sz="4" w:space="0" w:color="auto"/>
            </w:tcBorders>
            <w:shd w:val="clear" w:color="auto" w:fill="F2F2F2" w:themeFill="background1" w:themeFillShade="F2"/>
            <w:vAlign w:val="center"/>
          </w:tcPr>
          <w:p w14:paraId="4BD663F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0,215</w:t>
            </w:r>
          </w:p>
        </w:tc>
        <w:tc>
          <w:tcPr>
            <w:tcW w:w="708" w:type="dxa"/>
            <w:tcBorders>
              <w:top w:val="nil"/>
              <w:left w:val="dashed" w:sz="4" w:space="0" w:color="auto"/>
              <w:bottom w:val="nil"/>
              <w:right w:val="nil"/>
            </w:tcBorders>
            <w:shd w:val="clear" w:color="auto" w:fill="F2F2F2" w:themeFill="background1" w:themeFillShade="F2"/>
            <w:vAlign w:val="center"/>
          </w:tcPr>
          <w:p w14:paraId="7AC6CAC8"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0,906</w:t>
            </w:r>
          </w:p>
        </w:tc>
        <w:tc>
          <w:tcPr>
            <w:tcW w:w="709" w:type="dxa"/>
            <w:tcBorders>
              <w:top w:val="nil"/>
              <w:left w:val="nil"/>
              <w:bottom w:val="nil"/>
              <w:right w:val="nil"/>
            </w:tcBorders>
            <w:shd w:val="clear" w:color="auto" w:fill="F2F2F2" w:themeFill="background1" w:themeFillShade="F2"/>
            <w:vAlign w:val="center"/>
          </w:tcPr>
          <w:p w14:paraId="375E4DB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0,815</w:t>
            </w:r>
          </w:p>
        </w:tc>
        <w:tc>
          <w:tcPr>
            <w:tcW w:w="709" w:type="dxa"/>
            <w:tcBorders>
              <w:top w:val="nil"/>
              <w:left w:val="nil"/>
              <w:bottom w:val="nil"/>
              <w:right w:val="nil"/>
            </w:tcBorders>
            <w:shd w:val="clear" w:color="auto" w:fill="F2F2F2" w:themeFill="background1" w:themeFillShade="F2"/>
            <w:vAlign w:val="center"/>
          </w:tcPr>
          <w:p w14:paraId="37D9723A"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0,527</w:t>
            </w:r>
          </w:p>
        </w:tc>
        <w:tc>
          <w:tcPr>
            <w:tcW w:w="709" w:type="dxa"/>
            <w:tcBorders>
              <w:top w:val="nil"/>
              <w:left w:val="nil"/>
              <w:bottom w:val="nil"/>
              <w:right w:val="nil"/>
            </w:tcBorders>
            <w:shd w:val="clear" w:color="auto" w:fill="F2F2F2" w:themeFill="background1" w:themeFillShade="F2"/>
            <w:vAlign w:val="center"/>
          </w:tcPr>
          <w:p w14:paraId="2BFFECB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0,215</w:t>
            </w:r>
          </w:p>
        </w:tc>
      </w:tr>
      <w:tr w:rsidR="005C2162" w:rsidRPr="005C524D" w14:paraId="1D85CB6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C77C6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0FE60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EF94CB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D004FE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0,774</w:t>
            </w:r>
          </w:p>
        </w:tc>
        <w:tc>
          <w:tcPr>
            <w:tcW w:w="703" w:type="dxa"/>
            <w:tcBorders>
              <w:top w:val="nil"/>
              <w:left w:val="nil"/>
              <w:bottom w:val="nil"/>
              <w:right w:val="nil"/>
            </w:tcBorders>
            <w:shd w:val="clear" w:color="auto" w:fill="FFFFFF" w:themeFill="background1"/>
            <w:vAlign w:val="center"/>
          </w:tcPr>
          <w:p w14:paraId="7006722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42568AE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0,174</w:t>
            </w:r>
          </w:p>
        </w:tc>
        <w:tc>
          <w:tcPr>
            <w:tcW w:w="709" w:type="dxa"/>
            <w:tcBorders>
              <w:top w:val="nil"/>
              <w:left w:val="nil"/>
              <w:bottom w:val="nil"/>
              <w:right w:val="dashed" w:sz="4" w:space="0" w:color="auto"/>
            </w:tcBorders>
            <w:shd w:val="clear" w:color="auto" w:fill="FFFFFF" w:themeFill="background1"/>
            <w:vAlign w:val="center"/>
          </w:tcPr>
          <w:p w14:paraId="0D1B8B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0,037</w:t>
            </w:r>
          </w:p>
        </w:tc>
        <w:tc>
          <w:tcPr>
            <w:tcW w:w="708" w:type="dxa"/>
            <w:tcBorders>
              <w:top w:val="nil"/>
              <w:left w:val="dashed" w:sz="4" w:space="0" w:color="auto"/>
              <w:bottom w:val="nil"/>
              <w:right w:val="nil"/>
            </w:tcBorders>
            <w:shd w:val="clear" w:color="auto" w:fill="FFFFFF" w:themeFill="background1"/>
            <w:vAlign w:val="center"/>
          </w:tcPr>
          <w:p w14:paraId="74B312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0,649</w:t>
            </w:r>
          </w:p>
        </w:tc>
        <w:tc>
          <w:tcPr>
            <w:tcW w:w="709" w:type="dxa"/>
            <w:tcBorders>
              <w:top w:val="nil"/>
              <w:left w:val="nil"/>
              <w:bottom w:val="nil"/>
              <w:right w:val="nil"/>
            </w:tcBorders>
            <w:shd w:val="clear" w:color="auto" w:fill="FFFFFF" w:themeFill="background1"/>
            <w:vAlign w:val="center"/>
          </w:tcPr>
          <w:p w14:paraId="14D96D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744F64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0,305</w:t>
            </w:r>
          </w:p>
        </w:tc>
        <w:tc>
          <w:tcPr>
            <w:tcW w:w="709" w:type="dxa"/>
            <w:tcBorders>
              <w:top w:val="nil"/>
              <w:left w:val="nil"/>
              <w:bottom w:val="nil"/>
              <w:right w:val="dashed" w:sz="4" w:space="0" w:color="auto"/>
            </w:tcBorders>
            <w:shd w:val="clear" w:color="auto" w:fill="FFFFFF" w:themeFill="background1"/>
            <w:vAlign w:val="center"/>
          </w:tcPr>
          <w:p w14:paraId="24D7DF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0,134</w:t>
            </w:r>
          </w:p>
        </w:tc>
        <w:tc>
          <w:tcPr>
            <w:tcW w:w="708" w:type="dxa"/>
            <w:tcBorders>
              <w:top w:val="nil"/>
              <w:left w:val="dashed" w:sz="4" w:space="0" w:color="auto"/>
              <w:bottom w:val="nil"/>
              <w:right w:val="nil"/>
            </w:tcBorders>
            <w:shd w:val="clear" w:color="auto" w:fill="FFFFFF" w:themeFill="background1"/>
            <w:vAlign w:val="center"/>
          </w:tcPr>
          <w:p w14:paraId="08AAF5D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0,649</w:t>
            </w:r>
          </w:p>
        </w:tc>
        <w:tc>
          <w:tcPr>
            <w:tcW w:w="709" w:type="dxa"/>
            <w:tcBorders>
              <w:top w:val="nil"/>
              <w:left w:val="nil"/>
              <w:bottom w:val="nil"/>
              <w:right w:val="nil"/>
            </w:tcBorders>
            <w:shd w:val="clear" w:color="auto" w:fill="FFFFFF" w:themeFill="background1"/>
            <w:vAlign w:val="center"/>
          </w:tcPr>
          <w:p w14:paraId="21A5DE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73471A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0,305</w:t>
            </w:r>
          </w:p>
        </w:tc>
        <w:tc>
          <w:tcPr>
            <w:tcW w:w="709" w:type="dxa"/>
            <w:tcBorders>
              <w:top w:val="nil"/>
              <w:left w:val="nil"/>
              <w:bottom w:val="nil"/>
              <w:right w:val="nil"/>
            </w:tcBorders>
            <w:shd w:val="clear" w:color="auto" w:fill="FFFFFF" w:themeFill="background1"/>
            <w:vAlign w:val="center"/>
          </w:tcPr>
          <w:p w14:paraId="09DA79F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0,134</w:t>
            </w:r>
          </w:p>
        </w:tc>
      </w:tr>
      <w:tr w:rsidR="005C2162" w:rsidRPr="005C524D" w14:paraId="6BF756D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0D8092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AE2F60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00454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13D3278"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0,950</w:t>
            </w:r>
          </w:p>
        </w:tc>
        <w:tc>
          <w:tcPr>
            <w:tcW w:w="703" w:type="dxa"/>
            <w:tcBorders>
              <w:top w:val="nil"/>
              <w:left w:val="nil"/>
              <w:bottom w:val="nil"/>
              <w:right w:val="nil"/>
            </w:tcBorders>
            <w:shd w:val="clear" w:color="auto" w:fill="F2F2F2" w:themeFill="background1" w:themeFillShade="F2"/>
            <w:vAlign w:val="center"/>
          </w:tcPr>
          <w:p w14:paraId="03C60728"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0,818</w:t>
            </w:r>
          </w:p>
        </w:tc>
        <w:tc>
          <w:tcPr>
            <w:tcW w:w="709" w:type="dxa"/>
            <w:tcBorders>
              <w:top w:val="nil"/>
              <w:left w:val="nil"/>
              <w:bottom w:val="nil"/>
              <w:right w:val="nil"/>
            </w:tcBorders>
            <w:shd w:val="clear" w:color="auto" w:fill="F2F2F2" w:themeFill="background1" w:themeFillShade="F2"/>
            <w:vAlign w:val="center"/>
          </w:tcPr>
          <w:p w14:paraId="5F0D29AD"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0,525</w:t>
            </w:r>
          </w:p>
        </w:tc>
        <w:tc>
          <w:tcPr>
            <w:tcW w:w="709" w:type="dxa"/>
            <w:tcBorders>
              <w:top w:val="nil"/>
              <w:left w:val="nil"/>
              <w:bottom w:val="nil"/>
              <w:right w:val="dashed" w:sz="4" w:space="0" w:color="auto"/>
            </w:tcBorders>
            <w:shd w:val="clear" w:color="auto" w:fill="F2F2F2" w:themeFill="background1" w:themeFillShade="F2"/>
            <w:vAlign w:val="center"/>
          </w:tcPr>
          <w:p w14:paraId="1704A8C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0,294</w:t>
            </w:r>
          </w:p>
        </w:tc>
        <w:tc>
          <w:tcPr>
            <w:tcW w:w="708" w:type="dxa"/>
            <w:tcBorders>
              <w:top w:val="nil"/>
              <w:left w:val="dashed" w:sz="4" w:space="0" w:color="auto"/>
              <w:bottom w:val="nil"/>
              <w:right w:val="nil"/>
            </w:tcBorders>
            <w:shd w:val="clear" w:color="auto" w:fill="F2F2F2" w:themeFill="background1" w:themeFillShade="F2"/>
            <w:vAlign w:val="center"/>
          </w:tcPr>
          <w:p w14:paraId="28CB35A8"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16D6285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0,815</w:t>
            </w:r>
          </w:p>
        </w:tc>
        <w:tc>
          <w:tcPr>
            <w:tcW w:w="709" w:type="dxa"/>
            <w:tcBorders>
              <w:top w:val="nil"/>
              <w:left w:val="nil"/>
              <w:bottom w:val="nil"/>
              <w:right w:val="nil"/>
            </w:tcBorders>
            <w:shd w:val="clear" w:color="auto" w:fill="F2F2F2" w:themeFill="background1" w:themeFillShade="F2"/>
            <w:vAlign w:val="center"/>
          </w:tcPr>
          <w:p w14:paraId="30D5DE22"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0,375</w:t>
            </w:r>
          </w:p>
        </w:tc>
        <w:tc>
          <w:tcPr>
            <w:tcW w:w="709" w:type="dxa"/>
            <w:tcBorders>
              <w:top w:val="nil"/>
              <w:left w:val="nil"/>
              <w:bottom w:val="nil"/>
              <w:right w:val="dashed" w:sz="4" w:space="0" w:color="auto"/>
            </w:tcBorders>
            <w:shd w:val="clear" w:color="auto" w:fill="F2F2F2" w:themeFill="background1" w:themeFillShade="F2"/>
            <w:vAlign w:val="center"/>
          </w:tcPr>
          <w:p w14:paraId="17B779F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0,137</w:t>
            </w:r>
          </w:p>
        </w:tc>
        <w:tc>
          <w:tcPr>
            <w:tcW w:w="708" w:type="dxa"/>
            <w:tcBorders>
              <w:top w:val="nil"/>
              <w:left w:val="dashed" w:sz="4" w:space="0" w:color="auto"/>
              <w:bottom w:val="nil"/>
              <w:right w:val="nil"/>
            </w:tcBorders>
            <w:shd w:val="clear" w:color="auto" w:fill="F2F2F2" w:themeFill="background1" w:themeFillShade="F2"/>
            <w:vAlign w:val="center"/>
          </w:tcPr>
          <w:p w14:paraId="74CFF597"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690D8668"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0,815</w:t>
            </w:r>
          </w:p>
        </w:tc>
        <w:tc>
          <w:tcPr>
            <w:tcW w:w="709" w:type="dxa"/>
            <w:tcBorders>
              <w:top w:val="nil"/>
              <w:left w:val="nil"/>
              <w:bottom w:val="nil"/>
              <w:right w:val="nil"/>
            </w:tcBorders>
            <w:shd w:val="clear" w:color="auto" w:fill="F2F2F2" w:themeFill="background1" w:themeFillShade="F2"/>
            <w:vAlign w:val="center"/>
          </w:tcPr>
          <w:p w14:paraId="46EA3AF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0,375</w:t>
            </w:r>
          </w:p>
        </w:tc>
        <w:tc>
          <w:tcPr>
            <w:tcW w:w="709" w:type="dxa"/>
            <w:tcBorders>
              <w:top w:val="nil"/>
              <w:left w:val="nil"/>
              <w:bottom w:val="nil"/>
              <w:right w:val="nil"/>
            </w:tcBorders>
            <w:shd w:val="clear" w:color="auto" w:fill="F2F2F2" w:themeFill="background1" w:themeFillShade="F2"/>
            <w:vAlign w:val="center"/>
          </w:tcPr>
          <w:p w14:paraId="22E5FBB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0,137</w:t>
            </w:r>
          </w:p>
        </w:tc>
      </w:tr>
      <w:tr w:rsidR="005C2162" w:rsidRPr="005C524D" w14:paraId="0703D8D8"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ACBD7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90B3F27"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F82988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022595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0,682</w:t>
            </w:r>
          </w:p>
        </w:tc>
        <w:tc>
          <w:tcPr>
            <w:tcW w:w="703" w:type="dxa"/>
            <w:tcBorders>
              <w:top w:val="nil"/>
              <w:left w:val="nil"/>
              <w:bottom w:val="nil"/>
              <w:right w:val="nil"/>
            </w:tcBorders>
            <w:shd w:val="clear" w:color="auto" w:fill="FFFFFF" w:themeFill="background1"/>
            <w:vAlign w:val="center"/>
          </w:tcPr>
          <w:p w14:paraId="20C9764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6BCC6E2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0,344</w:t>
            </w:r>
          </w:p>
        </w:tc>
        <w:tc>
          <w:tcPr>
            <w:tcW w:w="709" w:type="dxa"/>
            <w:tcBorders>
              <w:top w:val="nil"/>
              <w:left w:val="nil"/>
              <w:bottom w:val="nil"/>
              <w:right w:val="dashed" w:sz="4" w:space="0" w:color="auto"/>
            </w:tcBorders>
            <w:shd w:val="clear" w:color="auto" w:fill="FFFFFF" w:themeFill="background1"/>
            <w:vAlign w:val="center"/>
          </w:tcPr>
          <w:p w14:paraId="1CAB4D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0,229</w:t>
            </w:r>
          </w:p>
        </w:tc>
        <w:tc>
          <w:tcPr>
            <w:tcW w:w="708" w:type="dxa"/>
            <w:tcBorders>
              <w:top w:val="nil"/>
              <w:left w:val="dashed" w:sz="4" w:space="0" w:color="auto"/>
              <w:bottom w:val="nil"/>
              <w:right w:val="nil"/>
            </w:tcBorders>
            <w:shd w:val="clear" w:color="auto" w:fill="FFFFFF" w:themeFill="background1"/>
            <w:vAlign w:val="center"/>
          </w:tcPr>
          <w:p w14:paraId="72CFA89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0,818</w:t>
            </w:r>
          </w:p>
        </w:tc>
        <w:tc>
          <w:tcPr>
            <w:tcW w:w="709" w:type="dxa"/>
            <w:tcBorders>
              <w:top w:val="nil"/>
              <w:left w:val="nil"/>
              <w:bottom w:val="nil"/>
              <w:right w:val="nil"/>
            </w:tcBorders>
            <w:shd w:val="clear" w:color="auto" w:fill="FFFFFF" w:themeFill="background1"/>
            <w:vAlign w:val="center"/>
          </w:tcPr>
          <w:p w14:paraId="23843C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230F97E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0,222</w:t>
            </w:r>
          </w:p>
        </w:tc>
        <w:tc>
          <w:tcPr>
            <w:tcW w:w="709" w:type="dxa"/>
            <w:tcBorders>
              <w:top w:val="nil"/>
              <w:left w:val="nil"/>
              <w:bottom w:val="nil"/>
              <w:right w:val="dashed" w:sz="4" w:space="0" w:color="auto"/>
            </w:tcBorders>
            <w:shd w:val="clear" w:color="auto" w:fill="FFFFFF" w:themeFill="background1"/>
            <w:vAlign w:val="center"/>
          </w:tcPr>
          <w:p w14:paraId="2842BB5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0,095</w:t>
            </w:r>
          </w:p>
        </w:tc>
        <w:tc>
          <w:tcPr>
            <w:tcW w:w="708" w:type="dxa"/>
            <w:tcBorders>
              <w:top w:val="nil"/>
              <w:left w:val="dashed" w:sz="4" w:space="0" w:color="auto"/>
              <w:bottom w:val="nil"/>
              <w:right w:val="nil"/>
            </w:tcBorders>
            <w:shd w:val="clear" w:color="auto" w:fill="FFFFFF" w:themeFill="background1"/>
            <w:vAlign w:val="center"/>
          </w:tcPr>
          <w:p w14:paraId="231953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0,818</w:t>
            </w:r>
          </w:p>
        </w:tc>
        <w:tc>
          <w:tcPr>
            <w:tcW w:w="709" w:type="dxa"/>
            <w:tcBorders>
              <w:top w:val="nil"/>
              <w:left w:val="nil"/>
              <w:bottom w:val="nil"/>
              <w:right w:val="nil"/>
            </w:tcBorders>
            <w:shd w:val="clear" w:color="auto" w:fill="FFFFFF" w:themeFill="background1"/>
            <w:vAlign w:val="center"/>
          </w:tcPr>
          <w:p w14:paraId="1DA5CC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7C963F9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0,222</w:t>
            </w:r>
          </w:p>
        </w:tc>
        <w:tc>
          <w:tcPr>
            <w:tcW w:w="709" w:type="dxa"/>
            <w:tcBorders>
              <w:top w:val="nil"/>
              <w:left w:val="nil"/>
              <w:bottom w:val="nil"/>
              <w:right w:val="nil"/>
            </w:tcBorders>
            <w:shd w:val="clear" w:color="auto" w:fill="FFFFFF" w:themeFill="background1"/>
            <w:vAlign w:val="center"/>
          </w:tcPr>
          <w:p w14:paraId="2B12B05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0,095</w:t>
            </w:r>
          </w:p>
        </w:tc>
      </w:tr>
      <w:tr w:rsidR="005C2162" w:rsidRPr="005C524D" w14:paraId="73F76EF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9A284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ACC83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2DDFB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9035F57"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0,994</w:t>
            </w:r>
          </w:p>
        </w:tc>
        <w:tc>
          <w:tcPr>
            <w:tcW w:w="703" w:type="dxa"/>
            <w:tcBorders>
              <w:top w:val="nil"/>
              <w:left w:val="nil"/>
              <w:bottom w:val="nil"/>
              <w:right w:val="nil"/>
            </w:tcBorders>
            <w:shd w:val="clear" w:color="auto" w:fill="F2F2F2" w:themeFill="background1" w:themeFillShade="F2"/>
            <w:vAlign w:val="center"/>
          </w:tcPr>
          <w:p w14:paraId="316D3ED0"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0,941</w:t>
            </w:r>
          </w:p>
        </w:tc>
        <w:tc>
          <w:tcPr>
            <w:tcW w:w="709" w:type="dxa"/>
            <w:tcBorders>
              <w:top w:val="nil"/>
              <w:left w:val="nil"/>
              <w:bottom w:val="nil"/>
              <w:right w:val="nil"/>
            </w:tcBorders>
            <w:shd w:val="clear" w:color="auto" w:fill="F2F2F2" w:themeFill="background1" w:themeFillShade="F2"/>
            <w:vAlign w:val="center"/>
          </w:tcPr>
          <w:p w14:paraId="470F7081"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0,604</w:t>
            </w:r>
          </w:p>
        </w:tc>
        <w:tc>
          <w:tcPr>
            <w:tcW w:w="709" w:type="dxa"/>
            <w:tcBorders>
              <w:top w:val="nil"/>
              <w:left w:val="nil"/>
              <w:bottom w:val="nil"/>
              <w:right w:val="dashed" w:sz="4" w:space="0" w:color="auto"/>
            </w:tcBorders>
            <w:shd w:val="clear" w:color="auto" w:fill="F2F2F2" w:themeFill="background1" w:themeFillShade="F2"/>
            <w:vAlign w:val="center"/>
          </w:tcPr>
          <w:p w14:paraId="365BCE8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0,228</w:t>
            </w:r>
          </w:p>
        </w:tc>
        <w:tc>
          <w:tcPr>
            <w:tcW w:w="708" w:type="dxa"/>
            <w:tcBorders>
              <w:top w:val="nil"/>
              <w:left w:val="dashed" w:sz="4" w:space="0" w:color="auto"/>
              <w:bottom w:val="nil"/>
              <w:right w:val="nil"/>
            </w:tcBorders>
            <w:shd w:val="clear" w:color="auto" w:fill="F2F2F2" w:themeFill="background1" w:themeFillShade="F2"/>
            <w:vAlign w:val="center"/>
          </w:tcPr>
          <w:p w14:paraId="7B0E8CF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0,994</w:t>
            </w:r>
          </w:p>
        </w:tc>
        <w:tc>
          <w:tcPr>
            <w:tcW w:w="709" w:type="dxa"/>
            <w:tcBorders>
              <w:top w:val="nil"/>
              <w:left w:val="nil"/>
              <w:bottom w:val="nil"/>
              <w:right w:val="nil"/>
            </w:tcBorders>
            <w:shd w:val="clear" w:color="auto" w:fill="F2F2F2" w:themeFill="background1" w:themeFillShade="F2"/>
            <w:vAlign w:val="center"/>
          </w:tcPr>
          <w:p w14:paraId="7843F3D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0,941</w:t>
            </w:r>
          </w:p>
        </w:tc>
        <w:tc>
          <w:tcPr>
            <w:tcW w:w="709" w:type="dxa"/>
            <w:tcBorders>
              <w:top w:val="nil"/>
              <w:left w:val="nil"/>
              <w:bottom w:val="nil"/>
              <w:right w:val="nil"/>
            </w:tcBorders>
            <w:shd w:val="clear" w:color="auto" w:fill="F2F2F2" w:themeFill="background1" w:themeFillShade="F2"/>
            <w:vAlign w:val="center"/>
          </w:tcPr>
          <w:p w14:paraId="61ED896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0,603</w:t>
            </w:r>
          </w:p>
        </w:tc>
        <w:tc>
          <w:tcPr>
            <w:tcW w:w="709" w:type="dxa"/>
            <w:tcBorders>
              <w:top w:val="nil"/>
              <w:left w:val="nil"/>
              <w:bottom w:val="nil"/>
              <w:right w:val="dashed" w:sz="4" w:space="0" w:color="auto"/>
            </w:tcBorders>
            <w:shd w:val="clear" w:color="auto" w:fill="F2F2F2" w:themeFill="background1" w:themeFillShade="F2"/>
            <w:vAlign w:val="center"/>
          </w:tcPr>
          <w:p w14:paraId="70BCB3E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0,225</w:t>
            </w:r>
          </w:p>
        </w:tc>
        <w:tc>
          <w:tcPr>
            <w:tcW w:w="708" w:type="dxa"/>
            <w:tcBorders>
              <w:top w:val="nil"/>
              <w:left w:val="dashed" w:sz="4" w:space="0" w:color="auto"/>
              <w:bottom w:val="nil"/>
              <w:right w:val="nil"/>
            </w:tcBorders>
            <w:shd w:val="clear" w:color="auto" w:fill="F2F2F2" w:themeFill="background1" w:themeFillShade="F2"/>
            <w:vAlign w:val="center"/>
          </w:tcPr>
          <w:p w14:paraId="124E279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0,994</w:t>
            </w:r>
          </w:p>
        </w:tc>
        <w:tc>
          <w:tcPr>
            <w:tcW w:w="709" w:type="dxa"/>
            <w:tcBorders>
              <w:top w:val="nil"/>
              <w:left w:val="nil"/>
              <w:bottom w:val="nil"/>
              <w:right w:val="nil"/>
            </w:tcBorders>
            <w:shd w:val="clear" w:color="auto" w:fill="F2F2F2" w:themeFill="background1" w:themeFillShade="F2"/>
            <w:vAlign w:val="center"/>
          </w:tcPr>
          <w:p w14:paraId="5B52A08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0,941</w:t>
            </w:r>
          </w:p>
        </w:tc>
        <w:tc>
          <w:tcPr>
            <w:tcW w:w="709" w:type="dxa"/>
            <w:tcBorders>
              <w:top w:val="nil"/>
              <w:left w:val="nil"/>
              <w:bottom w:val="nil"/>
              <w:right w:val="nil"/>
            </w:tcBorders>
            <w:shd w:val="clear" w:color="auto" w:fill="F2F2F2" w:themeFill="background1" w:themeFillShade="F2"/>
            <w:vAlign w:val="center"/>
          </w:tcPr>
          <w:p w14:paraId="0BE63E5B"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0,603</w:t>
            </w:r>
          </w:p>
        </w:tc>
        <w:tc>
          <w:tcPr>
            <w:tcW w:w="709" w:type="dxa"/>
            <w:tcBorders>
              <w:top w:val="nil"/>
              <w:left w:val="nil"/>
              <w:bottom w:val="nil"/>
              <w:right w:val="nil"/>
            </w:tcBorders>
            <w:shd w:val="clear" w:color="auto" w:fill="F2F2F2" w:themeFill="background1" w:themeFillShade="F2"/>
            <w:vAlign w:val="center"/>
          </w:tcPr>
          <w:p w14:paraId="1AF2E993"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0,225</w:t>
            </w:r>
          </w:p>
        </w:tc>
      </w:tr>
      <w:tr w:rsidR="005C2162" w:rsidRPr="005C524D" w14:paraId="38E7A79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667D26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80015A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64ABB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C0F7F5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0,880</w:t>
            </w:r>
          </w:p>
        </w:tc>
        <w:tc>
          <w:tcPr>
            <w:tcW w:w="703" w:type="dxa"/>
            <w:tcBorders>
              <w:top w:val="nil"/>
              <w:left w:val="nil"/>
              <w:bottom w:val="nil"/>
              <w:right w:val="nil"/>
            </w:tcBorders>
            <w:shd w:val="clear" w:color="auto" w:fill="FFFFFF" w:themeFill="background1"/>
            <w:vAlign w:val="center"/>
          </w:tcPr>
          <w:p w14:paraId="7994369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0,703</w:t>
            </w:r>
          </w:p>
        </w:tc>
        <w:tc>
          <w:tcPr>
            <w:tcW w:w="709" w:type="dxa"/>
            <w:tcBorders>
              <w:top w:val="nil"/>
              <w:left w:val="nil"/>
              <w:bottom w:val="nil"/>
              <w:right w:val="nil"/>
            </w:tcBorders>
            <w:shd w:val="clear" w:color="auto" w:fill="FFFFFF" w:themeFill="background1"/>
            <w:vAlign w:val="center"/>
          </w:tcPr>
          <w:p w14:paraId="45FF3BE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0,356</w:t>
            </w:r>
          </w:p>
        </w:tc>
        <w:tc>
          <w:tcPr>
            <w:tcW w:w="709" w:type="dxa"/>
            <w:tcBorders>
              <w:top w:val="nil"/>
              <w:left w:val="nil"/>
              <w:bottom w:val="nil"/>
              <w:right w:val="dashed" w:sz="4" w:space="0" w:color="auto"/>
            </w:tcBorders>
            <w:shd w:val="clear" w:color="auto" w:fill="FFFFFF" w:themeFill="background1"/>
            <w:vAlign w:val="center"/>
          </w:tcPr>
          <w:p w14:paraId="6BAA39A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0,141</w:t>
            </w:r>
          </w:p>
        </w:tc>
        <w:tc>
          <w:tcPr>
            <w:tcW w:w="708" w:type="dxa"/>
            <w:tcBorders>
              <w:top w:val="nil"/>
              <w:left w:val="dashed" w:sz="4" w:space="0" w:color="auto"/>
              <w:bottom w:val="nil"/>
              <w:right w:val="nil"/>
            </w:tcBorders>
            <w:shd w:val="clear" w:color="auto" w:fill="FFFFFF" w:themeFill="background1"/>
            <w:vAlign w:val="center"/>
          </w:tcPr>
          <w:p w14:paraId="7C71A3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0,880</w:t>
            </w:r>
          </w:p>
        </w:tc>
        <w:tc>
          <w:tcPr>
            <w:tcW w:w="709" w:type="dxa"/>
            <w:tcBorders>
              <w:top w:val="nil"/>
              <w:left w:val="nil"/>
              <w:bottom w:val="nil"/>
              <w:right w:val="nil"/>
            </w:tcBorders>
            <w:shd w:val="clear" w:color="auto" w:fill="FFFFFF" w:themeFill="background1"/>
            <w:vAlign w:val="center"/>
          </w:tcPr>
          <w:p w14:paraId="2E8B704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0,703</w:t>
            </w:r>
          </w:p>
        </w:tc>
        <w:tc>
          <w:tcPr>
            <w:tcW w:w="709" w:type="dxa"/>
            <w:tcBorders>
              <w:top w:val="nil"/>
              <w:left w:val="nil"/>
              <w:bottom w:val="nil"/>
              <w:right w:val="nil"/>
            </w:tcBorders>
            <w:shd w:val="clear" w:color="auto" w:fill="FFFFFF" w:themeFill="background1"/>
            <w:vAlign w:val="center"/>
          </w:tcPr>
          <w:p w14:paraId="365ECD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0,355</w:t>
            </w:r>
          </w:p>
        </w:tc>
        <w:tc>
          <w:tcPr>
            <w:tcW w:w="709" w:type="dxa"/>
            <w:tcBorders>
              <w:top w:val="nil"/>
              <w:left w:val="nil"/>
              <w:bottom w:val="nil"/>
              <w:right w:val="dashed" w:sz="4" w:space="0" w:color="auto"/>
            </w:tcBorders>
            <w:shd w:val="clear" w:color="auto" w:fill="FFFFFF" w:themeFill="background1"/>
            <w:vAlign w:val="center"/>
          </w:tcPr>
          <w:p w14:paraId="6E07170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0,139</w:t>
            </w:r>
          </w:p>
        </w:tc>
        <w:tc>
          <w:tcPr>
            <w:tcW w:w="708" w:type="dxa"/>
            <w:tcBorders>
              <w:top w:val="nil"/>
              <w:left w:val="dashed" w:sz="4" w:space="0" w:color="auto"/>
              <w:bottom w:val="nil"/>
              <w:right w:val="nil"/>
            </w:tcBorders>
            <w:shd w:val="clear" w:color="auto" w:fill="FFFFFF" w:themeFill="background1"/>
            <w:vAlign w:val="center"/>
          </w:tcPr>
          <w:p w14:paraId="210C870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0,880</w:t>
            </w:r>
          </w:p>
        </w:tc>
        <w:tc>
          <w:tcPr>
            <w:tcW w:w="709" w:type="dxa"/>
            <w:tcBorders>
              <w:top w:val="nil"/>
              <w:left w:val="nil"/>
              <w:bottom w:val="nil"/>
              <w:right w:val="nil"/>
            </w:tcBorders>
            <w:shd w:val="clear" w:color="auto" w:fill="FFFFFF" w:themeFill="background1"/>
            <w:vAlign w:val="center"/>
          </w:tcPr>
          <w:p w14:paraId="78A4AC4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0,703</w:t>
            </w:r>
          </w:p>
        </w:tc>
        <w:tc>
          <w:tcPr>
            <w:tcW w:w="709" w:type="dxa"/>
            <w:tcBorders>
              <w:top w:val="nil"/>
              <w:left w:val="nil"/>
              <w:bottom w:val="nil"/>
              <w:right w:val="nil"/>
            </w:tcBorders>
            <w:shd w:val="clear" w:color="auto" w:fill="FFFFFF" w:themeFill="background1"/>
            <w:vAlign w:val="center"/>
          </w:tcPr>
          <w:p w14:paraId="6072C5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2E100DA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0,139</w:t>
            </w:r>
          </w:p>
        </w:tc>
      </w:tr>
      <w:tr w:rsidR="005C2162" w:rsidRPr="005C524D" w14:paraId="065F909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A1423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1A26CF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F3C2C6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2806D58"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0,998</w:t>
            </w:r>
          </w:p>
        </w:tc>
        <w:tc>
          <w:tcPr>
            <w:tcW w:w="703" w:type="dxa"/>
            <w:tcBorders>
              <w:top w:val="nil"/>
              <w:left w:val="nil"/>
              <w:bottom w:val="nil"/>
              <w:right w:val="nil"/>
            </w:tcBorders>
            <w:shd w:val="clear" w:color="auto" w:fill="F2F2F2" w:themeFill="background1" w:themeFillShade="F2"/>
            <w:vAlign w:val="center"/>
          </w:tcPr>
          <w:p w14:paraId="03EFA177"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0,971</w:t>
            </w:r>
          </w:p>
        </w:tc>
        <w:tc>
          <w:tcPr>
            <w:tcW w:w="709" w:type="dxa"/>
            <w:tcBorders>
              <w:top w:val="nil"/>
              <w:left w:val="nil"/>
              <w:bottom w:val="nil"/>
              <w:right w:val="nil"/>
            </w:tcBorders>
            <w:shd w:val="clear" w:color="auto" w:fill="F2F2F2" w:themeFill="background1" w:themeFillShade="F2"/>
            <w:vAlign w:val="center"/>
          </w:tcPr>
          <w:p w14:paraId="1B11F334"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0,651</w:t>
            </w:r>
          </w:p>
        </w:tc>
        <w:tc>
          <w:tcPr>
            <w:tcW w:w="709" w:type="dxa"/>
            <w:tcBorders>
              <w:top w:val="nil"/>
              <w:left w:val="nil"/>
              <w:bottom w:val="nil"/>
              <w:right w:val="dashed" w:sz="4" w:space="0" w:color="auto"/>
            </w:tcBorders>
            <w:shd w:val="clear" w:color="auto" w:fill="F2F2F2" w:themeFill="background1" w:themeFillShade="F2"/>
            <w:vAlign w:val="center"/>
          </w:tcPr>
          <w:p w14:paraId="1AABC25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0,188</w:t>
            </w:r>
          </w:p>
        </w:tc>
        <w:tc>
          <w:tcPr>
            <w:tcW w:w="708" w:type="dxa"/>
            <w:tcBorders>
              <w:top w:val="nil"/>
              <w:left w:val="dashed" w:sz="4" w:space="0" w:color="auto"/>
              <w:bottom w:val="nil"/>
              <w:right w:val="nil"/>
            </w:tcBorders>
            <w:shd w:val="clear" w:color="auto" w:fill="F2F2F2" w:themeFill="background1" w:themeFillShade="F2"/>
            <w:vAlign w:val="center"/>
          </w:tcPr>
          <w:p w14:paraId="4A4C7DFE"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0,996</w:t>
            </w:r>
          </w:p>
        </w:tc>
        <w:tc>
          <w:tcPr>
            <w:tcW w:w="709" w:type="dxa"/>
            <w:tcBorders>
              <w:top w:val="nil"/>
              <w:left w:val="nil"/>
              <w:bottom w:val="nil"/>
              <w:right w:val="nil"/>
            </w:tcBorders>
            <w:shd w:val="clear" w:color="auto" w:fill="F2F2F2" w:themeFill="background1" w:themeFillShade="F2"/>
            <w:vAlign w:val="center"/>
          </w:tcPr>
          <w:p w14:paraId="738A5E0D"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0,971</w:t>
            </w:r>
          </w:p>
        </w:tc>
        <w:tc>
          <w:tcPr>
            <w:tcW w:w="709" w:type="dxa"/>
            <w:tcBorders>
              <w:top w:val="nil"/>
              <w:left w:val="nil"/>
              <w:bottom w:val="nil"/>
              <w:right w:val="nil"/>
            </w:tcBorders>
            <w:shd w:val="clear" w:color="auto" w:fill="F2F2F2" w:themeFill="background1" w:themeFillShade="F2"/>
            <w:vAlign w:val="center"/>
          </w:tcPr>
          <w:p w14:paraId="1E46FE54"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0,739</w:t>
            </w:r>
          </w:p>
        </w:tc>
        <w:tc>
          <w:tcPr>
            <w:tcW w:w="709" w:type="dxa"/>
            <w:tcBorders>
              <w:top w:val="nil"/>
              <w:left w:val="nil"/>
              <w:bottom w:val="nil"/>
              <w:right w:val="dashed" w:sz="4" w:space="0" w:color="auto"/>
            </w:tcBorders>
            <w:shd w:val="clear" w:color="auto" w:fill="F2F2F2" w:themeFill="background1" w:themeFillShade="F2"/>
            <w:vAlign w:val="center"/>
          </w:tcPr>
          <w:p w14:paraId="24979BA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0,307</w:t>
            </w:r>
          </w:p>
        </w:tc>
        <w:tc>
          <w:tcPr>
            <w:tcW w:w="708" w:type="dxa"/>
            <w:tcBorders>
              <w:top w:val="nil"/>
              <w:left w:val="dashed" w:sz="4" w:space="0" w:color="auto"/>
              <w:bottom w:val="nil"/>
              <w:right w:val="nil"/>
            </w:tcBorders>
            <w:shd w:val="clear" w:color="auto" w:fill="F2F2F2" w:themeFill="background1" w:themeFillShade="F2"/>
            <w:vAlign w:val="center"/>
          </w:tcPr>
          <w:p w14:paraId="673C40C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0,996</w:t>
            </w:r>
          </w:p>
        </w:tc>
        <w:tc>
          <w:tcPr>
            <w:tcW w:w="709" w:type="dxa"/>
            <w:tcBorders>
              <w:top w:val="nil"/>
              <w:left w:val="nil"/>
              <w:bottom w:val="nil"/>
              <w:right w:val="nil"/>
            </w:tcBorders>
            <w:shd w:val="clear" w:color="auto" w:fill="F2F2F2" w:themeFill="background1" w:themeFillShade="F2"/>
            <w:vAlign w:val="center"/>
          </w:tcPr>
          <w:p w14:paraId="0D8DA84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0,971</w:t>
            </w:r>
          </w:p>
        </w:tc>
        <w:tc>
          <w:tcPr>
            <w:tcW w:w="709" w:type="dxa"/>
            <w:tcBorders>
              <w:top w:val="nil"/>
              <w:left w:val="nil"/>
              <w:bottom w:val="nil"/>
              <w:right w:val="nil"/>
            </w:tcBorders>
            <w:shd w:val="clear" w:color="auto" w:fill="F2F2F2" w:themeFill="background1" w:themeFillShade="F2"/>
            <w:vAlign w:val="center"/>
          </w:tcPr>
          <w:p w14:paraId="0E7C5B32"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0,739</w:t>
            </w:r>
          </w:p>
        </w:tc>
        <w:tc>
          <w:tcPr>
            <w:tcW w:w="709" w:type="dxa"/>
            <w:tcBorders>
              <w:top w:val="nil"/>
              <w:left w:val="nil"/>
              <w:bottom w:val="nil"/>
              <w:right w:val="nil"/>
            </w:tcBorders>
            <w:shd w:val="clear" w:color="auto" w:fill="F2F2F2" w:themeFill="background1" w:themeFillShade="F2"/>
            <w:vAlign w:val="center"/>
          </w:tcPr>
          <w:p w14:paraId="53C34CA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0,307</w:t>
            </w:r>
          </w:p>
        </w:tc>
      </w:tr>
      <w:tr w:rsidR="005C2162" w:rsidRPr="005C524D" w14:paraId="46CDB2C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B39902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5BBF4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C4ABA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F90DD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0,935</w:t>
            </w:r>
          </w:p>
        </w:tc>
        <w:tc>
          <w:tcPr>
            <w:tcW w:w="703" w:type="dxa"/>
            <w:tcBorders>
              <w:top w:val="nil"/>
              <w:left w:val="nil"/>
              <w:bottom w:val="nil"/>
              <w:right w:val="nil"/>
            </w:tcBorders>
            <w:shd w:val="clear" w:color="auto" w:fill="FFFFFF" w:themeFill="background1"/>
            <w:vAlign w:val="center"/>
          </w:tcPr>
          <w:p w14:paraId="3095B12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0,780</w:t>
            </w:r>
          </w:p>
        </w:tc>
        <w:tc>
          <w:tcPr>
            <w:tcW w:w="709" w:type="dxa"/>
            <w:tcBorders>
              <w:top w:val="nil"/>
              <w:left w:val="nil"/>
              <w:bottom w:val="nil"/>
              <w:right w:val="nil"/>
            </w:tcBorders>
            <w:shd w:val="clear" w:color="auto" w:fill="FFFFFF" w:themeFill="background1"/>
            <w:vAlign w:val="center"/>
          </w:tcPr>
          <w:p w14:paraId="79B8EA4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0,360</w:t>
            </w:r>
          </w:p>
        </w:tc>
        <w:tc>
          <w:tcPr>
            <w:tcW w:w="709" w:type="dxa"/>
            <w:tcBorders>
              <w:top w:val="nil"/>
              <w:left w:val="nil"/>
              <w:bottom w:val="nil"/>
              <w:right w:val="dashed" w:sz="4" w:space="0" w:color="auto"/>
            </w:tcBorders>
            <w:shd w:val="clear" w:color="auto" w:fill="FFFFFF" w:themeFill="background1"/>
            <w:vAlign w:val="center"/>
          </w:tcPr>
          <w:p w14:paraId="46013F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0,098</w:t>
            </w:r>
          </w:p>
        </w:tc>
        <w:tc>
          <w:tcPr>
            <w:tcW w:w="708" w:type="dxa"/>
            <w:tcBorders>
              <w:top w:val="nil"/>
              <w:left w:val="dashed" w:sz="4" w:space="0" w:color="auto"/>
              <w:bottom w:val="nil"/>
              <w:right w:val="nil"/>
            </w:tcBorders>
            <w:shd w:val="clear" w:color="auto" w:fill="FFFFFF" w:themeFill="background1"/>
            <w:vAlign w:val="center"/>
          </w:tcPr>
          <w:p w14:paraId="38DAB1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0,899</w:t>
            </w:r>
          </w:p>
        </w:tc>
        <w:tc>
          <w:tcPr>
            <w:tcW w:w="709" w:type="dxa"/>
            <w:tcBorders>
              <w:top w:val="nil"/>
              <w:left w:val="nil"/>
              <w:bottom w:val="nil"/>
              <w:right w:val="nil"/>
            </w:tcBorders>
            <w:shd w:val="clear" w:color="auto" w:fill="FFFFFF" w:themeFill="background1"/>
            <w:vAlign w:val="center"/>
          </w:tcPr>
          <w:p w14:paraId="38D0A9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0,779</w:t>
            </w:r>
          </w:p>
        </w:tc>
        <w:tc>
          <w:tcPr>
            <w:tcW w:w="709" w:type="dxa"/>
            <w:tcBorders>
              <w:top w:val="nil"/>
              <w:left w:val="nil"/>
              <w:bottom w:val="nil"/>
              <w:right w:val="nil"/>
            </w:tcBorders>
            <w:shd w:val="clear" w:color="auto" w:fill="FFFFFF" w:themeFill="background1"/>
            <w:vAlign w:val="center"/>
          </w:tcPr>
          <w:p w14:paraId="380AD98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0,456</w:t>
            </w:r>
          </w:p>
        </w:tc>
        <w:tc>
          <w:tcPr>
            <w:tcW w:w="709" w:type="dxa"/>
            <w:tcBorders>
              <w:top w:val="nil"/>
              <w:left w:val="nil"/>
              <w:bottom w:val="nil"/>
              <w:right w:val="dashed" w:sz="4" w:space="0" w:color="auto"/>
            </w:tcBorders>
            <w:shd w:val="clear" w:color="auto" w:fill="FFFFFF" w:themeFill="background1"/>
            <w:vAlign w:val="center"/>
          </w:tcPr>
          <w:p w14:paraId="1347A4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0,180</w:t>
            </w:r>
          </w:p>
        </w:tc>
        <w:tc>
          <w:tcPr>
            <w:tcW w:w="708" w:type="dxa"/>
            <w:tcBorders>
              <w:top w:val="nil"/>
              <w:left w:val="dashed" w:sz="4" w:space="0" w:color="auto"/>
              <w:bottom w:val="nil"/>
              <w:right w:val="nil"/>
            </w:tcBorders>
            <w:shd w:val="clear" w:color="auto" w:fill="FFFFFF" w:themeFill="background1"/>
            <w:vAlign w:val="center"/>
          </w:tcPr>
          <w:p w14:paraId="3E816C6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0,899</w:t>
            </w:r>
          </w:p>
        </w:tc>
        <w:tc>
          <w:tcPr>
            <w:tcW w:w="709" w:type="dxa"/>
            <w:tcBorders>
              <w:top w:val="nil"/>
              <w:left w:val="nil"/>
              <w:bottom w:val="nil"/>
              <w:right w:val="nil"/>
            </w:tcBorders>
            <w:shd w:val="clear" w:color="auto" w:fill="FFFFFF" w:themeFill="background1"/>
            <w:vAlign w:val="center"/>
          </w:tcPr>
          <w:p w14:paraId="06286C7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0,779</w:t>
            </w:r>
          </w:p>
        </w:tc>
        <w:tc>
          <w:tcPr>
            <w:tcW w:w="709" w:type="dxa"/>
            <w:tcBorders>
              <w:top w:val="nil"/>
              <w:left w:val="nil"/>
              <w:bottom w:val="nil"/>
              <w:right w:val="nil"/>
            </w:tcBorders>
            <w:shd w:val="clear" w:color="auto" w:fill="FFFFFF" w:themeFill="background1"/>
            <w:vAlign w:val="center"/>
          </w:tcPr>
          <w:p w14:paraId="57D591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0,456</w:t>
            </w:r>
          </w:p>
        </w:tc>
        <w:tc>
          <w:tcPr>
            <w:tcW w:w="709" w:type="dxa"/>
            <w:tcBorders>
              <w:top w:val="nil"/>
              <w:left w:val="nil"/>
              <w:bottom w:val="nil"/>
              <w:right w:val="nil"/>
            </w:tcBorders>
            <w:shd w:val="clear" w:color="auto" w:fill="FFFFFF" w:themeFill="background1"/>
            <w:vAlign w:val="center"/>
          </w:tcPr>
          <w:p w14:paraId="3739FDE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0,180</w:t>
            </w:r>
          </w:p>
        </w:tc>
      </w:tr>
      <w:tr w:rsidR="005C2162" w:rsidRPr="005C524D" w14:paraId="143AE6D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C50307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B5F491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18338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21DE447"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0,999</w:t>
            </w:r>
          </w:p>
        </w:tc>
        <w:tc>
          <w:tcPr>
            <w:tcW w:w="703" w:type="dxa"/>
            <w:tcBorders>
              <w:top w:val="nil"/>
              <w:left w:val="nil"/>
              <w:bottom w:val="nil"/>
              <w:right w:val="nil"/>
            </w:tcBorders>
            <w:shd w:val="clear" w:color="auto" w:fill="F2F2F2" w:themeFill="background1" w:themeFillShade="F2"/>
            <w:vAlign w:val="center"/>
          </w:tcPr>
          <w:p w14:paraId="4FCB23DA"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3F2B348B" w14:textId="77777777" w:rsidR="005C2162" w:rsidRPr="007D59A7" w:rsidRDefault="005C2162" w:rsidP="00140CFF">
            <w:pPr>
              <w:spacing w:after="0" w:line="360" w:lineRule="auto"/>
              <w:ind w:hanging="2"/>
              <w:jc w:val="center"/>
              <w:rPr>
                <w:rFonts w:ascii="Times New Roman" w:hAnsi="Times New Roman"/>
                <w:b/>
                <w:color w:val="000000" w:themeColor="text1"/>
                <w:sz w:val="24"/>
                <w:szCs w:val="24"/>
              </w:rPr>
            </w:pPr>
            <w:r w:rsidRPr="007D59A7">
              <w:rPr>
                <w:b/>
                <w:color w:val="000000"/>
              </w:rPr>
              <w:t>0,683</w:t>
            </w:r>
          </w:p>
        </w:tc>
        <w:tc>
          <w:tcPr>
            <w:tcW w:w="709" w:type="dxa"/>
            <w:tcBorders>
              <w:top w:val="nil"/>
              <w:left w:val="nil"/>
              <w:bottom w:val="nil"/>
              <w:right w:val="dashed" w:sz="4" w:space="0" w:color="auto"/>
            </w:tcBorders>
            <w:shd w:val="clear" w:color="auto" w:fill="F2F2F2" w:themeFill="background1" w:themeFillShade="F2"/>
            <w:vAlign w:val="center"/>
          </w:tcPr>
          <w:p w14:paraId="778B9AE0"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0,162</w:t>
            </w:r>
          </w:p>
        </w:tc>
        <w:tc>
          <w:tcPr>
            <w:tcW w:w="708" w:type="dxa"/>
            <w:tcBorders>
              <w:top w:val="nil"/>
              <w:left w:val="dashed" w:sz="4" w:space="0" w:color="auto"/>
              <w:bottom w:val="nil"/>
              <w:right w:val="nil"/>
            </w:tcBorders>
            <w:shd w:val="clear" w:color="auto" w:fill="F2F2F2" w:themeFill="background1" w:themeFillShade="F2"/>
            <w:vAlign w:val="center"/>
          </w:tcPr>
          <w:p w14:paraId="41C1702C"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0,997</w:t>
            </w:r>
          </w:p>
        </w:tc>
        <w:tc>
          <w:tcPr>
            <w:tcW w:w="709" w:type="dxa"/>
            <w:tcBorders>
              <w:top w:val="nil"/>
              <w:left w:val="nil"/>
              <w:bottom w:val="nil"/>
              <w:right w:val="nil"/>
            </w:tcBorders>
            <w:shd w:val="clear" w:color="auto" w:fill="F2F2F2" w:themeFill="background1" w:themeFillShade="F2"/>
            <w:vAlign w:val="center"/>
          </w:tcPr>
          <w:p w14:paraId="34F917EF"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5317FE65"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0,820</w:t>
            </w:r>
          </w:p>
        </w:tc>
        <w:tc>
          <w:tcPr>
            <w:tcW w:w="709" w:type="dxa"/>
            <w:tcBorders>
              <w:top w:val="nil"/>
              <w:left w:val="nil"/>
              <w:bottom w:val="nil"/>
              <w:right w:val="dashed" w:sz="4" w:space="0" w:color="auto"/>
            </w:tcBorders>
            <w:shd w:val="clear" w:color="auto" w:fill="F2F2F2" w:themeFill="background1" w:themeFillShade="F2"/>
            <w:vAlign w:val="center"/>
          </w:tcPr>
          <w:p w14:paraId="5A8748F9"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0,382</w:t>
            </w:r>
          </w:p>
        </w:tc>
        <w:tc>
          <w:tcPr>
            <w:tcW w:w="708" w:type="dxa"/>
            <w:tcBorders>
              <w:top w:val="nil"/>
              <w:left w:val="dashed" w:sz="4" w:space="0" w:color="auto"/>
              <w:bottom w:val="nil"/>
              <w:right w:val="nil"/>
            </w:tcBorders>
            <w:shd w:val="clear" w:color="auto" w:fill="F2F2F2" w:themeFill="background1" w:themeFillShade="F2"/>
            <w:vAlign w:val="center"/>
          </w:tcPr>
          <w:p w14:paraId="130761F6"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0,997</w:t>
            </w:r>
          </w:p>
        </w:tc>
        <w:tc>
          <w:tcPr>
            <w:tcW w:w="709" w:type="dxa"/>
            <w:tcBorders>
              <w:top w:val="nil"/>
              <w:left w:val="nil"/>
              <w:bottom w:val="nil"/>
              <w:right w:val="nil"/>
            </w:tcBorders>
            <w:shd w:val="clear" w:color="auto" w:fill="F2F2F2" w:themeFill="background1" w:themeFillShade="F2"/>
            <w:vAlign w:val="center"/>
          </w:tcPr>
          <w:p w14:paraId="1D45C441"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1886B9B2"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0,820</w:t>
            </w:r>
          </w:p>
        </w:tc>
        <w:tc>
          <w:tcPr>
            <w:tcW w:w="709" w:type="dxa"/>
            <w:tcBorders>
              <w:top w:val="nil"/>
              <w:left w:val="nil"/>
              <w:bottom w:val="nil"/>
              <w:right w:val="nil"/>
            </w:tcBorders>
            <w:shd w:val="clear" w:color="auto" w:fill="F2F2F2" w:themeFill="background1" w:themeFillShade="F2"/>
            <w:vAlign w:val="center"/>
          </w:tcPr>
          <w:p w14:paraId="038EB177" w14:textId="77777777" w:rsidR="005C2162" w:rsidRPr="007D59A7" w:rsidRDefault="005C2162" w:rsidP="00140CFF">
            <w:pPr>
              <w:spacing w:after="0" w:line="360" w:lineRule="auto"/>
              <w:jc w:val="center"/>
              <w:rPr>
                <w:rFonts w:ascii="Times New Roman" w:hAnsi="Times New Roman"/>
                <w:b/>
                <w:color w:val="000000" w:themeColor="text1"/>
                <w:sz w:val="24"/>
                <w:szCs w:val="24"/>
              </w:rPr>
            </w:pPr>
            <w:r w:rsidRPr="007D59A7">
              <w:rPr>
                <w:b/>
                <w:color w:val="000000"/>
              </w:rPr>
              <w:t>0,382</w:t>
            </w:r>
          </w:p>
        </w:tc>
      </w:tr>
      <w:tr w:rsidR="005C2162" w:rsidRPr="005C524D" w14:paraId="5636708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32B794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7D4B1F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BB8E9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75941F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0,956</w:t>
            </w:r>
          </w:p>
        </w:tc>
        <w:tc>
          <w:tcPr>
            <w:tcW w:w="703" w:type="dxa"/>
            <w:tcBorders>
              <w:top w:val="nil"/>
              <w:left w:val="nil"/>
              <w:bottom w:val="nil"/>
              <w:right w:val="nil"/>
            </w:tcBorders>
            <w:shd w:val="clear" w:color="auto" w:fill="FFFFFF" w:themeFill="background1"/>
            <w:vAlign w:val="center"/>
          </w:tcPr>
          <w:p w14:paraId="4644932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0,820</w:t>
            </w:r>
          </w:p>
        </w:tc>
        <w:tc>
          <w:tcPr>
            <w:tcW w:w="709" w:type="dxa"/>
            <w:tcBorders>
              <w:top w:val="nil"/>
              <w:left w:val="nil"/>
              <w:bottom w:val="nil"/>
              <w:right w:val="nil"/>
            </w:tcBorders>
            <w:shd w:val="clear" w:color="auto" w:fill="FFFFFF" w:themeFill="background1"/>
            <w:vAlign w:val="center"/>
          </w:tcPr>
          <w:p w14:paraId="4FCDDA4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0,361</w:t>
            </w:r>
          </w:p>
        </w:tc>
        <w:tc>
          <w:tcPr>
            <w:tcW w:w="709" w:type="dxa"/>
            <w:tcBorders>
              <w:top w:val="nil"/>
              <w:left w:val="nil"/>
              <w:bottom w:val="nil"/>
              <w:right w:val="dashed" w:sz="4" w:space="0" w:color="auto"/>
            </w:tcBorders>
            <w:shd w:val="clear" w:color="auto" w:fill="FFFFFF" w:themeFill="background1"/>
            <w:vAlign w:val="center"/>
          </w:tcPr>
          <w:p w14:paraId="273C3F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0,072</w:t>
            </w:r>
          </w:p>
        </w:tc>
        <w:tc>
          <w:tcPr>
            <w:tcW w:w="708" w:type="dxa"/>
            <w:tcBorders>
              <w:top w:val="nil"/>
              <w:left w:val="dashed" w:sz="4" w:space="0" w:color="auto"/>
              <w:bottom w:val="nil"/>
              <w:right w:val="nil"/>
            </w:tcBorders>
            <w:shd w:val="clear" w:color="auto" w:fill="FFFFFF" w:themeFill="background1"/>
            <w:vAlign w:val="center"/>
          </w:tcPr>
          <w:p w14:paraId="4D6272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0,908</w:t>
            </w:r>
          </w:p>
        </w:tc>
        <w:tc>
          <w:tcPr>
            <w:tcW w:w="709" w:type="dxa"/>
            <w:tcBorders>
              <w:top w:val="nil"/>
              <w:left w:val="nil"/>
              <w:bottom w:val="nil"/>
              <w:right w:val="nil"/>
            </w:tcBorders>
            <w:shd w:val="clear" w:color="auto" w:fill="FFFFFF" w:themeFill="background1"/>
            <w:vAlign w:val="center"/>
          </w:tcPr>
          <w:p w14:paraId="54E10EE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0,819</w:t>
            </w:r>
          </w:p>
        </w:tc>
        <w:tc>
          <w:tcPr>
            <w:tcW w:w="709" w:type="dxa"/>
            <w:tcBorders>
              <w:top w:val="nil"/>
              <w:left w:val="nil"/>
              <w:bottom w:val="nil"/>
              <w:right w:val="nil"/>
            </w:tcBorders>
            <w:shd w:val="clear" w:color="auto" w:fill="FFFFFF" w:themeFill="background1"/>
            <w:vAlign w:val="center"/>
          </w:tcPr>
          <w:p w14:paraId="59065F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0,532</w:t>
            </w:r>
          </w:p>
        </w:tc>
        <w:tc>
          <w:tcPr>
            <w:tcW w:w="709" w:type="dxa"/>
            <w:tcBorders>
              <w:top w:val="nil"/>
              <w:left w:val="nil"/>
              <w:bottom w:val="nil"/>
              <w:right w:val="dashed" w:sz="4" w:space="0" w:color="auto"/>
            </w:tcBorders>
            <w:shd w:val="clear" w:color="auto" w:fill="FFFFFF" w:themeFill="background1"/>
            <w:vAlign w:val="center"/>
          </w:tcPr>
          <w:p w14:paraId="6489D3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0,220</w:t>
            </w:r>
          </w:p>
        </w:tc>
        <w:tc>
          <w:tcPr>
            <w:tcW w:w="708" w:type="dxa"/>
            <w:tcBorders>
              <w:top w:val="nil"/>
              <w:left w:val="dashed" w:sz="4" w:space="0" w:color="auto"/>
              <w:bottom w:val="nil"/>
              <w:right w:val="nil"/>
            </w:tcBorders>
            <w:shd w:val="clear" w:color="auto" w:fill="FFFFFF" w:themeFill="background1"/>
            <w:vAlign w:val="center"/>
          </w:tcPr>
          <w:p w14:paraId="1676D8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0,908</w:t>
            </w:r>
          </w:p>
        </w:tc>
        <w:tc>
          <w:tcPr>
            <w:tcW w:w="709" w:type="dxa"/>
            <w:tcBorders>
              <w:top w:val="nil"/>
              <w:left w:val="nil"/>
              <w:bottom w:val="nil"/>
              <w:right w:val="nil"/>
            </w:tcBorders>
            <w:shd w:val="clear" w:color="auto" w:fill="FFFFFF" w:themeFill="background1"/>
            <w:vAlign w:val="center"/>
          </w:tcPr>
          <w:p w14:paraId="684F77E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0,819</w:t>
            </w:r>
          </w:p>
        </w:tc>
        <w:tc>
          <w:tcPr>
            <w:tcW w:w="709" w:type="dxa"/>
            <w:tcBorders>
              <w:top w:val="nil"/>
              <w:left w:val="nil"/>
              <w:bottom w:val="nil"/>
              <w:right w:val="nil"/>
            </w:tcBorders>
            <w:shd w:val="clear" w:color="auto" w:fill="FFFFFF" w:themeFill="background1"/>
            <w:vAlign w:val="center"/>
          </w:tcPr>
          <w:p w14:paraId="4BB8D9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0D8C30B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0,220</w:t>
            </w:r>
          </w:p>
        </w:tc>
      </w:tr>
    </w:tbl>
    <w:p w14:paraId="01875817" w14:textId="77777777" w:rsidR="005C2162" w:rsidRPr="005C524D" w:rsidRDefault="005C2162" w:rsidP="005C2162">
      <w:pPr>
        <w:spacing w:after="0" w:line="480" w:lineRule="auto"/>
        <w:ind w:firstLine="709"/>
        <w:jc w:val="both"/>
        <w:rPr>
          <w:rFonts w:ascii="Times New Roman" w:hAnsi="Times New Roman"/>
          <w:sz w:val="24"/>
          <w:szCs w:val="24"/>
        </w:rPr>
      </w:pPr>
    </w:p>
    <w:p w14:paraId="404B1F8E" w14:textId="77777777" w:rsidR="005C2162" w:rsidRPr="005C524D" w:rsidRDefault="005C2162" w:rsidP="005C2162">
      <w:pPr>
        <w:rPr>
          <w:rFonts w:ascii="Times New Roman" w:hAnsi="Times New Roman"/>
          <w:sz w:val="24"/>
          <w:szCs w:val="24"/>
        </w:rPr>
      </w:pPr>
      <w:r w:rsidRPr="005C524D">
        <w:rPr>
          <w:rFonts w:ascii="Times New Roman" w:hAnsi="Times New Roman"/>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5C2162" w:rsidRPr="005C524D" w14:paraId="271539A4" w14:textId="77777777" w:rsidTr="00140CFF">
        <w:trPr>
          <w:trHeight w:val="359"/>
          <w:jc w:val="center"/>
        </w:trPr>
        <w:tc>
          <w:tcPr>
            <w:tcW w:w="10769" w:type="dxa"/>
            <w:gridSpan w:val="16"/>
            <w:tcBorders>
              <w:top w:val="nil"/>
              <w:left w:val="nil"/>
              <w:bottom w:val="nil"/>
              <w:right w:val="nil"/>
            </w:tcBorders>
            <w:shd w:val="clear" w:color="auto" w:fill="FFFFFF" w:themeFill="background1"/>
          </w:tcPr>
          <w:p w14:paraId="1D066314"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color w:val="000000" w:themeColor="text1"/>
                <w:sz w:val="24"/>
                <w:szCs w:val="24"/>
                <w:lang w:val="en-US"/>
              </w:rPr>
              <w:lastRenderedPageBreak/>
              <w:t>Table A4.8b</w:t>
            </w:r>
          </w:p>
          <w:p w14:paraId="1913C910" w14:textId="77777777" w:rsidR="005C2162" w:rsidRPr="005C524D" w:rsidRDefault="005C2162" w:rsidP="00140CFF">
            <w:pPr>
              <w:spacing w:line="480" w:lineRule="auto"/>
              <w:rPr>
                <w:rFonts w:ascii="Times New Roman" w:hAnsi="Times New Roman"/>
                <w:color w:val="000000" w:themeColor="text1"/>
                <w:sz w:val="24"/>
                <w:szCs w:val="24"/>
                <w:lang w:val="en-US"/>
              </w:rPr>
            </w:pPr>
            <w:r w:rsidRPr="005C524D">
              <w:rPr>
                <w:rFonts w:ascii="Times New Roman" w:hAnsi="Times New Roman"/>
                <w:i/>
                <w:color w:val="000000" w:themeColor="text1"/>
                <w:sz w:val="24"/>
                <w:szCs w:val="24"/>
              </w:rPr>
              <w:t xml:space="preserve">Comparison between observed and expected power, when nominal alpha risk = 5%, three groups are compared and samples are extracted from double exponential distributions, where standard deviation is </w:t>
            </w:r>
            <m:oMath>
              <m:r>
                <w:rPr>
                  <w:rFonts w:ascii="Cambria Math" w:hAnsi="Cambria Math"/>
                  <w:color w:val="000000" w:themeColor="text1"/>
                  <w:sz w:val="24"/>
                  <w:szCs w:val="24"/>
                </w:rPr>
                <m:t>2×</m:t>
              </m:r>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m:t>
                  </m:r>
                </m:e>
              </m:rad>
            </m:oMath>
            <w:r w:rsidRPr="005C524D">
              <w:rPr>
                <w:rFonts w:ascii="Times New Roman" w:hAnsi="Times New Roman"/>
                <w:i/>
                <w:color w:val="000000" w:themeColor="text1"/>
                <w:sz w:val="24"/>
                <w:szCs w:val="24"/>
              </w:rPr>
              <w:t xml:space="preserve">..  </w:t>
            </w:r>
          </w:p>
        </w:tc>
      </w:tr>
      <w:tr w:rsidR="005C2162" w:rsidRPr="005C524D" w14:paraId="04CD902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450FF59"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6260F11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C0CFD35"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595AA089"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color w:val="000000" w:themeColor="text1"/>
                <w:sz w:val="24"/>
                <w:szCs w:val="24"/>
                <w:lang w:val="en-US"/>
              </w:rPr>
              <w:t>Test</w:t>
            </w:r>
          </w:p>
        </w:tc>
      </w:tr>
      <w:tr w:rsidR="005C2162" w:rsidRPr="005C524D" w14:paraId="55ABFE4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D1FB641"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49FBB26"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1EDB6AFC"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62A418A4"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4C523647" w14:textId="77777777" w:rsidR="005C2162" w:rsidRPr="005C524D" w:rsidRDefault="005C2162" w:rsidP="00140CFF">
            <w:pPr>
              <w:spacing w:after="0" w:line="360" w:lineRule="auto"/>
              <w:ind w:firstLine="709"/>
              <w:jc w:val="center"/>
              <w:rPr>
                <w:rFonts w:ascii="Times New Roman" w:hAnsi="Times New Roman"/>
                <w:b/>
                <w:color w:val="000000" w:themeColor="text1"/>
                <w:sz w:val="24"/>
                <w:szCs w:val="24"/>
                <w:lang w:val="en-US"/>
              </w:rPr>
            </w:pPr>
            <w:r w:rsidRPr="005C524D">
              <w:rPr>
                <w:rFonts w:ascii="Times New Roman" w:hAnsi="Times New Roman"/>
                <w:b/>
                <w:i/>
                <w:color w:val="000000" w:themeColor="text1"/>
                <w:sz w:val="24"/>
                <w:szCs w:val="24"/>
                <w:lang w:val="en-US"/>
              </w:rPr>
              <w:t>W</w:t>
            </w:r>
            <w:r w:rsidRPr="005C524D">
              <w:rPr>
                <w:rFonts w:ascii="Times New Roman" w:hAnsi="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8F90E73" w14:textId="77777777" w:rsidR="005C2162" w:rsidRPr="005C524D" w:rsidRDefault="005C2162" w:rsidP="00140CFF">
            <w:pPr>
              <w:spacing w:after="0" w:line="360" w:lineRule="auto"/>
              <w:jc w:val="center"/>
              <w:rPr>
                <w:rFonts w:ascii="Times New Roman" w:hAnsi="Times New Roman"/>
                <w:b/>
                <w:i/>
                <w:color w:val="000000" w:themeColor="text1"/>
                <w:sz w:val="24"/>
                <w:szCs w:val="24"/>
                <w:lang w:val="en-US"/>
              </w:rPr>
            </w:pPr>
            <w:r w:rsidRPr="005C524D">
              <w:rPr>
                <w:rFonts w:ascii="Times New Roman" w:hAnsi="Times New Roman"/>
                <w:b/>
                <w:i/>
                <w:color w:val="000000" w:themeColor="text1"/>
                <w:sz w:val="24"/>
                <w:szCs w:val="24"/>
                <w:lang w:val="en-US"/>
              </w:rPr>
              <w:t>F*</w:t>
            </w:r>
            <w:r w:rsidRPr="005C524D">
              <w:rPr>
                <w:rFonts w:ascii="Times New Roman" w:hAnsi="Times New Roman"/>
                <w:b/>
                <w:color w:val="000000" w:themeColor="text1"/>
                <w:sz w:val="24"/>
                <w:szCs w:val="24"/>
                <w:lang w:val="en-US"/>
              </w:rPr>
              <w:t>-test</w:t>
            </w:r>
          </w:p>
        </w:tc>
      </w:tr>
      <w:tr w:rsidR="005C2162" w:rsidRPr="005C524D" w14:paraId="780FFA8F" w14:textId="77777777" w:rsidTr="00140CFF">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42470C50"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w:t>
            </w:r>
            <w:r w:rsidRPr="005C524D">
              <w:rPr>
                <w:rFonts w:ascii="Times New Roman" w:hAnsi="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3AB03214"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147DFB04" w14:textId="77777777" w:rsidR="005C2162" w:rsidRPr="005C524D" w:rsidRDefault="005C2162" w:rsidP="00140CFF">
            <w:pPr>
              <w:spacing w:after="0" w:line="360" w:lineRule="auto"/>
              <w:jc w:val="center"/>
              <w:rPr>
                <w:rFonts w:ascii="Times New Roman" w:hAnsi="Times New Roman"/>
                <w:b/>
                <w:bCs/>
                <w:color w:val="000000" w:themeColor="text1"/>
                <w:sz w:val="24"/>
                <w:szCs w:val="24"/>
              </w:rPr>
            </w:pPr>
            <w:r w:rsidRPr="005C524D">
              <w:rPr>
                <w:rFonts w:ascii="Times New Roman" w:hAnsi="Times New Roman"/>
                <w:b/>
                <w:bCs/>
                <w:color w:val="000000" w:themeColor="text1"/>
                <w:sz w:val="24"/>
                <w:szCs w:val="24"/>
              </w:rPr>
              <w:t>SDR :</w:t>
            </w:r>
          </w:p>
        </w:tc>
        <w:tc>
          <w:tcPr>
            <w:tcW w:w="709" w:type="dxa"/>
            <w:tcBorders>
              <w:top w:val="single" w:sz="4" w:space="0" w:color="auto"/>
              <w:left w:val="single" w:sz="4" w:space="0" w:color="auto"/>
              <w:bottom w:val="nil"/>
              <w:right w:val="nil"/>
            </w:tcBorders>
            <w:shd w:val="clear" w:color="auto" w:fill="FFFFFF" w:themeFill="background1"/>
            <w:vAlign w:val="center"/>
          </w:tcPr>
          <w:p w14:paraId="401382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3" w:type="dxa"/>
            <w:tcBorders>
              <w:top w:val="single" w:sz="4" w:space="0" w:color="auto"/>
              <w:left w:val="nil"/>
              <w:bottom w:val="nil"/>
              <w:right w:val="nil"/>
            </w:tcBorders>
            <w:shd w:val="clear" w:color="auto" w:fill="FFFFFF" w:themeFill="background1"/>
            <w:vAlign w:val="center"/>
          </w:tcPr>
          <w:p w14:paraId="47803FE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1E1F8D3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3B79D8E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4C826F1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42ED353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211ECF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361B8E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5A2C9D8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7CA3A5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2D0748F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0B87E9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w:t>
            </w:r>
          </w:p>
        </w:tc>
      </w:tr>
      <w:tr w:rsidR="005C2162" w:rsidRPr="005C524D" w14:paraId="60FB1D51" w14:textId="77777777" w:rsidTr="00140CFF">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180C2A2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25B8CFF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single" w:sz="4" w:space="0" w:color="auto"/>
              <w:left w:val="nil"/>
              <w:bottom w:val="nil"/>
              <w:right w:val="nil"/>
            </w:tcBorders>
            <w:shd w:val="clear" w:color="auto" w:fill="F2F2F2" w:themeFill="background1" w:themeFillShade="F2"/>
            <w:noWrap/>
          </w:tcPr>
          <w:p w14:paraId="3E0DFA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395042A4"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0,192</w:t>
            </w:r>
          </w:p>
        </w:tc>
        <w:tc>
          <w:tcPr>
            <w:tcW w:w="703" w:type="dxa"/>
            <w:tcBorders>
              <w:top w:val="nil"/>
              <w:left w:val="nil"/>
              <w:bottom w:val="nil"/>
              <w:right w:val="nil"/>
            </w:tcBorders>
            <w:shd w:val="clear" w:color="auto" w:fill="F2F2F2" w:themeFill="background1" w:themeFillShade="F2"/>
            <w:vAlign w:val="center"/>
          </w:tcPr>
          <w:p w14:paraId="57195941"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0,214</w:t>
            </w:r>
          </w:p>
        </w:tc>
        <w:tc>
          <w:tcPr>
            <w:tcW w:w="709" w:type="dxa"/>
            <w:tcBorders>
              <w:top w:val="nil"/>
              <w:left w:val="nil"/>
              <w:bottom w:val="nil"/>
              <w:right w:val="nil"/>
            </w:tcBorders>
            <w:shd w:val="clear" w:color="auto" w:fill="F2F2F2" w:themeFill="background1" w:themeFillShade="F2"/>
            <w:vAlign w:val="center"/>
          </w:tcPr>
          <w:p w14:paraId="0281FDFD"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0,220</w:t>
            </w:r>
          </w:p>
        </w:tc>
        <w:tc>
          <w:tcPr>
            <w:tcW w:w="709" w:type="dxa"/>
            <w:tcBorders>
              <w:top w:val="nil"/>
              <w:left w:val="nil"/>
              <w:bottom w:val="nil"/>
              <w:right w:val="dashed" w:sz="4" w:space="0" w:color="auto"/>
            </w:tcBorders>
            <w:shd w:val="clear" w:color="auto" w:fill="F2F2F2" w:themeFill="background1" w:themeFillShade="F2"/>
            <w:vAlign w:val="center"/>
          </w:tcPr>
          <w:p w14:paraId="4FF9918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0,232</w:t>
            </w:r>
          </w:p>
        </w:tc>
        <w:tc>
          <w:tcPr>
            <w:tcW w:w="708" w:type="dxa"/>
            <w:tcBorders>
              <w:top w:val="nil"/>
              <w:left w:val="dashed" w:sz="4" w:space="0" w:color="auto"/>
              <w:bottom w:val="nil"/>
              <w:right w:val="nil"/>
            </w:tcBorders>
            <w:shd w:val="clear" w:color="auto" w:fill="F2F2F2" w:themeFill="background1" w:themeFillShade="F2"/>
            <w:vAlign w:val="center"/>
          </w:tcPr>
          <w:p w14:paraId="3451A25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0,463</w:t>
            </w:r>
          </w:p>
        </w:tc>
        <w:tc>
          <w:tcPr>
            <w:tcW w:w="709" w:type="dxa"/>
            <w:tcBorders>
              <w:top w:val="nil"/>
              <w:left w:val="nil"/>
              <w:bottom w:val="nil"/>
              <w:right w:val="nil"/>
            </w:tcBorders>
            <w:shd w:val="clear" w:color="auto" w:fill="F2F2F2" w:themeFill="background1" w:themeFillShade="F2"/>
            <w:vAlign w:val="center"/>
          </w:tcPr>
          <w:p w14:paraId="3ACEE05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0,209</w:t>
            </w:r>
          </w:p>
        </w:tc>
        <w:tc>
          <w:tcPr>
            <w:tcW w:w="709" w:type="dxa"/>
            <w:tcBorders>
              <w:top w:val="nil"/>
              <w:left w:val="nil"/>
              <w:bottom w:val="nil"/>
              <w:right w:val="nil"/>
            </w:tcBorders>
            <w:shd w:val="clear" w:color="auto" w:fill="F2F2F2" w:themeFill="background1" w:themeFillShade="F2"/>
            <w:vAlign w:val="center"/>
          </w:tcPr>
          <w:p w14:paraId="2D805A0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0,095</w:t>
            </w:r>
          </w:p>
        </w:tc>
        <w:tc>
          <w:tcPr>
            <w:tcW w:w="709" w:type="dxa"/>
            <w:tcBorders>
              <w:top w:val="nil"/>
              <w:left w:val="nil"/>
              <w:bottom w:val="nil"/>
              <w:right w:val="dashed" w:sz="4" w:space="0" w:color="auto"/>
            </w:tcBorders>
            <w:shd w:val="clear" w:color="auto" w:fill="F2F2F2" w:themeFill="background1" w:themeFillShade="F2"/>
            <w:vAlign w:val="center"/>
          </w:tcPr>
          <w:p w14:paraId="300B30F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0,062</w:t>
            </w:r>
          </w:p>
        </w:tc>
        <w:tc>
          <w:tcPr>
            <w:tcW w:w="708" w:type="dxa"/>
            <w:tcBorders>
              <w:top w:val="nil"/>
              <w:left w:val="dashed" w:sz="4" w:space="0" w:color="auto"/>
              <w:bottom w:val="nil"/>
              <w:right w:val="nil"/>
            </w:tcBorders>
            <w:shd w:val="clear" w:color="auto" w:fill="F2F2F2" w:themeFill="background1" w:themeFillShade="F2"/>
            <w:vAlign w:val="center"/>
          </w:tcPr>
          <w:p w14:paraId="386131F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0,282</w:t>
            </w:r>
          </w:p>
        </w:tc>
        <w:tc>
          <w:tcPr>
            <w:tcW w:w="709" w:type="dxa"/>
            <w:tcBorders>
              <w:top w:val="nil"/>
              <w:left w:val="nil"/>
              <w:bottom w:val="nil"/>
              <w:right w:val="nil"/>
            </w:tcBorders>
            <w:shd w:val="clear" w:color="auto" w:fill="F2F2F2" w:themeFill="background1" w:themeFillShade="F2"/>
            <w:vAlign w:val="center"/>
          </w:tcPr>
          <w:p w14:paraId="03C6B53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0,209</w:t>
            </w:r>
          </w:p>
        </w:tc>
        <w:tc>
          <w:tcPr>
            <w:tcW w:w="709" w:type="dxa"/>
            <w:tcBorders>
              <w:top w:val="nil"/>
              <w:left w:val="nil"/>
              <w:bottom w:val="nil"/>
              <w:right w:val="nil"/>
            </w:tcBorders>
            <w:shd w:val="clear" w:color="auto" w:fill="F2F2F2" w:themeFill="background1" w:themeFillShade="F2"/>
            <w:vAlign w:val="center"/>
          </w:tcPr>
          <w:p w14:paraId="7922A25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0,124</w:t>
            </w:r>
          </w:p>
        </w:tc>
        <w:tc>
          <w:tcPr>
            <w:tcW w:w="709" w:type="dxa"/>
            <w:tcBorders>
              <w:top w:val="nil"/>
              <w:left w:val="nil"/>
              <w:bottom w:val="nil"/>
              <w:right w:val="nil"/>
            </w:tcBorders>
            <w:shd w:val="clear" w:color="auto" w:fill="F2F2F2" w:themeFill="background1" w:themeFillShade="F2"/>
            <w:vAlign w:val="center"/>
          </w:tcPr>
          <w:p w14:paraId="40BAFFF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0,086</w:t>
            </w:r>
          </w:p>
        </w:tc>
      </w:tr>
      <w:tr w:rsidR="005C2162" w:rsidRPr="005C524D" w14:paraId="13B17B6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CA0A42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9C69CC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337936A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C31FBD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0,101</w:t>
            </w:r>
          </w:p>
        </w:tc>
        <w:tc>
          <w:tcPr>
            <w:tcW w:w="703" w:type="dxa"/>
            <w:tcBorders>
              <w:top w:val="nil"/>
              <w:left w:val="nil"/>
              <w:bottom w:val="nil"/>
              <w:right w:val="nil"/>
            </w:tcBorders>
            <w:shd w:val="clear" w:color="auto" w:fill="FFFFFF" w:themeFill="background1"/>
            <w:vAlign w:val="center"/>
          </w:tcPr>
          <w:p w14:paraId="3496F47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0,132</w:t>
            </w:r>
          </w:p>
        </w:tc>
        <w:tc>
          <w:tcPr>
            <w:tcW w:w="709" w:type="dxa"/>
            <w:tcBorders>
              <w:top w:val="nil"/>
              <w:left w:val="nil"/>
              <w:bottom w:val="nil"/>
              <w:right w:val="nil"/>
            </w:tcBorders>
            <w:shd w:val="clear" w:color="auto" w:fill="FFFFFF" w:themeFill="background1"/>
            <w:vAlign w:val="center"/>
          </w:tcPr>
          <w:p w14:paraId="1E2C79A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0,173</w:t>
            </w:r>
          </w:p>
        </w:tc>
        <w:tc>
          <w:tcPr>
            <w:tcW w:w="709" w:type="dxa"/>
            <w:tcBorders>
              <w:top w:val="nil"/>
              <w:left w:val="nil"/>
              <w:bottom w:val="nil"/>
              <w:right w:val="dashed" w:sz="4" w:space="0" w:color="auto"/>
            </w:tcBorders>
            <w:shd w:val="clear" w:color="auto" w:fill="FFFFFF" w:themeFill="background1"/>
            <w:vAlign w:val="center"/>
          </w:tcPr>
          <w:p w14:paraId="2B42E2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0,216</w:t>
            </w:r>
          </w:p>
        </w:tc>
        <w:tc>
          <w:tcPr>
            <w:tcW w:w="708" w:type="dxa"/>
            <w:tcBorders>
              <w:top w:val="nil"/>
              <w:left w:val="dashed" w:sz="4" w:space="0" w:color="auto"/>
              <w:bottom w:val="nil"/>
              <w:right w:val="nil"/>
            </w:tcBorders>
            <w:shd w:val="clear" w:color="auto" w:fill="FFFFFF" w:themeFill="background1"/>
            <w:vAlign w:val="center"/>
          </w:tcPr>
          <w:p w14:paraId="3FF8B1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0,278</w:t>
            </w:r>
          </w:p>
        </w:tc>
        <w:tc>
          <w:tcPr>
            <w:tcW w:w="709" w:type="dxa"/>
            <w:tcBorders>
              <w:top w:val="nil"/>
              <w:left w:val="nil"/>
              <w:bottom w:val="nil"/>
              <w:right w:val="nil"/>
            </w:tcBorders>
            <w:shd w:val="clear" w:color="auto" w:fill="FFFFFF" w:themeFill="background1"/>
            <w:vAlign w:val="center"/>
          </w:tcPr>
          <w:p w14:paraId="42B6BE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0,140</w:t>
            </w:r>
          </w:p>
        </w:tc>
        <w:tc>
          <w:tcPr>
            <w:tcW w:w="709" w:type="dxa"/>
            <w:tcBorders>
              <w:top w:val="nil"/>
              <w:left w:val="nil"/>
              <w:bottom w:val="nil"/>
              <w:right w:val="nil"/>
            </w:tcBorders>
            <w:shd w:val="clear" w:color="auto" w:fill="FFFFFF" w:themeFill="background1"/>
            <w:vAlign w:val="center"/>
          </w:tcPr>
          <w:p w14:paraId="77B7F59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0,073</w:t>
            </w:r>
          </w:p>
        </w:tc>
        <w:tc>
          <w:tcPr>
            <w:tcW w:w="709" w:type="dxa"/>
            <w:tcBorders>
              <w:top w:val="nil"/>
              <w:left w:val="nil"/>
              <w:bottom w:val="nil"/>
              <w:right w:val="dashed" w:sz="4" w:space="0" w:color="auto"/>
            </w:tcBorders>
            <w:shd w:val="clear" w:color="auto" w:fill="FFFFFF" w:themeFill="background1"/>
            <w:vAlign w:val="center"/>
          </w:tcPr>
          <w:p w14:paraId="6754A2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0,051</w:t>
            </w:r>
          </w:p>
        </w:tc>
        <w:tc>
          <w:tcPr>
            <w:tcW w:w="708" w:type="dxa"/>
            <w:tcBorders>
              <w:top w:val="nil"/>
              <w:left w:val="dashed" w:sz="4" w:space="0" w:color="auto"/>
              <w:bottom w:val="nil"/>
              <w:right w:val="nil"/>
            </w:tcBorders>
            <w:shd w:val="clear" w:color="auto" w:fill="FFFFFF" w:themeFill="background1"/>
            <w:vAlign w:val="center"/>
          </w:tcPr>
          <w:p w14:paraId="34DE84C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0,156</w:t>
            </w:r>
          </w:p>
        </w:tc>
        <w:tc>
          <w:tcPr>
            <w:tcW w:w="709" w:type="dxa"/>
            <w:tcBorders>
              <w:top w:val="nil"/>
              <w:left w:val="nil"/>
              <w:bottom w:val="nil"/>
              <w:right w:val="nil"/>
            </w:tcBorders>
            <w:shd w:val="clear" w:color="auto" w:fill="FFFFFF" w:themeFill="background1"/>
            <w:vAlign w:val="center"/>
          </w:tcPr>
          <w:p w14:paraId="57984D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0,129</w:t>
            </w:r>
          </w:p>
        </w:tc>
        <w:tc>
          <w:tcPr>
            <w:tcW w:w="709" w:type="dxa"/>
            <w:tcBorders>
              <w:top w:val="nil"/>
              <w:left w:val="nil"/>
              <w:bottom w:val="nil"/>
              <w:right w:val="nil"/>
            </w:tcBorders>
            <w:shd w:val="clear" w:color="auto" w:fill="FFFFFF" w:themeFill="background1"/>
            <w:vAlign w:val="center"/>
          </w:tcPr>
          <w:p w14:paraId="08D0397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0,092</w:t>
            </w:r>
          </w:p>
        </w:tc>
        <w:tc>
          <w:tcPr>
            <w:tcW w:w="709" w:type="dxa"/>
            <w:tcBorders>
              <w:top w:val="nil"/>
              <w:left w:val="nil"/>
              <w:bottom w:val="nil"/>
              <w:right w:val="nil"/>
            </w:tcBorders>
            <w:shd w:val="clear" w:color="auto" w:fill="FFFFFF" w:themeFill="background1"/>
            <w:vAlign w:val="center"/>
          </w:tcPr>
          <w:p w14:paraId="3738A8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0,072</w:t>
            </w:r>
          </w:p>
        </w:tc>
      </w:tr>
      <w:tr w:rsidR="005C2162" w:rsidRPr="005C524D" w14:paraId="4538ABEB"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AD7BC3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15D553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549BE04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AF7B278"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0,452</w:t>
            </w:r>
          </w:p>
        </w:tc>
        <w:tc>
          <w:tcPr>
            <w:tcW w:w="703" w:type="dxa"/>
            <w:tcBorders>
              <w:top w:val="nil"/>
              <w:left w:val="nil"/>
              <w:bottom w:val="nil"/>
              <w:right w:val="nil"/>
            </w:tcBorders>
            <w:shd w:val="clear" w:color="auto" w:fill="F2F2F2" w:themeFill="background1" w:themeFillShade="F2"/>
            <w:vAlign w:val="center"/>
          </w:tcPr>
          <w:p w14:paraId="0B86AC05"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0,338</w:t>
            </w:r>
          </w:p>
        </w:tc>
        <w:tc>
          <w:tcPr>
            <w:tcW w:w="709" w:type="dxa"/>
            <w:tcBorders>
              <w:top w:val="nil"/>
              <w:left w:val="nil"/>
              <w:bottom w:val="nil"/>
              <w:right w:val="nil"/>
            </w:tcBorders>
            <w:shd w:val="clear" w:color="auto" w:fill="F2F2F2" w:themeFill="background1" w:themeFillShade="F2"/>
            <w:vAlign w:val="center"/>
          </w:tcPr>
          <w:p w14:paraId="4881EA32"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0,196</w:t>
            </w:r>
          </w:p>
        </w:tc>
        <w:tc>
          <w:tcPr>
            <w:tcW w:w="709" w:type="dxa"/>
            <w:tcBorders>
              <w:top w:val="nil"/>
              <w:left w:val="nil"/>
              <w:bottom w:val="nil"/>
              <w:right w:val="dashed" w:sz="4" w:space="0" w:color="auto"/>
            </w:tcBorders>
            <w:shd w:val="clear" w:color="auto" w:fill="F2F2F2" w:themeFill="background1" w:themeFillShade="F2"/>
            <w:vAlign w:val="center"/>
          </w:tcPr>
          <w:p w14:paraId="3B026AB6"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0,124</w:t>
            </w:r>
          </w:p>
        </w:tc>
        <w:tc>
          <w:tcPr>
            <w:tcW w:w="708" w:type="dxa"/>
            <w:tcBorders>
              <w:top w:val="nil"/>
              <w:left w:val="dashed" w:sz="4" w:space="0" w:color="auto"/>
              <w:bottom w:val="nil"/>
              <w:right w:val="nil"/>
            </w:tcBorders>
            <w:shd w:val="clear" w:color="auto" w:fill="F2F2F2" w:themeFill="background1" w:themeFillShade="F2"/>
            <w:vAlign w:val="center"/>
          </w:tcPr>
          <w:p w14:paraId="66C4AD3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0,593</w:t>
            </w:r>
          </w:p>
        </w:tc>
        <w:tc>
          <w:tcPr>
            <w:tcW w:w="709" w:type="dxa"/>
            <w:tcBorders>
              <w:top w:val="nil"/>
              <w:left w:val="nil"/>
              <w:bottom w:val="nil"/>
              <w:right w:val="nil"/>
            </w:tcBorders>
            <w:shd w:val="clear" w:color="auto" w:fill="F2F2F2" w:themeFill="background1" w:themeFillShade="F2"/>
            <w:vAlign w:val="center"/>
          </w:tcPr>
          <w:p w14:paraId="2235324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0,329</w:t>
            </w:r>
          </w:p>
        </w:tc>
        <w:tc>
          <w:tcPr>
            <w:tcW w:w="709" w:type="dxa"/>
            <w:tcBorders>
              <w:top w:val="nil"/>
              <w:left w:val="nil"/>
              <w:bottom w:val="nil"/>
              <w:right w:val="nil"/>
            </w:tcBorders>
            <w:shd w:val="clear" w:color="auto" w:fill="F2F2F2" w:themeFill="background1" w:themeFillShade="F2"/>
            <w:vAlign w:val="center"/>
          </w:tcPr>
          <w:p w14:paraId="6DD6A2D6"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0,136</w:t>
            </w:r>
          </w:p>
        </w:tc>
        <w:tc>
          <w:tcPr>
            <w:tcW w:w="709" w:type="dxa"/>
            <w:tcBorders>
              <w:top w:val="nil"/>
              <w:left w:val="nil"/>
              <w:bottom w:val="nil"/>
              <w:right w:val="dashed" w:sz="4" w:space="0" w:color="auto"/>
            </w:tcBorders>
            <w:shd w:val="clear" w:color="auto" w:fill="F2F2F2" w:themeFill="background1" w:themeFillShade="F2"/>
            <w:vAlign w:val="center"/>
          </w:tcPr>
          <w:p w14:paraId="5E31CBC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0,073</w:t>
            </w:r>
          </w:p>
        </w:tc>
        <w:tc>
          <w:tcPr>
            <w:tcW w:w="708" w:type="dxa"/>
            <w:tcBorders>
              <w:top w:val="nil"/>
              <w:left w:val="dashed" w:sz="4" w:space="0" w:color="auto"/>
              <w:bottom w:val="nil"/>
              <w:right w:val="nil"/>
            </w:tcBorders>
            <w:shd w:val="clear" w:color="auto" w:fill="F2F2F2" w:themeFill="background1" w:themeFillShade="F2"/>
            <w:vAlign w:val="center"/>
          </w:tcPr>
          <w:p w14:paraId="37644C3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0,443</w:t>
            </w:r>
          </w:p>
        </w:tc>
        <w:tc>
          <w:tcPr>
            <w:tcW w:w="709" w:type="dxa"/>
            <w:tcBorders>
              <w:top w:val="nil"/>
              <w:left w:val="nil"/>
              <w:bottom w:val="nil"/>
              <w:right w:val="nil"/>
            </w:tcBorders>
            <w:shd w:val="clear" w:color="auto" w:fill="F2F2F2" w:themeFill="background1" w:themeFillShade="F2"/>
            <w:vAlign w:val="center"/>
          </w:tcPr>
          <w:p w14:paraId="1DCCC48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0,336</w:t>
            </w:r>
          </w:p>
        </w:tc>
        <w:tc>
          <w:tcPr>
            <w:tcW w:w="709" w:type="dxa"/>
            <w:tcBorders>
              <w:top w:val="nil"/>
              <w:left w:val="nil"/>
              <w:bottom w:val="nil"/>
              <w:right w:val="nil"/>
            </w:tcBorders>
            <w:shd w:val="clear" w:color="auto" w:fill="F2F2F2" w:themeFill="background1" w:themeFillShade="F2"/>
            <w:vAlign w:val="center"/>
          </w:tcPr>
          <w:p w14:paraId="539C541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0,188</w:t>
            </w:r>
          </w:p>
        </w:tc>
        <w:tc>
          <w:tcPr>
            <w:tcW w:w="709" w:type="dxa"/>
            <w:tcBorders>
              <w:top w:val="nil"/>
              <w:left w:val="nil"/>
              <w:bottom w:val="nil"/>
              <w:right w:val="nil"/>
            </w:tcBorders>
            <w:shd w:val="clear" w:color="auto" w:fill="F2F2F2" w:themeFill="background1" w:themeFillShade="F2"/>
            <w:vAlign w:val="center"/>
          </w:tcPr>
          <w:p w14:paraId="2F54046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0,111</w:t>
            </w:r>
          </w:p>
        </w:tc>
      </w:tr>
      <w:tr w:rsidR="005C2162" w:rsidRPr="005C524D" w14:paraId="7795421D"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2A28366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3BCEE8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2189A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4E05D7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0,245</w:t>
            </w:r>
          </w:p>
        </w:tc>
        <w:tc>
          <w:tcPr>
            <w:tcW w:w="703" w:type="dxa"/>
            <w:tcBorders>
              <w:top w:val="nil"/>
              <w:left w:val="nil"/>
              <w:bottom w:val="nil"/>
              <w:right w:val="nil"/>
            </w:tcBorders>
            <w:shd w:val="clear" w:color="auto" w:fill="FFFFFF" w:themeFill="background1"/>
            <w:vAlign w:val="center"/>
          </w:tcPr>
          <w:p w14:paraId="0E6F386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0,194</w:t>
            </w:r>
          </w:p>
        </w:tc>
        <w:tc>
          <w:tcPr>
            <w:tcW w:w="709" w:type="dxa"/>
            <w:tcBorders>
              <w:top w:val="nil"/>
              <w:left w:val="nil"/>
              <w:bottom w:val="nil"/>
              <w:right w:val="nil"/>
            </w:tcBorders>
            <w:shd w:val="clear" w:color="auto" w:fill="FFFFFF" w:themeFill="background1"/>
            <w:vAlign w:val="center"/>
          </w:tcPr>
          <w:p w14:paraId="5BD3F03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0,134</w:t>
            </w:r>
          </w:p>
        </w:tc>
        <w:tc>
          <w:tcPr>
            <w:tcW w:w="709" w:type="dxa"/>
            <w:tcBorders>
              <w:top w:val="nil"/>
              <w:left w:val="nil"/>
              <w:bottom w:val="nil"/>
              <w:right w:val="dashed" w:sz="4" w:space="0" w:color="auto"/>
            </w:tcBorders>
            <w:shd w:val="clear" w:color="auto" w:fill="FFFFFF" w:themeFill="background1"/>
            <w:vAlign w:val="center"/>
          </w:tcPr>
          <w:p w14:paraId="6CB3EA5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0,102</w:t>
            </w:r>
          </w:p>
        </w:tc>
        <w:tc>
          <w:tcPr>
            <w:tcW w:w="708" w:type="dxa"/>
            <w:tcBorders>
              <w:top w:val="nil"/>
              <w:left w:val="dashed" w:sz="4" w:space="0" w:color="auto"/>
              <w:bottom w:val="nil"/>
              <w:right w:val="nil"/>
            </w:tcBorders>
            <w:shd w:val="clear" w:color="auto" w:fill="FFFFFF" w:themeFill="background1"/>
            <w:vAlign w:val="center"/>
          </w:tcPr>
          <w:p w14:paraId="4D31DC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0,354</w:t>
            </w:r>
          </w:p>
        </w:tc>
        <w:tc>
          <w:tcPr>
            <w:tcW w:w="709" w:type="dxa"/>
            <w:tcBorders>
              <w:top w:val="nil"/>
              <w:left w:val="nil"/>
              <w:bottom w:val="nil"/>
              <w:right w:val="nil"/>
            </w:tcBorders>
            <w:shd w:val="clear" w:color="auto" w:fill="FFFFFF" w:themeFill="background1"/>
            <w:vAlign w:val="center"/>
          </w:tcPr>
          <w:p w14:paraId="0CE327A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0,196</w:t>
            </w:r>
          </w:p>
        </w:tc>
        <w:tc>
          <w:tcPr>
            <w:tcW w:w="709" w:type="dxa"/>
            <w:tcBorders>
              <w:top w:val="nil"/>
              <w:left w:val="nil"/>
              <w:bottom w:val="nil"/>
              <w:right w:val="nil"/>
            </w:tcBorders>
            <w:shd w:val="clear" w:color="auto" w:fill="FFFFFF" w:themeFill="background1"/>
            <w:vAlign w:val="center"/>
          </w:tcPr>
          <w:p w14:paraId="01761A6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0,095</w:t>
            </w:r>
          </w:p>
        </w:tc>
        <w:tc>
          <w:tcPr>
            <w:tcW w:w="709" w:type="dxa"/>
            <w:tcBorders>
              <w:top w:val="nil"/>
              <w:left w:val="nil"/>
              <w:bottom w:val="nil"/>
              <w:right w:val="dashed" w:sz="4" w:space="0" w:color="auto"/>
            </w:tcBorders>
            <w:shd w:val="clear" w:color="auto" w:fill="FFFFFF" w:themeFill="background1"/>
            <w:vAlign w:val="center"/>
          </w:tcPr>
          <w:p w14:paraId="2ADE986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0,059</w:t>
            </w:r>
          </w:p>
        </w:tc>
        <w:tc>
          <w:tcPr>
            <w:tcW w:w="708" w:type="dxa"/>
            <w:tcBorders>
              <w:top w:val="nil"/>
              <w:left w:val="dashed" w:sz="4" w:space="0" w:color="auto"/>
              <w:bottom w:val="nil"/>
              <w:right w:val="nil"/>
            </w:tcBorders>
            <w:shd w:val="clear" w:color="auto" w:fill="FFFFFF" w:themeFill="background1"/>
            <w:vAlign w:val="center"/>
          </w:tcPr>
          <w:p w14:paraId="3888DA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0,238</w:t>
            </w:r>
          </w:p>
        </w:tc>
        <w:tc>
          <w:tcPr>
            <w:tcW w:w="709" w:type="dxa"/>
            <w:tcBorders>
              <w:top w:val="nil"/>
              <w:left w:val="nil"/>
              <w:bottom w:val="nil"/>
              <w:right w:val="nil"/>
            </w:tcBorders>
            <w:shd w:val="clear" w:color="auto" w:fill="FFFFFF" w:themeFill="background1"/>
            <w:vAlign w:val="center"/>
          </w:tcPr>
          <w:p w14:paraId="753A9DA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0,191</w:t>
            </w:r>
          </w:p>
        </w:tc>
        <w:tc>
          <w:tcPr>
            <w:tcW w:w="709" w:type="dxa"/>
            <w:tcBorders>
              <w:top w:val="nil"/>
              <w:left w:val="nil"/>
              <w:bottom w:val="nil"/>
              <w:right w:val="nil"/>
            </w:tcBorders>
            <w:shd w:val="clear" w:color="auto" w:fill="FFFFFF" w:themeFill="background1"/>
            <w:vAlign w:val="center"/>
          </w:tcPr>
          <w:p w14:paraId="64BE7C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0,128</w:t>
            </w:r>
          </w:p>
        </w:tc>
        <w:tc>
          <w:tcPr>
            <w:tcW w:w="709" w:type="dxa"/>
            <w:tcBorders>
              <w:top w:val="nil"/>
              <w:left w:val="nil"/>
              <w:bottom w:val="nil"/>
              <w:right w:val="nil"/>
            </w:tcBorders>
            <w:shd w:val="clear" w:color="auto" w:fill="FFFFFF" w:themeFill="background1"/>
            <w:vAlign w:val="center"/>
          </w:tcPr>
          <w:p w14:paraId="7ACBCD7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0,091</w:t>
            </w:r>
          </w:p>
        </w:tc>
      </w:tr>
      <w:tr w:rsidR="005C2162" w:rsidRPr="005C524D" w14:paraId="60D79EFF"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416394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39F9A6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2CF2495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5F3663D"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0,627</w:t>
            </w:r>
          </w:p>
        </w:tc>
        <w:tc>
          <w:tcPr>
            <w:tcW w:w="703" w:type="dxa"/>
            <w:tcBorders>
              <w:top w:val="nil"/>
              <w:left w:val="nil"/>
              <w:bottom w:val="nil"/>
              <w:right w:val="nil"/>
            </w:tcBorders>
            <w:shd w:val="clear" w:color="auto" w:fill="F2F2F2" w:themeFill="background1" w:themeFillShade="F2"/>
            <w:vAlign w:val="center"/>
          </w:tcPr>
          <w:p w14:paraId="45A62CBE"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0,424</w:t>
            </w:r>
          </w:p>
        </w:tc>
        <w:tc>
          <w:tcPr>
            <w:tcW w:w="709" w:type="dxa"/>
            <w:tcBorders>
              <w:top w:val="nil"/>
              <w:left w:val="nil"/>
              <w:bottom w:val="nil"/>
              <w:right w:val="nil"/>
            </w:tcBorders>
            <w:shd w:val="clear" w:color="auto" w:fill="F2F2F2" w:themeFill="background1" w:themeFillShade="F2"/>
            <w:vAlign w:val="center"/>
          </w:tcPr>
          <w:p w14:paraId="130F5529"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0,181</w:t>
            </w:r>
          </w:p>
        </w:tc>
        <w:tc>
          <w:tcPr>
            <w:tcW w:w="709" w:type="dxa"/>
            <w:tcBorders>
              <w:top w:val="nil"/>
              <w:left w:val="nil"/>
              <w:bottom w:val="nil"/>
              <w:right w:val="dashed" w:sz="4" w:space="0" w:color="auto"/>
            </w:tcBorders>
            <w:shd w:val="clear" w:color="auto" w:fill="F2F2F2" w:themeFill="background1" w:themeFillShade="F2"/>
            <w:vAlign w:val="center"/>
          </w:tcPr>
          <w:p w14:paraId="4E42BB1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0,076</w:t>
            </w:r>
          </w:p>
        </w:tc>
        <w:tc>
          <w:tcPr>
            <w:tcW w:w="708" w:type="dxa"/>
            <w:tcBorders>
              <w:top w:val="nil"/>
              <w:left w:val="dashed" w:sz="4" w:space="0" w:color="auto"/>
              <w:bottom w:val="nil"/>
              <w:right w:val="nil"/>
            </w:tcBorders>
            <w:shd w:val="clear" w:color="auto" w:fill="F2F2F2" w:themeFill="background1" w:themeFillShade="F2"/>
            <w:vAlign w:val="center"/>
          </w:tcPr>
          <w:p w14:paraId="71106035"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0,647</w:t>
            </w:r>
          </w:p>
        </w:tc>
        <w:tc>
          <w:tcPr>
            <w:tcW w:w="709" w:type="dxa"/>
            <w:tcBorders>
              <w:top w:val="nil"/>
              <w:left w:val="nil"/>
              <w:bottom w:val="nil"/>
              <w:right w:val="nil"/>
            </w:tcBorders>
            <w:shd w:val="clear" w:color="auto" w:fill="F2F2F2" w:themeFill="background1" w:themeFillShade="F2"/>
            <w:vAlign w:val="center"/>
          </w:tcPr>
          <w:p w14:paraId="1C47BEF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0,413</w:t>
            </w:r>
          </w:p>
        </w:tc>
        <w:tc>
          <w:tcPr>
            <w:tcW w:w="709" w:type="dxa"/>
            <w:tcBorders>
              <w:top w:val="nil"/>
              <w:left w:val="nil"/>
              <w:bottom w:val="nil"/>
              <w:right w:val="nil"/>
            </w:tcBorders>
            <w:shd w:val="clear" w:color="auto" w:fill="F2F2F2" w:themeFill="background1" w:themeFillShade="F2"/>
            <w:vAlign w:val="center"/>
          </w:tcPr>
          <w:p w14:paraId="0775471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0,176</w:t>
            </w:r>
          </w:p>
        </w:tc>
        <w:tc>
          <w:tcPr>
            <w:tcW w:w="709" w:type="dxa"/>
            <w:tcBorders>
              <w:top w:val="nil"/>
              <w:left w:val="nil"/>
              <w:bottom w:val="nil"/>
              <w:right w:val="dashed" w:sz="4" w:space="0" w:color="auto"/>
            </w:tcBorders>
            <w:shd w:val="clear" w:color="auto" w:fill="F2F2F2" w:themeFill="background1" w:themeFillShade="F2"/>
            <w:vAlign w:val="center"/>
          </w:tcPr>
          <w:p w14:paraId="393637B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0,083</w:t>
            </w:r>
          </w:p>
        </w:tc>
        <w:tc>
          <w:tcPr>
            <w:tcW w:w="708" w:type="dxa"/>
            <w:tcBorders>
              <w:top w:val="nil"/>
              <w:left w:val="dashed" w:sz="4" w:space="0" w:color="auto"/>
              <w:bottom w:val="nil"/>
              <w:right w:val="nil"/>
            </w:tcBorders>
            <w:shd w:val="clear" w:color="auto" w:fill="F2F2F2" w:themeFill="background1" w:themeFillShade="F2"/>
            <w:vAlign w:val="center"/>
          </w:tcPr>
          <w:p w14:paraId="700558C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0,532</w:t>
            </w:r>
          </w:p>
        </w:tc>
        <w:tc>
          <w:tcPr>
            <w:tcW w:w="709" w:type="dxa"/>
            <w:tcBorders>
              <w:top w:val="nil"/>
              <w:left w:val="nil"/>
              <w:bottom w:val="nil"/>
              <w:right w:val="nil"/>
            </w:tcBorders>
            <w:shd w:val="clear" w:color="auto" w:fill="F2F2F2" w:themeFill="background1" w:themeFillShade="F2"/>
            <w:vAlign w:val="center"/>
          </w:tcPr>
          <w:p w14:paraId="182C961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0,421</w:t>
            </w:r>
          </w:p>
        </w:tc>
        <w:tc>
          <w:tcPr>
            <w:tcW w:w="709" w:type="dxa"/>
            <w:tcBorders>
              <w:top w:val="nil"/>
              <w:left w:val="nil"/>
              <w:bottom w:val="nil"/>
              <w:right w:val="nil"/>
            </w:tcBorders>
            <w:shd w:val="clear" w:color="auto" w:fill="F2F2F2" w:themeFill="background1" w:themeFillShade="F2"/>
            <w:vAlign w:val="center"/>
          </w:tcPr>
          <w:p w14:paraId="01863C6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0,245</w:t>
            </w:r>
          </w:p>
        </w:tc>
        <w:tc>
          <w:tcPr>
            <w:tcW w:w="709" w:type="dxa"/>
            <w:tcBorders>
              <w:top w:val="nil"/>
              <w:left w:val="nil"/>
              <w:bottom w:val="nil"/>
              <w:right w:val="nil"/>
            </w:tcBorders>
            <w:shd w:val="clear" w:color="auto" w:fill="F2F2F2" w:themeFill="background1" w:themeFillShade="F2"/>
            <w:vAlign w:val="center"/>
          </w:tcPr>
          <w:p w14:paraId="15C92686"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0,132</w:t>
            </w:r>
          </w:p>
        </w:tc>
      </w:tr>
      <w:tr w:rsidR="005C2162" w:rsidRPr="005C524D" w14:paraId="6B03E67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AFB8A7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EFB057E"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F0E709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802251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0,373</w:t>
            </w:r>
          </w:p>
        </w:tc>
        <w:tc>
          <w:tcPr>
            <w:tcW w:w="703" w:type="dxa"/>
            <w:tcBorders>
              <w:top w:val="nil"/>
              <w:left w:val="nil"/>
              <w:bottom w:val="nil"/>
              <w:right w:val="nil"/>
            </w:tcBorders>
            <w:shd w:val="clear" w:color="auto" w:fill="FFFFFF" w:themeFill="background1"/>
            <w:vAlign w:val="center"/>
          </w:tcPr>
          <w:p w14:paraId="25552A0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0,239</w:t>
            </w:r>
          </w:p>
        </w:tc>
        <w:tc>
          <w:tcPr>
            <w:tcW w:w="709" w:type="dxa"/>
            <w:tcBorders>
              <w:top w:val="nil"/>
              <w:left w:val="nil"/>
              <w:bottom w:val="nil"/>
              <w:right w:val="nil"/>
            </w:tcBorders>
            <w:shd w:val="clear" w:color="auto" w:fill="FFFFFF" w:themeFill="background1"/>
            <w:vAlign w:val="center"/>
          </w:tcPr>
          <w:p w14:paraId="4F3A76D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0,110</w:t>
            </w:r>
          </w:p>
        </w:tc>
        <w:tc>
          <w:tcPr>
            <w:tcW w:w="709" w:type="dxa"/>
            <w:tcBorders>
              <w:top w:val="nil"/>
              <w:left w:val="nil"/>
              <w:bottom w:val="nil"/>
              <w:right w:val="dashed" w:sz="4" w:space="0" w:color="auto"/>
            </w:tcBorders>
            <w:shd w:val="clear" w:color="auto" w:fill="FFFFFF" w:themeFill="background1"/>
            <w:vAlign w:val="center"/>
          </w:tcPr>
          <w:p w14:paraId="10EDA1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0,056</w:t>
            </w:r>
          </w:p>
        </w:tc>
        <w:tc>
          <w:tcPr>
            <w:tcW w:w="708" w:type="dxa"/>
            <w:tcBorders>
              <w:top w:val="nil"/>
              <w:left w:val="dashed" w:sz="4" w:space="0" w:color="auto"/>
              <w:bottom w:val="nil"/>
              <w:right w:val="nil"/>
            </w:tcBorders>
            <w:shd w:val="clear" w:color="auto" w:fill="FFFFFF" w:themeFill="background1"/>
            <w:vAlign w:val="center"/>
          </w:tcPr>
          <w:p w14:paraId="0767AF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0,393</w:t>
            </w:r>
          </w:p>
        </w:tc>
        <w:tc>
          <w:tcPr>
            <w:tcW w:w="709" w:type="dxa"/>
            <w:tcBorders>
              <w:top w:val="nil"/>
              <w:left w:val="nil"/>
              <w:bottom w:val="nil"/>
              <w:right w:val="nil"/>
            </w:tcBorders>
            <w:shd w:val="clear" w:color="auto" w:fill="FFFFFF" w:themeFill="background1"/>
            <w:vAlign w:val="center"/>
          </w:tcPr>
          <w:p w14:paraId="2FBE99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0,237</w:t>
            </w:r>
          </w:p>
        </w:tc>
        <w:tc>
          <w:tcPr>
            <w:tcW w:w="709" w:type="dxa"/>
            <w:tcBorders>
              <w:top w:val="nil"/>
              <w:left w:val="nil"/>
              <w:bottom w:val="nil"/>
              <w:right w:val="nil"/>
            </w:tcBorders>
            <w:shd w:val="clear" w:color="auto" w:fill="FFFFFF" w:themeFill="background1"/>
            <w:vAlign w:val="center"/>
          </w:tcPr>
          <w:p w14:paraId="3E1F880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0,114</w:t>
            </w:r>
          </w:p>
        </w:tc>
        <w:tc>
          <w:tcPr>
            <w:tcW w:w="709" w:type="dxa"/>
            <w:tcBorders>
              <w:top w:val="nil"/>
              <w:left w:val="nil"/>
              <w:bottom w:val="nil"/>
              <w:right w:val="dashed" w:sz="4" w:space="0" w:color="auto"/>
            </w:tcBorders>
            <w:shd w:val="clear" w:color="auto" w:fill="FFFFFF" w:themeFill="background1"/>
            <w:vAlign w:val="center"/>
          </w:tcPr>
          <w:p w14:paraId="5AB2F2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0,064</w:t>
            </w:r>
          </w:p>
        </w:tc>
        <w:tc>
          <w:tcPr>
            <w:tcW w:w="708" w:type="dxa"/>
            <w:tcBorders>
              <w:top w:val="nil"/>
              <w:left w:val="dashed" w:sz="4" w:space="0" w:color="auto"/>
              <w:bottom w:val="nil"/>
              <w:right w:val="nil"/>
            </w:tcBorders>
            <w:shd w:val="clear" w:color="auto" w:fill="FFFFFF" w:themeFill="background1"/>
            <w:vAlign w:val="center"/>
          </w:tcPr>
          <w:p w14:paraId="1E187B8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0,290</w:t>
            </w:r>
          </w:p>
        </w:tc>
        <w:tc>
          <w:tcPr>
            <w:tcW w:w="709" w:type="dxa"/>
            <w:tcBorders>
              <w:top w:val="nil"/>
              <w:left w:val="nil"/>
              <w:bottom w:val="nil"/>
              <w:right w:val="nil"/>
            </w:tcBorders>
            <w:shd w:val="clear" w:color="auto" w:fill="FFFFFF" w:themeFill="background1"/>
            <w:vAlign w:val="center"/>
          </w:tcPr>
          <w:p w14:paraId="2C47F5F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0,236</w:t>
            </w:r>
          </w:p>
        </w:tc>
        <w:tc>
          <w:tcPr>
            <w:tcW w:w="709" w:type="dxa"/>
            <w:tcBorders>
              <w:top w:val="nil"/>
              <w:left w:val="nil"/>
              <w:bottom w:val="nil"/>
              <w:right w:val="nil"/>
            </w:tcBorders>
            <w:shd w:val="clear" w:color="auto" w:fill="FFFFFF" w:themeFill="background1"/>
            <w:vAlign w:val="center"/>
          </w:tcPr>
          <w:p w14:paraId="5FB2B0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0,155</w:t>
            </w:r>
          </w:p>
        </w:tc>
        <w:tc>
          <w:tcPr>
            <w:tcW w:w="709" w:type="dxa"/>
            <w:tcBorders>
              <w:top w:val="nil"/>
              <w:left w:val="nil"/>
              <w:bottom w:val="nil"/>
              <w:right w:val="nil"/>
            </w:tcBorders>
            <w:shd w:val="clear" w:color="auto" w:fill="FFFFFF" w:themeFill="background1"/>
            <w:vAlign w:val="center"/>
          </w:tcPr>
          <w:p w14:paraId="652582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0,102</w:t>
            </w:r>
          </w:p>
        </w:tc>
      </w:tr>
      <w:tr w:rsidR="005C2162" w:rsidRPr="005C524D" w14:paraId="7BF216C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FAD22B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018DA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548F105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F739F79"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0,732</w:t>
            </w:r>
          </w:p>
        </w:tc>
        <w:tc>
          <w:tcPr>
            <w:tcW w:w="703" w:type="dxa"/>
            <w:tcBorders>
              <w:top w:val="nil"/>
              <w:left w:val="nil"/>
              <w:bottom w:val="nil"/>
              <w:right w:val="nil"/>
            </w:tcBorders>
            <w:shd w:val="clear" w:color="auto" w:fill="F2F2F2" w:themeFill="background1" w:themeFillShade="F2"/>
            <w:vAlign w:val="center"/>
          </w:tcPr>
          <w:p w14:paraId="61B9A458"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0,487</w:t>
            </w:r>
          </w:p>
        </w:tc>
        <w:tc>
          <w:tcPr>
            <w:tcW w:w="709" w:type="dxa"/>
            <w:tcBorders>
              <w:top w:val="nil"/>
              <w:left w:val="nil"/>
              <w:bottom w:val="nil"/>
              <w:right w:val="nil"/>
            </w:tcBorders>
            <w:shd w:val="clear" w:color="auto" w:fill="F2F2F2" w:themeFill="background1" w:themeFillShade="F2"/>
            <w:vAlign w:val="center"/>
          </w:tcPr>
          <w:p w14:paraId="29E2B76F"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0,169</w:t>
            </w:r>
          </w:p>
        </w:tc>
        <w:tc>
          <w:tcPr>
            <w:tcW w:w="709" w:type="dxa"/>
            <w:tcBorders>
              <w:top w:val="nil"/>
              <w:left w:val="nil"/>
              <w:bottom w:val="nil"/>
              <w:right w:val="dashed" w:sz="4" w:space="0" w:color="auto"/>
            </w:tcBorders>
            <w:shd w:val="clear" w:color="auto" w:fill="F2F2F2" w:themeFill="background1" w:themeFillShade="F2"/>
            <w:vAlign w:val="center"/>
          </w:tcPr>
          <w:p w14:paraId="79A3F3A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0,050</w:t>
            </w:r>
          </w:p>
        </w:tc>
        <w:tc>
          <w:tcPr>
            <w:tcW w:w="708" w:type="dxa"/>
            <w:tcBorders>
              <w:top w:val="nil"/>
              <w:left w:val="dashed" w:sz="4" w:space="0" w:color="auto"/>
              <w:bottom w:val="nil"/>
              <w:right w:val="nil"/>
            </w:tcBorders>
            <w:shd w:val="clear" w:color="auto" w:fill="F2F2F2" w:themeFill="background1" w:themeFillShade="F2"/>
            <w:vAlign w:val="center"/>
          </w:tcPr>
          <w:p w14:paraId="21C6BE0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0,677</w:t>
            </w:r>
          </w:p>
        </w:tc>
        <w:tc>
          <w:tcPr>
            <w:tcW w:w="709" w:type="dxa"/>
            <w:tcBorders>
              <w:top w:val="nil"/>
              <w:left w:val="nil"/>
              <w:bottom w:val="nil"/>
              <w:right w:val="nil"/>
            </w:tcBorders>
            <w:shd w:val="clear" w:color="auto" w:fill="F2F2F2" w:themeFill="background1" w:themeFillShade="F2"/>
            <w:vAlign w:val="center"/>
          </w:tcPr>
          <w:p w14:paraId="60742E1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0,472</w:t>
            </w:r>
          </w:p>
        </w:tc>
        <w:tc>
          <w:tcPr>
            <w:tcW w:w="709" w:type="dxa"/>
            <w:tcBorders>
              <w:top w:val="nil"/>
              <w:left w:val="nil"/>
              <w:bottom w:val="nil"/>
              <w:right w:val="nil"/>
            </w:tcBorders>
            <w:shd w:val="clear" w:color="auto" w:fill="F2F2F2" w:themeFill="background1" w:themeFillShade="F2"/>
            <w:vAlign w:val="center"/>
          </w:tcPr>
          <w:p w14:paraId="641805C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0,213</w:t>
            </w:r>
          </w:p>
        </w:tc>
        <w:tc>
          <w:tcPr>
            <w:tcW w:w="709" w:type="dxa"/>
            <w:tcBorders>
              <w:top w:val="nil"/>
              <w:left w:val="nil"/>
              <w:bottom w:val="nil"/>
              <w:right w:val="dashed" w:sz="4" w:space="0" w:color="auto"/>
            </w:tcBorders>
            <w:shd w:val="clear" w:color="auto" w:fill="F2F2F2" w:themeFill="background1" w:themeFillShade="F2"/>
            <w:vAlign w:val="center"/>
          </w:tcPr>
          <w:p w14:paraId="08A1DD8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0,093</w:t>
            </w:r>
          </w:p>
        </w:tc>
        <w:tc>
          <w:tcPr>
            <w:tcW w:w="708" w:type="dxa"/>
            <w:tcBorders>
              <w:top w:val="nil"/>
              <w:left w:val="dashed" w:sz="4" w:space="0" w:color="auto"/>
              <w:bottom w:val="nil"/>
              <w:right w:val="nil"/>
            </w:tcBorders>
            <w:shd w:val="clear" w:color="auto" w:fill="F2F2F2" w:themeFill="background1" w:themeFillShade="F2"/>
            <w:vAlign w:val="center"/>
          </w:tcPr>
          <w:p w14:paraId="44BCA67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0,586</w:t>
            </w:r>
          </w:p>
        </w:tc>
        <w:tc>
          <w:tcPr>
            <w:tcW w:w="709" w:type="dxa"/>
            <w:tcBorders>
              <w:top w:val="nil"/>
              <w:left w:val="nil"/>
              <w:bottom w:val="nil"/>
              <w:right w:val="nil"/>
            </w:tcBorders>
            <w:shd w:val="clear" w:color="auto" w:fill="F2F2F2" w:themeFill="background1" w:themeFillShade="F2"/>
            <w:vAlign w:val="center"/>
          </w:tcPr>
          <w:p w14:paraId="144BDB76"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0,481</w:t>
            </w:r>
          </w:p>
        </w:tc>
        <w:tc>
          <w:tcPr>
            <w:tcW w:w="709" w:type="dxa"/>
            <w:tcBorders>
              <w:top w:val="nil"/>
              <w:left w:val="nil"/>
              <w:bottom w:val="nil"/>
              <w:right w:val="nil"/>
            </w:tcBorders>
            <w:shd w:val="clear" w:color="auto" w:fill="F2F2F2" w:themeFill="background1" w:themeFillShade="F2"/>
            <w:vAlign w:val="center"/>
          </w:tcPr>
          <w:p w14:paraId="3D2EED5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0,292</w:t>
            </w:r>
          </w:p>
        </w:tc>
        <w:tc>
          <w:tcPr>
            <w:tcW w:w="709" w:type="dxa"/>
            <w:tcBorders>
              <w:top w:val="nil"/>
              <w:left w:val="nil"/>
              <w:bottom w:val="nil"/>
              <w:right w:val="nil"/>
            </w:tcBorders>
            <w:shd w:val="clear" w:color="auto" w:fill="F2F2F2" w:themeFill="background1" w:themeFillShade="F2"/>
            <w:vAlign w:val="center"/>
          </w:tcPr>
          <w:p w14:paraId="4C55357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0,151</w:t>
            </w:r>
          </w:p>
        </w:tc>
      </w:tr>
      <w:tr w:rsidR="005C2162" w:rsidRPr="005C524D" w14:paraId="4554E7D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1160179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E7529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FB5094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F32BB8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0,471</w:t>
            </w:r>
          </w:p>
        </w:tc>
        <w:tc>
          <w:tcPr>
            <w:tcW w:w="703" w:type="dxa"/>
            <w:tcBorders>
              <w:top w:val="nil"/>
              <w:left w:val="nil"/>
              <w:bottom w:val="nil"/>
              <w:right w:val="nil"/>
            </w:tcBorders>
            <w:shd w:val="clear" w:color="auto" w:fill="FFFFFF" w:themeFill="background1"/>
            <w:vAlign w:val="center"/>
          </w:tcPr>
          <w:p w14:paraId="1851A4E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0,274</w:t>
            </w:r>
          </w:p>
        </w:tc>
        <w:tc>
          <w:tcPr>
            <w:tcW w:w="709" w:type="dxa"/>
            <w:tcBorders>
              <w:top w:val="nil"/>
              <w:left w:val="nil"/>
              <w:bottom w:val="nil"/>
              <w:right w:val="nil"/>
            </w:tcBorders>
            <w:shd w:val="clear" w:color="auto" w:fill="FFFFFF" w:themeFill="background1"/>
            <w:vAlign w:val="center"/>
          </w:tcPr>
          <w:p w14:paraId="0F3010D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0,093</w:t>
            </w:r>
          </w:p>
        </w:tc>
        <w:tc>
          <w:tcPr>
            <w:tcW w:w="709" w:type="dxa"/>
            <w:tcBorders>
              <w:top w:val="nil"/>
              <w:left w:val="nil"/>
              <w:bottom w:val="nil"/>
              <w:right w:val="dashed" w:sz="4" w:space="0" w:color="auto"/>
            </w:tcBorders>
            <w:shd w:val="clear" w:color="auto" w:fill="FFFFFF" w:themeFill="background1"/>
            <w:vAlign w:val="center"/>
          </w:tcPr>
          <w:p w14:paraId="42035A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0,033</w:t>
            </w:r>
          </w:p>
        </w:tc>
        <w:tc>
          <w:tcPr>
            <w:tcW w:w="708" w:type="dxa"/>
            <w:tcBorders>
              <w:top w:val="nil"/>
              <w:left w:val="dashed" w:sz="4" w:space="0" w:color="auto"/>
              <w:bottom w:val="nil"/>
              <w:right w:val="nil"/>
            </w:tcBorders>
            <w:shd w:val="clear" w:color="auto" w:fill="FFFFFF" w:themeFill="background1"/>
            <w:vAlign w:val="center"/>
          </w:tcPr>
          <w:p w14:paraId="15AE22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0,418</w:t>
            </w:r>
          </w:p>
        </w:tc>
        <w:tc>
          <w:tcPr>
            <w:tcW w:w="709" w:type="dxa"/>
            <w:tcBorders>
              <w:top w:val="nil"/>
              <w:left w:val="nil"/>
              <w:bottom w:val="nil"/>
              <w:right w:val="nil"/>
            </w:tcBorders>
            <w:shd w:val="clear" w:color="auto" w:fill="FFFFFF" w:themeFill="background1"/>
            <w:vAlign w:val="center"/>
          </w:tcPr>
          <w:p w14:paraId="547854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0,271</w:t>
            </w:r>
          </w:p>
        </w:tc>
        <w:tc>
          <w:tcPr>
            <w:tcW w:w="709" w:type="dxa"/>
            <w:tcBorders>
              <w:top w:val="nil"/>
              <w:left w:val="nil"/>
              <w:bottom w:val="nil"/>
              <w:right w:val="nil"/>
            </w:tcBorders>
            <w:shd w:val="clear" w:color="auto" w:fill="FFFFFF" w:themeFill="background1"/>
            <w:vAlign w:val="center"/>
          </w:tcPr>
          <w:p w14:paraId="27422B2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0,130</w:t>
            </w:r>
          </w:p>
        </w:tc>
        <w:tc>
          <w:tcPr>
            <w:tcW w:w="709" w:type="dxa"/>
            <w:tcBorders>
              <w:top w:val="nil"/>
              <w:left w:val="nil"/>
              <w:bottom w:val="nil"/>
              <w:right w:val="dashed" w:sz="4" w:space="0" w:color="auto"/>
            </w:tcBorders>
            <w:shd w:val="clear" w:color="auto" w:fill="FFFFFF" w:themeFill="background1"/>
            <w:vAlign w:val="center"/>
          </w:tcPr>
          <w:p w14:paraId="307F153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0,070</w:t>
            </w:r>
          </w:p>
        </w:tc>
        <w:tc>
          <w:tcPr>
            <w:tcW w:w="708" w:type="dxa"/>
            <w:tcBorders>
              <w:top w:val="nil"/>
              <w:left w:val="dashed" w:sz="4" w:space="0" w:color="auto"/>
              <w:bottom w:val="nil"/>
              <w:right w:val="nil"/>
            </w:tcBorders>
            <w:shd w:val="clear" w:color="auto" w:fill="FFFFFF" w:themeFill="background1"/>
            <w:vAlign w:val="center"/>
          </w:tcPr>
          <w:p w14:paraId="165ED8B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0,326</w:t>
            </w:r>
          </w:p>
        </w:tc>
        <w:tc>
          <w:tcPr>
            <w:tcW w:w="709" w:type="dxa"/>
            <w:tcBorders>
              <w:top w:val="nil"/>
              <w:left w:val="nil"/>
              <w:bottom w:val="nil"/>
              <w:right w:val="nil"/>
            </w:tcBorders>
            <w:shd w:val="clear" w:color="auto" w:fill="FFFFFF" w:themeFill="background1"/>
            <w:vAlign w:val="center"/>
          </w:tcPr>
          <w:p w14:paraId="4FABF1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0,270</w:t>
            </w:r>
          </w:p>
        </w:tc>
        <w:tc>
          <w:tcPr>
            <w:tcW w:w="709" w:type="dxa"/>
            <w:tcBorders>
              <w:top w:val="nil"/>
              <w:left w:val="nil"/>
              <w:bottom w:val="nil"/>
              <w:right w:val="nil"/>
            </w:tcBorders>
            <w:shd w:val="clear" w:color="auto" w:fill="FFFFFF" w:themeFill="background1"/>
            <w:vAlign w:val="center"/>
          </w:tcPr>
          <w:p w14:paraId="124CE3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0,178</w:t>
            </w:r>
          </w:p>
        </w:tc>
        <w:tc>
          <w:tcPr>
            <w:tcW w:w="709" w:type="dxa"/>
            <w:tcBorders>
              <w:top w:val="nil"/>
              <w:left w:val="nil"/>
              <w:bottom w:val="nil"/>
              <w:right w:val="nil"/>
            </w:tcBorders>
            <w:shd w:val="clear" w:color="auto" w:fill="FFFFFF" w:themeFill="background1"/>
            <w:vAlign w:val="center"/>
          </w:tcPr>
          <w:p w14:paraId="2AC792B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0,112</w:t>
            </w:r>
          </w:p>
        </w:tc>
      </w:tr>
      <w:tr w:rsidR="005C2162" w:rsidRPr="005C524D" w14:paraId="51AC5336"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654E65F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BAA86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27EA57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41FF3C0"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0,320</w:t>
            </w:r>
          </w:p>
        </w:tc>
        <w:tc>
          <w:tcPr>
            <w:tcW w:w="703" w:type="dxa"/>
            <w:tcBorders>
              <w:top w:val="nil"/>
              <w:left w:val="nil"/>
              <w:bottom w:val="nil"/>
              <w:right w:val="nil"/>
            </w:tcBorders>
            <w:shd w:val="clear" w:color="auto" w:fill="F2F2F2" w:themeFill="background1" w:themeFillShade="F2"/>
            <w:vAlign w:val="center"/>
          </w:tcPr>
          <w:p w14:paraId="38D6FDBE"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0,310</w:t>
            </w:r>
          </w:p>
        </w:tc>
        <w:tc>
          <w:tcPr>
            <w:tcW w:w="709" w:type="dxa"/>
            <w:tcBorders>
              <w:top w:val="nil"/>
              <w:left w:val="nil"/>
              <w:bottom w:val="nil"/>
              <w:right w:val="nil"/>
            </w:tcBorders>
            <w:shd w:val="clear" w:color="auto" w:fill="F2F2F2" w:themeFill="background1" w:themeFillShade="F2"/>
            <w:vAlign w:val="center"/>
          </w:tcPr>
          <w:p w14:paraId="2AD13891"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0,267</w:t>
            </w:r>
          </w:p>
        </w:tc>
        <w:tc>
          <w:tcPr>
            <w:tcW w:w="709" w:type="dxa"/>
            <w:tcBorders>
              <w:top w:val="nil"/>
              <w:left w:val="nil"/>
              <w:bottom w:val="nil"/>
              <w:right w:val="dashed" w:sz="4" w:space="0" w:color="auto"/>
            </w:tcBorders>
            <w:shd w:val="clear" w:color="auto" w:fill="F2F2F2" w:themeFill="background1" w:themeFillShade="F2"/>
            <w:vAlign w:val="center"/>
          </w:tcPr>
          <w:p w14:paraId="3773E4A6"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0,242</w:t>
            </w:r>
          </w:p>
        </w:tc>
        <w:tc>
          <w:tcPr>
            <w:tcW w:w="708" w:type="dxa"/>
            <w:tcBorders>
              <w:top w:val="nil"/>
              <w:left w:val="dashed" w:sz="4" w:space="0" w:color="auto"/>
              <w:bottom w:val="nil"/>
              <w:right w:val="nil"/>
            </w:tcBorders>
            <w:shd w:val="clear" w:color="auto" w:fill="F2F2F2" w:themeFill="background1" w:themeFillShade="F2"/>
            <w:vAlign w:val="center"/>
          </w:tcPr>
          <w:p w14:paraId="7417833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0,657</w:t>
            </w:r>
          </w:p>
        </w:tc>
        <w:tc>
          <w:tcPr>
            <w:tcW w:w="709" w:type="dxa"/>
            <w:tcBorders>
              <w:top w:val="nil"/>
              <w:left w:val="nil"/>
              <w:bottom w:val="nil"/>
              <w:right w:val="nil"/>
            </w:tcBorders>
            <w:shd w:val="clear" w:color="auto" w:fill="F2F2F2" w:themeFill="background1" w:themeFillShade="F2"/>
            <w:vAlign w:val="center"/>
          </w:tcPr>
          <w:p w14:paraId="451145F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0,303</w:t>
            </w:r>
          </w:p>
        </w:tc>
        <w:tc>
          <w:tcPr>
            <w:tcW w:w="709" w:type="dxa"/>
            <w:tcBorders>
              <w:top w:val="nil"/>
              <w:left w:val="nil"/>
              <w:bottom w:val="nil"/>
              <w:right w:val="nil"/>
            </w:tcBorders>
            <w:shd w:val="clear" w:color="auto" w:fill="F2F2F2" w:themeFill="background1" w:themeFillShade="F2"/>
            <w:vAlign w:val="center"/>
          </w:tcPr>
          <w:p w14:paraId="42B714E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0,118</w:t>
            </w:r>
          </w:p>
        </w:tc>
        <w:tc>
          <w:tcPr>
            <w:tcW w:w="709" w:type="dxa"/>
            <w:tcBorders>
              <w:top w:val="nil"/>
              <w:left w:val="nil"/>
              <w:bottom w:val="nil"/>
              <w:right w:val="dashed" w:sz="4" w:space="0" w:color="auto"/>
            </w:tcBorders>
            <w:shd w:val="clear" w:color="auto" w:fill="F2F2F2" w:themeFill="background1" w:themeFillShade="F2"/>
            <w:vAlign w:val="center"/>
          </w:tcPr>
          <w:p w14:paraId="04A92CB9"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0,068</w:t>
            </w:r>
          </w:p>
        </w:tc>
        <w:tc>
          <w:tcPr>
            <w:tcW w:w="708" w:type="dxa"/>
            <w:tcBorders>
              <w:top w:val="nil"/>
              <w:left w:val="dashed" w:sz="4" w:space="0" w:color="auto"/>
              <w:bottom w:val="nil"/>
              <w:right w:val="nil"/>
            </w:tcBorders>
            <w:shd w:val="clear" w:color="auto" w:fill="F2F2F2" w:themeFill="background1" w:themeFillShade="F2"/>
            <w:vAlign w:val="center"/>
          </w:tcPr>
          <w:p w14:paraId="69256A0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0,440</w:t>
            </w:r>
          </w:p>
        </w:tc>
        <w:tc>
          <w:tcPr>
            <w:tcW w:w="709" w:type="dxa"/>
            <w:tcBorders>
              <w:top w:val="nil"/>
              <w:left w:val="nil"/>
              <w:bottom w:val="nil"/>
              <w:right w:val="nil"/>
            </w:tcBorders>
            <w:shd w:val="clear" w:color="auto" w:fill="F2F2F2" w:themeFill="background1" w:themeFillShade="F2"/>
            <w:vAlign w:val="center"/>
          </w:tcPr>
          <w:p w14:paraId="5B6190E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0,305</w:t>
            </w:r>
          </w:p>
        </w:tc>
        <w:tc>
          <w:tcPr>
            <w:tcW w:w="709" w:type="dxa"/>
            <w:tcBorders>
              <w:top w:val="nil"/>
              <w:left w:val="nil"/>
              <w:bottom w:val="nil"/>
              <w:right w:val="nil"/>
            </w:tcBorders>
            <w:shd w:val="clear" w:color="auto" w:fill="F2F2F2" w:themeFill="background1" w:themeFillShade="F2"/>
            <w:vAlign w:val="center"/>
          </w:tcPr>
          <w:p w14:paraId="4901634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0,162</w:t>
            </w:r>
          </w:p>
        </w:tc>
        <w:tc>
          <w:tcPr>
            <w:tcW w:w="709" w:type="dxa"/>
            <w:tcBorders>
              <w:top w:val="nil"/>
              <w:left w:val="nil"/>
              <w:bottom w:val="nil"/>
              <w:right w:val="nil"/>
            </w:tcBorders>
            <w:shd w:val="clear" w:color="auto" w:fill="F2F2F2" w:themeFill="background1" w:themeFillShade="F2"/>
            <w:vAlign w:val="center"/>
          </w:tcPr>
          <w:p w14:paraId="554BA2A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0,099</w:t>
            </w:r>
          </w:p>
        </w:tc>
      </w:tr>
      <w:tr w:rsidR="005C2162" w:rsidRPr="005C524D" w14:paraId="2201E3D3"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5B0117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3E8F4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AE9ED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B446AD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0,150</w:t>
            </w:r>
          </w:p>
        </w:tc>
        <w:tc>
          <w:tcPr>
            <w:tcW w:w="703" w:type="dxa"/>
            <w:tcBorders>
              <w:top w:val="nil"/>
              <w:left w:val="nil"/>
              <w:bottom w:val="nil"/>
              <w:right w:val="nil"/>
            </w:tcBorders>
            <w:shd w:val="clear" w:color="auto" w:fill="FFFFFF" w:themeFill="background1"/>
            <w:vAlign w:val="center"/>
          </w:tcPr>
          <w:p w14:paraId="3AC3BAA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0,178</w:t>
            </w:r>
          </w:p>
        </w:tc>
        <w:tc>
          <w:tcPr>
            <w:tcW w:w="709" w:type="dxa"/>
            <w:tcBorders>
              <w:top w:val="nil"/>
              <w:left w:val="nil"/>
              <w:bottom w:val="nil"/>
              <w:right w:val="nil"/>
            </w:tcBorders>
            <w:shd w:val="clear" w:color="auto" w:fill="FFFFFF" w:themeFill="background1"/>
            <w:vAlign w:val="center"/>
          </w:tcPr>
          <w:p w14:paraId="01DD99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0,200</w:t>
            </w:r>
          </w:p>
        </w:tc>
        <w:tc>
          <w:tcPr>
            <w:tcW w:w="709" w:type="dxa"/>
            <w:tcBorders>
              <w:top w:val="nil"/>
              <w:left w:val="nil"/>
              <w:bottom w:val="nil"/>
              <w:right w:val="dashed" w:sz="4" w:space="0" w:color="auto"/>
            </w:tcBorders>
            <w:shd w:val="clear" w:color="auto" w:fill="FFFFFF" w:themeFill="background1"/>
            <w:vAlign w:val="center"/>
          </w:tcPr>
          <w:p w14:paraId="2D5F395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0,222</w:t>
            </w:r>
          </w:p>
        </w:tc>
        <w:tc>
          <w:tcPr>
            <w:tcW w:w="708" w:type="dxa"/>
            <w:tcBorders>
              <w:top w:val="nil"/>
              <w:left w:val="dashed" w:sz="4" w:space="0" w:color="auto"/>
              <w:bottom w:val="nil"/>
              <w:right w:val="nil"/>
            </w:tcBorders>
            <w:shd w:val="clear" w:color="auto" w:fill="FFFFFF" w:themeFill="background1"/>
            <w:vAlign w:val="center"/>
          </w:tcPr>
          <w:p w14:paraId="3928282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0,397</w:t>
            </w:r>
          </w:p>
        </w:tc>
        <w:tc>
          <w:tcPr>
            <w:tcW w:w="709" w:type="dxa"/>
            <w:tcBorders>
              <w:top w:val="nil"/>
              <w:left w:val="nil"/>
              <w:bottom w:val="nil"/>
              <w:right w:val="nil"/>
            </w:tcBorders>
            <w:shd w:val="clear" w:color="auto" w:fill="FFFFFF" w:themeFill="background1"/>
            <w:vAlign w:val="center"/>
          </w:tcPr>
          <w:p w14:paraId="54997E0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0,188</w:t>
            </w:r>
          </w:p>
        </w:tc>
        <w:tc>
          <w:tcPr>
            <w:tcW w:w="709" w:type="dxa"/>
            <w:tcBorders>
              <w:top w:val="nil"/>
              <w:left w:val="nil"/>
              <w:bottom w:val="nil"/>
              <w:right w:val="nil"/>
            </w:tcBorders>
            <w:shd w:val="clear" w:color="auto" w:fill="FFFFFF" w:themeFill="background1"/>
            <w:vAlign w:val="center"/>
          </w:tcPr>
          <w:p w14:paraId="1F853AF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0,087</w:t>
            </w:r>
          </w:p>
        </w:tc>
        <w:tc>
          <w:tcPr>
            <w:tcW w:w="709" w:type="dxa"/>
            <w:tcBorders>
              <w:top w:val="nil"/>
              <w:left w:val="nil"/>
              <w:bottom w:val="nil"/>
              <w:right w:val="dashed" w:sz="4" w:space="0" w:color="auto"/>
            </w:tcBorders>
            <w:shd w:val="clear" w:color="auto" w:fill="FFFFFF" w:themeFill="background1"/>
            <w:vAlign w:val="center"/>
          </w:tcPr>
          <w:p w14:paraId="5534272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0,056</w:t>
            </w:r>
          </w:p>
        </w:tc>
        <w:tc>
          <w:tcPr>
            <w:tcW w:w="708" w:type="dxa"/>
            <w:tcBorders>
              <w:top w:val="nil"/>
              <w:left w:val="dashed" w:sz="4" w:space="0" w:color="auto"/>
              <w:bottom w:val="nil"/>
              <w:right w:val="nil"/>
            </w:tcBorders>
            <w:shd w:val="clear" w:color="auto" w:fill="FFFFFF" w:themeFill="background1"/>
            <w:vAlign w:val="center"/>
          </w:tcPr>
          <w:p w14:paraId="4CCF65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0,227</w:t>
            </w:r>
          </w:p>
        </w:tc>
        <w:tc>
          <w:tcPr>
            <w:tcW w:w="709" w:type="dxa"/>
            <w:tcBorders>
              <w:top w:val="nil"/>
              <w:left w:val="nil"/>
              <w:bottom w:val="nil"/>
              <w:right w:val="nil"/>
            </w:tcBorders>
            <w:shd w:val="clear" w:color="auto" w:fill="FFFFFF" w:themeFill="background1"/>
            <w:vAlign w:val="center"/>
          </w:tcPr>
          <w:p w14:paraId="4B7F5B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0,178</w:t>
            </w:r>
          </w:p>
        </w:tc>
        <w:tc>
          <w:tcPr>
            <w:tcW w:w="709" w:type="dxa"/>
            <w:tcBorders>
              <w:top w:val="nil"/>
              <w:left w:val="nil"/>
              <w:bottom w:val="nil"/>
              <w:right w:val="nil"/>
            </w:tcBorders>
            <w:shd w:val="clear" w:color="auto" w:fill="FFFFFF" w:themeFill="background1"/>
            <w:vAlign w:val="center"/>
          </w:tcPr>
          <w:p w14:paraId="6FE16FE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0,115</w:t>
            </w:r>
          </w:p>
        </w:tc>
        <w:tc>
          <w:tcPr>
            <w:tcW w:w="709" w:type="dxa"/>
            <w:tcBorders>
              <w:top w:val="nil"/>
              <w:left w:val="nil"/>
              <w:bottom w:val="nil"/>
              <w:right w:val="nil"/>
            </w:tcBorders>
            <w:shd w:val="clear" w:color="auto" w:fill="FFFFFF" w:themeFill="background1"/>
            <w:vAlign w:val="center"/>
          </w:tcPr>
          <w:p w14:paraId="368EDEB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0,083</w:t>
            </w:r>
          </w:p>
        </w:tc>
      </w:tr>
      <w:tr w:rsidR="005C2162" w:rsidRPr="005C524D" w14:paraId="0A3FA6B9"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D8DDF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6D6813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6E27FD6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F327F17"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0,659</w:t>
            </w:r>
          </w:p>
        </w:tc>
        <w:tc>
          <w:tcPr>
            <w:tcW w:w="703" w:type="dxa"/>
            <w:tcBorders>
              <w:top w:val="nil"/>
              <w:left w:val="nil"/>
              <w:bottom w:val="nil"/>
              <w:right w:val="nil"/>
            </w:tcBorders>
            <w:shd w:val="clear" w:color="auto" w:fill="F2F2F2" w:themeFill="background1" w:themeFillShade="F2"/>
            <w:vAlign w:val="center"/>
          </w:tcPr>
          <w:p w14:paraId="1F426143"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0,490</w:t>
            </w:r>
          </w:p>
        </w:tc>
        <w:tc>
          <w:tcPr>
            <w:tcW w:w="709" w:type="dxa"/>
            <w:tcBorders>
              <w:top w:val="nil"/>
              <w:left w:val="nil"/>
              <w:bottom w:val="nil"/>
              <w:right w:val="nil"/>
            </w:tcBorders>
            <w:shd w:val="clear" w:color="auto" w:fill="F2F2F2" w:themeFill="background1" w:themeFillShade="F2"/>
            <w:vAlign w:val="center"/>
          </w:tcPr>
          <w:p w14:paraId="5099FAE4"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0,267</w:t>
            </w:r>
          </w:p>
        </w:tc>
        <w:tc>
          <w:tcPr>
            <w:tcW w:w="709" w:type="dxa"/>
            <w:tcBorders>
              <w:top w:val="nil"/>
              <w:left w:val="nil"/>
              <w:bottom w:val="nil"/>
              <w:right w:val="dashed" w:sz="4" w:space="0" w:color="auto"/>
            </w:tcBorders>
            <w:shd w:val="clear" w:color="auto" w:fill="F2F2F2" w:themeFill="background1" w:themeFillShade="F2"/>
            <w:vAlign w:val="center"/>
          </w:tcPr>
          <w:p w14:paraId="3E3AD57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0,143</w:t>
            </w:r>
          </w:p>
        </w:tc>
        <w:tc>
          <w:tcPr>
            <w:tcW w:w="708" w:type="dxa"/>
            <w:tcBorders>
              <w:top w:val="nil"/>
              <w:left w:val="dashed" w:sz="4" w:space="0" w:color="auto"/>
              <w:bottom w:val="nil"/>
              <w:right w:val="nil"/>
            </w:tcBorders>
            <w:shd w:val="clear" w:color="auto" w:fill="F2F2F2" w:themeFill="background1" w:themeFillShade="F2"/>
            <w:vAlign w:val="center"/>
          </w:tcPr>
          <w:p w14:paraId="721C31D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0,793</w:t>
            </w:r>
          </w:p>
        </w:tc>
        <w:tc>
          <w:tcPr>
            <w:tcW w:w="709" w:type="dxa"/>
            <w:tcBorders>
              <w:top w:val="nil"/>
              <w:left w:val="nil"/>
              <w:bottom w:val="nil"/>
              <w:right w:val="nil"/>
            </w:tcBorders>
            <w:shd w:val="clear" w:color="auto" w:fill="F2F2F2" w:themeFill="background1" w:themeFillShade="F2"/>
            <w:vAlign w:val="center"/>
          </w:tcPr>
          <w:p w14:paraId="3EB1B9E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0,482</w:t>
            </w:r>
          </w:p>
        </w:tc>
        <w:tc>
          <w:tcPr>
            <w:tcW w:w="709" w:type="dxa"/>
            <w:tcBorders>
              <w:top w:val="nil"/>
              <w:left w:val="nil"/>
              <w:bottom w:val="nil"/>
              <w:right w:val="nil"/>
            </w:tcBorders>
            <w:shd w:val="clear" w:color="auto" w:fill="F2F2F2" w:themeFill="background1" w:themeFillShade="F2"/>
            <w:vAlign w:val="center"/>
          </w:tcPr>
          <w:p w14:paraId="433501C5"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0,187</w:t>
            </w:r>
          </w:p>
        </w:tc>
        <w:tc>
          <w:tcPr>
            <w:tcW w:w="709" w:type="dxa"/>
            <w:tcBorders>
              <w:top w:val="nil"/>
              <w:left w:val="nil"/>
              <w:bottom w:val="nil"/>
              <w:right w:val="dashed" w:sz="4" w:space="0" w:color="auto"/>
            </w:tcBorders>
            <w:shd w:val="clear" w:color="auto" w:fill="F2F2F2" w:themeFill="background1" w:themeFillShade="F2"/>
            <w:vAlign w:val="center"/>
          </w:tcPr>
          <w:p w14:paraId="6391C745"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0,085</w:t>
            </w:r>
          </w:p>
        </w:tc>
        <w:tc>
          <w:tcPr>
            <w:tcW w:w="708" w:type="dxa"/>
            <w:tcBorders>
              <w:top w:val="nil"/>
              <w:left w:val="dashed" w:sz="4" w:space="0" w:color="auto"/>
              <w:bottom w:val="nil"/>
              <w:right w:val="nil"/>
            </w:tcBorders>
            <w:shd w:val="clear" w:color="auto" w:fill="F2F2F2" w:themeFill="background1" w:themeFillShade="F2"/>
            <w:vAlign w:val="center"/>
          </w:tcPr>
          <w:p w14:paraId="6A9680B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0,654</w:t>
            </w:r>
          </w:p>
        </w:tc>
        <w:tc>
          <w:tcPr>
            <w:tcW w:w="709" w:type="dxa"/>
            <w:tcBorders>
              <w:top w:val="nil"/>
              <w:left w:val="nil"/>
              <w:bottom w:val="nil"/>
              <w:right w:val="nil"/>
            </w:tcBorders>
            <w:shd w:val="clear" w:color="auto" w:fill="F2F2F2" w:themeFill="background1" w:themeFillShade="F2"/>
            <w:vAlign w:val="center"/>
          </w:tcPr>
          <w:p w14:paraId="2AD43CA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0,489</w:t>
            </w:r>
          </w:p>
        </w:tc>
        <w:tc>
          <w:tcPr>
            <w:tcW w:w="709" w:type="dxa"/>
            <w:tcBorders>
              <w:top w:val="nil"/>
              <w:left w:val="nil"/>
              <w:bottom w:val="nil"/>
              <w:right w:val="nil"/>
            </w:tcBorders>
            <w:shd w:val="clear" w:color="auto" w:fill="F2F2F2" w:themeFill="background1" w:themeFillShade="F2"/>
            <w:vAlign w:val="center"/>
          </w:tcPr>
          <w:p w14:paraId="2B289709"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0,261</w:t>
            </w:r>
          </w:p>
        </w:tc>
        <w:tc>
          <w:tcPr>
            <w:tcW w:w="709" w:type="dxa"/>
            <w:tcBorders>
              <w:top w:val="nil"/>
              <w:left w:val="nil"/>
              <w:bottom w:val="nil"/>
              <w:right w:val="nil"/>
            </w:tcBorders>
            <w:shd w:val="clear" w:color="auto" w:fill="F2F2F2" w:themeFill="background1" w:themeFillShade="F2"/>
            <w:vAlign w:val="center"/>
          </w:tcPr>
          <w:p w14:paraId="4F36F41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0,133</w:t>
            </w:r>
          </w:p>
        </w:tc>
      </w:tr>
      <w:tr w:rsidR="005C2162" w:rsidRPr="005C524D" w14:paraId="18D18B1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46EBC4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DE9AB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8702A8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21BE46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0,360</w:t>
            </w:r>
          </w:p>
        </w:tc>
        <w:tc>
          <w:tcPr>
            <w:tcW w:w="703" w:type="dxa"/>
            <w:tcBorders>
              <w:top w:val="nil"/>
              <w:left w:val="nil"/>
              <w:bottom w:val="nil"/>
              <w:right w:val="nil"/>
            </w:tcBorders>
            <w:shd w:val="clear" w:color="auto" w:fill="FFFFFF" w:themeFill="background1"/>
            <w:vAlign w:val="center"/>
          </w:tcPr>
          <w:p w14:paraId="7315B36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0,274</w:t>
            </w:r>
          </w:p>
        </w:tc>
        <w:tc>
          <w:tcPr>
            <w:tcW w:w="709" w:type="dxa"/>
            <w:tcBorders>
              <w:top w:val="nil"/>
              <w:left w:val="nil"/>
              <w:bottom w:val="nil"/>
              <w:right w:val="nil"/>
            </w:tcBorders>
            <w:shd w:val="clear" w:color="auto" w:fill="FFFFFF" w:themeFill="background1"/>
            <w:vAlign w:val="center"/>
          </w:tcPr>
          <w:p w14:paraId="228F956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0,170</w:t>
            </w:r>
          </w:p>
        </w:tc>
        <w:tc>
          <w:tcPr>
            <w:tcW w:w="709" w:type="dxa"/>
            <w:tcBorders>
              <w:top w:val="nil"/>
              <w:left w:val="nil"/>
              <w:bottom w:val="nil"/>
              <w:right w:val="dashed" w:sz="4" w:space="0" w:color="auto"/>
            </w:tcBorders>
            <w:shd w:val="clear" w:color="auto" w:fill="FFFFFF" w:themeFill="background1"/>
            <w:vAlign w:val="center"/>
          </w:tcPr>
          <w:p w14:paraId="7962C8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0,113</w:t>
            </w:r>
          </w:p>
        </w:tc>
        <w:tc>
          <w:tcPr>
            <w:tcW w:w="708" w:type="dxa"/>
            <w:tcBorders>
              <w:top w:val="nil"/>
              <w:left w:val="dashed" w:sz="4" w:space="0" w:color="auto"/>
              <w:bottom w:val="nil"/>
              <w:right w:val="nil"/>
            </w:tcBorders>
            <w:shd w:val="clear" w:color="auto" w:fill="FFFFFF" w:themeFill="background1"/>
            <w:vAlign w:val="center"/>
          </w:tcPr>
          <w:p w14:paraId="5DA98F4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0,503</w:t>
            </w:r>
          </w:p>
        </w:tc>
        <w:tc>
          <w:tcPr>
            <w:tcW w:w="709" w:type="dxa"/>
            <w:tcBorders>
              <w:top w:val="nil"/>
              <w:left w:val="nil"/>
              <w:bottom w:val="nil"/>
              <w:right w:val="nil"/>
            </w:tcBorders>
            <w:shd w:val="clear" w:color="auto" w:fill="FFFFFF" w:themeFill="background1"/>
            <w:vAlign w:val="center"/>
          </w:tcPr>
          <w:p w14:paraId="4CE96D1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0,276</w:t>
            </w:r>
          </w:p>
        </w:tc>
        <w:tc>
          <w:tcPr>
            <w:tcW w:w="709" w:type="dxa"/>
            <w:tcBorders>
              <w:top w:val="nil"/>
              <w:left w:val="nil"/>
              <w:bottom w:val="nil"/>
              <w:right w:val="nil"/>
            </w:tcBorders>
            <w:shd w:val="clear" w:color="auto" w:fill="FFFFFF" w:themeFill="background1"/>
            <w:vAlign w:val="center"/>
          </w:tcPr>
          <w:p w14:paraId="320A888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0,120</w:t>
            </w:r>
          </w:p>
        </w:tc>
        <w:tc>
          <w:tcPr>
            <w:tcW w:w="709" w:type="dxa"/>
            <w:tcBorders>
              <w:top w:val="nil"/>
              <w:left w:val="nil"/>
              <w:bottom w:val="nil"/>
              <w:right w:val="dashed" w:sz="4" w:space="0" w:color="auto"/>
            </w:tcBorders>
            <w:shd w:val="clear" w:color="auto" w:fill="FFFFFF" w:themeFill="background1"/>
            <w:vAlign w:val="center"/>
          </w:tcPr>
          <w:p w14:paraId="5923C0D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0,066</w:t>
            </w:r>
          </w:p>
        </w:tc>
        <w:tc>
          <w:tcPr>
            <w:tcW w:w="708" w:type="dxa"/>
            <w:tcBorders>
              <w:top w:val="nil"/>
              <w:left w:val="dashed" w:sz="4" w:space="0" w:color="auto"/>
              <w:bottom w:val="nil"/>
              <w:right w:val="nil"/>
            </w:tcBorders>
            <w:shd w:val="clear" w:color="auto" w:fill="FFFFFF" w:themeFill="background1"/>
            <w:vAlign w:val="center"/>
          </w:tcPr>
          <w:p w14:paraId="4BA8C06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0,354</w:t>
            </w:r>
          </w:p>
        </w:tc>
        <w:tc>
          <w:tcPr>
            <w:tcW w:w="709" w:type="dxa"/>
            <w:tcBorders>
              <w:top w:val="nil"/>
              <w:left w:val="nil"/>
              <w:bottom w:val="nil"/>
              <w:right w:val="nil"/>
            </w:tcBorders>
            <w:shd w:val="clear" w:color="auto" w:fill="FFFFFF" w:themeFill="background1"/>
            <w:vAlign w:val="center"/>
          </w:tcPr>
          <w:p w14:paraId="23E93A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0,272</w:t>
            </w:r>
          </w:p>
        </w:tc>
        <w:tc>
          <w:tcPr>
            <w:tcW w:w="709" w:type="dxa"/>
            <w:tcBorders>
              <w:top w:val="nil"/>
              <w:left w:val="nil"/>
              <w:bottom w:val="nil"/>
              <w:right w:val="nil"/>
            </w:tcBorders>
            <w:shd w:val="clear" w:color="auto" w:fill="FFFFFF" w:themeFill="background1"/>
            <w:vAlign w:val="center"/>
          </w:tcPr>
          <w:p w14:paraId="457FDF1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0,165</w:t>
            </w:r>
          </w:p>
        </w:tc>
        <w:tc>
          <w:tcPr>
            <w:tcW w:w="709" w:type="dxa"/>
            <w:tcBorders>
              <w:top w:val="nil"/>
              <w:left w:val="nil"/>
              <w:bottom w:val="nil"/>
              <w:right w:val="nil"/>
            </w:tcBorders>
            <w:shd w:val="clear" w:color="auto" w:fill="FFFFFF" w:themeFill="background1"/>
            <w:vAlign w:val="center"/>
          </w:tcPr>
          <w:p w14:paraId="559D910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0,105</w:t>
            </w:r>
          </w:p>
        </w:tc>
      </w:tr>
      <w:tr w:rsidR="005C2162" w:rsidRPr="005C524D" w14:paraId="0D00BB82"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9D0D6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BC6B4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3118E6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33CADC0"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0,817</w:t>
            </w:r>
          </w:p>
        </w:tc>
        <w:tc>
          <w:tcPr>
            <w:tcW w:w="703" w:type="dxa"/>
            <w:tcBorders>
              <w:top w:val="nil"/>
              <w:left w:val="nil"/>
              <w:bottom w:val="nil"/>
              <w:right w:val="nil"/>
            </w:tcBorders>
            <w:shd w:val="clear" w:color="auto" w:fill="F2F2F2" w:themeFill="background1" w:themeFillShade="F2"/>
            <w:vAlign w:val="center"/>
          </w:tcPr>
          <w:p w14:paraId="69E25C1D"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0,602</w:t>
            </w:r>
          </w:p>
        </w:tc>
        <w:tc>
          <w:tcPr>
            <w:tcW w:w="709" w:type="dxa"/>
            <w:tcBorders>
              <w:top w:val="nil"/>
              <w:left w:val="nil"/>
              <w:bottom w:val="nil"/>
              <w:right w:val="nil"/>
            </w:tcBorders>
            <w:shd w:val="clear" w:color="auto" w:fill="F2F2F2" w:themeFill="background1" w:themeFillShade="F2"/>
            <w:vAlign w:val="center"/>
          </w:tcPr>
          <w:p w14:paraId="2BF4BBAC"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0,263</w:t>
            </w:r>
          </w:p>
        </w:tc>
        <w:tc>
          <w:tcPr>
            <w:tcW w:w="709" w:type="dxa"/>
            <w:tcBorders>
              <w:top w:val="nil"/>
              <w:left w:val="nil"/>
              <w:bottom w:val="nil"/>
              <w:right w:val="dashed" w:sz="4" w:space="0" w:color="auto"/>
            </w:tcBorders>
            <w:shd w:val="clear" w:color="auto" w:fill="F2F2F2" w:themeFill="background1" w:themeFillShade="F2"/>
            <w:vAlign w:val="center"/>
          </w:tcPr>
          <w:p w14:paraId="66D087F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0,098</w:t>
            </w:r>
          </w:p>
        </w:tc>
        <w:tc>
          <w:tcPr>
            <w:tcW w:w="708" w:type="dxa"/>
            <w:tcBorders>
              <w:top w:val="nil"/>
              <w:left w:val="dashed" w:sz="4" w:space="0" w:color="auto"/>
              <w:bottom w:val="nil"/>
              <w:right w:val="nil"/>
            </w:tcBorders>
            <w:shd w:val="clear" w:color="auto" w:fill="F2F2F2" w:themeFill="background1" w:themeFillShade="F2"/>
            <w:vAlign w:val="center"/>
          </w:tcPr>
          <w:p w14:paraId="68FD817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0,841</w:t>
            </w:r>
          </w:p>
        </w:tc>
        <w:tc>
          <w:tcPr>
            <w:tcW w:w="709" w:type="dxa"/>
            <w:tcBorders>
              <w:top w:val="nil"/>
              <w:left w:val="nil"/>
              <w:bottom w:val="nil"/>
              <w:right w:val="nil"/>
            </w:tcBorders>
            <w:shd w:val="clear" w:color="auto" w:fill="F2F2F2" w:themeFill="background1" w:themeFillShade="F2"/>
            <w:vAlign w:val="center"/>
          </w:tcPr>
          <w:p w14:paraId="605DD2C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0,594</w:t>
            </w:r>
          </w:p>
        </w:tc>
        <w:tc>
          <w:tcPr>
            <w:tcW w:w="709" w:type="dxa"/>
            <w:tcBorders>
              <w:top w:val="nil"/>
              <w:left w:val="nil"/>
              <w:bottom w:val="nil"/>
              <w:right w:val="nil"/>
            </w:tcBorders>
            <w:shd w:val="clear" w:color="auto" w:fill="F2F2F2" w:themeFill="background1" w:themeFillShade="F2"/>
            <w:vAlign w:val="center"/>
          </w:tcPr>
          <w:p w14:paraId="0A6B2C5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0,251</w:t>
            </w:r>
          </w:p>
        </w:tc>
        <w:tc>
          <w:tcPr>
            <w:tcW w:w="709" w:type="dxa"/>
            <w:tcBorders>
              <w:top w:val="nil"/>
              <w:left w:val="nil"/>
              <w:bottom w:val="nil"/>
              <w:right w:val="dashed" w:sz="4" w:space="0" w:color="auto"/>
            </w:tcBorders>
            <w:shd w:val="clear" w:color="auto" w:fill="F2F2F2" w:themeFill="background1" w:themeFillShade="F2"/>
            <w:vAlign w:val="center"/>
          </w:tcPr>
          <w:p w14:paraId="4C91444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0,102</w:t>
            </w:r>
          </w:p>
        </w:tc>
        <w:tc>
          <w:tcPr>
            <w:tcW w:w="708" w:type="dxa"/>
            <w:tcBorders>
              <w:top w:val="nil"/>
              <w:left w:val="dashed" w:sz="4" w:space="0" w:color="auto"/>
              <w:bottom w:val="nil"/>
              <w:right w:val="nil"/>
            </w:tcBorders>
            <w:shd w:val="clear" w:color="auto" w:fill="F2F2F2" w:themeFill="background1" w:themeFillShade="F2"/>
            <w:vAlign w:val="center"/>
          </w:tcPr>
          <w:p w14:paraId="7BF5FC0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0,748</w:t>
            </w:r>
          </w:p>
        </w:tc>
        <w:tc>
          <w:tcPr>
            <w:tcW w:w="709" w:type="dxa"/>
            <w:tcBorders>
              <w:top w:val="nil"/>
              <w:left w:val="nil"/>
              <w:bottom w:val="nil"/>
              <w:right w:val="nil"/>
            </w:tcBorders>
            <w:shd w:val="clear" w:color="auto" w:fill="F2F2F2" w:themeFill="background1" w:themeFillShade="F2"/>
            <w:vAlign w:val="center"/>
          </w:tcPr>
          <w:p w14:paraId="26D1E83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0,600</w:t>
            </w:r>
          </w:p>
        </w:tc>
        <w:tc>
          <w:tcPr>
            <w:tcW w:w="709" w:type="dxa"/>
            <w:tcBorders>
              <w:top w:val="nil"/>
              <w:left w:val="nil"/>
              <w:bottom w:val="nil"/>
              <w:right w:val="nil"/>
            </w:tcBorders>
            <w:shd w:val="clear" w:color="auto" w:fill="F2F2F2" w:themeFill="background1" w:themeFillShade="F2"/>
            <w:vAlign w:val="center"/>
          </w:tcPr>
          <w:p w14:paraId="5DC659D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0,341</w:t>
            </w:r>
          </w:p>
        </w:tc>
        <w:tc>
          <w:tcPr>
            <w:tcW w:w="709" w:type="dxa"/>
            <w:tcBorders>
              <w:top w:val="nil"/>
              <w:left w:val="nil"/>
              <w:bottom w:val="nil"/>
              <w:right w:val="nil"/>
            </w:tcBorders>
            <w:shd w:val="clear" w:color="auto" w:fill="F2F2F2" w:themeFill="background1" w:themeFillShade="F2"/>
            <w:vAlign w:val="center"/>
          </w:tcPr>
          <w:p w14:paraId="1D70D74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0,165</w:t>
            </w:r>
          </w:p>
        </w:tc>
      </w:tr>
      <w:tr w:rsidR="005C2162" w:rsidRPr="005C524D" w14:paraId="6ECEA91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70261A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0D2B9A1"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F27F9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BADD74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0,520</w:t>
            </w:r>
          </w:p>
        </w:tc>
        <w:tc>
          <w:tcPr>
            <w:tcW w:w="703" w:type="dxa"/>
            <w:tcBorders>
              <w:top w:val="nil"/>
              <w:left w:val="nil"/>
              <w:bottom w:val="nil"/>
              <w:right w:val="nil"/>
            </w:tcBorders>
            <w:shd w:val="clear" w:color="auto" w:fill="FFFFFF" w:themeFill="background1"/>
            <w:vAlign w:val="center"/>
          </w:tcPr>
          <w:p w14:paraId="4728432D"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0,342</w:t>
            </w:r>
          </w:p>
        </w:tc>
        <w:tc>
          <w:tcPr>
            <w:tcW w:w="709" w:type="dxa"/>
            <w:tcBorders>
              <w:top w:val="nil"/>
              <w:left w:val="nil"/>
              <w:bottom w:val="nil"/>
              <w:right w:val="nil"/>
            </w:tcBorders>
            <w:shd w:val="clear" w:color="auto" w:fill="FFFFFF" w:themeFill="background1"/>
            <w:vAlign w:val="center"/>
          </w:tcPr>
          <w:p w14:paraId="6EA5F40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0,150</w:t>
            </w:r>
          </w:p>
        </w:tc>
        <w:tc>
          <w:tcPr>
            <w:tcW w:w="709" w:type="dxa"/>
            <w:tcBorders>
              <w:top w:val="nil"/>
              <w:left w:val="nil"/>
              <w:bottom w:val="nil"/>
              <w:right w:val="dashed" w:sz="4" w:space="0" w:color="auto"/>
            </w:tcBorders>
            <w:shd w:val="clear" w:color="auto" w:fill="FFFFFF" w:themeFill="background1"/>
            <w:vAlign w:val="center"/>
          </w:tcPr>
          <w:p w14:paraId="6F8F3D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0,067</w:t>
            </w:r>
          </w:p>
        </w:tc>
        <w:tc>
          <w:tcPr>
            <w:tcW w:w="708" w:type="dxa"/>
            <w:tcBorders>
              <w:top w:val="nil"/>
              <w:left w:val="dashed" w:sz="4" w:space="0" w:color="auto"/>
              <w:bottom w:val="nil"/>
              <w:right w:val="nil"/>
            </w:tcBorders>
            <w:shd w:val="clear" w:color="auto" w:fill="FFFFFF" w:themeFill="background1"/>
            <w:vAlign w:val="center"/>
          </w:tcPr>
          <w:p w14:paraId="654007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0,555</w:t>
            </w:r>
          </w:p>
        </w:tc>
        <w:tc>
          <w:tcPr>
            <w:tcW w:w="709" w:type="dxa"/>
            <w:tcBorders>
              <w:top w:val="nil"/>
              <w:left w:val="nil"/>
              <w:bottom w:val="nil"/>
              <w:right w:val="nil"/>
            </w:tcBorders>
            <w:shd w:val="clear" w:color="auto" w:fill="FFFFFF" w:themeFill="background1"/>
            <w:vAlign w:val="center"/>
          </w:tcPr>
          <w:p w14:paraId="646F67B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0,343</w:t>
            </w:r>
          </w:p>
        </w:tc>
        <w:tc>
          <w:tcPr>
            <w:tcW w:w="709" w:type="dxa"/>
            <w:tcBorders>
              <w:top w:val="nil"/>
              <w:left w:val="nil"/>
              <w:bottom w:val="nil"/>
              <w:right w:val="nil"/>
            </w:tcBorders>
            <w:shd w:val="clear" w:color="auto" w:fill="FFFFFF" w:themeFill="background1"/>
            <w:vAlign w:val="center"/>
          </w:tcPr>
          <w:p w14:paraId="20EBDFF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0,151</w:t>
            </w:r>
          </w:p>
        </w:tc>
        <w:tc>
          <w:tcPr>
            <w:tcW w:w="709" w:type="dxa"/>
            <w:tcBorders>
              <w:top w:val="nil"/>
              <w:left w:val="nil"/>
              <w:bottom w:val="nil"/>
              <w:right w:val="dashed" w:sz="4" w:space="0" w:color="auto"/>
            </w:tcBorders>
            <w:shd w:val="clear" w:color="auto" w:fill="FFFFFF" w:themeFill="background1"/>
            <w:vAlign w:val="center"/>
          </w:tcPr>
          <w:p w14:paraId="13FB7E1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0,075</w:t>
            </w:r>
          </w:p>
        </w:tc>
        <w:tc>
          <w:tcPr>
            <w:tcW w:w="708" w:type="dxa"/>
            <w:tcBorders>
              <w:top w:val="nil"/>
              <w:left w:val="dashed" w:sz="4" w:space="0" w:color="auto"/>
              <w:bottom w:val="nil"/>
              <w:right w:val="nil"/>
            </w:tcBorders>
            <w:shd w:val="clear" w:color="auto" w:fill="FFFFFF" w:themeFill="background1"/>
            <w:vAlign w:val="center"/>
          </w:tcPr>
          <w:p w14:paraId="3221FCA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0,431</w:t>
            </w:r>
          </w:p>
        </w:tc>
        <w:tc>
          <w:tcPr>
            <w:tcW w:w="709" w:type="dxa"/>
            <w:tcBorders>
              <w:top w:val="nil"/>
              <w:left w:val="nil"/>
              <w:bottom w:val="nil"/>
              <w:right w:val="nil"/>
            </w:tcBorders>
            <w:shd w:val="clear" w:color="auto" w:fill="FFFFFF" w:themeFill="background1"/>
            <w:vAlign w:val="center"/>
          </w:tcPr>
          <w:p w14:paraId="5CE6252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0,340</w:t>
            </w:r>
          </w:p>
        </w:tc>
        <w:tc>
          <w:tcPr>
            <w:tcW w:w="709" w:type="dxa"/>
            <w:tcBorders>
              <w:top w:val="nil"/>
              <w:left w:val="nil"/>
              <w:bottom w:val="nil"/>
              <w:right w:val="nil"/>
            </w:tcBorders>
            <w:shd w:val="clear" w:color="auto" w:fill="FFFFFF" w:themeFill="background1"/>
            <w:vAlign w:val="center"/>
          </w:tcPr>
          <w:p w14:paraId="042D04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0,206</w:t>
            </w:r>
          </w:p>
        </w:tc>
        <w:tc>
          <w:tcPr>
            <w:tcW w:w="709" w:type="dxa"/>
            <w:tcBorders>
              <w:top w:val="nil"/>
              <w:left w:val="nil"/>
              <w:bottom w:val="nil"/>
              <w:right w:val="nil"/>
            </w:tcBorders>
            <w:shd w:val="clear" w:color="auto" w:fill="FFFFFF" w:themeFill="background1"/>
            <w:vAlign w:val="center"/>
          </w:tcPr>
          <w:p w14:paraId="4DFFF10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0,121</w:t>
            </w:r>
          </w:p>
        </w:tc>
      </w:tr>
      <w:tr w:rsidR="005C2162" w:rsidRPr="005C524D" w14:paraId="006B91F1"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093A4B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C7112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38DF8DC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34E8D2A"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0,889</w:t>
            </w:r>
          </w:p>
        </w:tc>
        <w:tc>
          <w:tcPr>
            <w:tcW w:w="703" w:type="dxa"/>
            <w:tcBorders>
              <w:top w:val="nil"/>
              <w:left w:val="nil"/>
              <w:bottom w:val="nil"/>
              <w:right w:val="nil"/>
            </w:tcBorders>
            <w:shd w:val="clear" w:color="auto" w:fill="F2F2F2" w:themeFill="background1" w:themeFillShade="F2"/>
            <w:vAlign w:val="center"/>
          </w:tcPr>
          <w:p w14:paraId="278A72DB"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0,675</w:t>
            </w:r>
          </w:p>
        </w:tc>
        <w:tc>
          <w:tcPr>
            <w:tcW w:w="709" w:type="dxa"/>
            <w:tcBorders>
              <w:top w:val="nil"/>
              <w:left w:val="nil"/>
              <w:bottom w:val="nil"/>
              <w:right w:val="nil"/>
            </w:tcBorders>
            <w:shd w:val="clear" w:color="auto" w:fill="F2F2F2" w:themeFill="background1" w:themeFillShade="F2"/>
            <w:vAlign w:val="center"/>
          </w:tcPr>
          <w:p w14:paraId="0564F2EF"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0,260</w:t>
            </w:r>
          </w:p>
        </w:tc>
        <w:tc>
          <w:tcPr>
            <w:tcW w:w="709" w:type="dxa"/>
            <w:tcBorders>
              <w:top w:val="nil"/>
              <w:left w:val="nil"/>
              <w:bottom w:val="nil"/>
              <w:right w:val="dashed" w:sz="4" w:space="0" w:color="auto"/>
            </w:tcBorders>
            <w:shd w:val="clear" w:color="auto" w:fill="F2F2F2" w:themeFill="background1" w:themeFillShade="F2"/>
            <w:vAlign w:val="center"/>
          </w:tcPr>
          <w:p w14:paraId="0CC8773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0,070</w:t>
            </w:r>
          </w:p>
        </w:tc>
        <w:tc>
          <w:tcPr>
            <w:tcW w:w="708" w:type="dxa"/>
            <w:tcBorders>
              <w:top w:val="nil"/>
              <w:left w:val="dashed" w:sz="4" w:space="0" w:color="auto"/>
              <w:bottom w:val="nil"/>
              <w:right w:val="nil"/>
            </w:tcBorders>
            <w:shd w:val="clear" w:color="auto" w:fill="F2F2F2" w:themeFill="background1" w:themeFillShade="F2"/>
            <w:vAlign w:val="center"/>
          </w:tcPr>
          <w:p w14:paraId="0192624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0,864</w:t>
            </w:r>
          </w:p>
        </w:tc>
        <w:tc>
          <w:tcPr>
            <w:tcW w:w="709" w:type="dxa"/>
            <w:tcBorders>
              <w:top w:val="nil"/>
              <w:left w:val="nil"/>
              <w:bottom w:val="nil"/>
              <w:right w:val="nil"/>
            </w:tcBorders>
            <w:shd w:val="clear" w:color="auto" w:fill="F2F2F2" w:themeFill="background1" w:themeFillShade="F2"/>
            <w:vAlign w:val="center"/>
          </w:tcPr>
          <w:p w14:paraId="67D0395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0,666</w:t>
            </w:r>
          </w:p>
        </w:tc>
        <w:tc>
          <w:tcPr>
            <w:tcW w:w="709" w:type="dxa"/>
            <w:tcBorders>
              <w:top w:val="nil"/>
              <w:left w:val="nil"/>
              <w:bottom w:val="nil"/>
              <w:right w:val="nil"/>
            </w:tcBorders>
            <w:shd w:val="clear" w:color="auto" w:fill="F2F2F2" w:themeFill="background1" w:themeFillShade="F2"/>
            <w:vAlign w:val="center"/>
          </w:tcPr>
          <w:p w14:paraId="3A33D33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0,309</w:t>
            </w:r>
          </w:p>
        </w:tc>
        <w:tc>
          <w:tcPr>
            <w:tcW w:w="709" w:type="dxa"/>
            <w:tcBorders>
              <w:top w:val="nil"/>
              <w:left w:val="nil"/>
              <w:bottom w:val="nil"/>
              <w:right w:val="dashed" w:sz="4" w:space="0" w:color="auto"/>
            </w:tcBorders>
            <w:shd w:val="clear" w:color="auto" w:fill="F2F2F2" w:themeFill="background1" w:themeFillShade="F2"/>
            <w:vAlign w:val="center"/>
          </w:tcPr>
          <w:p w14:paraId="713B7EE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0,119</w:t>
            </w:r>
          </w:p>
        </w:tc>
        <w:tc>
          <w:tcPr>
            <w:tcW w:w="708" w:type="dxa"/>
            <w:tcBorders>
              <w:top w:val="nil"/>
              <w:left w:val="dashed" w:sz="4" w:space="0" w:color="auto"/>
              <w:bottom w:val="nil"/>
              <w:right w:val="nil"/>
            </w:tcBorders>
            <w:shd w:val="clear" w:color="auto" w:fill="F2F2F2" w:themeFill="background1" w:themeFillShade="F2"/>
            <w:vAlign w:val="center"/>
          </w:tcPr>
          <w:p w14:paraId="1281845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0,797</w:t>
            </w:r>
          </w:p>
        </w:tc>
        <w:tc>
          <w:tcPr>
            <w:tcW w:w="709" w:type="dxa"/>
            <w:tcBorders>
              <w:top w:val="nil"/>
              <w:left w:val="nil"/>
              <w:bottom w:val="nil"/>
              <w:right w:val="nil"/>
            </w:tcBorders>
            <w:shd w:val="clear" w:color="auto" w:fill="F2F2F2" w:themeFill="background1" w:themeFillShade="F2"/>
            <w:vAlign w:val="center"/>
          </w:tcPr>
          <w:p w14:paraId="0DBFF99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0,671</w:t>
            </w:r>
          </w:p>
        </w:tc>
        <w:tc>
          <w:tcPr>
            <w:tcW w:w="709" w:type="dxa"/>
            <w:tcBorders>
              <w:top w:val="nil"/>
              <w:left w:val="nil"/>
              <w:bottom w:val="nil"/>
              <w:right w:val="nil"/>
            </w:tcBorders>
            <w:shd w:val="clear" w:color="auto" w:fill="F2F2F2" w:themeFill="background1" w:themeFillShade="F2"/>
            <w:vAlign w:val="center"/>
          </w:tcPr>
          <w:p w14:paraId="18D60D5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0,410</w:t>
            </w:r>
          </w:p>
        </w:tc>
        <w:tc>
          <w:tcPr>
            <w:tcW w:w="709" w:type="dxa"/>
            <w:tcBorders>
              <w:top w:val="nil"/>
              <w:left w:val="nil"/>
              <w:bottom w:val="nil"/>
              <w:right w:val="nil"/>
            </w:tcBorders>
            <w:shd w:val="clear" w:color="auto" w:fill="F2F2F2" w:themeFill="background1" w:themeFillShade="F2"/>
            <w:vAlign w:val="center"/>
          </w:tcPr>
          <w:p w14:paraId="66CA780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0,194</w:t>
            </w:r>
          </w:p>
        </w:tc>
      </w:tr>
      <w:tr w:rsidR="005C2162" w:rsidRPr="005C524D" w14:paraId="72A2999A" w14:textId="77777777" w:rsidTr="00140CFF">
        <w:trPr>
          <w:trHeight w:val="359"/>
          <w:jc w:val="center"/>
        </w:trPr>
        <w:tc>
          <w:tcPr>
            <w:tcW w:w="709" w:type="dxa"/>
            <w:gridSpan w:val="2"/>
            <w:tcBorders>
              <w:top w:val="nil"/>
              <w:left w:val="nil"/>
              <w:bottom w:val="nil"/>
              <w:right w:val="nil"/>
            </w:tcBorders>
            <w:shd w:val="clear" w:color="auto" w:fill="FFFFFF" w:themeFill="background1"/>
            <w:vAlign w:val="center"/>
          </w:tcPr>
          <w:p w14:paraId="39CA858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97117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29713E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8E34A3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0,624</w:t>
            </w:r>
          </w:p>
        </w:tc>
        <w:tc>
          <w:tcPr>
            <w:tcW w:w="703" w:type="dxa"/>
            <w:tcBorders>
              <w:top w:val="nil"/>
              <w:left w:val="nil"/>
              <w:bottom w:val="nil"/>
              <w:right w:val="nil"/>
            </w:tcBorders>
            <w:shd w:val="clear" w:color="auto" w:fill="FFFFFF" w:themeFill="background1"/>
            <w:vAlign w:val="center"/>
          </w:tcPr>
          <w:p w14:paraId="32A36DA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0,392</w:t>
            </w:r>
          </w:p>
        </w:tc>
        <w:tc>
          <w:tcPr>
            <w:tcW w:w="709" w:type="dxa"/>
            <w:tcBorders>
              <w:top w:val="nil"/>
              <w:left w:val="nil"/>
              <w:bottom w:val="nil"/>
              <w:right w:val="nil"/>
            </w:tcBorders>
            <w:shd w:val="clear" w:color="auto" w:fill="FFFFFF" w:themeFill="background1"/>
            <w:vAlign w:val="center"/>
          </w:tcPr>
          <w:p w14:paraId="42B2B70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0,134</w:t>
            </w:r>
          </w:p>
        </w:tc>
        <w:tc>
          <w:tcPr>
            <w:tcW w:w="709" w:type="dxa"/>
            <w:tcBorders>
              <w:top w:val="nil"/>
              <w:left w:val="nil"/>
              <w:bottom w:val="nil"/>
              <w:right w:val="dashed" w:sz="4" w:space="0" w:color="auto"/>
            </w:tcBorders>
            <w:shd w:val="clear" w:color="auto" w:fill="FFFFFF" w:themeFill="background1"/>
            <w:vAlign w:val="center"/>
          </w:tcPr>
          <w:p w14:paraId="5D2437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0,042</w:t>
            </w:r>
          </w:p>
        </w:tc>
        <w:tc>
          <w:tcPr>
            <w:tcW w:w="708" w:type="dxa"/>
            <w:tcBorders>
              <w:top w:val="nil"/>
              <w:left w:val="dashed" w:sz="4" w:space="0" w:color="auto"/>
              <w:bottom w:val="nil"/>
              <w:right w:val="nil"/>
            </w:tcBorders>
            <w:shd w:val="clear" w:color="auto" w:fill="FFFFFF" w:themeFill="background1"/>
            <w:vAlign w:val="center"/>
          </w:tcPr>
          <w:p w14:paraId="517A862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0,584</w:t>
            </w:r>
          </w:p>
        </w:tc>
        <w:tc>
          <w:tcPr>
            <w:tcW w:w="709" w:type="dxa"/>
            <w:tcBorders>
              <w:top w:val="nil"/>
              <w:left w:val="nil"/>
              <w:bottom w:val="nil"/>
              <w:right w:val="nil"/>
            </w:tcBorders>
            <w:shd w:val="clear" w:color="auto" w:fill="FFFFFF" w:themeFill="background1"/>
            <w:vAlign w:val="center"/>
          </w:tcPr>
          <w:p w14:paraId="647A619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0,392</w:t>
            </w:r>
          </w:p>
        </w:tc>
        <w:tc>
          <w:tcPr>
            <w:tcW w:w="709" w:type="dxa"/>
            <w:tcBorders>
              <w:top w:val="nil"/>
              <w:left w:val="nil"/>
              <w:bottom w:val="nil"/>
              <w:right w:val="nil"/>
            </w:tcBorders>
            <w:shd w:val="clear" w:color="auto" w:fill="FFFFFF" w:themeFill="background1"/>
            <w:vAlign w:val="center"/>
          </w:tcPr>
          <w:p w14:paraId="45FF81C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0,178</w:t>
            </w:r>
          </w:p>
        </w:tc>
        <w:tc>
          <w:tcPr>
            <w:tcW w:w="709" w:type="dxa"/>
            <w:tcBorders>
              <w:top w:val="nil"/>
              <w:left w:val="nil"/>
              <w:bottom w:val="nil"/>
              <w:right w:val="dashed" w:sz="4" w:space="0" w:color="auto"/>
            </w:tcBorders>
            <w:shd w:val="clear" w:color="auto" w:fill="FFFFFF" w:themeFill="background1"/>
            <w:vAlign w:val="center"/>
          </w:tcPr>
          <w:p w14:paraId="76227C8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0,084</w:t>
            </w:r>
          </w:p>
        </w:tc>
        <w:tc>
          <w:tcPr>
            <w:tcW w:w="708" w:type="dxa"/>
            <w:tcBorders>
              <w:top w:val="nil"/>
              <w:left w:val="dashed" w:sz="4" w:space="0" w:color="auto"/>
              <w:bottom w:val="nil"/>
              <w:right w:val="nil"/>
            </w:tcBorders>
            <w:shd w:val="clear" w:color="auto" w:fill="FFFFFF" w:themeFill="background1"/>
            <w:vAlign w:val="center"/>
          </w:tcPr>
          <w:p w14:paraId="2410C4C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0,478</w:t>
            </w:r>
          </w:p>
        </w:tc>
        <w:tc>
          <w:tcPr>
            <w:tcW w:w="709" w:type="dxa"/>
            <w:tcBorders>
              <w:top w:val="nil"/>
              <w:left w:val="nil"/>
              <w:bottom w:val="nil"/>
              <w:right w:val="nil"/>
            </w:tcBorders>
            <w:shd w:val="clear" w:color="auto" w:fill="FFFFFF" w:themeFill="background1"/>
            <w:vAlign w:val="center"/>
          </w:tcPr>
          <w:p w14:paraId="3258D51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0,389</w:t>
            </w:r>
          </w:p>
        </w:tc>
        <w:tc>
          <w:tcPr>
            <w:tcW w:w="709" w:type="dxa"/>
            <w:tcBorders>
              <w:top w:val="nil"/>
              <w:left w:val="nil"/>
              <w:bottom w:val="nil"/>
              <w:right w:val="nil"/>
            </w:tcBorders>
            <w:shd w:val="clear" w:color="auto" w:fill="FFFFFF" w:themeFill="background1"/>
            <w:vAlign w:val="center"/>
          </w:tcPr>
          <w:p w14:paraId="14F396F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0,240</w:t>
            </w:r>
          </w:p>
        </w:tc>
        <w:tc>
          <w:tcPr>
            <w:tcW w:w="709" w:type="dxa"/>
            <w:tcBorders>
              <w:top w:val="nil"/>
              <w:left w:val="nil"/>
              <w:bottom w:val="nil"/>
              <w:right w:val="nil"/>
            </w:tcBorders>
            <w:shd w:val="clear" w:color="auto" w:fill="FFFFFF" w:themeFill="background1"/>
            <w:vAlign w:val="center"/>
          </w:tcPr>
          <w:p w14:paraId="5FF26F3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0,135</w:t>
            </w:r>
          </w:p>
        </w:tc>
      </w:tr>
      <w:tr w:rsidR="005C2162" w:rsidRPr="005C524D" w14:paraId="433AE83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2EBA1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499F60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217F44F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A850E26"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0,463</w:t>
            </w:r>
          </w:p>
        </w:tc>
        <w:tc>
          <w:tcPr>
            <w:tcW w:w="703" w:type="dxa"/>
            <w:tcBorders>
              <w:top w:val="nil"/>
              <w:left w:val="nil"/>
              <w:bottom w:val="nil"/>
              <w:right w:val="nil"/>
            </w:tcBorders>
            <w:shd w:val="clear" w:color="auto" w:fill="F2F2F2" w:themeFill="background1" w:themeFillShade="F2"/>
            <w:vAlign w:val="center"/>
          </w:tcPr>
          <w:p w14:paraId="4D7C828C"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0,404</w:t>
            </w:r>
          </w:p>
        </w:tc>
        <w:tc>
          <w:tcPr>
            <w:tcW w:w="709" w:type="dxa"/>
            <w:tcBorders>
              <w:top w:val="nil"/>
              <w:left w:val="nil"/>
              <w:bottom w:val="nil"/>
              <w:right w:val="nil"/>
            </w:tcBorders>
            <w:shd w:val="clear" w:color="auto" w:fill="F2F2F2" w:themeFill="background1" w:themeFillShade="F2"/>
            <w:vAlign w:val="center"/>
          </w:tcPr>
          <w:p w14:paraId="3CA91E49"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0,315</w:t>
            </w:r>
          </w:p>
        </w:tc>
        <w:tc>
          <w:tcPr>
            <w:tcW w:w="709" w:type="dxa"/>
            <w:tcBorders>
              <w:top w:val="nil"/>
              <w:left w:val="nil"/>
              <w:bottom w:val="nil"/>
              <w:right w:val="dashed" w:sz="4" w:space="0" w:color="auto"/>
            </w:tcBorders>
            <w:shd w:val="clear" w:color="auto" w:fill="F2F2F2" w:themeFill="background1" w:themeFillShade="F2"/>
            <w:vAlign w:val="center"/>
          </w:tcPr>
          <w:p w14:paraId="3EFB9FC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0,256</w:t>
            </w:r>
          </w:p>
        </w:tc>
        <w:tc>
          <w:tcPr>
            <w:tcW w:w="708" w:type="dxa"/>
            <w:tcBorders>
              <w:top w:val="nil"/>
              <w:left w:val="dashed" w:sz="4" w:space="0" w:color="auto"/>
              <w:bottom w:val="nil"/>
              <w:right w:val="nil"/>
            </w:tcBorders>
            <w:shd w:val="clear" w:color="auto" w:fill="F2F2F2" w:themeFill="background1" w:themeFillShade="F2"/>
            <w:vAlign w:val="center"/>
          </w:tcPr>
          <w:p w14:paraId="562E47A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0,796</w:t>
            </w:r>
          </w:p>
        </w:tc>
        <w:tc>
          <w:tcPr>
            <w:tcW w:w="709" w:type="dxa"/>
            <w:tcBorders>
              <w:top w:val="nil"/>
              <w:left w:val="nil"/>
              <w:bottom w:val="nil"/>
              <w:right w:val="nil"/>
            </w:tcBorders>
            <w:shd w:val="clear" w:color="auto" w:fill="F2F2F2" w:themeFill="background1" w:themeFillShade="F2"/>
            <w:vAlign w:val="center"/>
          </w:tcPr>
          <w:p w14:paraId="48808745"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0,395</w:t>
            </w:r>
          </w:p>
        </w:tc>
        <w:tc>
          <w:tcPr>
            <w:tcW w:w="709" w:type="dxa"/>
            <w:tcBorders>
              <w:top w:val="nil"/>
              <w:left w:val="nil"/>
              <w:bottom w:val="nil"/>
              <w:right w:val="nil"/>
            </w:tcBorders>
            <w:shd w:val="clear" w:color="auto" w:fill="F2F2F2" w:themeFill="background1" w:themeFillShade="F2"/>
            <w:vAlign w:val="center"/>
          </w:tcPr>
          <w:p w14:paraId="05D2509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0,145</w:t>
            </w:r>
          </w:p>
        </w:tc>
        <w:tc>
          <w:tcPr>
            <w:tcW w:w="709" w:type="dxa"/>
            <w:tcBorders>
              <w:top w:val="nil"/>
              <w:left w:val="nil"/>
              <w:bottom w:val="nil"/>
              <w:right w:val="dashed" w:sz="4" w:space="0" w:color="auto"/>
            </w:tcBorders>
            <w:shd w:val="clear" w:color="auto" w:fill="F2F2F2" w:themeFill="background1" w:themeFillShade="F2"/>
            <w:vAlign w:val="center"/>
          </w:tcPr>
          <w:p w14:paraId="706A614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0,074</w:t>
            </w:r>
          </w:p>
        </w:tc>
        <w:tc>
          <w:tcPr>
            <w:tcW w:w="708" w:type="dxa"/>
            <w:tcBorders>
              <w:top w:val="nil"/>
              <w:left w:val="dashed" w:sz="4" w:space="0" w:color="auto"/>
              <w:bottom w:val="nil"/>
              <w:right w:val="nil"/>
            </w:tcBorders>
            <w:shd w:val="clear" w:color="auto" w:fill="F2F2F2" w:themeFill="background1" w:themeFillShade="F2"/>
            <w:vAlign w:val="center"/>
          </w:tcPr>
          <w:p w14:paraId="3C2207D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0,591</w:t>
            </w:r>
          </w:p>
        </w:tc>
        <w:tc>
          <w:tcPr>
            <w:tcW w:w="709" w:type="dxa"/>
            <w:tcBorders>
              <w:top w:val="nil"/>
              <w:left w:val="nil"/>
              <w:bottom w:val="nil"/>
              <w:right w:val="nil"/>
            </w:tcBorders>
            <w:shd w:val="clear" w:color="auto" w:fill="F2F2F2" w:themeFill="background1" w:themeFillShade="F2"/>
            <w:vAlign w:val="center"/>
          </w:tcPr>
          <w:p w14:paraId="00941F2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0,400</w:t>
            </w:r>
          </w:p>
        </w:tc>
        <w:tc>
          <w:tcPr>
            <w:tcW w:w="709" w:type="dxa"/>
            <w:tcBorders>
              <w:top w:val="nil"/>
              <w:left w:val="nil"/>
              <w:bottom w:val="nil"/>
              <w:right w:val="nil"/>
            </w:tcBorders>
            <w:shd w:val="clear" w:color="auto" w:fill="F2F2F2" w:themeFill="background1" w:themeFillShade="F2"/>
            <w:vAlign w:val="center"/>
          </w:tcPr>
          <w:p w14:paraId="4D7CA0D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0,202</w:t>
            </w:r>
          </w:p>
        </w:tc>
        <w:tc>
          <w:tcPr>
            <w:tcW w:w="709" w:type="dxa"/>
            <w:tcBorders>
              <w:top w:val="nil"/>
              <w:left w:val="nil"/>
              <w:bottom w:val="nil"/>
              <w:right w:val="nil"/>
            </w:tcBorders>
            <w:shd w:val="clear" w:color="auto" w:fill="F2F2F2" w:themeFill="background1" w:themeFillShade="F2"/>
            <w:vAlign w:val="center"/>
          </w:tcPr>
          <w:p w14:paraId="413256D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0,112</w:t>
            </w:r>
          </w:p>
        </w:tc>
      </w:tr>
      <w:tr w:rsidR="005C2162" w:rsidRPr="005C524D" w14:paraId="2B3609A2"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5EAC1C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A197DB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EF8775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D076F1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0,207</w:t>
            </w:r>
          </w:p>
        </w:tc>
        <w:tc>
          <w:tcPr>
            <w:tcW w:w="703" w:type="dxa"/>
            <w:tcBorders>
              <w:top w:val="nil"/>
              <w:left w:val="nil"/>
              <w:bottom w:val="nil"/>
              <w:right w:val="nil"/>
            </w:tcBorders>
            <w:shd w:val="clear" w:color="auto" w:fill="FFFFFF" w:themeFill="background1"/>
            <w:vAlign w:val="center"/>
          </w:tcPr>
          <w:p w14:paraId="613CC1E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0,226</w:t>
            </w:r>
          </w:p>
        </w:tc>
        <w:tc>
          <w:tcPr>
            <w:tcW w:w="709" w:type="dxa"/>
            <w:tcBorders>
              <w:top w:val="nil"/>
              <w:left w:val="nil"/>
              <w:bottom w:val="nil"/>
              <w:right w:val="nil"/>
            </w:tcBorders>
            <w:shd w:val="clear" w:color="auto" w:fill="FFFFFF" w:themeFill="background1"/>
            <w:vAlign w:val="center"/>
          </w:tcPr>
          <w:p w14:paraId="72E8B0B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0,226</w:t>
            </w:r>
          </w:p>
        </w:tc>
        <w:tc>
          <w:tcPr>
            <w:tcW w:w="709" w:type="dxa"/>
            <w:tcBorders>
              <w:top w:val="nil"/>
              <w:left w:val="nil"/>
              <w:bottom w:val="nil"/>
              <w:right w:val="dashed" w:sz="4" w:space="0" w:color="auto"/>
            </w:tcBorders>
            <w:shd w:val="clear" w:color="auto" w:fill="FFFFFF" w:themeFill="background1"/>
            <w:vAlign w:val="center"/>
          </w:tcPr>
          <w:p w14:paraId="63D0FE0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0,229</w:t>
            </w:r>
          </w:p>
        </w:tc>
        <w:tc>
          <w:tcPr>
            <w:tcW w:w="708" w:type="dxa"/>
            <w:tcBorders>
              <w:top w:val="nil"/>
              <w:left w:val="dashed" w:sz="4" w:space="0" w:color="auto"/>
              <w:bottom w:val="nil"/>
              <w:right w:val="nil"/>
            </w:tcBorders>
            <w:shd w:val="clear" w:color="auto" w:fill="FFFFFF" w:themeFill="background1"/>
            <w:vAlign w:val="center"/>
          </w:tcPr>
          <w:p w14:paraId="63AD40C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0,506</w:t>
            </w:r>
          </w:p>
        </w:tc>
        <w:tc>
          <w:tcPr>
            <w:tcW w:w="709" w:type="dxa"/>
            <w:tcBorders>
              <w:top w:val="nil"/>
              <w:left w:val="nil"/>
              <w:bottom w:val="nil"/>
              <w:right w:val="nil"/>
            </w:tcBorders>
            <w:shd w:val="clear" w:color="auto" w:fill="FFFFFF" w:themeFill="background1"/>
            <w:vAlign w:val="center"/>
          </w:tcPr>
          <w:p w14:paraId="089C13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0,236</w:t>
            </w:r>
          </w:p>
        </w:tc>
        <w:tc>
          <w:tcPr>
            <w:tcW w:w="709" w:type="dxa"/>
            <w:tcBorders>
              <w:top w:val="nil"/>
              <w:left w:val="nil"/>
              <w:bottom w:val="nil"/>
              <w:right w:val="nil"/>
            </w:tcBorders>
            <w:shd w:val="clear" w:color="auto" w:fill="FFFFFF" w:themeFill="background1"/>
            <w:vAlign w:val="center"/>
          </w:tcPr>
          <w:p w14:paraId="66B3479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0,101</w:t>
            </w:r>
          </w:p>
        </w:tc>
        <w:tc>
          <w:tcPr>
            <w:tcW w:w="709" w:type="dxa"/>
            <w:tcBorders>
              <w:top w:val="nil"/>
              <w:left w:val="nil"/>
              <w:bottom w:val="nil"/>
              <w:right w:val="dashed" w:sz="4" w:space="0" w:color="auto"/>
            </w:tcBorders>
            <w:shd w:val="clear" w:color="auto" w:fill="FFFFFF" w:themeFill="background1"/>
            <w:vAlign w:val="center"/>
          </w:tcPr>
          <w:p w14:paraId="06CDAC0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0,061</w:t>
            </w:r>
          </w:p>
        </w:tc>
        <w:tc>
          <w:tcPr>
            <w:tcW w:w="708" w:type="dxa"/>
            <w:tcBorders>
              <w:top w:val="nil"/>
              <w:left w:val="dashed" w:sz="4" w:space="0" w:color="auto"/>
              <w:bottom w:val="nil"/>
              <w:right w:val="nil"/>
            </w:tcBorders>
            <w:shd w:val="clear" w:color="auto" w:fill="FFFFFF" w:themeFill="background1"/>
            <w:vAlign w:val="center"/>
          </w:tcPr>
          <w:p w14:paraId="1B4CF89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0,304</w:t>
            </w:r>
          </w:p>
        </w:tc>
        <w:tc>
          <w:tcPr>
            <w:tcW w:w="709" w:type="dxa"/>
            <w:tcBorders>
              <w:top w:val="nil"/>
              <w:left w:val="nil"/>
              <w:bottom w:val="nil"/>
              <w:right w:val="nil"/>
            </w:tcBorders>
            <w:shd w:val="clear" w:color="auto" w:fill="FFFFFF" w:themeFill="background1"/>
            <w:vAlign w:val="center"/>
          </w:tcPr>
          <w:p w14:paraId="72E951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0,226</w:t>
            </w:r>
          </w:p>
        </w:tc>
        <w:tc>
          <w:tcPr>
            <w:tcW w:w="709" w:type="dxa"/>
            <w:tcBorders>
              <w:top w:val="nil"/>
              <w:left w:val="nil"/>
              <w:bottom w:val="nil"/>
              <w:right w:val="nil"/>
            </w:tcBorders>
            <w:shd w:val="clear" w:color="auto" w:fill="FFFFFF" w:themeFill="background1"/>
            <w:vAlign w:val="center"/>
          </w:tcPr>
          <w:p w14:paraId="7BF7183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0,137</w:t>
            </w:r>
          </w:p>
        </w:tc>
        <w:tc>
          <w:tcPr>
            <w:tcW w:w="709" w:type="dxa"/>
            <w:tcBorders>
              <w:top w:val="nil"/>
              <w:left w:val="nil"/>
              <w:bottom w:val="nil"/>
              <w:right w:val="nil"/>
            </w:tcBorders>
            <w:shd w:val="clear" w:color="auto" w:fill="FFFFFF" w:themeFill="background1"/>
            <w:vAlign w:val="center"/>
          </w:tcPr>
          <w:p w14:paraId="5168594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0,093</w:t>
            </w:r>
          </w:p>
        </w:tc>
      </w:tr>
      <w:tr w:rsidR="005C2162" w:rsidRPr="005C524D" w14:paraId="14FF729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1C439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E5A23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631CDD9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56DF3F2"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0,808</w:t>
            </w:r>
          </w:p>
        </w:tc>
        <w:tc>
          <w:tcPr>
            <w:tcW w:w="703" w:type="dxa"/>
            <w:tcBorders>
              <w:top w:val="nil"/>
              <w:left w:val="nil"/>
              <w:bottom w:val="nil"/>
              <w:right w:val="nil"/>
            </w:tcBorders>
            <w:shd w:val="clear" w:color="auto" w:fill="F2F2F2" w:themeFill="background1" w:themeFillShade="F2"/>
            <w:vAlign w:val="center"/>
          </w:tcPr>
          <w:p w14:paraId="4634820D"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0,621</w:t>
            </w:r>
          </w:p>
        </w:tc>
        <w:tc>
          <w:tcPr>
            <w:tcW w:w="709" w:type="dxa"/>
            <w:tcBorders>
              <w:top w:val="nil"/>
              <w:left w:val="nil"/>
              <w:bottom w:val="nil"/>
              <w:right w:val="nil"/>
            </w:tcBorders>
            <w:shd w:val="clear" w:color="auto" w:fill="F2F2F2" w:themeFill="background1" w:themeFillShade="F2"/>
            <w:vAlign w:val="center"/>
          </w:tcPr>
          <w:p w14:paraId="676DFF37"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0,334</w:t>
            </w:r>
          </w:p>
        </w:tc>
        <w:tc>
          <w:tcPr>
            <w:tcW w:w="709" w:type="dxa"/>
            <w:tcBorders>
              <w:top w:val="nil"/>
              <w:left w:val="nil"/>
              <w:bottom w:val="nil"/>
              <w:right w:val="dashed" w:sz="4" w:space="0" w:color="auto"/>
            </w:tcBorders>
            <w:shd w:val="clear" w:color="auto" w:fill="F2F2F2" w:themeFill="background1" w:themeFillShade="F2"/>
            <w:vAlign w:val="center"/>
          </w:tcPr>
          <w:p w14:paraId="01E4E0A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0,164</w:t>
            </w:r>
          </w:p>
        </w:tc>
        <w:tc>
          <w:tcPr>
            <w:tcW w:w="708" w:type="dxa"/>
            <w:tcBorders>
              <w:top w:val="nil"/>
              <w:left w:val="dashed" w:sz="4" w:space="0" w:color="auto"/>
              <w:bottom w:val="nil"/>
              <w:right w:val="nil"/>
            </w:tcBorders>
            <w:shd w:val="clear" w:color="auto" w:fill="F2F2F2" w:themeFill="background1" w:themeFillShade="F2"/>
            <w:vAlign w:val="center"/>
          </w:tcPr>
          <w:p w14:paraId="448B7AA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0,904</w:t>
            </w:r>
          </w:p>
        </w:tc>
        <w:tc>
          <w:tcPr>
            <w:tcW w:w="709" w:type="dxa"/>
            <w:tcBorders>
              <w:top w:val="nil"/>
              <w:left w:val="nil"/>
              <w:bottom w:val="nil"/>
              <w:right w:val="nil"/>
            </w:tcBorders>
            <w:shd w:val="clear" w:color="auto" w:fill="F2F2F2" w:themeFill="background1" w:themeFillShade="F2"/>
            <w:vAlign w:val="center"/>
          </w:tcPr>
          <w:p w14:paraId="35ED288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0,615</w:t>
            </w:r>
          </w:p>
        </w:tc>
        <w:tc>
          <w:tcPr>
            <w:tcW w:w="709" w:type="dxa"/>
            <w:tcBorders>
              <w:top w:val="nil"/>
              <w:left w:val="nil"/>
              <w:bottom w:val="nil"/>
              <w:right w:val="nil"/>
            </w:tcBorders>
            <w:shd w:val="clear" w:color="auto" w:fill="F2F2F2" w:themeFill="background1" w:themeFillShade="F2"/>
            <w:vAlign w:val="center"/>
          </w:tcPr>
          <w:p w14:paraId="66393F1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0,239</w:t>
            </w:r>
          </w:p>
        </w:tc>
        <w:tc>
          <w:tcPr>
            <w:tcW w:w="709" w:type="dxa"/>
            <w:tcBorders>
              <w:top w:val="nil"/>
              <w:left w:val="nil"/>
              <w:bottom w:val="nil"/>
              <w:right w:val="dashed" w:sz="4" w:space="0" w:color="auto"/>
            </w:tcBorders>
            <w:shd w:val="clear" w:color="auto" w:fill="F2F2F2" w:themeFill="background1" w:themeFillShade="F2"/>
            <w:vAlign w:val="center"/>
          </w:tcPr>
          <w:p w14:paraId="3D36A3C9"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0,097</w:t>
            </w:r>
          </w:p>
        </w:tc>
        <w:tc>
          <w:tcPr>
            <w:tcW w:w="708" w:type="dxa"/>
            <w:tcBorders>
              <w:top w:val="nil"/>
              <w:left w:val="dashed" w:sz="4" w:space="0" w:color="auto"/>
              <w:bottom w:val="nil"/>
              <w:right w:val="nil"/>
            </w:tcBorders>
            <w:shd w:val="clear" w:color="auto" w:fill="F2F2F2" w:themeFill="background1" w:themeFillShade="F2"/>
            <w:vAlign w:val="center"/>
          </w:tcPr>
          <w:p w14:paraId="7436199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0,805</w:t>
            </w:r>
          </w:p>
        </w:tc>
        <w:tc>
          <w:tcPr>
            <w:tcW w:w="709" w:type="dxa"/>
            <w:tcBorders>
              <w:top w:val="nil"/>
              <w:left w:val="nil"/>
              <w:bottom w:val="nil"/>
              <w:right w:val="nil"/>
            </w:tcBorders>
            <w:shd w:val="clear" w:color="auto" w:fill="F2F2F2" w:themeFill="background1" w:themeFillShade="F2"/>
            <w:vAlign w:val="center"/>
          </w:tcPr>
          <w:p w14:paraId="5A81230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0,621</w:t>
            </w:r>
          </w:p>
        </w:tc>
        <w:tc>
          <w:tcPr>
            <w:tcW w:w="709" w:type="dxa"/>
            <w:tcBorders>
              <w:top w:val="nil"/>
              <w:left w:val="nil"/>
              <w:bottom w:val="nil"/>
              <w:right w:val="nil"/>
            </w:tcBorders>
            <w:shd w:val="clear" w:color="auto" w:fill="F2F2F2" w:themeFill="background1" w:themeFillShade="F2"/>
            <w:vAlign w:val="center"/>
          </w:tcPr>
          <w:p w14:paraId="2728B32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0,330</w:t>
            </w:r>
          </w:p>
        </w:tc>
        <w:tc>
          <w:tcPr>
            <w:tcW w:w="709" w:type="dxa"/>
            <w:tcBorders>
              <w:top w:val="nil"/>
              <w:left w:val="nil"/>
              <w:bottom w:val="nil"/>
              <w:right w:val="nil"/>
            </w:tcBorders>
            <w:shd w:val="clear" w:color="auto" w:fill="F2F2F2" w:themeFill="background1" w:themeFillShade="F2"/>
            <w:vAlign w:val="center"/>
          </w:tcPr>
          <w:p w14:paraId="5F6DDE8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0,156</w:t>
            </w:r>
          </w:p>
        </w:tc>
      </w:tr>
      <w:tr w:rsidR="005C2162" w:rsidRPr="005C524D" w14:paraId="27C7818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6DC84A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4DA5E3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85DA33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B4AA3F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0,475</w:t>
            </w:r>
          </w:p>
        </w:tc>
        <w:tc>
          <w:tcPr>
            <w:tcW w:w="703" w:type="dxa"/>
            <w:tcBorders>
              <w:top w:val="nil"/>
              <w:left w:val="nil"/>
              <w:bottom w:val="nil"/>
              <w:right w:val="nil"/>
            </w:tcBorders>
            <w:shd w:val="clear" w:color="auto" w:fill="FFFFFF" w:themeFill="background1"/>
            <w:vAlign w:val="center"/>
          </w:tcPr>
          <w:p w14:paraId="3981C6E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0,353</w:t>
            </w:r>
          </w:p>
        </w:tc>
        <w:tc>
          <w:tcPr>
            <w:tcW w:w="709" w:type="dxa"/>
            <w:tcBorders>
              <w:top w:val="nil"/>
              <w:left w:val="nil"/>
              <w:bottom w:val="nil"/>
              <w:right w:val="nil"/>
            </w:tcBorders>
            <w:shd w:val="clear" w:color="auto" w:fill="FFFFFF" w:themeFill="background1"/>
            <w:vAlign w:val="center"/>
          </w:tcPr>
          <w:p w14:paraId="42B842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0,204</w:t>
            </w:r>
          </w:p>
        </w:tc>
        <w:tc>
          <w:tcPr>
            <w:tcW w:w="709" w:type="dxa"/>
            <w:tcBorders>
              <w:top w:val="nil"/>
              <w:left w:val="nil"/>
              <w:bottom w:val="nil"/>
              <w:right w:val="dashed" w:sz="4" w:space="0" w:color="auto"/>
            </w:tcBorders>
            <w:shd w:val="clear" w:color="auto" w:fill="FFFFFF" w:themeFill="background1"/>
            <w:vAlign w:val="center"/>
          </w:tcPr>
          <w:p w14:paraId="31EBF14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0,124</w:t>
            </w:r>
          </w:p>
        </w:tc>
        <w:tc>
          <w:tcPr>
            <w:tcW w:w="708" w:type="dxa"/>
            <w:tcBorders>
              <w:top w:val="nil"/>
              <w:left w:val="dashed" w:sz="4" w:space="0" w:color="auto"/>
              <w:bottom w:val="nil"/>
              <w:right w:val="nil"/>
            </w:tcBorders>
            <w:shd w:val="clear" w:color="auto" w:fill="FFFFFF" w:themeFill="background1"/>
            <w:vAlign w:val="center"/>
          </w:tcPr>
          <w:p w14:paraId="439455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0,631</w:t>
            </w:r>
          </w:p>
        </w:tc>
        <w:tc>
          <w:tcPr>
            <w:tcW w:w="709" w:type="dxa"/>
            <w:tcBorders>
              <w:top w:val="nil"/>
              <w:left w:val="nil"/>
              <w:bottom w:val="nil"/>
              <w:right w:val="nil"/>
            </w:tcBorders>
            <w:shd w:val="clear" w:color="auto" w:fill="FFFFFF" w:themeFill="background1"/>
            <w:vAlign w:val="center"/>
          </w:tcPr>
          <w:p w14:paraId="2C8F1A1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0,356</w:t>
            </w:r>
          </w:p>
        </w:tc>
        <w:tc>
          <w:tcPr>
            <w:tcW w:w="709" w:type="dxa"/>
            <w:tcBorders>
              <w:top w:val="nil"/>
              <w:left w:val="nil"/>
              <w:bottom w:val="nil"/>
              <w:right w:val="nil"/>
            </w:tcBorders>
            <w:shd w:val="clear" w:color="auto" w:fill="FFFFFF" w:themeFill="background1"/>
            <w:vAlign w:val="center"/>
          </w:tcPr>
          <w:p w14:paraId="08E93D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0,145</w:t>
            </w:r>
          </w:p>
        </w:tc>
        <w:tc>
          <w:tcPr>
            <w:tcW w:w="709" w:type="dxa"/>
            <w:tcBorders>
              <w:top w:val="nil"/>
              <w:left w:val="nil"/>
              <w:bottom w:val="nil"/>
              <w:right w:val="dashed" w:sz="4" w:space="0" w:color="auto"/>
            </w:tcBorders>
            <w:shd w:val="clear" w:color="auto" w:fill="FFFFFF" w:themeFill="background1"/>
            <w:vAlign w:val="center"/>
          </w:tcPr>
          <w:p w14:paraId="76E91A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0,073</w:t>
            </w:r>
          </w:p>
        </w:tc>
        <w:tc>
          <w:tcPr>
            <w:tcW w:w="708" w:type="dxa"/>
            <w:tcBorders>
              <w:top w:val="nil"/>
              <w:left w:val="dashed" w:sz="4" w:space="0" w:color="auto"/>
              <w:bottom w:val="nil"/>
              <w:right w:val="nil"/>
            </w:tcBorders>
            <w:shd w:val="clear" w:color="auto" w:fill="FFFFFF" w:themeFill="background1"/>
            <w:vAlign w:val="center"/>
          </w:tcPr>
          <w:p w14:paraId="679B905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0,470</w:t>
            </w:r>
          </w:p>
        </w:tc>
        <w:tc>
          <w:tcPr>
            <w:tcW w:w="709" w:type="dxa"/>
            <w:tcBorders>
              <w:top w:val="nil"/>
              <w:left w:val="nil"/>
              <w:bottom w:val="nil"/>
              <w:right w:val="nil"/>
            </w:tcBorders>
            <w:shd w:val="clear" w:color="auto" w:fill="FFFFFF" w:themeFill="background1"/>
            <w:vAlign w:val="center"/>
          </w:tcPr>
          <w:p w14:paraId="55FE4B1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0,352</w:t>
            </w:r>
          </w:p>
        </w:tc>
        <w:tc>
          <w:tcPr>
            <w:tcW w:w="709" w:type="dxa"/>
            <w:tcBorders>
              <w:top w:val="nil"/>
              <w:left w:val="nil"/>
              <w:bottom w:val="nil"/>
              <w:right w:val="nil"/>
            </w:tcBorders>
            <w:shd w:val="clear" w:color="auto" w:fill="FFFFFF" w:themeFill="background1"/>
            <w:vAlign w:val="center"/>
          </w:tcPr>
          <w:p w14:paraId="17930B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0,200</w:t>
            </w:r>
          </w:p>
        </w:tc>
        <w:tc>
          <w:tcPr>
            <w:tcW w:w="709" w:type="dxa"/>
            <w:tcBorders>
              <w:top w:val="nil"/>
              <w:left w:val="nil"/>
              <w:bottom w:val="nil"/>
              <w:right w:val="nil"/>
            </w:tcBorders>
            <w:shd w:val="clear" w:color="auto" w:fill="FFFFFF" w:themeFill="background1"/>
            <w:vAlign w:val="center"/>
          </w:tcPr>
          <w:p w14:paraId="7F2ACB5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0,117</w:t>
            </w:r>
          </w:p>
        </w:tc>
      </w:tr>
      <w:tr w:rsidR="005C2162" w:rsidRPr="005C524D" w14:paraId="11EB2D8B"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BC1D9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6CFAC6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2814EED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61A78C7"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0,919</w:t>
            </w:r>
          </w:p>
        </w:tc>
        <w:tc>
          <w:tcPr>
            <w:tcW w:w="703" w:type="dxa"/>
            <w:tcBorders>
              <w:top w:val="nil"/>
              <w:left w:val="nil"/>
              <w:bottom w:val="nil"/>
              <w:right w:val="nil"/>
            </w:tcBorders>
            <w:shd w:val="clear" w:color="auto" w:fill="F2F2F2" w:themeFill="background1" w:themeFillShade="F2"/>
            <w:vAlign w:val="center"/>
          </w:tcPr>
          <w:p w14:paraId="0098549F"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0,740</w:t>
            </w:r>
          </w:p>
        </w:tc>
        <w:tc>
          <w:tcPr>
            <w:tcW w:w="709" w:type="dxa"/>
            <w:tcBorders>
              <w:top w:val="nil"/>
              <w:left w:val="nil"/>
              <w:bottom w:val="nil"/>
              <w:right w:val="nil"/>
            </w:tcBorders>
            <w:shd w:val="clear" w:color="auto" w:fill="F2F2F2" w:themeFill="background1" w:themeFillShade="F2"/>
            <w:vAlign w:val="center"/>
          </w:tcPr>
          <w:p w14:paraId="6EF30192"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0,346</w:t>
            </w:r>
          </w:p>
        </w:tc>
        <w:tc>
          <w:tcPr>
            <w:tcW w:w="709" w:type="dxa"/>
            <w:tcBorders>
              <w:top w:val="nil"/>
              <w:left w:val="nil"/>
              <w:bottom w:val="nil"/>
              <w:right w:val="dashed" w:sz="4" w:space="0" w:color="auto"/>
            </w:tcBorders>
            <w:shd w:val="clear" w:color="auto" w:fill="F2F2F2" w:themeFill="background1" w:themeFillShade="F2"/>
            <w:vAlign w:val="center"/>
          </w:tcPr>
          <w:p w14:paraId="7B90258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0,119</w:t>
            </w:r>
          </w:p>
        </w:tc>
        <w:tc>
          <w:tcPr>
            <w:tcW w:w="708" w:type="dxa"/>
            <w:tcBorders>
              <w:top w:val="nil"/>
              <w:left w:val="dashed" w:sz="4" w:space="0" w:color="auto"/>
              <w:bottom w:val="nil"/>
              <w:right w:val="nil"/>
            </w:tcBorders>
            <w:shd w:val="clear" w:color="auto" w:fill="F2F2F2" w:themeFill="background1" w:themeFillShade="F2"/>
            <w:vAlign w:val="center"/>
          </w:tcPr>
          <w:p w14:paraId="63FC187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0,935</w:t>
            </w:r>
          </w:p>
        </w:tc>
        <w:tc>
          <w:tcPr>
            <w:tcW w:w="709" w:type="dxa"/>
            <w:tcBorders>
              <w:top w:val="nil"/>
              <w:left w:val="nil"/>
              <w:bottom w:val="nil"/>
              <w:right w:val="nil"/>
            </w:tcBorders>
            <w:shd w:val="clear" w:color="auto" w:fill="F2F2F2" w:themeFill="background1" w:themeFillShade="F2"/>
            <w:vAlign w:val="center"/>
          </w:tcPr>
          <w:p w14:paraId="59443DA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0,734</w:t>
            </w:r>
          </w:p>
        </w:tc>
        <w:tc>
          <w:tcPr>
            <w:tcW w:w="709" w:type="dxa"/>
            <w:tcBorders>
              <w:top w:val="nil"/>
              <w:left w:val="nil"/>
              <w:bottom w:val="nil"/>
              <w:right w:val="nil"/>
            </w:tcBorders>
            <w:shd w:val="clear" w:color="auto" w:fill="F2F2F2" w:themeFill="background1" w:themeFillShade="F2"/>
            <w:vAlign w:val="center"/>
          </w:tcPr>
          <w:p w14:paraId="29FE7CD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0,326</w:t>
            </w:r>
          </w:p>
        </w:tc>
        <w:tc>
          <w:tcPr>
            <w:tcW w:w="709" w:type="dxa"/>
            <w:tcBorders>
              <w:top w:val="nil"/>
              <w:left w:val="nil"/>
              <w:bottom w:val="nil"/>
              <w:right w:val="dashed" w:sz="4" w:space="0" w:color="auto"/>
            </w:tcBorders>
            <w:shd w:val="clear" w:color="auto" w:fill="F2F2F2" w:themeFill="background1" w:themeFillShade="F2"/>
            <w:vAlign w:val="center"/>
          </w:tcPr>
          <w:p w14:paraId="23076AD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0,121</w:t>
            </w:r>
          </w:p>
        </w:tc>
        <w:tc>
          <w:tcPr>
            <w:tcW w:w="708" w:type="dxa"/>
            <w:tcBorders>
              <w:top w:val="nil"/>
              <w:left w:val="dashed" w:sz="4" w:space="0" w:color="auto"/>
              <w:bottom w:val="nil"/>
              <w:right w:val="nil"/>
            </w:tcBorders>
            <w:shd w:val="clear" w:color="auto" w:fill="F2F2F2" w:themeFill="background1" w:themeFillShade="F2"/>
            <w:vAlign w:val="center"/>
          </w:tcPr>
          <w:p w14:paraId="6E9B93A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0,878</w:t>
            </w:r>
          </w:p>
        </w:tc>
        <w:tc>
          <w:tcPr>
            <w:tcW w:w="709" w:type="dxa"/>
            <w:tcBorders>
              <w:top w:val="nil"/>
              <w:left w:val="nil"/>
              <w:bottom w:val="nil"/>
              <w:right w:val="nil"/>
            </w:tcBorders>
            <w:shd w:val="clear" w:color="auto" w:fill="F2F2F2" w:themeFill="background1" w:themeFillShade="F2"/>
            <w:vAlign w:val="center"/>
          </w:tcPr>
          <w:p w14:paraId="617D233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0,739</w:t>
            </w:r>
          </w:p>
        </w:tc>
        <w:tc>
          <w:tcPr>
            <w:tcW w:w="709" w:type="dxa"/>
            <w:tcBorders>
              <w:top w:val="nil"/>
              <w:left w:val="nil"/>
              <w:bottom w:val="nil"/>
              <w:right w:val="nil"/>
            </w:tcBorders>
            <w:shd w:val="clear" w:color="auto" w:fill="F2F2F2" w:themeFill="background1" w:themeFillShade="F2"/>
            <w:vAlign w:val="center"/>
          </w:tcPr>
          <w:p w14:paraId="18BC1CC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0,432</w:t>
            </w:r>
          </w:p>
        </w:tc>
        <w:tc>
          <w:tcPr>
            <w:tcW w:w="709" w:type="dxa"/>
            <w:tcBorders>
              <w:top w:val="nil"/>
              <w:left w:val="nil"/>
              <w:bottom w:val="nil"/>
              <w:right w:val="nil"/>
            </w:tcBorders>
            <w:shd w:val="clear" w:color="auto" w:fill="F2F2F2" w:themeFill="background1" w:themeFillShade="F2"/>
            <w:vAlign w:val="center"/>
          </w:tcPr>
          <w:p w14:paraId="03A9533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0,198</w:t>
            </w:r>
          </w:p>
        </w:tc>
      </w:tr>
      <w:tr w:rsidR="005C2162" w:rsidRPr="005C524D" w14:paraId="799B467F"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63EF3EF"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20C16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BA8ABB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70D06BC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0,645</w:t>
            </w:r>
          </w:p>
        </w:tc>
        <w:tc>
          <w:tcPr>
            <w:tcW w:w="703" w:type="dxa"/>
            <w:tcBorders>
              <w:top w:val="nil"/>
              <w:left w:val="nil"/>
              <w:bottom w:val="nil"/>
              <w:right w:val="nil"/>
            </w:tcBorders>
            <w:shd w:val="clear" w:color="auto" w:fill="FFFFFF" w:themeFill="background1"/>
            <w:vAlign w:val="center"/>
          </w:tcPr>
          <w:p w14:paraId="06C30158"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0,440</w:t>
            </w:r>
          </w:p>
        </w:tc>
        <w:tc>
          <w:tcPr>
            <w:tcW w:w="709" w:type="dxa"/>
            <w:tcBorders>
              <w:top w:val="nil"/>
              <w:left w:val="nil"/>
              <w:bottom w:val="nil"/>
              <w:right w:val="nil"/>
            </w:tcBorders>
            <w:shd w:val="clear" w:color="auto" w:fill="FFFFFF" w:themeFill="background1"/>
            <w:vAlign w:val="center"/>
          </w:tcPr>
          <w:p w14:paraId="021736D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0,190</w:t>
            </w:r>
          </w:p>
        </w:tc>
        <w:tc>
          <w:tcPr>
            <w:tcW w:w="709" w:type="dxa"/>
            <w:tcBorders>
              <w:top w:val="nil"/>
              <w:left w:val="nil"/>
              <w:bottom w:val="nil"/>
              <w:right w:val="dashed" w:sz="4" w:space="0" w:color="auto"/>
            </w:tcBorders>
            <w:shd w:val="clear" w:color="auto" w:fill="FFFFFF" w:themeFill="background1"/>
            <w:vAlign w:val="center"/>
          </w:tcPr>
          <w:p w14:paraId="4FA037A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0,077</w:t>
            </w:r>
          </w:p>
        </w:tc>
        <w:tc>
          <w:tcPr>
            <w:tcW w:w="708" w:type="dxa"/>
            <w:tcBorders>
              <w:top w:val="nil"/>
              <w:left w:val="dashed" w:sz="4" w:space="0" w:color="auto"/>
              <w:bottom w:val="nil"/>
              <w:right w:val="nil"/>
            </w:tcBorders>
            <w:shd w:val="clear" w:color="auto" w:fill="FFFFFF" w:themeFill="background1"/>
            <w:vAlign w:val="center"/>
          </w:tcPr>
          <w:p w14:paraId="50835E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0,685</w:t>
            </w:r>
          </w:p>
        </w:tc>
        <w:tc>
          <w:tcPr>
            <w:tcW w:w="709" w:type="dxa"/>
            <w:tcBorders>
              <w:top w:val="nil"/>
              <w:left w:val="nil"/>
              <w:bottom w:val="nil"/>
              <w:right w:val="nil"/>
            </w:tcBorders>
            <w:shd w:val="clear" w:color="auto" w:fill="FFFFFF" w:themeFill="background1"/>
            <w:vAlign w:val="center"/>
          </w:tcPr>
          <w:p w14:paraId="5AC88A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0,441</w:t>
            </w:r>
          </w:p>
        </w:tc>
        <w:tc>
          <w:tcPr>
            <w:tcW w:w="709" w:type="dxa"/>
            <w:tcBorders>
              <w:top w:val="nil"/>
              <w:left w:val="nil"/>
              <w:bottom w:val="nil"/>
              <w:right w:val="nil"/>
            </w:tcBorders>
            <w:shd w:val="clear" w:color="auto" w:fill="FFFFFF" w:themeFill="background1"/>
            <w:vAlign w:val="center"/>
          </w:tcPr>
          <w:p w14:paraId="5A8492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0,188</w:t>
            </w:r>
          </w:p>
        </w:tc>
        <w:tc>
          <w:tcPr>
            <w:tcW w:w="709" w:type="dxa"/>
            <w:tcBorders>
              <w:top w:val="nil"/>
              <w:left w:val="nil"/>
              <w:bottom w:val="nil"/>
              <w:right w:val="dashed" w:sz="4" w:space="0" w:color="auto"/>
            </w:tcBorders>
            <w:shd w:val="clear" w:color="auto" w:fill="FFFFFF" w:themeFill="background1"/>
            <w:vAlign w:val="center"/>
          </w:tcPr>
          <w:p w14:paraId="2B01DEF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0,085</w:t>
            </w:r>
          </w:p>
        </w:tc>
        <w:tc>
          <w:tcPr>
            <w:tcW w:w="708" w:type="dxa"/>
            <w:tcBorders>
              <w:top w:val="nil"/>
              <w:left w:val="dashed" w:sz="4" w:space="0" w:color="auto"/>
              <w:bottom w:val="nil"/>
              <w:right w:val="nil"/>
            </w:tcBorders>
            <w:shd w:val="clear" w:color="auto" w:fill="FFFFFF" w:themeFill="background1"/>
            <w:vAlign w:val="center"/>
          </w:tcPr>
          <w:p w14:paraId="01D30D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0,561</w:t>
            </w:r>
          </w:p>
        </w:tc>
        <w:tc>
          <w:tcPr>
            <w:tcW w:w="709" w:type="dxa"/>
            <w:tcBorders>
              <w:top w:val="nil"/>
              <w:left w:val="nil"/>
              <w:bottom w:val="nil"/>
              <w:right w:val="nil"/>
            </w:tcBorders>
            <w:shd w:val="clear" w:color="auto" w:fill="FFFFFF" w:themeFill="background1"/>
            <w:vAlign w:val="center"/>
          </w:tcPr>
          <w:p w14:paraId="18C774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0,439</w:t>
            </w:r>
          </w:p>
        </w:tc>
        <w:tc>
          <w:tcPr>
            <w:tcW w:w="709" w:type="dxa"/>
            <w:tcBorders>
              <w:top w:val="nil"/>
              <w:left w:val="nil"/>
              <w:bottom w:val="nil"/>
              <w:right w:val="nil"/>
            </w:tcBorders>
            <w:shd w:val="clear" w:color="auto" w:fill="FFFFFF" w:themeFill="background1"/>
            <w:vAlign w:val="center"/>
          </w:tcPr>
          <w:p w14:paraId="36DBD24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2A1EC5E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0,138</w:t>
            </w:r>
          </w:p>
        </w:tc>
      </w:tr>
      <w:tr w:rsidR="005C2162" w:rsidRPr="005C524D" w14:paraId="4EFB93ED"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4EC619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B687D4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4299DE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3EE8EEB"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0,958</w:t>
            </w:r>
          </w:p>
        </w:tc>
        <w:tc>
          <w:tcPr>
            <w:tcW w:w="703" w:type="dxa"/>
            <w:tcBorders>
              <w:top w:val="nil"/>
              <w:left w:val="nil"/>
              <w:bottom w:val="nil"/>
              <w:right w:val="nil"/>
            </w:tcBorders>
            <w:shd w:val="clear" w:color="auto" w:fill="F2F2F2" w:themeFill="background1" w:themeFillShade="F2"/>
            <w:vAlign w:val="center"/>
          </w:tcPr>
          <w:p w14:paraId="11ED83EC"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0,808</w:t>
            </w:r>
          </w:p>
        </w:tc>
        <w:tc>
          <w:tcPr>
            <w:tcW w:w="709" w:type="dxa"/>
            <w:tcBorders>
              <w:top w:val="nil"/>
              <w:left w:val="nil"/>
              <w:bottom w:val="nil"/>
              <w:right w:val="nil"/>
            </w:tcBorders>
            <w:shd w:val="clear" w:color="auto" w:fill="F2F2F2" w:themeFill="background1" w:themeFillShade="F2"/>
            <w:vAlign w:val="center"/>
          </w:tcPr>
          <w:p w14:paraId="5FEAB133"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0,353</w:t>
            </w:r>
          </w:p>
        </w:tc>
        <w:tc>
          <w:tcPr>
            <w:tcW w:w="709" w:type="dxa"/>
            <w:tcBorders>
              <w:top w:val="nil"/>
              <w:left w:val="nil"/>
              <w:bottom w:val="nil"/>
              <w:right w:val="dashed" w:sz="4" w:space="0" w:color="auto"/>
            </w:tcBorders>
            <w:shd w:val="clear" w:color="auto" w:fill="F2F2F2" w:themeFill="background1" w:themeFillShade="F2"/>
            <w:vAlign w:val="center"/>
          </w:tcPr>
          <w:p w14:paraId="499CE1C5"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0,091</w:t>
            </w:r>
          </w:p>
        </w:tc>
        <w:tc>
          <w:tcPr>
            <w:tcW w:w="708" w:type="dxa"/>
            <w:tcBorders>
              <w:top w:val="nil"/>
              <w:left w:val="dashed" w:sz="4" w:space="0" w:color="auto"/>
              <w:bottom w:val="nil"/>
              <w:right w:val="nil"/>
            </w:tcBorders>
            <w:shd w:val="clear" w:color="auto" w:fill="F2F2F2" w:themeFill="background1" w:themeFillShade="F2"/>
            <w:vAlign w:val="center"/>
          </w:tcPr>
          <w:p w14:paraId="228E202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0,949</w:t>
            </w:r>
          </w:p>
        </w:tc>
        <w:tc>
          <w:tcPr>
            <w:tcW w:w="709" w:type="dxa"/>
            <w:tcBorders>
              <w:top w:val="nil"/>
              <w:left w:val="nil"/>
              <w:bottom w:val="nil"/>
              <w:right w:val="nil"/>
            </w:tcBorders>
            <w:shd w:val="clear" w:color="auto" w:fill="F2F2F2" w:themeFill="background1" w:themeFillShade="F2"/>
            <w:vAlign w:val="center"/>
          </w:tcPr>
          <w:p w14:paraId="41744CF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0,802</w:t>
            </w:r>
          </w:p>
        </w:tc>
        <w:tc>
          <w:tcPr>
            <w:tcW w:w="709" w:type="dxa"/>
            <w:tcBorders>
              <w:top w:val="nil"/>
              <w:left w:val="nil"/>
              <w:bottom w:val="nil"/>
              <w:right w:val="nil"/>
            </w:tcBorders>
            <w:shd w:val="clear" w:color="auto" w:fill="F2F2F2" w:themeFill="background1" w:themeFillShade="F2"/>
            <w:vAlign w:val="center"/>
          </w:tcPr>
          <w:p w14:paraId="25BA511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0,404</w:t>
            </w:r>
          </w:p>
        </w:tc>
        <w:tc>
          <w:tcPr>
            <w:tcW w:w="709" w:type="dxa"/>
            <w:tcBorders>
              <w:top w:val="nil"/>
              <w:left w:val="nil"/>
              <w:bottom w:val="nil"/>
              <w:right w:val="dashed" w:sz="4" w:space="0" w:color="auto"/>
            </w:tcBorders>
            <w:shd w:val="clear" w:color="auto" w:fill="F2F2F2" w:themeFill="background1" w:themeFillShade="F2"/>
            <w:vAlign w:val="center"/>
          </w:tcPr>
          <w:p w14:paraId="77C4B3C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0,145</w:t>
            </w:r>
          </w:p>
        </w:tc>
        <w:tc>
          <w:tcPr>
            <w:tcW w:w="708" w:type="dxa"/>
            <w:tcBorders>
              <w:top w:val="nil"/>
              <w:left w:val="dashed" w:sz="4" w:space="0" w:color="auto"/>
              <w:bottom w:val="nil"/>
              <w:right w:val="nil"/>
            </w:tcBorders>
            <w:shd w:val="clear" w:color="auto" w:fill="F2F2F2" w:themeFill="background1" w:themeFillShade="F2"/>
            <w:vAlign w:val="center"/>
          </w:tcPr>
          <w:p w14:paraId="5031680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0,912</w:t>
            </w:r>
          </w:p>
        </w:tc>
        <w:tc>
          <w:tcPr>
            <w:tcW w:w="709" w:type="dxa"/>
            <w:tcBorders>
              <w:top w:val="nil"/>
              <w:left w:val="nil"/>
              <w:bottom w:val="nil"/>
              <w:right w:val="nil"/>
            </w:tcBorders>
            <w:shd w:val="clear" w:color="auto" w:fill="F2F2F2" w:themeFill="background1" w:themeFillShade="F2"/>
            <w:vAlign w:val="center"/>
          </w:tcPr>
          <w:p w14:paraId="1271B2B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0,805</w:t>
            </w:r>
          </w:p>
        </w:tc>
        <w:tc>
          <w:tcPr>
            <w:tcW w:w="709" w:type="dxa"/>
            <w:tcBorders>
              <w:top w:val="nil"/>
              <w:left w:val="nil"/>
              <w:bottom w:val="nil"/>
              <w:right w:val="nil"/>
            </w:tcBorders>
            <w:shd w:val="clear" w:color="auto" w:fill="F2F2F2" w:themeFill="background1" w:themeFillShade="F2"/>
            <w:vAlign w:val="center"/>
          </w:tcPr>
          <w:p w14:paraId="2EE0B5F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0,516</w:t>
            </w:r>
          </w:p>
        </w:tc>
        <w:tc>
          <w:tcPr>
            <w:tcW w:w="709" w:type="dxa"/>
            <w:tcBorders>
              <w:top w:val="nil"/>
              <w:left w:val="nil"/>
              <w:bottom w:val="nil"/>
              <w:right w:val="nil"/>
            </w:tcBorders>
            <w:shd w:val="clear" w:color="auto" w:fill="F2F2F2" w:themeFill="background1" w:themeFillShade="F2"/>
            <w:vAlign w:val="center"/>
          </w:tcPr>
          <w:p w14:paraId="7DB2C9F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0,236</w:t>
            </w:r>
          </w:p>
        </w:tc>
      </w:tr>
      <w:tr w:rsidR="005C2162" w:rsidRPr="005C524D" w14:paraId="229CD43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466BA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4170E73"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3921C2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74FF8B7"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0,744</w:t>
            </w:r>
          </w:p>
        </w:tc>
        <w:tc>
          <w:tcPr>
            <w:tcW w:w="703" w:type="dxa"/>
            <w:tcBorders>
              <w:top w:val="nil"/>
              <w:left w:val="nil"/>
              <w:bottom w:val="nil"/>
              <w:right w:val="nil"/>
            </w:tcBorders>
            <w:shd w:val="clear" w:color="auto" w:fill="FFFFFF" w:themeFill="background1"/>
            <w:vAlign w:val="center"/>
          </w:tcPr>
          <w:p w14:paraId="42053C7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0,502</w:t>
            </w:r>
          </w:p>
        </w:tc>
        <w:tc>
          <w:tcPr>
            <w:tcW w:w="709" w:type="dxa"/>
            <w:tcBorders>
              <w:top w:val="nil"/>
              <w:left w:val="nil"/>
              <w:bottom w:val="nil"/>
              <w:right w:val="nil"/>
            </w:tcBorders>
            <w:shd w:val="clear" w:color="auto" w:fill="FFFFFF" w:themeFill="background1"/>
            <w:vAlign w:val="center"/>
          </w:tcPr>
          <w:p w14:paraId="5DECFBE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0,178</w:t>
            </w:r>
          </w:p>
        </w:tc>
        <w:tc>
          <w:tcPr>
            <w:tcW w:w="709" w:type="dxa"/>
            <w:tcBorders>
              <w:top w:val="nil"/>
              <w:left w:val="nil"/>
              <w:bottom w:val="nil"/>
              <w:right w:val="dashed" w:sz="4" w:space="0" w:color="auto"/>
            </w:tcBorders>
            <w:shd w:val="clear" w:color="auto" w:fill="FFFFFF" w:themeFill="background1"/>
            <w:vAlign w:val="center"/>
          </w:tcPr>
          <w:p w14:paraId="67892EA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0,052</w:t>
            </w:r>
          </w:p>
        </w:tc>
        <w:tc>
          <w:tcPr>
            <w:tcW w:w="708" w:type="dxa"/>
            <w:tcBorders>
              <w:top w:val="nil"/>
              <w:left w:val="dashed" w:sz="4" w:space="0" w:color="auto"/>
              <w:bottom w:val="nil"/>
              <w:right w:val="nil"/>
            </w:tcBorders>
            <w:shd w:val="clear" w:color="auto" w:fill="FFFFFF" w:themeFill="background1"/>
            <w:vAlign w:val="center"/>
          </w:tcPr>
          <w:p w14:paraId="14D0878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0,715</w:t>
            </w:r>
          </w:p>
        </w:tc>
        <w:tc>
          <w:tcPr>
            <w:tcW w:w="709" w:type="dxa"/>
            <w:tcBorders>
              <w:top w:val="nil"/>
              <w:left w:val="nil"/>
              <w:bottom w:val="nil"/>
              <w:right w:val="nil"/>
            </w:tcBorders>
            <w:shd w:val="clear" w:color="auto" w:fill="FFFFFF" w:themeFill="background1"/>
            <w:vAlign w:val="center"/>
          </w:tcPr>
          <w:p w14:paraId="1EED0AD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0,503</w:t>
            </w:r>
          </w:p>
        </w:tc>
        <w:tc>
          <w:tcPr>
            <w:tcW w:w="709" w:type="dxa"/>
            <w:tcBorders>
              <w:top w:val="nil"/>
              <w:left w:val="nil"/>
              <w:bottom w:val="nil"/>
              <w:right w:val="nil"/>
            </w:tcBorders>
            <w:shd w:val="clear" w:color="auto" w:fill="FFFFFF" w:themeFill="background1"/>
            <w:vAlign w:val="center"/>
          </w:tcPr>
          <w:p w14:paraId="06C65D3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0,226</w:t>
            </w:r>
          </w:p>
        </w:tc>
        <w:tc>
          <w:tcPr>
            <w:tcW w:w="709" w:type="dxa"/>
            <w:tcBorders>
              <w:top w:val="nil"/>
              <w:left w:val="nil"/>
              <w:bottom w:val="nil"/>
              <w:right w:val="dashed" w:sz="4" w:space="0" w:color="auto"/>
            </w:tcBorders>
            <w:shd w:val="clear" w:color="auto" w:fill="FFFFFF" w:themeFill="background1"/>
            <w:vAlign w:val="center"/>
          </w:tcPr>
          <w:p w14:paraId="02F298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0,097</w:t>
            </w:r>
          </w:p>
        </w:tc>
        <w:tc>
          <w:tcPr>
            <w:tcW w:w="708" w:type="dxa"/>
            <w:tcBorders>
              <w:top w:val="nil"/>
              <w:left w:val="dashed" w:sz="4" w:space="0" w:color="auto"/>
              <w:bottom w:val="nil"/>
              <w:right w:val="nil"/>
            </w:tcBorders>
            <w:shd w:val="clear" w:color="auto" w:fill="FFFFFF" w:themeFill="background1"/>
            <w:vAlign w:val="center"/>
          </w:tcPr>
          <w:p w14:paraId="2FCEE6E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0,614</w:t>
            </w:r>
          </w:p>
        </w:tc>
        <w:tc>
          <w:tcPr>
            <w:tcW w:w="709" w:type="dxa"/>
            <w:tcBorders>
              <w:top w:val="nil"/>
              <w:left w:val="nil"/>
              <w:bottom w:val="nil"/>
              <w:right w:val="nil"/>
            </w:tcBorders>
            <w:shd w:val="clear" w:color="auto" w:fill="FFFFFF" w:themeFill="background1"/>
            <w:vAlign w:val="center"/>
          </w:tcPr>
          <w:p w14:paraId="2F7C896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0,500</w:t>
            </w:r>
          </w:p>
        </w:tc>
        <w:tc>
          <w:tcPr>
            <w:tcW w:w="709" w:type="dxa"/>
            <w:tcBorders>
              <w:top w:val="nil"/>
              <w:left w:val="nil"/>
              <w:bottom w:val="nil"/>
              <w:right w:val="nil"/>
            </w:tcBorders>
            <w:shd w:val="clear" w:color="auto" w:fill="FFFFFF" w:themeFill="background1"/>
            <w:vAlign w:val="center"/>
          </w:tcPr>
          <w:p w14:paraId="57AF22D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0,301</w:t>
            </w:r>
          </w:p>
        </w:tc>
        <w:tc>
          <w:tcPr>
            <w:tcW w:w="709" w:type="dxa"/>
            <w:tcBorders>
              <w:top w:val="nil"/>
              <w:left w:val="nil"/>
              <w:bottom w:val="nil"/>
              <w:right w:val="nil"/>
            </w:tcBorders>
            <w:shd w:val="clear" w:color="auto" w:fill="FFFFFF" w:themeFill="background1"/>
            <w:vAlign w:val="center"/>
          </w:tcPr>
          <w:p w14:paraId="74D821F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0,157</w:t>
            </w:r>
          </w:p>
        </w:tc>
      </w:tr>
      <w:tr w:rsidR="005C2162" w:rsidRPr="005C524D" w14:paraId="1A80EF6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586B5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4BFC0F1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1FDADE1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A87B755"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0,595</w:t>
            </w:r>
          </w:p>
        </w:tc>
        <w:tc>
          <w:tcPr>
            <w:tcW w:w="703" w:type="dxa"/>
            <w:tcBorders>
              <w:top w:val="nil"/>
              <w:left w:val="nil"/>
              <w:bottom w:val="nil"/>
              <w:right w:val="nil"/>
            </w:tcBorders>
            <w:shd w:val="clear" w:color="auto" w:fill="F2F2F2" w:themeFill="background1" w:themeFillShade="F2"/>
            <w:vAlign w:val="center"/>
          </w:tcPr>
          <w:p w14:paraId="33910595"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0,492</w:t>
            </w:r>
          </w:p>
        </w:tc>
        <w:tc>
          <w:tcPr>
            <w:tcW w:w="709" w:type="dxa"/>
            <w:tcBorders>
              <w:top w:val="nil"/>
              <w:left w:val="nil"/>
              <w:bottom w:val="nil"/>
              <w:right w:val="nil"/>
            </w:tcBorders>
            <w:shd w:val="clear" w:color="auto" w:fill="F2F2F2" w:themeFill="background1" w:themeFillShade="F2"/>
            <w:vAlign w:val="center"/>
          </w:tcPr>
          <w:p w14:paraId="5D8FE677"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0,358</w:t>
            </w:r>
          </w:p>
        </w:tc>
        <w:tc>
          <w:tcPr>
            <w:tcW w:w="709" w:type="dxa"/>
            <w:tcBorders>
              <w:top w:val="nil"/>
              <w:left w:val="nil"/>
              <w:bottom w:val="nil"/>
              <w:right w:val="dashed" w:sz="4" w:space="0" w:color="auto"/>
            </w:tcBorders>
            <w:shd w:val="clear" w:color="auto" w:fill="F2F2F2" w:themeFill="background1" w:themeFillShade="F2"/>
            <w:vAlign w:val="center"/>
          </w:tcPr>
          <w:p w14:paraId="74894C0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0,270</w:t>
            </w:r>
          </w:p>
        </w:tc>
        <w:tc>
          <w:tcPr>
            <w:tcW w:w="708" w:type="dxa"/>
            <w:tcBorders>
              <w:top w:val="nil"/>
              <w:left w:val="dashed" w:sz="4" w:space="0" w:color="auto"/>
              <w:bottom w:val="nil"/>
              <w:right w:val="nil"/>
            </w:tcBorders>
            <w:shd w:val="clear" w:color="auto" w:fill="F2F2F2" w:themeFill="background1" w:themeFillShade="F2"/>
            <w:vAlign w:val="center"/>
          </w:tcPr>
          <w:p w14:paraId="5237935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0,884</w:t>
            </w:r>
          </w:p>
        </w:tc>
        <w:tc>
          <w:tcPr>
            <w:tcW w:w="709" w:type="dxa"/>
            <w:tcBorders>
              <w:top w:val="nil"/>
              <w:left w:val="nil"/>
              <w:bottom w:val="nil"/>
              <w:right w:val="nil"/>
            </w:tcBorders>
            <w:shd w:val="clear" w:color="auto" w:fill="F2F2F2" w:themeFill="background1" w:themeFillShade="F2"/>
            <w:vAlign w:val="center"/>
          </w:tcPr>
          <w:p w14:paraId="391C844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0,484</w:t>
            </w:r>
          </w:p>
        </w:tc>
        <w:tc>
          <w:tcPr>
            <w:tcW w:w="709" w:type="dxa"/>
            <w:tcBorders>
              <w:top w:val="nil"/>
              <w:left w:val="nil"/>
              <w:bottom w:val="nil"/>
              <w:right w:val="nil"/>
            </w:tcBorders>
            <w:shd w:val="clear" w:color="auto" w:fill="F2F2F2" w:themeFill="background1" w:themeFillShade="F2"/>
            <w:vAlign w:val="center"/>
          </w:tcPr>
          <w:p w14:paraId="160BE54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0,171</w:t>
            </w:r>
          </w:p>
        </w:tc>
        <w:tc>
          <w:tcPr>
            <w:tcW w:w="709" w:type="dxa"/>
            <w:tcBorders>
              <w:top w:val="nil"/>
              <w:left w:val="nil"/>
              <w:bottom w:val="nil"/>
              <w:right w:val="dashed" w:sz="4" w:space="0" w:color="auto"/>
            </w:tcBorders>
            <w:shd w:val="clear" w:color="auto" w:fill="F2F2F2" w:themeFill="background1" w:themeFillShade="F2"/>
            <w:vAlign w:val="center"/>
          </w:tcPr>
          <w:p w14:paraId="61667DF9"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0,080</w:t>
            </w:r>
          </w:p>
        </w:tc>
        <w:tc>
          <w:tcPr>
            <w:tcW w:w="708" w:type="dxa"/>
            <w:tcBorders>
              <w:top w:val="nil"/>
              <w:left w:val="dashed" w:sz="4" w:space="0" w:color="auto"/>
              <w:bottom w:val="nil"/>
              <w:right w:val="nil"/>
            </w:tcBorders>
            <w:shd w:val="clear" w:color="auto" w:fill="F2F2F2" w:themeFill="background1" w:themeFillShade="F2"/>
            <w:vAlign w:val="center"/>
          </w:tcPr>
          <w:p w14:paraId="33FB9C5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0,716</w:t>
            </w:r>
          </w:p>
        </w:tc>
        <w:tc>
          <w:tcPr>
            <w:tcW w:w="709" w:type="dxa"/>
            <w:tcBorders>
              <w:top w:val="nil"/>
              <w:left w:val="nil"/>
              <w:bottom w:val="nil"/>
              <w:right w:val="nil"/>
            </w:tcBorders>
            <w:shd w:val="clear" w:color="auto" w:fill="F2F2F2" w:themeFill="background1" w:themeFillShade="F2"/>
            <w:vAlign w:val="center"/>
          </w:tcPr>
          <w:p w14:paraId="56AA6CA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0,489</w:t>
            </w:r>
          </w:p>
        </w:tc>
        <w:tc>
          <w:tcPr>
            <w:tcW w:w="709" w:type="dxa"/>
            <w:tcBorders>
              <w:top w:val="nil"/>
              <w:left w:val="nil"/>
              <w:bottom w:val="nil"/>
              <w:right w:val="nil"/>
            </w:tcBorders>
            <w:shd w:val="clear" w:color="auto" w:fill="F2F2F2" w:themeFill="background1" w:themeFillShade="F2"/>
            <w:vAlign w:val="center"/>
          </w:tcPr>
          <w:p w14:paraId="63165C5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0,240</w:t>
            </w:r>
          </w:p>
        </w:tc>
        <w:tc>
          <w:tcPr>
            <w:tcW w:w="709" w:type="dxa"/>
            <w:tcBorders>
              <w:top w:val="nil"/>
              <w:left w:val="nil"/>
              <w:bottom w:val="nil"/>
              <w:right w:val="nil"/>
            </w:tcBorders>
            <w:shd w:val="clear" w:color="auto" w:fill="F2F2F2" w:themeFill="background1" w:themeFillShade="F2"/>
            <w:vAlign w:val="center"/>
          </w:tcPr>
          <w:p w14:paraId="6BE0649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0,124</w:t>
            </w:r>
          </w:p>
        </w:tc>
      </w:tr>
      <w:tr w:rsidR="005C2162" w:rsidRPr="005C524D" w14:paraId="352AFB2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F6CC20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A5CFD5B"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C70725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50DF24C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0,271</w:t>
            </w:r>
          </w:p>
        </w:tc>
        <w:tc>
          <w:tcPr>
            <w:tcW w:w="703" w:type="dxa"/>
            <w:tcBorders>
              <w:top w:val="nil"/>
              <w:left w:val="nil"/>
              <w:bottom w:val="nil"/>
              <w:right w:val="nil"/>
            </w:tcBorders>
            <w:shd w:val="clear" w:color="auto" w:fill="FFFFFF" w:themeFill="background1"/>
            <w:vAlign w:val="center"/>
          </w:tcPr>
          <w:p w14:paraId="1B92065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0,272</w:t>
            </w:r>
          </w:p>
        </w:tc>
        <w:tc>
          <w:tcPr>
            <w:tcW w:w="709" w:type="dxa"/>
            <w:tcBorders>
              <w:top w:val="nil"/>
              <w:left w:val="nil"/>
              <w:bottom w:val="nil"/>
              <w:right w:val="nil"/>
            </w:tcBorders>
            <w:shd w:val="clear" w:color="auto" w:fill="FFFFFF" w:themeFill="background1"/>
            <w:vAlign w:val="center"/>
          </w:tcPr>
          <w:p w14:paraId="4C08EAC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0,250</w:t>
            </w:r>
          </w:p>
        </w:tc>
        <w:tc>
          <w:tcPr>
            <w:tcW w:w="709" w:type="dxa"/>
            <w:tcBorders>
              <w:top w:val="nil"/>
              <w:left w:val="nil"/>
              <w:bottom w:val="nil"/>
              <w:right w:val="dashed" w:sz="4" w:space="0" w:color="auto"/>
            </w:tcBorders>
            <w:shd w:val="clear" w:color="auto" w:fill="FFFFFF" w:themeFill="background1"/>
            <w:vAlign w:val="center"/>
          </w:tcPr>
          <w:p w14:paraId="0D22B0B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0,235</w:t>
            </w:r>
          </w:p>
        </w:tc>
        <w:tc>
          <w:tcPr>
            <w:tcW w:w="708" w:type="dxa"/>
            <w:tcBorders>
              <w:top w:val="nil"/>
              <w:left w:val="dashed" w:sz="4" w:space="0" w:color="auto"/>
              <w:bottom w:val="nil"/>
              <w:right w:val="nil"/>
            </w:tcBorders>
            <w:shd w:val="clear" w:color="auto" w:fill="FFFFFF" w:themeFill="background1"/>
            <w:vAlign w:val="center"/>
          </w:tcPr>
          <w:p w14:paraId="06E2956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0,602</w:t>
            </w:r>
          </w:p>
        </w:tc>
        <w:tc>
          <w:tcPr>
            <w:tcW w:w="709" w:type="dxa"/>
            <w:tcBorders>
              <w:top w:val="nil"/>
              <w:left w:val="nil"/>
              <w:bottom w:val="nil"/>
              <w:right w:val="nil"/>
            </w:tcBorders>
            <w:shd w:val="clear" w:color="auto" w:fill="FFFFFF" w:themeFill="background1"/>
            <w:vAlign w:val="center"/>
          </w:tcPr>
          <w:p w14:paraId="3D8A755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0,283</w:t>
            </w:r>
          </w:p>
        </w:tc>
        <w:tc>
          <w:tcPr>
            <w:tcW w:w="709" w:type="dxa"/>
            <w:tcBorders>
              <w:top w:val="nil"/>
              <w:left w:val="nil"/>
              <w:bottom w:val="nil"/>
              <w:right w:val="nil"/>
            </w:tcBorders>
            <w:shd w:val="clear" w:color="auto" w:fill="FFFFFF" w:themeFill="background1"/>
            <w:vAlign w:val="center"/>
          </w:tcPr>
          <w:p w14:paraId="03C4A48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0,114</w:t>
            </w:r>
          </w:p>
        </w:tc>
        <w:tc>
          <w:tcPr>
            <w:tcW w:w="709" w:type="dxa"/>
            <w:tcBorders>
              <w:top w:val="nil"/>
              <w:left w:val="nil"/>
              <w:bottom w:val="nil"/>
              <w:right w:val="dashed" w:sz="4" w:space="0" w:color="auto"/>
            </w:tcBorders>
            <w:shd w:val="clear" w:color="auto" w:fill="FFFFFF" w:themeFill="background1"/>
            <w:vAlign w:val="center"/>
          </w:tcPr>
          <w:p w14:paraId="29E7EC8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0,064</w:t>
            </w:r>
          </w:p>
        </w:tc>
        <w:tc>
          <w:tcPr>
            <w:tcW w:w="708" w:type="dxa"/>
            <w:tcBorders>
              <w:top w:val="nil"/>
              <w:left w:val="dashed" w:sz="4" w:space="0" w:color="auto"/>
              <w:bottom w:val="nil"/>
              <w:right w:val="nil"/>
            </w:tcBorders>
            <w:shd w:val="clear" w:color="auto" w:fill="FFFFFF" w:themeFill="background1"/>
            <w:vAlign w:val="center"/>
          </w:tcPr>
          <w:p w14:paraId="41693C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0,381</w:t>
            </w:r>
          </w:p>
        </w:tc>
        <w:tc>
          <w:tcPr>
            <w:tcW w:w="709" w:type="dxa"/>
            <w:tcBorders>
              <w:top w:val="nil"/>
              <w:left w:val="nil"/>
              <w:bottom w:val="nil"/>
              <w:right w:val="nil"/>
            </w:tcBorders>
            <w:shd w:val="clear" w:color="auto" w:fill="FFFFFF" w:themeFill="background1"/>
            <w:vAlign w:val="center"/>
          </w:tcPr>
          <w:p w14:paraId="7D521F3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0,274</w:t>
            </w:r>
          </w:p>
        </w:tc>
        <w:tc>
          <w:tcPr>
            <w:tcW w:w="709" w:type="dxa"/>
            <w:tcBorders>
              <w:top w:val="nil"/>
              <w:left w:val="nil"/>
              <w:bottom w:val="nil"/>
              <w:right w:val="nil"/>
            </w:tcBorders>
            <w:shd w:val="clear" w:color="auto" w:fill="FFFFFF" w:themeFill="background1"/>
            <w:vAlign w:val="center"/>
          </w:tcPr>
          <w:p w14:paraId="52837A4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0,156</w:t>
            </w:r>
          </w:p>
        </w:tc>
        <w:tc>
          <w:tcPr>
            <w:tcW w:w="709" w:type="dxa"/>
            <w:tcBorders>
              <w:top w:val="nil"/>
              <w:left w:val="nil"/>
              <w:bottom w:val="nil"/>
              <w:right w:val="nil"/>
            </w:tcBorders>
            <w:shd w:val="clear" w:color="auto" w:fill="FFFFFF" w:themeFill="background1"/>
            <w:vAlign w:val="center"/>
          </w:tcPr>
          <w:p w14:paraId="18F61FB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0,099</w:t>
            </w:r>
          </w:p>
        </w:tc>
      </w:tr>
      <w:tr w:rsidR="005C2162" w:rsidRPr="005C524D" w14:paraId="6F538376"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CF2F5C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FCC3D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7966A98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2837DA8"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0,900</w:t>
            </w:r>
          </w:p>
        </w:tc>
        <w:tc>
          <w:tcPr>
            <w:tcW w:w="703" w:type="dxa"/>
            <w:tcBorders>
              <w:top w:val="nil"/>
              <w:left w:val="nil"/>
              <w:bottom w:val="nil"/>
              <w:right w:val="nil"/>
            </w:tcBorders>
            <w:shd w:val="clear" w:color="auto" w:fill="F2F2F2" w:themeFill="background1" w:themeFillShade="F2"/>
            <w:vAlign w:val="center"/>
          </w:tcPr>
          <w:p w14:paraId="3978848D"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0,727</w:t>
            </w:r>
          </w:p>
        </w:tc>
        <w:tc>
          <w:tcPr>
            <w:tcW w:w="709" w:type="dxa"/>
            <w:tcBorders>
              <w:top w:val="nil"/>
              <w:left w:val="nil"/>
              <w:bottom w:val="nil"/>
              <w:right w:val="nil"/>
            </w:tcBorders>
            <w:shd w:val="clear" w:color="auto" w:fill="F2F2F2" w:themeFill="background1" w:themeFillShade="F2"/>
            <w:vAlign w:val="center"/>
          </w:tcPr>
          <w:p w14:paraId="5F81EC10"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0,400</w:t>
            </w:r>
          </w:p>
        </w:tc>
        <w:tc>
          <w:tcPr>
            <w:tcW w:w="709" w:type="dxa"/>
            <w:tcBorders>
              <w:top w:val="nil"/>
              <w:left w:val="nil"/>
              <w:bottom w:val="nil"/>
              <w:right w:val="dashed" w:sz="4" w:space="0" w:color="auto"/>
            </w:tcBorders>
            <w:shd w:val="clear" w:color="auto" w:fill="F2F2F2" w:themeFill="background1" w:themeFillShade="F2"/>
            <w:vAlign w:val="center"/>
          </w:tcPr>
          <w:p w14:paraId="164A0FA9"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0,186</w:t>
            </w:r>
          </w:p>
        </w:tc>
        <w:tc>
          <w:tcPr>
            <w:tcW w:w="708" w:type="dxa"/>
            <w:tcBorders>
              <w:top w:val="nil"/>
              <w:left w:val="dashed" w:sz="4" w:space="0" w:color="auto"/>
              <w:bottom w:val="nil"/>
              <w:right w:val="nil"/>
            </w:tcBorders>
            <w:shd w:val="clear" w:color="auto" w:fill="F2F2F2" w:themeFill="background1" w:themeFillShade="F2"/>
            <w:vAlign w:val="center"/>
          </w:tcPr>
          <w:p w14:paraId="324784D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0,959</w:t>
            </w:r>
          </w:p>
        </w:tc>
        <w:tc>
          <w:tcPr>
            <w:tcW w:w="709" w:type="dxa"/>
            <w:tcBorders>
              <w:top w:val="nil"/>
              <w:left w:val="nil"/>
              <w:bottom w:val="nil"/>
              <w:right w:val="nil"/>
            </w:tcBorders>
            <w:shd w:val="clear" w:color="auto" w:fill="F2F2F2" w:themeFill="background1" w:themeFillShade="F2"/>
            <w:vAlign w:val="center"/>
          </w:tcPr>
          <w:p w14:paraId="7CBEDEC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0,722</w:t>
            </w:r>
          </w:p>
        </w:tc>
        <w:tc>
          <w:tcPr>
            <w:tcW w:w="709" w:type="dxa"/>
            <w:tcBorders>
              <w:top w:val="nil"/>
              <w:left w:val="nil"/>
              <w:bottom w:val="nil"/>
              <w:right w:val="nil"/>
            </w:tcBorders>
            <w:shd w:val="clear" w:color="auto" w:fill="F2F2F2" w:themeFill="background1" w:themeFillShade="F2"/>
            <w:vAlign w:val="center"/>
          </w:tcPr>
          <w:p w14:paraId="4176440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0,293</w:t>
            </w:r>
          </w:p>
        </w:tc>
        <w:tc>
          <w:tcPr>
            <w:tcW w:w="709" w:type="dxa"/>
            <w:tcBorders>
              <w:top w:val="nil"/>
              <w:left w:val="nil"/>
              <w:bottom w:val="nil"/>
              <w:right w:val="dashed" w:sz="4" w:space="0" w:color="auto"/>
            </w:tcBorders>
            <w:shd w:val="clear" w:color="auto" w:fill="F2F2F2" w:themeFill="background1" w:themeFillShade="F2"/>
            <w:vAlign w:val="center"/>
          </w:tcPr>
          <w:p w14:paraId="711B92A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0,110</w:t>
            </w:r>
          </w:p>
        </w:tc>
        <w:tc>
          <w:tcPr>
            <w:tcW w:w="708" w:type="dxa"/>
            <w:tcBorders>
              <w:top w:val="nil"/>
              <w:left w:val="dashed" w:sz="4" w:space="0" w:color="auto"/>
              <w:bottom w:val="nil"/>
              <w:right w:val="nil"/>
            </w:tcBorders>
            <w:shd w:val="clear" w:color="auto" w:fill="F2F2F2" w:themeFill="background1" w:themeFillShade="F2"/>
            <w:vAlign w:val="center"/>
          </w:tcPr>
          <w:p w14:paraId="49D53A8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0,899</w:t>
            </w:r>
          </w:p>
        </w:tc>
        <w:tc>
          <w:tcPr>
            <w:tcW w:w="709" w:type="dxa"/>
            <w:tcBorders>
              <w:top w:val="nil"/>
              <w:left w:val="nil"/>
              <w:bottom w:val="nil"/>
              <w:right w:val="nil"/>
            </w:tcBorders>
            <w:shd w:val="clear" w:color="auto" w:fill="F2F2F2" w:themeFill="background1" w:themeFillShade="F2"/>
            <w:vAlign w:val="center"/>
          </w:tcPr>
          <w:p w14:paraId="14321ED6"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0,726</w:t>
            </w:r>
          </w:p>
        </w:tc>
        <w:tc>
          <w:tcPr>
            <w:tcW w:w="709" w:type="dxa"/>
            <w:tcBorders>
              <w:top w:val="nil"/>
              <w:left w:val="nil"/>
              <w:bottom w:val="nil"/>
              <w:right w:val="nil"/>
            </w:tcBorders>
            <w:shd w:val="clear" w:color="auto" w:fill="F2F2F2" w:themeFill="background1" w:themeFillShade="F2"/>
            <w:vAlign w:val="center"/>
          </w:tcPr>
          <w:p w14:paraId="61D5C58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0,396</w:t>
            </w:r>
          </w:p>
        </w:tc>
        <w:tc>
          <w:tcPr>
            <w:tcW w:w="709" w:type="dxa"/>
            <w:tcBorders>
              <w:top w:val="nil"/>
              <w:left w:val="nil"/>
              <w:bottom w:val="nil"/>
              <w:right w:val="nil"/>
            </w:tcBorders>
            <w:shd w:val="clear" w:color="auto" w:fill="F2F2F2" w:themeFill="background1" w:themeFillShade="F2"/>
            <w:vAlign w:val="center"/>
          </w:tcPr>
          <w:p w14:paraId="6107479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0,179</w:t>
            </w:r>
          </w:p>
        </w:tc>
      </w:tr>
      <w:tr w:rsidR="005C2162" w:rsidRPr="005C524D" w14:paraId="6C4E58C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71E74AD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12FEA0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363133F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8A300B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0,580</w:t>
            </w:r>
          </w:p>
        </w:tc>
        <w:tc>
          <w:tcPr>
            <w:tcW w:w="703" w:type="dxa"/>
            <w:tcBorders>
              <w:top w:val="nil"/>
              <w:left w:val="nil"/>
              <w:bottom w:val="nil"/>
              <w:right w:val="nil"/>
            </w:tcBorders>
            <w:shd w:val="clear" w:color="auto" w:fill="FFFFFF" w:themeFill="background1"/>
            <w:vAlign w:val="center"/>
          </w:tcPr>
          <w:p w14:paraId="405E531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0,429</w:t>
            </w:r>
          </w:p>
        </w:tc>
        <w:tc>
          <w:tcPr>
            <w:tcW w:w="709" w:type="dxa"/>
            <w:tcBorders>
              <w:top w:val="nil"/>
              <w:left w:val="nil"/>
              <w:bottom w:val="nil"/>
              <w:right w:val="nil"/>
            </w:tcBorders>
            <w:shd w:val="clear" w:color="auto" w:fill="FFFFFF" w:themeFill="background1"/>
            <w:vAlign w:val="center"/>
          </w:tcPr>
          <w:p w14:paraId="7DA6ED4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0,240</w:t>
            </w:r>
          </w:p>
        </w:tc>
        <w:tc>
          <w:tcPr>
            <w:tcW w:w="709" w:type="dxa"/>
            <w:tcBorders>
              <w:top w:val="nil"/>
              <w:left w:val="nil"/>
              <w:bottom w:val="nil"/>
              <w:right w:val="dashed" w:sz="4" w:space="0" w:color="auto"/>
            </w:tcBorders>
            <w:shd w:val="clear" w:color="auto" w:fill="FFFFFF" w:themeFill="background1"/>
            <w:vAlign w:val="center"/>
          </w:tcPr>
          <w:p w14:paraId="07E8A42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0,134</w:t>
            </w:r>
          </w:p>
        </w:tc>
        <w:tc>
          <w:tcPr>
            <w:tcW w:w="708" w:type="dxa"/>
            <w:tcBorders>
              <w:top w:val="nil"/>
              <w:left w:val="dashed" w:sz="4" w:space="0" w:color="auto"/>
              <w:bottom w:val="nil"/>
              <w:right w:val="nil"/>
            </w:tcBorders>
            <w:shd w:val="clear" w:color="auto" w:fill="FFFFFF" w:themeFill="background1"/>
            <w:vAlign w:val="center"/>
          </w:tcPr>
          <w:p w14:paraId="02EEB91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0,733</w:t>
            </w:r>
          </w:p>
        </w:tc>
        <w:tc>
          <w:tcPr>
            <w:tcW w:w="709" w:type="dxa"/>
            <w:tcBorders>
              <w:top w:val="nil"/>
              <w:left w:val="nil"/>
              <w:bottom w:val="nil"/>
              <w:right w:val="nil"/>
            </w:tcBorders>
            <w:shd w:val="clear" w:color="auto" w:fill="FFFFFF" w:themeFill="background1"/>
            <w:vAlign w:val="center"/>
          </w:tcPr>
          <w:p w14:paraId="1B3FC5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0,432</w:t>
            </w:r>
          </w:p>
        </w:tc>
        <w:tc>
          <w:tcPr>
            <w:tcW w:w="709" w:type="dxa"/>
            <w:tcBorders>
              <w:top w:val="nil"/>
              <w:left w:val="nil"/>
              <w:bottom w:val="nil"/>
              <w:right w:val="nil"/>
            </w:tcBorders>
            <w:shd w:val="clear" w:color="auto" w:fill="FFFFFF" w:themeFill="background1"/>
            <w:vAlign w:val="center"/>
          </w:tcPr>
          <w:p w14:paraId="7892568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0,171</w:t>
            </w:r>
          </w:p>
        </w:tc>
        <w:tc>
          <w:tcPr>
            <w:tcW w:w="709" w:type="dxa"/>
            <w:tcBorders>
              <w:top w:val="nil"/>
              <w:left w:val="nil"/>
              <w:bottom w:val="nil"/>
              <w:right w:val="dashed" w:sz="4" w:space="0" w:color="auto"/>
            </w:tcBorders>
            <w:shd w:val="clear" w:color="auto" w:fill="FFFFFF" w:themeFill="background1"/>
            <w:vAlign w:val="center"/>
          </w:tcPr>
          <w:p w14:paraId="210D78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0,079</w:t>
            </w:r>
          </w:p>
        </w:tc>
        <w:tc>
          <w:tcPr>
            <w:tcW w:w="708" w:type="dxa"/>
            <w:tcBorders>
              <w:top w:val="nil"/>
              <w:left w:val="dashed" w:sz="4" w:space="0" w:color="auto"/>
              <w:bottom w:val="nil"/>
              <w:right w:val="nil"/>
            </w:tcBorders>
            <w:shd w:val="clear" w:color="auto" w:fill="FFFFFF" w:themeFill="background1"/>
            <w:vAlign w:val="center"/>
          </w:tcPr>
          <w:p w14:paraId="1CC4F37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0,577</w:t>
            </w:r>
          </w:p>
        </w:tc>
        <w:tc>
          <w:tcPr>
            <w:tcW w:w="709" w:type="dxa"/>
            <w:tcBorders>
              <w:top w:val="nil"/>
              <w:left w:val="nil"/>
              <w:bottom w:val="nil"/>
              <w:right w:val="nil"/>
            </w:tcBorders>
            <w:shd w:val="clear" w:color="auto" w:fill="FFFFFF" w:themeFill="background1"/>
            <w:vAlign w:val="center"/>
          </w:tcPr>
          <w:p w14:paraId="4ABD897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0,429</w:t>
            </w:r>
          </w:p>
        </w:tc>
        <w:tc>
          <w:tcPr>
            <w:tcW w:w="709" w:type="dxa"/>
            <w:tcBorders>
              <w:top w:val="nil"/>
              <w:left w:val="nil"/>
              <w:bottom w:val="nil"/>
              <w:right w:val="nil"/>
            </w:tcBorders>
            <w:shd w:val="clear" w:color="auto" w:fill="FFFFFF" w:themeFill="background1"/>
            <w:vAlign w:val="center"/>
          </w:tcPr>
          <w:p w14:paraId="644F03D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0,237</w:t>
            </w:r>
          </w:p>
        </w:tc>
        <w:tc>
          <w:tcPr>
            <w:tcW w:w="709" w:type="dxa"/>
            <w:tcBorders>
              <w:top w:val="nil"/>
              <w:left w:val="nil"/>
              <w:bottom w:val="nil"/>
              <w:right w:val="nil"/>
            </w:tcBorders>
            <w:shd w:val="clear" w:color="auto" w:fill="FFFFFF" w:themeFill="background1"/>
            <w:vAlign w:val="center"/>
          </w:tcPr>
          <w:p w14:paraId="4652A9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0,128</w:t>
            </w:r>
          </w:p>
        </w:tc>
      </w:tr>
      <w:tr w:rsidR="005C2162" w:rsidRPr="005C524D" w14:paraId="62110680"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4B14036"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EF910C9"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6405DF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505E6A8F"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0,967</w:t>
            </w:r>
          </w:p>
        </w:tc>
        <w:tc>
          <w:tcPr>
            <w:tcW w:w="703" w:type="dxa"/>
            <w:tcBorders>
              <w:top w:val="nil"/>
              <w:left w:val="nil"/>
              <w:bottom w:val="nil"/>
              <w:right w:val="nil"/>
            </w:tcBorders>
            <w:shd w:val="clear" w:color="auto" w:fill="F2F2F2" w:themeFill="background1" w:themeFillShade="F2"/>
            <w:vAlign w:val="center"/>
          </w:tcPr>
          <w:p w14:paraId="512AC238"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0,836</w:t>
            </w:r>
          </w:p>
        </w:tc>
        <w:tc>
          <w:tcPr>
            <w:tcW w:w="709" w:type="dxa"/>
            <w:tcBorders>
              <w:top w:val="nil"/>
              <w:left w:val="nil"/>
              <w:bottom w:val="nil"/>
              <w:right w:val="nil"/>
            </w:tcBorders>
            <w:shd w:val="clear" w:color="auto" w:fill="F2F2F2" w:themeFill="background1" w:themeFillShade="F2"/>
            <w:vAlign w:val="center"/>
          </w:tcPr>
          <w:p w14:paraId="7069C91D"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0,426</w:t>
            </w:r>
          </w:p>
        </w:tc>
        <w:tc>
          <w:tcPr>
            <w:tcW w:w="709" w:type="dxa"/>
            <w:tcBorders>
              <w:top w:val="nil"/>
              <w:left w:val="nil"/>
              <w:bottom w:val="nil"/>
              <w:right w:val="dashed" w:sz="4" w:space="0" w:color="auto"/>
            </w:tcBorders>
            <w:shd w:val="clear" w:color="auto" w:fill="F2F2F2" w:themeFill="background1" w:themeFillShade="F2"/>
            <w:vAlign w:val="center"/>
          </w:tcPr>
          <w:p w14:paraId="25555785"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0,142</w:t>
            </w:r>
          </w:p>
        </w:tc>
        <w:tc>
          <w:tcPr>
            <w:tcW w:w="708" w:type="dxa"/>
            <w:tcBorders>
              <w:top w:val="nil"/>
              <w:left w:val="dashed" w:sz="4" w:space="0" w:color="auto"/>
              <w:bottom w:val="nil"/>
              <w:right w:val="nil"/>
            </w:tcBorders>
            <w:shd w:val="clear" w:color="auto" w:fill="F2F2F2" w:themeFill="background1" w:themeFillShade="F2"/>
            <w:vAlign w:val="center"/>
          </w:tcPr>
          <w:p w14:paraId="560B581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0,976</w:t>
            </w:r>
          </w:p>
        </w:tc>
        <w:tc>
          <w:tcPr>
            <w:tcW w:w="709" w:type="dxa"/>
            <w:tcBorders>
              <w:top w:val="nil"/>
              <w:left w:val="nil"/>
              <w:bottom w:val="nil"/>
              <w:right w:val="nil"/>
            </w:tcBorders>
            <w:shd w:val="clear" w:color="auto" w:fill="F2F2F2" w:themeFill="background1" w:themeFillShade="F2"/>
            <w:vAlign w:val="center"/>
          </w:tcPr>
          <w:p w14:paraId="0C3E5A59"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0,832</w:t>
            </w:r>
          </w:p>
        </w:tc>
        <w:tc>
          <w:tcPr>
            <w:tcW w:w="709" w:type="dxa"/>
            <w:tcBorders>
              <w:top w:val="nil"/>
              <w:left w:val="nil"/>
              <w:bottom w:val="nil"/>
              <w:right w:val="nil"/>
            </w:tcBorders>
            <w:shd w:val="clear" w:color="auto" w:fill="F2F2F2" w:themeFill="background1" w:themeFillShade="F2"/>
            <w:vAlign w:val="center"/>
          </w:tcPr>
          <w:p w14:paraId="4F1CB776"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0,401</w:t>
            </w:r>
          </w:p>
        </w:tc>
        <w:tc>
          <w:tcPr>
            <w:tcW w:w="709" w:type="dxa"/>
            <w:tcBorders>
              <w:top w:val="nil"/>
              <w:left w:val="nil"/>
              <w:bottom w:val="nil"/>
              <w:right w:val="dashed" w:sz="4" w:space="0" w:color="auto"/>
            </w:tcBorders>
            <w:shd w:val="clear" w:color="auto" w:fill="F2F2F2" w:themeFill="background1" w:themeFillShade="F2"/>
            <w:vAlign w:val="center"/>
          </w:tcPr>
          <w:p w14:paraId="1BB70D6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0,141</w:t>
            </w:r>
          </w:p>
        </w:tc>
        <w:tc>
          <w:tcPr>
            <w:tcW w:w="708" w:type="dxa"/>
            <w:tcBorders>
              <w:top w:val="nil"/>
              <w:left w:val="dashed" w:sz="4" w:space="0" w:color="auto"/>
              <w:bottom w:val="nil"/>
              <w:right w:val="nil"/>
            </w:tcBorders>
            <w:shd w:val="clear" w:color="auto" w:fill="F2F2F2" w:themeFill="background1" w:themeFillShade="F2"/>
            <w:vAlign w:val="center"/>
          </w:tcPr>
          <w:p w14:paraId="5888D7B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0,946</w:t>
            </w:r>
          </w:p>
        </w:tc>
        <w:tc>
          <w:tcPr>
            <w:tcW w:w="709" w:type="dxa"/>
            <w:tcBorders>
              <w:top w:val="nil"/>
              <w:left w:val="nil"/>
              <w:bottom w:val="nil"/>
              <w:right w:val="nil"/>
            </w:tcBorders>
            <w:shd w:val="clear" w:color="auto" w:fill="F2F2F2" w:themeFill="background1" w:themeFillShade="F2"/>
            <w:vAlign w:val="center"/>
          </w:tcPr>
          <w:p w14:paraId="14C972E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0,835</w:t>
            </w:r>
          </w:p>
        </w:tc>
        <w:tc>
          <w:tcPr>
            <w:tcW w:w="709" w:type="dxa"/>
            <w:tcBorders>
              <w:top w:val="nil"/>
              <w:left w:val="nil"/>
              <w:bottom w:val="nil"/>
              <w:right w:val="nil"/>
            </w:tcBorders>
            <w:shd w:val="clear" w:color="auto" w:fill="F2F2F2" w:themeFill="background1" w:themeFillShade="F2"/>
            <w:vAlign w:val="center"/>
          </w:tcPr>
          <w:p w14:paraId="0F49204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0,517</w:t>
            </w:r>
          </w:p>
        </w:tc>
        <w:tc>
          <w:tcPr>
            <w:tcW w:w="709" w:type="dxa"/>
            <w:tcBorders>
              <w:top w:val="nil"/>
              <w:left w:val="nil"/>
              <w:bottom w:val="nil"/>
              <w:right w:val="nil"/>
            </w:tcBorders>
            <w:shd w:val="clear" w:color="auto" w:fill="F2F2F2" w:themeFill="background1" w:themeFillShade="F2"/>
            <w:vAlign w:val="center"/>
          </w:tcPr>
          <w:p w14:paraId="0368AF1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0,229</w:t>
            </w:r>
          </w:p>
        </w:tc>
      </w:tr>
      <w:tr w:rsidR="005C2162" w:rsidRPr="005C524D" w14:paraId="0233CCE5"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23348D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47E7955"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43019D2D"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FF7A56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0,745</w:t>
            </w:r>
          </w:p>
        </w:tc>
        <w:tc>
          <w:tcPr>
            <w:tcW w:w="703" w:type="dxa"/>
            <w:tcBorders>
              <w:top w:val="nil"/>
              <w:left w:val="nil"/>
              <w:bottom w:val="nil"/>
              <w:right w:val="nil"/>
            </w:tcBorders>
            <w:shd w:val="clear" w:color="auto" w:fill="FFFFFF" w:themeFill="background1"/>
            <w:vAlign w:val="center"/>
          </w:tcPr>
          <w:p w14:paraId="4A9078DE"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0,531</w:t>
            </w:r>
          </w:p>
        </w:tc>
        <w:tc>
          <w:tcPr>
            <w:tcW w:w="709" w:type="dxa"/>
            <w:tcBorders>
              <w:top w:val="nil"/>
              <w:left w:val="nil"/>
              <w:bottom w:val="nil"/>
              <w:right w:val="nil"/>
            </w:tcBorders>
            <w:shd w:val="clear" w:color="auto" w:fill="FFFFFF" w:themeFill="background1"/>
            <w:vAlign w:val="center"/>
          </w:tcPr>
          <w:p w14:paraId="2379B571"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0,231</w:t>
            </w:r>
          </w:p>
        </w:tc>
        <w:tc>
          <w:tcPr>
            <w:tcW w:w="709" w:type="dxa"/>
            <w:tcBorders>
              <w:top w:val="nil"/>
              <w:left w:val="nil"/>
              <w:bottom w:val="nil"/>
              <w:right w:val="dashed" w:sz="4" w:space="0" w:color="auto"/>
            </w:tcBorders>
            <w:shd w:val="clear" w:color="auto" w:fill="FFFFFF" w:themeFill="background1"/>
            <w:vAlign w:val="center"/>
          </w:tcPr>
          <w:p w14:paraId="0F326CE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0,089</w:t>
            </w:r>
          </w:p>
        </w:tc>
        <w:tc>
          <w:tcPr>
            <w:tcW w:w="708" w:type="dxa"/>
            <w:tcBorders>
              <w:top w:val="nil"/>
              <w:left w:val="dashed" w:sz="4" w:space="0" w:color="auto"/>
              <w:bottom w:val="nil"/>
              <w:right w:val="nil"/>
            </w:tcBorders>
            <w:shd w:val="clear" w:color="auto" w:fill="FFFFFF" w:themeFill="background1"/>
            <w:vAlign w:val="center"/>
          </w:tcPr>
          <w:p w14:paraId="1C88538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0,784</w:t>
            </w:r>
          </w:p>
        </w:tc>
        <w:tc>
          <w:tcPr>
            <w:tcW w:w="709" w:type="dxa"/>
            <w:tcBorders>
              <w:top w:val="nil"/>
              <w:left w:val="nil"/>
              <w:bottom w:val="nil"/>
              <w:right w:val="nil"/>
            </w:tcBorders>
            <w:shd w:val="clear" w:color="auto" w:fill="FFFFFF" w:themeFill="background1"/>
            <w:vAlign w:val="center"/>
          </w:tcPr>
          <w:p w14:paraId="34FA11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7872CE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0,225</w:t>
            </w:r>
          </w:p>
        </w:tc>
        <w:tc>
          <w:tcPr>
            <w:tcW w:w="709" w:type="dxa"/>
            <w:tcBorders>
              <w:top w:val="nil"/>
              <w:left w:val="nil"/>
              <w:bottom w:val="nil"/>
              <w:right w:val="dashed" w:sz="4" w:space="0" w:color="auto"/>
            </w:tcBorders>
            <w:shd w:val="clear" w:color="auto" w:fill="FFFFFF" w:themeFill="background1"/>
            <w:vAlign w:val="center"/>
          </w:tcPr>
          <w:p w14:paraId="676C0A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0,095</w:t>
            </w:r>
          </w:p>
        </w:tc>
        <w:tc>
          <w:tcPr>
            <w:tcW w:w="708" w:type="dxa"/>
            <w:tcBorders>
              <w:top w:val="nil"/>
              <w:left w:val="dashed" w:sz="4" w:space="0" w:color="auto"/>
              <w:bottom w:val="nil"/>
              <w:right w:val="nil"/>
            </w:tcBorders>
            <w:shd w:val="clear" w:color="auto" w:fill="FFFFFF" w:themeFill="background1"/>
            <w:vAlign w:val="center"/>
          </w:tcPr>
          <w:p w14:paraId="36C9E84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0,671</w:t>
            </w:r>
          </w:p>
        </w:tc>
        <w:tc>
          <w:tcPr>
            <w:tcW w:w="709" w:type="dxa"/>
            <w:tcBorders>
              <w:top w:val="nil"/>
              <w:left w:val="nil"/>
              <w:bottom w:val="nil"/>
              <w:right w:val="nil"/>
            </w:tcBorders>
            <w:shd w:val="clear" w:color="auto" w:fill="FFFFFF" w:themeFill="background1"/>
            <w:vAlign w:val="center"/>
          </w:tcPr>
          <w:p w14:paraId="7AE143B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0,530</w:t>
            </w:r>
          </w:p>
        </w:tc>
        <w:tc>
          <w:tcPr>
            <w:tcW w:w="709" w:type="dxa"/>
            <w:tcBorders>
              <w:top w:val="nil"/>
              <w:left w:val="nil"/>
              <w:bottom w:val="nil"/>
              <w:right w:val="nil"/>
            </w:tcBorders>
            <w:shd w:val="clear" w:color="auto" w:fill="FFFFFF" w:themeFill="background1"/>
            <w:vAlign w:val="center"/>
          </w:tcPr>
          <w:p w14:paraId="2EF06FD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0,304</w:t>
            </w:r>
          </w:p>
        </w:tc>
        <w:tc>
          <w:tcPr>
            <w:tcW w:w="709" w:type="dxa"/>
            <w:tcBorders>
              <w:top w:val="nil"/>
              <w:left w:val="nil"/>
              <w:bottom w:val="nil"/>
              <w:right w:val="nil"/>
            </w:tcBorders>
            <w:shd w:val="clear" w:color="auto" w:fill="FFFFFF" w:themeFill="background1"/>
            <w:vAlign w:val="center"/>
          </w:tcPr>
          <w:p w14:paraId="5900792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0,155</w:t>
            </w:r>
          </w:p>
        </w:tc>
      </w:tr>
      <w:tr w:rsidR="005C2162" w:rsidRPr="005C524D" w14:paraId="05186C1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84821DE"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2480FB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41902764"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5243F27B"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0,986</w:t>
            </w:r>
          </w:p>
        </w:tc>
        <w:tc>
          <w:tcPr>
            <w:tcW w:w="703" w:type="dxa"/>
            <w:tcBorders>
              <w:top w:val="nil"/>
              <w:left w:val="nil"/>
              <w:bottom w:val="nil"/>
              <w:right w:val="nil"/>
            </w:tcBorders>
            <w:shd w:val="clear" w:color="auto" w:fill="F2F2F2" w:themeFill="background1" w:themeFillShade="F2"/>
            <w:vAlign w:val="center"/>
          </w:tcPr>
          <w:p w14:paraId="13BA39A5"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0,891</w:t>
            </w:r>
          </w:p>
        </w:tc>
        <w:tc>
          <w:tcPr>
            <w:tcW w:w="709" w:type="dxa"/>
            <w:tcBorders>
              <w:top w:val="nil"/>
              <w:left w:val="nil"/>
              <w:bottom w:val="nil"/>
              <w:right w:val="nil"/>
            </w:tcBorders>
            <w:shd w:val="clear" w:color="auto" w:fill="F2F2F2" w:themeFill="background1" w:themeFillShade="F2"/>
            <w:vAlign w:val="center"/>
          </w:tcPr>
          <w:p w14:paraId="6A422410"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0,443</w:t>
            </w:r>
          </w:p>
        </w:tc>
        <w:tc>
          <w:tcPr>
            <w:tcW w:w="709" w:type="dxa"/>
            <w:tcBorders>
              <w:top w:val="nil"/>
              <w:left w:val="nil"/>
              <w:bottom w:val="nil"/>
              <w:right w:val="dashed" w:sz="4" w:space="0" w:color="auto"/>
            </w:tcBorders>
            <w:shd w:val="clear" w:color="auto" w:fill="F2F2F2" w:themeFill="background1" w:themeFillShade="F2"/>
            <w:vAlign w:val="center"/>
          </w:tcPr>
          <w:p w14:paraId="066E71B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0,112</w:t>
            </w:r>
          </w:p>
        </w:tc>
        <w:tc>
          <w:tcPr>
            <w:tcW w:w="708" w:type="dxa"/>
            <w:tcBorders>
              <w:top w:val="nil"/>
              <w:left w:val="dashed" w:sz="4" w:space="0" w:color="auto"/>
              <w:bottom w:val="nil"/>
              <w:right w:val="nil"/>
            </w:tcBorders>
            <w:shd w:val="clear" w:color="auto" w:fill="F2F2F2" w:themeFill="background1" w:themeFillShade="F2"/>
            <w:vAlign w:val="center"/>
          </w:tcPr>
          <w:p w14:paraId="560CAB7B"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0,982</w:t>
            </w:r>
          </w:p>
        </w:tc>
        <w:tc>
          <w:tcPr>
            <w:tcW w:w="709" w:type="dxa"/>
            <w:tcBorders>
              <w:top w:val="nil"/>
              <w:left w:val="nil"/>
              <w:bottom w:val="nil"/>
              <w:right w:val="nil"/>
            </w:tcBorders>
            <w:shd w:val="clear" w:color="auto" w:fill="F2F2F2" w:themeFill="background1" w:themeFillShade="F2"/>
            <w:vAlign w:val="center"/>
          </w:tcPr>
          <w:p w14:paraId="3F1B6427"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0,888</w:t>
            </w:r>
          </w:p>
        </w:tc>
        <w:tc>
          <w:tcPr>
            <w:tcW w:w="709" w:type="dxa"/>
            <w:tcBorders>
              <w:top w:val="nil"/>
              <w:left w:val="nil"/>
              <w:bottom w:val="nil"/>
              <w:right w:val="nil"/>
            </w:tcBorders>
            <w:shd w:val="clear" w:color="auto" w:fill="F2F2F2" w:themeFill="background1" w:themeFillShade="F2"/>
            <w:vAlign w:val="center"/>
          </w:tcPr>
          <w:p w14:paraId="18DDF72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0,493</w:t>
            </w:r>
          </w:p>
        </w:tc>
        <w:tc>
          <w:tcPr>
            <w:tcW w:w="709" w:type="dxa"/>
            <w:tcBorders>
              <w:top w:val="nil"/>
              <w:left w:val="nil"/>
              <w:bottom w:val="nil"/>
              <w:right w:val="dashed" w:sz="4" w:space="0" w:color="auto"/>
            </w:tcBorders>
            <w:shd w:val="clear" w:color="auto" w:fill="F2F2F2" w:themeFill="background1" w:themeFillShade="F2"/>
            <w:vAlign w:val="center"/>
          </w:tcPr>
          <w:p w14:paraId="1660260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0,171</w:t>
            </w:r>
          </w:p>
        </w:tc>
        <w:tc>
          <w:tcPr>
            <w:tcW w:w="708" w:type="dxa"/>
            <w:tcBorders>
              <w:top w:val="nil"/>
              <w:left w:val="dashed" w:sz="4" w:space="0" w:color="auto"/>
              <w:bottom w:val="nil"/>
              <w:right w:val="nil"/>
            </w:tcBorders>
            <w:shd w:val="clear" w:color="auto" w:fill="F2F2F2" w:themeFill="background1" w:themeFillShade="F2"/>
            <w:vAlign w:val="center"/>
          </w:tcPr>
          <w:p w14:paraId="019ED819"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0,965</w:t>
            </w:r>
          </w:p>
        </w:tc>
        <w:tc>
          <w:tcPr>
            <w:tcW w:w="709" w:type="dxa"/>
            <w:tcBorders>
              <w:top w:val="nil"/>
              <w:left w:val="nil"/>
              <w:bottom w:val="nil"/>
              <w:right w:val="nil"/>
            </w:tcBorders>
            <w:shd w:val="clear" w:color="auto" w:fill="F2F2F2" w:themeFill="background1" w:themeFillShade="F2"/>
            <w:vAlign w:val="center"/>
          </w:tcPr>
          <w:p w14:paraId="45D4E17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0,890</w:t>
            </w:r>
          </w:p>
        </w:tc>
        <w:tc>
          <w:tcPr>
            <w:tcW w:w="709" w:type="dxa"/>
            <w:tcBorders>
              <w:top w:val="nil"/>
              <w:left w:val="nil"/>
              <w:bottom w:val="nil"/>
              <w:right w:val="nil"/>
            </w:tcBorders>
            <w:shd w:val="clear" w:color="auto" w:fill="F2F2F2" w:themeFill="background1" w:themeFillShade="F2"/>
            <w:vAlign w:val="center"/>
          </w:tcPr>
          <w:p w14:paraId="12DB7146"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0,608</w:t>
            </w:r>
          </w:p>
        </w:tc>
        <w:tc>
          <w:tcPr>
            <w:tcW w:w="709" w:type="dxa"/>
            <w:tcBorders>
              <w:top w:val="nil"/>
              <w:left w:val="nil"/>
              <w:bottom w:val="nil"/>
              <w:right w:val="nil"/>
            </w:tcBorders>
            <w:shd w:val="clear" w:color="auto" w:fill="F2F2F2" w:themeFill="background1" w:themeFillShade="F2"/>
            <w:vAlign w:val="center"/>
          </w:tcPr>
          <w:p w14:paraId="079548D9"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0,276</w:t>
            </w:r>
          </w:p>
        </w:tc>
      </w:tr>
      <w:tr w:rsidR="005C2162" w:rsidRPr="005C524D" w14:paraId="577F209C"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14F6D412"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C326EB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5CF04FB"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1FECD20"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0,832</w:t>
            </w:r>
          </w:p>
        </w:tc>
        <w:tc>
          <w:tcPr>
            <w:tcW w:w="703" w:type="dxa"/>
            <w:tcBorders>
              <w:top w:val="nil"/>
              <w:left w:val="nil"/>
              <w:bottom w:val="nil"/>
              <w:right w:val="nil"/>
            </w:tcBorders>
            <w:shd w:val="clear" w:color="auto" w:fill="FFFFFF" w:themeFill="background1"/>
            <w:vAlign w:val="center"/>
          </w:tcPr>
          <w:p w14:paraId="67102A73"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0,599</w:t>
            </w:r>
          </w:p>
        </w:tc>
        <w:tc>
          <w:tcPr>
            <w:tcW w:w="709" w:type="dxa"/>
            <w:tcBorders>
              <w:top w:val="nil"/>
              <w:left w:val="nil"/>
              <w:bottom w:val="nil"/>
              <w:right w:val="nil"/>
            </w:tcBorders>
            <w:shd w:val="clear" w:color="auto" w:fill="FFFFFF" w:themeFill="background1"/>
            <w:vAlign w:val="center"/>
          </w:tcPr>
          <w:p w14:paraId="72397835"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0,223</w:t>
            </w:r>
          </w:p>
        </w:tc>
        <w:tc>
          <w:tcPr>
            <w:tcW w:w="709" w:type="dxa"/>
            <w:tcBorders>
              <w:top w:val="nil"/>
              <w:left w:val="nil"/>
              <w:bottom w:val="nil"/>
              <w:right w:val="dashed" w:sz="4" w:space="0" w:color="auto"/>
            </w:tcBorders>
            <w:shd w:val="clear" w:color="auto" w:fill="FFFFFF" w:themeFill="background1"/>
            <w:vAlign w:val="center"/>
          </w:tcPr>
          <w:p w14:paraId="21C581D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0,061</w:t>
            </w:r>
          </w:p>
        </w:tc>
        <w:tc>
          <w:tcPr>
            <w:tcW w:w="708" w:type="dxa"/>
            <w:tcBorders>
              <w:top w:val="nil"/>
              <w:left w:val="dashed" w:sz="4" w:space="0" w:color="auto"/>
              <w:bottom w:val="nil"/>
              <w:right w:val="nil"/>
            </w:tcBorders>
            <w:shd w:val="clear" w:color="auto" w:fill="FFFFFF" w:themeFill="background1"/>
            <w:vAlign w:val="center"/>
          </w:tcPr>
          <w:p w14:paraId="3111EC7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0,811</w:t>
            </w:r>
          </w:p>
        </w:tc>
        <w:tc>
          <w:tcPr>
            <w:tcW w:w="709" w:type="dxa"/>
            <w:tcBorders>
              <w:top w:val="nil"/>
              <w:left w:val="nil"/>
              <w:bottom w:val="nil"/>
              <w:right w:val="nil"/>
            </w:tcBorders>
            <w:shd w:val="clear" w:color="auto" w:fill="FFFFFF" w:themeFill="background1"/>
            <w:vAlign w:val="center"/>
          </w:tcPr>
          <w:p w14:paraId="17A889C3"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0,600</w:t>
            </w:r>
          </w:p>
        </w:tc>
        <w:tc>
          <w:tcPr>
            <w:tcW w:w="709" w:type="dxa"/>
            <w:tcBorders>
              <w:top w:val="nil"/>
              <w:left w:val="nil"/>
              <w:bottom w:val="nil"/>
              <w:right w:val="nil"/>
            </w:tcBorders>
            <w:shd w:val="clear" w:color="auto" w:fill="FFFFFF" w:themeFill="background1"/>
            <w:vAlign w:val="center"/>
          </w:tcPr>
          <w:p w14:paraId="37B9C81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0,274</w:t>
            </w:r>
          </w:p>
        </w:tc>
        <w:tc>
          <w:tcPr>
            <w:tcW w:w="709" w:type="dxa"/>
            <w:tcBorders>
              <w:top w:val="nil"/>
              <w:left w:val="nil"/>
              <w:bottom w:val="nil"/>
              <w:right w:val="dashed" w:sz="4" w:space="0" w:color="auto"/>
            </w:tcBorders>
            <w:shd w:val="clear" w:color="auto" w:fill="FFFFFF" w:themeFill="background1"/>
            <w:vAlign w:val="center"/>
          </w:tcPr>
          <w:p w14:paraId="6D3E1AC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0,110</w:t>
            </w:r>
          </w:p>
        </w:tc>
        <w:tc>
          <w:tcPr>
            <w:tcW w:w="708" w:type="dxa"/>
            <w:tcBorders>
              <w:top w:val="nil"/>
              <w:left w:val="dashed" w:sz="4" w:space="0" w:color="auto"/>
              <w:bottom w:val="nil"/>
              <w:right w:val="nil"/>
            </w:tcBorders>
            <w:shd w:val="clear" w:color="auto" w:fill="FFFFFF" w:themeFill="background1"/>
            <w:vAlign w:val="center"/>
          </w:tcPr>
          <w:p w14:paraId="0296513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0,725</w:t>
            </w:r>
          </w:p>
        </w:tc>
        <w:tc>
          <w:tcPr>
            <w:tcW w:w="709" w:type="dxa"/>
            <w:tcBorders>
              <w:top w:val="nil"/>
              <w:left w:val="nil"/>
              <w:bottom w:val="nil"/>
              <w:right w:val="nil"/>
            </w:tcBorders>
            <w:shd w:val="clear" w:color="auto" w:fill="FFFFFF" w:themeFill="background1"/>
            <w:vAlign w:val="center"/>
          </w:tcPr>
          <w:p w14:paraId="5BB737E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0,597</w:t>
            </w:r>
          </w:p>
        </w:tc>
        <w:tc>
          <w:tcPr>
            <w:tcW w:w="709" w:type="dxa"/>
            <w:tcBorders>
              <w:top w:val="nil"/>
              <w:left w:val="nil"/>
              <w:bottom w:val="nil"/>
              <w:right w:val="nil"/>
            </w:tcBorders>
            <w:shd w:val="clear" w:color="auto" w:fill="FFFFFF" w:themeFill="background1"/>
            <w:vAlign w:val="center"/>
          </w:tcPr>
          <w:p w14:paraId="1EE848E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0,361</w:t>
            </w:r>
          </w:p>
        </w:tc>
        <w:tc>
          <w:tcPr>
            <w:tcW w:w="709" w:type="dxa"/>
            <w:tcBorders>
              <w:top w:val="nil"/>
              <w:left w:val="nil"/>
              <w:bottom w:val="nil"/>
              <w:right w:val="nil"/>
            </w:tcBorders>
            <w:shd w:val="clear" w:color="auto" w:fill="FFFFFF" w:themeFill="background1"/>
            <w:vAlign w:val="center"/>
          </w:tcPr>
          <w:p w14:paraId="50408D7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0,179</w:t>
            </w:r>
          </w:p>
        </w:tc>
      </w:tr>
      <w:tr w:rsidR="005C2162" w:rsidRPr="005C524D" w14:paraId="2F6869C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4312E47A"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6D3F4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4C46D83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54E08320"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0,948</w:t>
            </w:r>
          </w:p>
        </w:tc>
        <w:tc>
          <w:tcPr>
            <w:tcW w:w="703" w:type="dxa"/>
            <w:tcBorders>
              <w:top w:val="nil"/>
              <w:left w:val="nil"/>
              <w:bottom w:val="nil"/>
              <w:right w:val="nil"/>
            </w:tcBorders>
            <w:shd w:val="clear" w:color="auto" w:fill="F2F2F2" w:themeFill="background1" w:themeFillShade="F2"/>
            <w:vAlign w:val="center"/>
          </w:tcPr>
          <w:p w14:paraId="44134CB9"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0,810</w:t>
            </w:r>
          </w:p>
        </w:tc>
        <w:tc>
          <w:tcPr>
            <w:tcW w:w="709" w:type="dxa"/>
            <w:tcBorders>
              <w:top w:val="nil"/>
              <w:left w:val="nil"/>
              <w:bottom w:val="nil"/>
              <w:right w:val="nil"/>
            </w:tcBorders>
            <w:shd w:val="clear" w:color="auto" w:fill="F2F2F2" w:themeFill="background1" w:themeFillShade="F2"/>
            <w:vAlign w:val="center"/>
          </w:tcPr>
          <w:p w14:paraId="337336D7"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0,550</w:t>
            </w:r>
          </w:p>
        </w:tc>
        <w:tc>
          <w:tcPr>
            <w:tcW w:w="709" w:type="dxa"/>
            <w:tcBorders>
              <w:top w:val="nil"/>
              <w:left w:val="nil"/>
              <w:bottom w:val="nil"/>
              <w:right w:val="dashed" w:sz="4" w:space="0" w:color="auto"/>
            </w:tcBorders>
            <w:shd w:val="clear" w:color="auto" w:fill="F2F2F2" w:themeFill="background1" w:themeFillShade="F2"/>
            <w:vAlign w:val="center"/>
          </w:tcPr>
          <w:p w14:paraId="660BA39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0,341</w:t>
            </w:r>
          </w:p>
        </w:tc>
        <w:tc>
          <w:tcPr>
            <w:tcW w:w="708" w:type="dxa"/>
            <w:tcBorders>
              <w:top w:val="nil"/>
              <w:left w:val="dashed" w:sz="4" w:space="0" w:color="auto"/>
              <w:bottom w:val="nil"/>
              <w:right w:val="nil"/>
            </w:tcBorders>
            <w:shd w:val="clear" w:color="auto" w:fill="F2F2F2" w:themeFill="background1" w:themeFillShade="F2"/>
            <w:vAlign w:val="center"/>
          </w:tcPr>
          <w:p w14:paraId="678F5DE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0,996</w:t>
            </w:r>
          </w:p>
        </w:tc>
        <w:tc>
          <w:tcPr>
            <w:tcW w:w="709" w:type="dxa"/>
            <w:tcBorders>
              <w:top w:val="nil"/>
              <w:left w:val="nil"/>
              <w:bottom w:val="nil"/>
              <w:right w:val="nil"/>
            </w:tcBorders>
            <w:shd w:val="clear" w:color="auto" w:fill="F2F2F2" w:themeFill="background1" w:themeFillShade="F2"/>
            <w:vAlign w:val="center"/>
          </w:tcPr>
          <w:p w14:paraId="02131BE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0,804</w:t>
            </w:r>
          </w:p>
        </w:tc>
        <w:tc>
          <w:tcPr>
            <w:tcW w:w="709" w:type="dxa"/>
            <w:tcBorders>
              <w:top w:val="nil"/>
              <w:left w:val="nil"/>
              <w:bottom w:val="nil"/>
              <w:right w:val="nil"/>
            </w:tcBorders>
            <w:shd w:val="clear" w:color="auto" w:fill="F2F2F2" w:themeFill="background1" w:themeFillShade="F2"/>
            <w:vAlign w:val="center"/>
          </w:tcPr>
          <w:p w14:paraId="322309D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0,310</w:t>
            </w:r>
          </w:p>
        </w:tc>
        <w:tc>
          <w:tcPr>
            <w:tcW w:w="709" w:type="dxa"/>
            <w:tcBorders>
              <w:top w:val="nil"/>
              <w:left w:val="nil"/>
              <w:bottom w:val="nil"/>
              <w:right w:val="dashed" w:sz="4" w:space="0" w:color="auto"/>
            </w:tcBorders>
            <w:shd w:val="clear" w:color="auto" w:fill="F2F2F2" w:themeFill="background1" w:themeFillShade="F2"/>
            <w:vAlign w:val="center"/>
          </w:tcPr>
          <w:p w14:paraId="053E816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0,111</w:t>
            </w:r>
          </w:p>
        </w:tc>
        <w:tc>
          <w:tcPr>
            <w:tcW w:w="708" w:type="dxa"/>
            <w:tcBorders>
              <w:top w:val="nil"/>
              <w:left w:val="dashed" w:sz="4" w:space="0" w:color="auto"/>
              <w:bottom w:val="nil"/>
              <w:right w:val="nil"/>
            </w:tcBorders>
            <w:shd w:val="clear" w:color="auto" w:fill="F2F2F2" w:themeFill="background1" w:themeFillShade="F2"/>
            <w:vAlign w:val="center"/>
          </w:tcPr>
          <w:p w14:paraId="49F6877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0,975</w:t>
            </w:r>
          </w:p>
        </w:tc>
        <w:tc>
          <w:tcPr>
            <w:tcW w:w="709" w:type="dxa"/>
            <w:tcBorders>
              <w:top w:val="nil"/>
              <w:left w:val="nil"/>
              <w:bottom w:val="nil"/>
              <w:right w:val="nil"/>
            </w:tcBorders>
            <w:shd w:val="clear" w:color="auto" w:fill="F2F2F2" w:themeFill="background1" w:themeFillShade="F2"/>
            <w:vAlign w:val="center"/>
          </w:tcPr>
          <w:p w14:paraId="11B875B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0,809</w:t>
            </w:r>
          </w:p>
        </w:tc>
        <w:tc>
          <w:tcPr>
            <w:tcW w:w="709" w:type="dxa"/>
            <w:tcBorders>
              <w:top w:val="nil"/>
              <w:left w:val="nil"/>
              <w:bottom w:val="nil"/>
              <w:right w:val="nil"/>
            </w:tcBorders>
            <w:shd w:val="clear" w:color="auto" w:fill="F2F2F2" w:themeFill="background1" w:themeFillShade="F2"/>
            <w:vAlign w:val="center"/>
          </w:tcPr>
          <w:p w14:paraId="6C87D260"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0,421</w:t>
            </w:r>
          </w:p>
        </w:tc>
        <w:tc>
          <w:tcPr>
            <w:tcW w:w="709" w:type="dxa"/>
            <w:tcBorders>
              <w:top w:val="nil"/>
              <w:left w:val="nil"/>
              <w:bottom w:val="nil"/>
              <w:right w:val="nil"/>
            </w:tcBorders>
            <w:shd w:val="clear" w:color="auto" w:fill="F2F2F2" w:themeFill="background1" w:themeFillShade="F2"/>
            <w:vAlign w:val="center"/>
          </w:tcPr>
          <w:p w14:paraId="319EAD3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0,182</w:t>
            </w:r>
          </w:p>
        </w:tc>
      </w:tr>
      <w:tr w:rsidR="005C2162" w:rsidRPr="005C524D" w14:paraId="22519C51"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3ADE93A"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1D9474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790A6F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3623DB4"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0,609</w:t>
            </w:r>
          </w:p>
        </w:tc>
        <w:tc>
          <w:tcPr>
            <w:tcW w:w="703" w:type="dxa"/>
            <w:tcBorders>
              <w:top w:val="nil"/>
              <w:left w:val="nil"/>
              <w:bottom w:val="nil"/>
              <w:right w:val="nil"/>
            </w:tcBorders>
            <w:shd w:val="clear" w:color="auto" w:fill="FFFFFF" w:themeFill="background1"/>
            <w:vAlign w:val="center"/>
          </w:tcPr>
          <w:p w14:paraId="0AE5F26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0,503</w:t>
            </w:r>
          </w:p>
        </w:tc>
        <w:tc>
          <w:tcPr>
            <w:tcW w:w="709" w:type="dxa"/>
            <w:tcBorders>
              <w:top w:val="nil"/>
              <w:left w:val="nil"/>
              <w:bottom w:val="nil"/>
              <w:right w:val="nil"/>
            </w:tcBorders>
            <w:shd w:val="clear" w:color="auto" w:fill="FFFFFF" w:themeFill="background1"/>
            <w:vAlign w:val="center"/>
          </w:tcPr>
          <w:p w14:paraId="3291A60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0,365</w:t>
            </w:r>
          </w:p>
        </w:tc>
        <w:tc>
          <w:tcPr>
            <w:tcW w:w="709" w:type="dxa"/>
            <w:tcBorders>
              <w:top w:val="nil"/>
              <w:left w:val="nil"/>
              <w:bottom w:val="nil"/>
              <w:right w:val="dashed" w:sz="4" w:space="0" w:color="auto"/>
            </w:tcBorders>
            <w:shd w:val="clear" w:color="auto" w:fill="FFFFFF" w:themeFill="background1"/>
            <w:vAlign w:val="center"/>
          </w:tcPr>
          <w:p w14:paraId="189BF68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0,272</w:t>
            </w:r>
          </w:p>
        </w:tc>
        <w:tc>
          <w:tcPr>
            <w:tcW w:w="708" w:type="dxa"/>
            <w:tcBorders>
              <w:top w:val="nil"/>
              <w:left w:val="dashed" w:sz="4" w:space="0" w:color="auto"/>
              <w:bottom w:val="nil"/>
              <w:right w:val="nil"/>
            </w:tcBorders>
            <w:shd w:val="clear" w:color="auto" w:fill="FFFFFF" w:themeFill="background1"/>
            <w:vAlign w:val="center"/>
          </w:tcPr>
          <w:p w14:paraId="324D363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0,891</w:t>
            </w:r>
          </w:p>
        </w:tc>
        <w:tc>
          <w:tcPr>
            <w:tcW w:w="709" w:type="dxa"/>
            <w:tcBorders>
              <w:top w:val="nil"/>
              <w:left w:val="nil"/>
              <w:bottom w:val="nil"/>
              <w:right w:val="nil"/>
            </w:tcBorders>
            <w:shd w:val="clear" w:color="auto" w:fill="FFFFFF" w:themeFill="background1"/>
            <w:vAlign w:val="center"/>
          </w:tcPr>
          <w:p w14:paraId="5724C28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0,507</w:t>
            </w:r>
          </w:p>
        </w:tc>
        <w:tc>
          <w:tcPr>
            <w:tcW w:w="709" w:type="dxa"/>
            <w:tcBorders>
              <w:top w:val="nil"/>
              <w:left w:val="nil"/>
              <w:bottom w:val="nil"/>
              <w:right w:val="nil"/>
            </w:tcBorders>
            <w:shd w:val="clear" w:color="auto" w:fill="FFFFFF" w:themeFill="background1"/>
            <w:vAlign w:val="center"/>
          </w:tcPr>
          <w:p w14:paraId="38478EE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0,182</w:t>
            </w:r>
          </w:p>
        </w:tc>
        <w:tc>
          <w:tcPr>
            <w:tcW w:w="709" w:type="dxa"/>
            <w:tcBorders>
              <w:top w:val="nil"/>
              <w:left w:val="nil"/>
              <w:bottom w:val="nil"/>
              <w:right w:val="dashed" w:sz="4" w:space="0" w:color="auto"/>
            </w:tcBorders>
            <w:shd w:val="clear" w:color="auto" w:fill="FFFFFF" w:themeFill="background1"/>
            <w:vAlign w:val="center"/>
          </w:tcPr>
          <w:p w14:paraId="2C4145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0,081</w:t>
            </w:r>
          </w:p>
        </w:tc>
        <w:tc>
          <w:tcPr>
            <w:tcW w:w="708" w:type="dxa"/>
            <w:tcBorders>
              <w:top w:val="nil"/>
              <w:left w:val="dashed" w:sz="4" w:space="0" w:color="auto"/>
              <w:bottom w:val="nil"/>
              <w:right w:val="nil"/>
            </w:tcBorders>
            <w:shd w:val="clear" w:color="auto" w:fill="FFFFFF" w:themeFill="background1"/>
            <w:vAlign w:val="center"/>
          </w:tcPr>
          <w:p w14:paraId="5F1E965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0,726</w:t>
            </w:r>
          </w:p>
        </w:tc>
        <w:tc>
          <w:tcPr>
            <w:tcW w:w="709" w:type="dxa"/>
            <w:tcBorders>
              <w:top w:val="nil"/>
              <w:left w:val="nil"/>
              <w:bottom w:val="nil"/>
              <w:right w:val="nil"/>
            </w:tcBorders>
            <w:shd w:val="clear" w:color="auto" w:fill="FFFFFF" w:themeFill="background1"/>
            <w:vAlign w:val="center"/>
          </w:tcPr>
          <w:p w14:paraId="3379960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0,503</w:t>
            </w:r>
          </w:p>
        </w:tc>
        <w:tc>
          <w:tcPr>
            <w:tcW w:w="709" w:type="dxa"/>
            <w:tcBorders>
              <w:top w:val="nil"/>
              <w:left w:val="nil"/>
              <w:bottom w:val="nil"/>
              <w:right w:val="nil"/>
            </w:tcBorders>
            <w:shd w:val="clear" w:color="auto" w:fill="FFFFFF" w:themeFill="background1"/>
            <w:vAlign w:val="center"/>
          </w:tcPr>
          <w:p w14:paraId="5A7CE33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0,254</w:t>
            </w:r>
          </w:p>
        </w:tc>
        <w:tc>
          <w:tcPr>
            <w:tcW w:w="709" w:type="dxa"/>
            <w:tcBorders>
              <w:top w:val="nil"/>
              <w:left w:val="nil"/>
              <w:bottom w:val="nil"/>
              <w:right w:val="nil"/>
            </w:tcBorders>
            <w:shd w:val="clear" w:color="auto" w:fill="FFFFFF" w:themeFill="background1"/>
            <w:vAlign w:val="center"/>
          </w:tcPr>
          <w:p w14:paraId="0425343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0,131</w:t>
            </w:r>
          </w:p>
        </w:tc>
      </w:tr>
      <w:tr w:rsidR="005C2162" w:rsidRPr="005C524D" w14:paraId="08D90B0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FE6A3F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E2C508F"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451B490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2CD6B88"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0,998</w:t>
            </w:r>
          </w:p>
        </w:tc>
        <w:tc>
          <w:tcPr>
            <w:tcW w:w="703" w:type="dxa"/>
            <w:tcBorders>
              <w:top w:val="nil"/>
              <w:left w:val="nil"/>
              <w:bottom w:val="nil"/>
              <w:right w:val="nil"/>
            </w:tcBorders>
            <w:shd w:val="clear" w:color="auto" w:fill="F2F2F2" w:themeFill="background1" w:themeFillShade="F2"/>
            <w:vAlign w:val="center"/>
          </w:tcPr>
          <w:p w14:paraId="5DA32003"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0,962</w:t>
            </w:r>
          </w:p>
        </w:tc>
        <w:tc>
          <w:tcPr>
            <w:tcW w:w="709" w:type="dxa"/>
            <w:tcBorders>
              <w:top w:val="nil"/>
              <w:left w:val="nil"/>
              <w:bottom w:val="nil"/>
              <w:right w:val="nil"/>
            </w:tcBorders>
            <w:shd w:val="clear" w:color="auto" w:fill="F2F2F2" w:themeFill="background1" w:themeFillShade="F2"/>
            <w:vAlign w:val="center"/>
          </w:tcPr>
          <w:p w14:paraId="56100A99"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0,900</w:t>
            </w:r>
          </w:p>
        </w:tc>
        <w:tc>
          <w:tcPr>
            <w:tcW w:w="709" w:type="dxa"/>
            <w:tcBorders>
              <w:top w:val="nil"/>
              <w:left w:val="nil"/>
              <w:bottom w:val="nil"/>
              <w:right w:val="dashed" w:sz="4" w:space="0" w:color="auto"/>
            </w:tcBorders>
            <w:shd w:val="clear" w:color="auto" w:fill="F2F2F2" w:themeFill="background1" w:themeFillShade="F2"/>
            <w:vAlign w:val="center"/>
          </w:tcPr>
          <w:p w14:paraId="407384E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0,291</w:t>
            </w:r>
          </w:p>
        </w:tc>
        <w:tc>
          <w:tcPr>
            <w:tcW w:w="708" w:type="dxa"/>
            <w:tcBorders>
              <w:top w:val="nil"/>
              <w:left w:val="dashed" w:sz="4" w:space="0" w:color="auto"/>
              <w:bottom w:val="nil"/>
              <w:right w:val="nil"/>
            </w:tcBorders>
            <w:shd w:val="clear" w:color="auto" w:fill="F2F2F2" w:themeFill="background1" w:themeFillShade="F2"/>
            <w:vAlign w:val="center"/>
          </w:tcPr>
          <w:p w14:paraId="2ABF167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7FCCDC8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0,961</w:t>
            </w:r>
          </w:p>
        </w:tc>
        <w:tc>
          <w:tcPr>
            <w:tcW w:w="709" w:type="dxa"/>
            <w:tcBorders>
              <w:top w:val="nil"/>
              <w:left w:val="nil"/>
              <w:bottom w:val="nil"/>
              <w:right w:val="nil"/>
            </w:tcBorders>
            <w:shd w:val="clear" w:color="auto" w:fill="F2F2F2" w:themeFill="background1" w:themeFillShade="F2"/>
            <w:vAlign w:val="center"/>
          </w:tcPr>
          <w:p w14:paraId="7135A51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0,600</w:t>
            </w:r>
          </w:p>
        </w:tc>
        <w:tc>
          <w:tcPr>
            <w:tcW w:w="709" w:type="dxa"/>
            <w:tcBorders>
              <w:top w:val="nil"/>
              <w:left w:val="nil"/>
              <w:bottom w:val="nil"/>
              <w:right w:val="dashed" w:sz="4" w:space="0" w:color="auto"/>
            </w:tcBorders>
            <w:shd w:val="clear" w:color="auto" w:fill="F2F2F2" w:themeFill="background1" w:themeFillShade="F2"/>
            <w:vAlign w:val="center"/>
          </w:tcPr>
          <w:p w14:paraId="320C945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0,178</w:t>
            </w:r>
          </w:p>
        </w:tc>
        <w:tc>
          <w:tcPr>
            <w:tcW w:w="708" w:type="dxa"/>
            <w:tcBorders>
              <w:top w:val="nil"/>
              <w:left w:val="dashed" w:sz="4" w:space="0" w:color="auto"/>
              <w:bottom w:val="nil"/>
              <w:right w:val="nil"/>
            </w:tcBorders>
            <w:shd w:val="clear" w:color="auto" w:fill="F2F2F2" w:themeFill="background1" w:themeFillShade="F2"/>
            <w:vAlign w:val="center"/>
          </w:tcPr>
          <w:p w14:paraId="27A4A89A"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0,998</w:t>
            </w:r>
          </w:p>
        </w:tc>
        <w:tc>
          <w:tcPr>
            <w:tcW w:w="709" w:type="dxa"/>
            <w:tcBorders>
              <w:top w:val="nil"/>
              <w:left w:val="nil"/>
              <w:bottom w:val="nil"/>
              <w:right w:val="nil"/>
            </w:tcBorders>
            <w:shd w:val="clear" w:color="auto" w:fill="F2F2F2" w:themeFill="background1" w:themeFillShade="F2"/>
            <w:vAlign w:val="center"/>
          </w:tcPr>
          <w:p w14:paraId="72E4D63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0,962</w:t>
            </w:r>
          </w:p>
        </w:tc>
        <w:tc>
          <w:tcPr>
            <w:tcW w:w="709" w:type="dxa"/>
            <w:tcBorders>
              <w:top w:val="nil"/>
              <w:left w:val="nil"/>
              <w:bottom w:val="nil"/>
              <w:right w:val="nil"/>
            </w:tcBorders>
            <w:shd w:val="clear" w:color="auto" w:fill="F2F2F2" w:themeFill="background1" w:themeFillShade="F2"/>
            <w:vAlign w:val="center"/>
          </w:tcPr>
          <w:p w14:paraId="4FFBC82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0,900</w:t>
            </w:r>
          </w:p>
        </w:tc>
        <w:tc>
          <w:tcPr>
            <w:tcW w:w="709" w:type="dxa"/>
            <w:tcBorders>
              <w:top w:val="nil"/>
              <w:left w:val="nil"/>
              <w:bottom w:val="nil"/>
              <w:right w:val="nil"/>
            </w:tcBorders>
            <w:shd w:val="clear" w:color="auto" w:fill="F2F2F2" w:themeFill="background1" w:themeFillShade="F2"/>
            <w:vAlign w:val="center"/>
          </w:tcPr>
          <w:p w14:paraId="0939C8CD"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0,287</w:t>
            </w:r>
          </w:p>
        </w:tc>
      </w:tr>
      <w:tr w:rsidR="005C2162" w:rsidRPr="005C524D" w14:paraId="616F35F3"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9891258"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A9164A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6D02F37"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5BB0402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0,903</w:t>
            </w:r>
          </w:p>
        </w:tc>
        <w:tc>
          <w:tcPr>
            <w:tcW w:w="703" w:type="dxa"/>
            <w:tcBorders>
              <w:top w:val="nil"/>
              <w:left w:val="nil"/>
              <w:bottom w:val="nil"/>
              <w:right w:val="nil"/>
            </w:tcBorders>
            <w:shd w:val="clear" w:color="auto" w:fill="FFFFFF" w:themeFill="background1"/>
            <w:vAlign w:val="center"/>
          </w:tcPr>
          <w:p w14:paraId="139AC71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0,733</w:t>
            </w:r>
          </w:p>
        </w:tc>
        <w:tc>
          <w:tcPr>
            <w:tcW w:w="709" w:type="dxa"/>
            <w:tcBorders>
              <w:top w:val="nil"/>
              <w:left w:val="nil"/>
              <w:bottom w:val="nil"/>
              <w:right w:val="nil"/>
            </w:tcBorders>
            <w:shd w:val="clear" w:color="auto" w:fill="FFFFFF" w:themeFill="background1"/>
            <w:vAlign w:val="center"/>
          </w:tcPr>
          <w:p w14:paraId="33D51899"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0,407</w:t>
            </w:r>
          </w:p>
        </w:tc>
        <w:tc>
          <w:tcPr>
            <w:tcW w:w="709" w:type="dxa"/>
            <w:tcBorders>
              <w:top w:val="nil"/>
              <w:left w:val="nil"/>
              <w:bottom w:val="nil"/>
              <w:right w:val="dashed" w:sz="4" w:space="0" w:color="auto"/>
            </w:tcBorders>
            <w:shd w:val="clear" w:color="auto" w:fill="FFFFFF" w:themeFill="background1"/>
            <w:vAlign w:val="center"/>
          </w:tcPr>
          <w:p w14:paraId="111D6B7E"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0,188</w:t>
            </w:r>
          </w:p>
        </w:tc>
        <w:tc>
          <w:tcPr>
            <w:tcW w:w="708" w:type="dxa"/>
            <w:tcBorders>
              <w:top w:val="nil"/>
              <w:left w:val="dashed" w:sz="4" w:space="0" w:color="auto"/>
              <w:bottom w:val="nil"/>
              <w:right w:val="nil"/>
            </w:tcBorders>
            <w:shd w:val="clear" w:color="auto" w:fill="FFFFFF" w:themeFill="background1"/>
            <w:vAlign w:val="center"/>
          </w:tcPr>
          <w:p w14:paraId="30B1864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0,961</w:t>
            </w:r>
          </w:p>
        </w:tc>
        <w:tc>
          <w:tcPr>
            <w:tcW w:w="709" w:type="dxa"/>
            <w:tcBorders>
              <w:top w:val="nil"/>
              <w:left w:val="nil"/>
              <w:bottom w:val="nil"/>
              <w:right w:val="nil"/>
            </w:tcBorders>
            <w:shd w:val="clear" w:color="auto" w:fill="FFFFFF" w:themeFill="background1"/>
            <w:vAlign w:val="center"/>
          </w:tcPr>
          <w:p w14:paraId="257A4DC2"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0,733</w:t>
            </w:r>
          </w:p>
        </w:tc>
        <w:tc>
          <w:tcPr>
            <w:tcW w:w="709" w:type="dxa"/>
            <w:tcBorders>
              <w:top w:val="nil"/>
              <w:left w:val="nil"/>
              <w:bottom w:val="nil"/>
              <w:right w:val="nil"/>
            </w:tcBorders>
            <w:shd w:val="clear" w:color="auto" w:fill="FFFFFF" w:themeFill="background1"/>
            <w:vAlign w:val="center"/>
          </w:tcPr>
          <w:p w14:paraId="6005C2C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0,303</w:t>
            </w:r>
          </w:p>
        </w:tc>
        <w:tc>
          <w:tcPr>
            <w:tcW w:w="709" w:type="dxa"/>
            <w:tcBorders>
              <w:top w:val="nil"/>
              <w:left w:val="nil"/>
              <w:bottom w:val="nil"/>
              <w:right w:val="dashed" w:sz="4" w:space="0" w:color="auto"/>
            </w:tcBorders>
            <w:shd w:val="clear" w:color="auto" w:fill="FFFFFF" w:themeFill="background1"/>
            <w:vAlign w:val="center"/>
          </w:tcPr>
          <w:p w14:paraId="580E01B7"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0,112</w:t>
            </w:r>
          </w:p>
        </w:tc>
        <w:tc>
          <w:tcPr>
            <w:tcW w:w="708" w:type="dxa"/>
            <w:tcBorders>
              <w:top w:val="nil"/>
              <w:left w:val="dashed" w:sz="4" w:space="0" w:color="auto"/>
              <w:bottom w:val="nil"/>
              <w:right w:val="nil"/>
            </w:tcBorders>
            <w:shd w:val="clear" w:color="auto" w:fill="FFFFFF" w:themeFill="background1"/>
            <w:vAlign w:val="center"/>
          </w:tcPr>
          <w:p w14:paraId="2C64B6E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0,902</w:t>
            </w:r>
          </w:p>
        </w:tc>
        <w:tc>
          <w:tcPr>
            <w:tcW w:w="709" w:type="dxa"/>
            <w:tcBorders>
              <w:top w:val="nil"/>
              <w:left w:val="nil"/>
              <w:bottom w:val="nil"/>
              <w:right w:val="nil"/>
            </w:tcBorders>
            <w:shd w:val="clear" w:color="auto" w:fill="FFFFFF" w:themeFill="background1"/>
            <w:vAlign w:val="center"/>
          </w:tcPr>
          <w:p w14:paraId="2EC890B5"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0,733</w:t>
            </w:r>
          </w:p>
        </w:tc>
        <w:tc>
          <w:tcPr>
            <w:tcW w:w="709" w:type="dxa"/>
            <w:tcBorders>
              <w:top w:val="nil"/>
              <w:left w:val="nil"/>
              <w:bottom w:val="nil"/>
              <w:right w:val="nil"/>
            </w:tcBorders>
            <w:shd w:val="clear" w:color="auto" w:fill="FFFFFF" w:themeFill="background1"/>
            <w:vAlign w:val="center"/>
          </w:tcPr>
          <w:p w14:paraId="5F6447B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0,405</w:t>
            </w:r>
          </w:p>
        </w:tc>
        <w:tc>
          <w:tcPr>
            <w:tcW w:w="709" w:type="dxa"/>
            <w:tcBorders>
              <w:top w:val="nil"/>
              <w:left w:val="nil"/>
              <w:bottom w:val="nil"/>
              <w:right w:val="nil"/>
            </w:tcBorders>
            <w:shd w:val="clear" w:color="auto" w:fill="FFFFFF" w:themeFill="background1"/>
            <w:vAlign w:val="center"/>
          </w:tcPr>
          <w:p w14:paraId="2520412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0,184</w:t>
            </w:r>
          </w:p>
        </w:tc>
      </w:tr>
      <w:tr w:rsidR="005C2162" w:rsidRPr="005C524D" w14:paraId="07535D94"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02759681"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41B839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5E932E1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F5B0B3B"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1,000</w:t>
            </w:r>
          </w:p>
        </w:tc>
        <w:tc>
          <w:tcPr>
            <w:tcW w:w="703" w:type="dxa"/>
            <w:tcBorders>
              <w:top w:val="nil"/>
              <w:left w:val="nil"/>
              <w:bottom w:val="nil"/>
              <w:right w:val="nil"/>
            </w:tcBorders>
            <w:shd w:val="clear" w:color="auto" w:fill="F2F2F2" w:themeFill="background1" w:themeFillShade="F2"/>
            <w:vAlign w:val="center"/>
          </w:tcPr>
          <w:p w14:paraId="72CAB417"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0,989</w:t>
            </w:r>
          </w:p>
        </w:tc>
        <w:tc>
          <w:tcPr>
            <w:tcW w:w="709" w:type="dxa"/>
            <w:tcBorders>
              <w:top w:val="nil"/>
              <w:left w:val="nil"/>
              <w:bottom w:val="nil"/>
              <w:right w:val="nil"/>
            </w:tcBorders>
            <w:shd w:val="clear" w:color="auto" w:fill="F2F2F2" w:themeFill="background1" w:themeFillShade="F2"/>
            <w:vAlign w:val="center"/>
          </w:tcPr>
          <w:p w14:paraId="656BD881"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0,736</w:t>
            </w:r>
          </w:p>
        </w:tc>
        <w:tc>
          <w:tcPr>
            <w:tcW w:w="709" w:type="dxa"/>
            <w:tcBorders>
              <w:top w:val="nil"/>
              <w:left w:val="nil"/>
              <w:bottom w:val="nil"/>
              <w:right w:val="dashed" w:sz="4" w:space="0" w:color="auto"/>
            </w:tcBorders>
            <w:shd w:val="clear" w:color="auto" w:fill="F2F2F2" w:themeFill="background1" w:themeFillShade="F2"/>
            <w:vAlign w:val="center"/>
          </w:tcPr>
          <w:p w14:paraId="755DBA55"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0,262</w:t>
            </w:r>
          </w:p>
        </w:tc>
        <w:tc>
          <w:tcPr>
            <w:tcW w:w="708" w:type="dxa"/>
            <w:tcBorders>
              <w:top w:val="nil"/>
              <w:left w:val="dashed" w:sz="4" w:space="0" w:color="auto"/>
              <w:bottom w:val="nil"/>
              <w:right w:val="nil"/>
            </w:tcBorders>
            <w:shd w:val="clear" w:color="auto" w:fill="F2F2F2" w:themeFill="background1" w:themeFillShade="F2"/>
            <w:vAlign w:val="center"/>
          </w:tcPr>
          <w:p w14:paraId="27C2372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60CBB38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0,989</w:t>
            </w:r>
          </w:p>
        </w:tc>
        <w:tc>
          <w:tcPr>
            <w:tcW w:w="709" w:type="dxa"/>
            <w:tcBorders>
              <w:top w:val="nil"/>
              <w:left w:val="nil"/>
              <w:bottom w:val="nil"/>
              <w:right w:val="nil"/>
            </w:tcBorders>
            <w:shd w:val="clear" w:color="auto" w:fill="F2F2F2" w:themeFill="background1" w:themeFillShade="F2"/>
            <w:vAlign w:val="center"/>
          </w:tcPr>
          <w:p w14:paraId="01B4323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0,705</w:t>
            </w:r>
          </w:p>
        </w:tc>
        <w:tc>
          <w:tcPr>
            <w:tcW w:w="709" w:type="dxa"/>
            <w:tcBorders>
              <w:top w:val="nil"/>
              <w:left w:val="nil"/>
              <w:bottom w:val="nil"/>
              <w:right w:val="dashed" w:sz="4" w:space="0" w:color="auto"/>
            </w:tcBorders>
            <w:shd w:val="clear" w:color="auto" w:fill="F2F2F2" w:themeFill="background1" w:themeFillShade="F2"/>
            <w:vAlign w:val="center"/>
          </w:tcPr>
          <w:p w14:paraId="78F83E5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0,247</w:t>
            </w:r>
          </w:p>
        </w:tc>
        <w:tc>
          <w:tcPr>
            <w:tcW w:w="708" w:type="dxa"/>
            <w:tcBorders>
              <w:top w:val="nil"/>
              <w:left w:val="dashed" w:sz="4" w:space="0" w:color="auto"/>
              <w:bottom w:val="nil"/>
              <w:right w:val="nil"/>
            </w:tcBorders>
            <w:shd w:val="clear" w:color="auto" w:fill="F2F2F2" w:themeFill="background1" w:themeFillShade="F2"/>
            <w:vAlign w:val="center"/>
          </w:tcPr>
          <w:p w14:paraId="667BF322"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3C2B4F5F"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0,989</w:t>
            </w:r>
          </w:p>
        </w:tc>
        <w:tc>
          <w:tcPr>
            <w:tcW w:w="709" w:type="dxa"/>
            <w:tcBorders>
              <w:top w:val="nil"/>
              <w:left w:val="nil"/>
              <w:bottom w:val="nil"/>
              <w:right w:val="nil"/>
            </w:tcBorders>
            <w:shd w:val="clear" w:color="auto" w:fill="F2F2F2" w:themeFill="background1" w:themeFillShade="F2"/>
            <w:vAlign w:val="center"/>
          </w:tcPr>
          <w:p w14:paraId="6490B83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0,805</w:t>
            </w:r>
          </w:p>
        </w:tc>
        <w:tc>
          <w:tcPr>
            <w:tcW w:w="709" w:type="dxa"/>
            <w:tcBorders>
              <w:top w:val="nil"/>
              <w:left w:val="nil"/>
              <w:bottom w:val="nil"/>
              <w:right w:val="nil"/>
            </w:tcBorders>
            <w:shd w:val="clear" w:color="auto" w:fill="F2F2F2" w:themeFill="background1" w:themeFillShade="F2"/>
            <w:vAlign w:val="center"/>
          </w:tcPr>
          <w:p w14:paraId="1EF710FC"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0,381</w:t>
            </w:r>
          </w:p>
        </w:tc>
      </w:tr>
      <w:tr w:rsidR="005C2162" w:rsidRPr="005C524D" w14:paraId="538C8E9E"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2439BBED"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5EB3FAC"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3CF69BC0"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5BC1EEAA"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0,967</w:t>
            </w:r>
          </w:p>
        </w:tc>
        <w:tc>
          <w:tcPr>
            <w:tcW w:w="703" w:type="dxa"/>
            <w:tcBorders>
              <w:top w:val="nil"/>
              <w:left w:val="nil"/>
              <w:bottom w:val="nil"/>
              <w:right w:val="nil"/>
            </w:tcBorders>
            <w:shd w:val="clear" w:color="auto" w:fill="FFFFFF" w:themeFill="background1"/>
            <w:vAlign w:val="center"/>
          </w:tcPr>
          <w:p w14:paraId="39EDC866"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0,839</w:t>
            </w:r>
          </w:p>
        </w:tc>
        <w:tc>
          <w:tcPr>
            <w:tcW w:w="709" w:type="dxa"/>
            <w:tcBorders>
              <w:top w:val="nil"/>
              <w:left w:val="nil"/>
              <w:bottom w:val="nil"/>
              <w:right w:val="nil"/>
            </w:tcBorders>
            <w:shd w:val="clear" w:color="auto" w:fill="FFFFFF" w:themeFill="background1"/>
            <w:vAlign w:val="center"/>
          </w:tcPr>
          <w:p w14:paraId="722DC652"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0,433</w:t>
            </w:r>
          </w:p>
        </w:tc>
        <w:tc>
          <w:tcPr>
            <w:tcW w:w="709" w:type="dxa"/>
            <w:tcBorders>
              <w:top w:val="nil"/>
              <w:left w:val="nil"/>
              <w:bottom w:val="nil"/>
              <w:right w:val="dashed" w:sz="4" w:space="0" w:color="auto"/>
            </w:tcBorders>
            <w:shd w:val="clear" w:color="auto" w:fill="FFFFFF" w:themeFill="background1"/>
            <w:vAlign w:val="center"/>
          </w:tcPr>
          <w:p w14:paraId="611E2CC0"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0,145</w:t>
            </w:r>
          </w:p>
        </w:tc>
        <w:tc>
          <w:tcPr>
            <w:tcW w:w="708" w:type="dxa"/>
            <w:tcBorders>
              <w:top w:val="nil"/>
              <w:left w:val="dashed" w:sz="4" w:space="0" w:color="auto"/>
              <w:bottom w:val="nil"/>
              <w:right w:val="nil"/>
            </w:tcBorders>
            <w:shd w:val="clear" w:color="auto" w:fill="FFFFFF" w:themeFill="background1"/>
            <w:vAlign w:val="center"/>
          </w:tcPr>
          <w:p w14:paraId="5DA7B06B"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0,977</w:t>
            </w:r>
          </w:p>
        </w:tc>
        <w:tc>
          <w:tcPr>
            <w:tcW w:w="709" w:type="dxa"/>
            <w:tcBorders>
              <w:top w:val="nil"/>
              <w:left w:val="nil"/>
              <w:bottom w:val="nil"/>
              <w:right w:val="nil"/>
            </w:tcBorders>
            <w:shd w:val="clear" w:color="auto" w:fill="FFFFFF" w:themeFill="background1"/>
            <w:vAlign w:val="center"/>
          </w:tcPr>
          <w:p w14:paraId="0527DD94"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0,839</w:t>
            </w:r>
          </w:p>
        </w:tc>
        <w:tc>
          <w:tcPr>
            <w:tcW w:w="709" w:type="dxa"/>
            <w:tcBorders>
              <w:top w:val="nil"/>
              <w:left w:val="nil"/>
              <w:bottom w:val="nil"/>
              <w:right w:val="nil"/>
            </w:tcBorders>
            <w:shd w:val="clear" w:color="auto" w:fill="FFFFFF" w:themeFill="background1"/>
            <w:vAlign w:val="center"/>
          </w:tcPr>
          <w:p w14:paraId="656C2F0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0,412</w:t>
            </w:r>
          </w:p>
        </w:tc>
        <w:tc>
          <w:tcPr>
            <w:tcW w:w="709" w:type="dxa"/>
            <w:tcBorders>
              <w:top w:val="nil"/>
              <w:left w:val="nil"/>
              <w:bottom w:val="nil"/>
              <w:right w:val="dashed" w:sz="4" w:space="0" w:color="auto"/>
            </w:tcBorders>
            <w:shd w:val="clear" w:color="auto" w:fill="FFFFFF" w:themeFill="background1"/>
            <w:vAlign w:val="center"/>
          </w:tcPr>
          <w:p w14:paraId="025555E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0,144</w:t>
            </w:r>
          </w:p>
        </w:tc>
        <w:tc>
          <w:tcPr>
            <w:tcW w:w="708" w:type="dxa"/>
            <w:tcBorders>
              <w:top w:val="nil"/>
              <w:left w:val="dashed" w:sz="4" w:space="0" w:color="auto"/>
              <w:bottom w:val="nil"/>
              <w:right w:val="nil"/>
            </w:tcBorders>
            <w:shd w:val="clear" w:color="auto" w:fill="FFFFFF" w:themeFill="background1"/>
            <w:vAlign w:val="center"/>
          </w:tcPr>
          <w:p w14:paraId="1ECDF68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0,948</w:t>
            </w:r>
          </w:p>
        </w:tc>
        <w:tc>
          <w:tcPr>
            <w:tcW w:w="709" w:type="dxa"/>
            <w:tcBorders>
              <w:top w:val="nil"/>
              <w:left w:val="nil"/>
              <w:bottom w:val="nil"/>
              <w:right w:val="nil"/>
            </w:tcBorders>
            <w:shd w:val="clear" w:color="auto" w:fill="FFFFFF" w:themeFill="background1"/>
            <w:vAlign w:val="center"/>
          </w:tcPr>
          <w:p w14:paraId="5E788BC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0,839</w:t>
            </w:r>
          </w:p>
        </w:tc>
        <w:tc>
          <w:tcPr>
            <w:tcW w:w="709" w:type="dxa"/>
            <w:tcBorders>
              <w:top w:val="nil"/>
              <w:left w:val="nil"/>
              <w:bottom w:val="nil"/>
              <w:right w:val="nil"/>
            </w:tcBorders>
            <w:shd w:val="clear" w:color="auto" w:fill="FFFFFF" w:themeFill="background1"/>
            <w:vAlign w:val="center"/>
          </w:tcPr>
          <w:p w14:paraId="5197ABE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0,523</w:t>
            </w:r>
          </w:p>
        </w:tc>
        <w:tc>
          <w:tcPr>
            <w:tcW w:w="709" w:type="dxa"/>
            <w:tcBorders>
              <w:top w:val="nil"/>
              <w:left w:val="nil"/>
              <w:bottom w:val="nil"/>
              <w:right w:val="nil"/>
            </w:tcBorders>
            <w:shd w:val="clear" w:color="auto" w:fill="FFFFFF" w:themeFill="background1"/>
            <w:vAlign w:val="center"/>
          </w:tcPr>
          <w:p w14:paraId="42ABCAB6"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0,235</w:t>
            </w:r>
          </w:p>
        </w:tc>
      </w:tr>
      <w:tr w:rsidR="005C2162" w:rsidRPr="005C524D" w14:paraId="300F983A"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52482FD2"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65F5EC3"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03C31FA8"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FA22813"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1,000</w:t>
            </w:r>
          </w:p>
        </w:tc>
        <w:tc>
          <w:tcPr>
            <w:tcW w:w="703" w:type="dxa"/>
            <w:tcBorders>
              <w:top w:val="nil"/>
              <w:left w:val="nil"/>
              <w:bottom w:val="nil"/>
              <w:right w:val="nil"/>
            </w:tcBorders>
            <w:shd w:val="clear" w:color="auto" w:fill="F2F2F2" w:themeFill="background1" w:themeFillShade="F2"/>
            <w:vAlign w:val="center"/>
          </w:tcPr>
          <w:p w14:paraId="3AE85C03"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0,996</w:t>
            </w:r>
          </w:p>
        </w:tc>
        <w:tc>
          <w:tcPr>
            <w:tcW w:w="709" w:type="dxa"/>
            <w:tcBorders>
              <w:top w:val="nil"/>
              <w:left w:val="nil"/>
              <w:bottom w:val="nil"/>
              <w:right w:val="nil"/>
            </w:tcBorders>
            <w:shd w:val="clear" w:color="auto" w:fill="F2F2F2" w:themeFill="background1" w:themeFillShade="F2"/>
            <w:vAlign w:val="center"/>
          </w:tcPr>
          <w:p w14:paraId="7F1EA359" w14:textId="77777777" w:rsidR="005C2162" w:rsidRPr="00F170B7" w:rsidRDefault="005C2162" w:rsidP="00140CFF">
            <w:pPr>
              <w:spacing w:after="0" w:line="360" w:lineRule="auto"/>
              <w:ind w:hanging="2"/>
              <w:jc w:val="center"/>
              <w:rPr>
                <w:rFonts w:ascii="Times New Roman" w:hAnsi="Times New Roman"/>
                <w:b/>
                <w:color w:val="000000" w:themeColor="text1"/>
                <w:sz w:val="24"/>
                <w:szCs w:val="24"/>
              </w:rPr>
            </w:pPr>
            <w:r w:rsidRPr="00F170B7">
              <w:rPr>
                <w:b/>
                <w:color w:val="000000"/>
              </w:rPr>
              <w:t>0,783</w:t>
            </w:r>
          </w:p>
        </w:tc>
        <w:tc>
          <w:tcPr>
            <w:tcW w:w="709" w:type="dxa"/>
            <w:tcBorders>
              <w:top w:val="nil"/>
              <w:left w:val="nil"/>
              <w:bottom w:val="nil"/>
              <w:right w:val="dashed" w:sz="4" w:space="0" w:color="auto"/>
            </w:tcBorders>
            <w:shd w:val="clear" w:color="auto" w:fill="F2F2F2" w:themeFill="background1" w:themeFillShade="F2"/>
            <w:vAlign w:val="center"/>
          </w:tcPr>
          <w:p w14:paraId="556D796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0,238</w:t>
            </w:r>
          </w:p>
        </w:tc>
        <w:tc>
          <w:tcPr>
            <w:tcW w:w="708" w:type="dxa"/>
            <w:tcBorders>
              <w:top w:val="nil"/>
              <w:left w:val="dashed" w:sz="4" w:space="0" w:color="auto"/>
              <w:bottom w:val="nil"/>
              <w:right w:val="nil"/>
            </w:tcBorders>
            <w:shd w:val="clear" w:color="auto" w:fill="F2F2F2" w:themeFill="background1" w:themeFillShade="F2"/>
            <w:vAlign w:val="center"/>
          </w:tcPr>
          <w:p w14:paraId="63D6556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30964D98"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0,996</w:t>
            </w:r>
          </w:p>
        </w:tc>
        <w:tc>
          <w:tcPr>
            <w:tcW w:w="709" w:type="dxa"/>
            <w:tcBorders>
              <w:top w:val="nil"/>
              <w:left w:val="nil"/>
              <w:bottom w:val="nil"/>
              <w:right w:val="nil"/>
            </w:tcBorders>
            <w:shd w:val="clear" w:color="auto" w:fill="F2F2F2" w:themeFill="background1" w:themeFillShade="F2"/>
            <w:vAlign w:val="center"/>
          </w:tcPr>
          <w:p w14:paraId="112B9484"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0,811</w:t>
            </w:r>
          </w:p>
        </w:tc>
        <w:tc>
          <w:tcPr>
            <w:tcW w:w="709" w:type="dxa"/>
            <w:tcBorders>
              <w:top w:val="nil"/>
              <w:left w:val="nil"/>
              <w:bottom w:val="nil"/>
              <w:right w:val="dashed" w:sz="4" w:space="0" w:color="auto"/>
            </w:tcBorders>
            <w:shd w:val="clear" w:color="auto" w:fill="F2F2F2" w:themeFill="background1" w:themeFillShade="F2"/>
            <w:vAlign w:val="center"/>
          </w:tcPr>
          <w:p w14:paraId="4FED4CB1"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0,312</w:t>
            </w:r>
          </w:p>
        </w:tc>
        <w:tc>
          <w:tcPr>
            <w:tcW w:w="708" w:type="dxa"/>
            <w:tcBorders>
              <w:top w:val="nil"/>
              <w:left w:val="dashed" w:sz="4" w:space="0" w:color="auto"/>
              <w:bottom w:val="nil"/>
              <w:right w:val="nil"/>
            </w:tcBorders>
            <w:shd w:val="clear" w:color="auto" w:fill="F2F2F2" w:themeFill="background1" w:themeFillShade="F2"/>
            <w:vAlign w:val="center"/>
          </w:tcPr>
          <w:p w14:paraId="5DA3F9BE"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76B0C6E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0,996</w:t>
            </w:r>
          </w:p>
        </w:tc>
        <w:tc>
          <w:tcPr>
            <w:tcW w:w="709" w:type="dxa"/>
            <w:tcBorders>
              <w:top w:val="nil"/>
              <w:left w:val="nil"/>
              <w:bottom w:val="nil"/>
              <w:right w:val="nil"/>
            </w:tcBorders>
            <w:shd w:val="clear" w:color="auto" w:fill="F2F2F2" w:themeFill="background1" w:themeFillShade="F2"/>
            <w:vAlign w:val="center"/>
          </w:tcPr>
          <w:p w14:paraId="76CADCA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0,884</w:t>
            </w:r>
          </w:p>
        </w:tc>
        <w:tc>
          <w:tcPr>
            <w:tcW w:w="709" w:type="dxa"/>
            <w:tcBorders>
              <w:top w:val="nil"/>
              <w:left w:val="nil"/>
              <w:bottom w:val="nil"/>
              <w:right w:val="nil"/>
            </w:tcBorders>
            <w:shd w:val="clear" w:color="auto" w:fill="F2F2F2" w:themeFill="background1" w:themeFillShade="F2"/>
            <w:vAlign w:val="center"/>
          </w:tcPr>
          <w:p w14:paraId="5F7F41E3" w14:textId="77777777" w:rsidR="005C2162" w:rsidRPr="00F170B7" w:rsidRDefault="005C2162" w:rsidP="00140CFF">
            <w:pPr>
              <w:spacing w:after="0" w:line="360" w:lineRule="auto"/>
              <w:jc w:val="center"/>
              <w:rPr>
                <w:rFonts w:ascii="Times New Roman" w:hAnsi="Times New Roman"/>
                <w:b/>
                <w:color w:val="000000" w:themeColor="text1"/>
                <w:sz w:val="24"/>
                <w:szCs w:val="24"/>
              </w:rPr>
            </w:pPr>
            <w:r w:rsidRPr="00F170B7">
              <w:rPr>
                <w:b/>
                <w:color w:val="000000"/>
              </w:rPr>
              <w:t>0,464</w:t>
            </w:r>
          </w:p>
        </w:tc>
      </w:tr>
      <w:tr w:rsidR="005C2162" w:rsidRPr="005C524D" w14:paraId="633AB059" w14:textId="77777777" w:rsidTr="00140CFF">
        <w:trPr>
          <w:trHeight w:val="359"/>
          <w:jc w:val="center"/>
        </w:trPr>
        <w:tc>
          <w:tcPr>
            <w:tcW w:w="709" w:type="dxa"/>
            <w:gridSpan w:val="2"/>
            <w:tcBorders>
              <w:top w:val="nil"/>
              <w:left w:val="nil"/>
              <w:bottom w:val="nil"/>
              <w:right w:val="nil"/>
            </w:tcBorders>
            <w:shd w:val="clear" w:color="auto" w:fill="FFFFFF" w:themeFill="background1"/>
          </w:tcPr>
          <w:p w14:paraId="614FBF16"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629CE9" w14:textId="77777777" w:rsidR="005C2162" w:rsidRPr="005C524D" w:rsidRDefault="005C2162" w:rsidP="00140CFF">
            <w:pPr>
              <w:spacing w:after="0" w:line="360" w:lineRule="auto"/>
              <w:jc w:val="center"/>
              <w:rPr>
                <w:rFonts w:ascii="Times New Roman" w:hAnsi="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12A8265" w14:textId="77777777" w:rsidR="005C2162" w:rsidRPr="005C524D" w:rsidRDefault="005C2162" w:rsidP="00140CFF">
            <w:pPr>
              <w:spacing w:after="0" w:line="360" w:lineRule="auto"/>
              <w:jc w:val="center"/>
              <w:rPr>
                <w:rFonts w:ascii="Times New Roman" w:hAnsi="Times New Roman"/>
                <w:b/>
                <w:color w:val="000000" w:themeColor="text1"/>
                <w:sz w:val="24"/>
                <w:szCs w:val="24"/>
              </w:rPr>
            </w:pPr>
            <w:r w:rsidRPr="005C524D">
              <w:rPr>
                <w:rFonts w:ascii="Times New Roman" w:hAnsi="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76D917CF"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0,985</w:t>
            </w:r>
          </w:p>
        </w:tc>
        <w:tc>
          <w:tcPr>
            <w:tcW w:w="703" w:type="dxa"/>
            <w:tcBorders>
              <w:top w:val="nil"/>
              <w:left w:val="nil"/>
              <w:bottom w:val="nil"/>
              <w:right w:val="nil"/>
            </w:tcBorders>
            <w:shd w:val="clear" w:color="auto" w:fill="FFFFFF" w:themeFill="background1"/>
            <w:vAlign w:val="center"/>
          </w:tcPr>
          <w:p w14:paraId="0173461B"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0,893</w:t>
            </w:r>
          </w:p>
        </w:tc>
        <w:tc>
          <w:tcPr>
            <w:tcW w:w="709" w:type="dxa"/>
            <w:tcBorders>
              <w:top w:val="nil"/>
              <w:left w:val="nil"/>
              <w:bottom w:val="nil"/>
              <w:right w:val="nil"/>
            </w:tcBorders>
            <w:shd w:val="clear" w:color="auto" w:fill="FFFFFF" w:themeFill="background1"/>
            <w:vAlign w:val="center"/>
          </w:tcPr>
          <w:p w14:paraId="3E552E7C" w14:textId="77777777" w:rsidR="005C2162" w:rsidRPr="005C524D" w:rsidRDefault="005C2162" w:rsidP="00140CFF">
            <w:pPr>
              <w:spacing w:after="0" w:line="360" w:lineRule="auto"/>
              <w:ind w:hanging="2"/>
              <w:jc w:val="center"/>
              <w:rPr>
                <w:rFonts w:ascii="Times New Roman" w:hAnsi="Times New Roman"/>
                <w:color w:val="000000" w:themeColor="text1"/>
                <w:sz w:val="24"/>
                <w:szCs w:val="24"/>
              </w:rPr>
            </w:pPr>
            <w:r>
              <w:rPr>
                <w:color w:val="000000"/>
              </w:rPr>
              <w:t>0,451</w:t>
            </w:r>
          </w:p>
        </w:tc>
        <w:tc>
          <w:tcPr>
            <w:tcW w:w="709" w:type="dxa"/>
            <w:tcBorders>
              <w:top w:val="nil"/>
              <w:left w:val="nil"/>
              <w:bottom w:val="nil"/>
              <w:right w:val="dashed" w:sz="4" w:space="0" w:color="auto"/>
            </w:tcBorders>
            <w:shd w:val="clear" w:color="auto" w:fill="FFFFFF" w:themeFill="background1"/>
            <w:vAlign w:val="center"/>
          </w:tcPr>
          <w:p w14:paraId="64E5191F"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0,115</w:t>
            </w:r>
          </w:p>
        </w:tc>
        <w:tc>
          <w:tcPr>
            <w:tcW w:w="708" w:type="dxa"/>
            <w:tcBorders>
              <w:top w:val="nil"/>
              <w:left w:val="dashed" w:sz="4" w:space="0" w:color="auto"/>
              <w:bottom w:val="nil"/>
              <w:right w:val="nil"/>
            </w:tcBorders>
            <w:shd w:val="clear" w:color="auto" w:fill="FFFFFF" w:themeFill="background1"/>
            <w:vAlign w:val="center"/>
          </w:tcPr>
          <w:p w14:paraId="4401A9E8"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0,983</w:t>
            </w:r>
          </w:p>
        </w:tc>
        <w:tc>
          <w:tcPr>
            <w:tcW w:w="709" w:type="dxa"/>
            <w:tcBorders>
              <w:top w:val="nil"/>
              <w:left w:val="nil"/>
              <w:bottom w:val="nil"/>
              <w:right w:val="nil"/>
            </w:tcBorders>
            <w:shd w:val="clear" w:color="auto" w:fill="FFFFFF" w:themeFill="background1"/>
            <w:vAlign w:val="center"/>
          </w:tcPr>
          <w:p w14:paraId="0EDFF57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0,893</w:t>
            </w:r>
          </w:p>
        </w:tc>
        <w:tc>
          <w:tcPr>
            <w:tcW w:w="709" w:type="dxa"/>
            <w:tcBorders>
              <w:top w:val="nil"/>
              <w:left w:val="nil"/>
              <w:bottom w:val="nil"/>
              <w:right w:val="nil"/>
            </w:tcBorders>
            <w:shd w:val="clear" w:color="auto" w:fill="FFFFFF" w:themeFill="background1"/>
            <w:vAlign w:val="center"/>
          </w:tcPr>
          <w:p w14:paraId="40D96579"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0,503</w:t>
            </w:r>
          </w:p>
        </w:tc>
        <w:tc>
          <w:tcPr>
            <w:tcW w:w="709" w:type="dxa"/>
            <w:tcBorders>
              <w:top w:val="nil"/>
              <w:left w:val="nil"/>
              <w:bottom w:val="nil"/>
              <w:right w:val="dashed" w:sz="4" w:space="0" w:color="auto"/>
            </w:tcBorders>
            <w:shd w:val="clear" w:color="auto" w:fill="FFFFFF" w:themeFill="background1"/>
            <w:vAlign w:val="center"/>
          </w:tcPr>
          <w:p w14:paraId="6F169B1C"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0,176</w:t>
            </w:r>
          </w:p>
        </w:tc>
        <w:tc>
          <w:tcPr>
            <w:tcW w:w="708" w:type="dxa"/>
            <w:tcBorders>
              <w:top w:val="nil"/>
              <w:left w:val="dashed" w:sz="4" w:space="0" w:color="auto"/>
              <w:bottom w:val="nil"/>
              <w:right w:val="nil"/>
            </w:tcBorders>
            <w:shd w:val="clear" w:color="auto" w:fill="FFFFFF" w:themeFill="background1"/>
            <w:vAlign w:val="center"/>
          </w:tcPr>
          <w:p w14:paraId="51497E4D"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0,966</w:t>
            </w:r>
          </w:p>
        </w:tc>
        <w:tc>
          <w:tcPr>
            <w:tcW w:w="709" w:type="dxa"/>
            <w:tcBorders>
              <w:top w:val="nil"/>
              <w:left w:val="nil"/>
              <w:bottom w:val="nil"/>
              <w:right w:val="nil"/>
            </w:tcBorders>
            <w:shd w:val="clear" w:color="auto" w:fill="FFFFFF" w:themeFill="background1"/>
            <w:vAlign w:val="center"/>
          </w:tcPr>
          <w:p w14:paraId="0B7F370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0,892</w:t>
            </w:r>
          </w:p>
        </w:tc>
        <w:tc>
          <w:tcPr>
            <w:tcW w:w="709" w:type="dxa"/>
            <w:tcBorders>
              <w:top w:val="nil"/>
              <w:left w:val="nil"/>
              <w:bottom w:val="nil"/>
              <w:right w:val="nil"/>
            </w:tcBorders>
            <w:shd w:val="clear" w:color="auto" w:fill="FFFFFF" w:themeFill="background1"/>
            <w:vAlign w:val="center"/>
          </w:tcPr>
          <w:p w14:paraId="2A6DCB7A"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0,613</w:t>
            </w:r>
          </w:p>
        </w:tc>
        <w:tc>
          <w:tcPr>
            <w:tcW w:w="709" w:type="dxa"/>
            <w:tcBorders>
              <w:top w:val="nil"/>
              <w:left w:val="nil"/>
              <w:bottom w:val="nil"/>
              <w:right w:val="nil"/>
            </w:tcBorders>
            <w:shd w:val="clear" w:color="auto" w:fill="FFFFFF" w:themeFill="background1"/>
            <w:vAlign w:val="center"/>
          </w:tcPr>
          <w:p w14:paraId="5123BDF1" w14:textId="77777777" w:rsidR="005C2162" w:rsidRPr="005C524D" w:rsidRDefault="005C2162" w:rsidP="00140CFF">
            <w:pPr>
              <w:spacing w:after="0" w:line="360" w:lineRule="auto"/>
              <w:jc w:val="center"/>
              <w:rPr>
                <w:rFonts w:ascii="Times New Roman" w:hAnsi="Times New Roman"/>
                <w:color w:val="000000" w:themeColor="text1"/>
                <w:sz w:val="24"/>
                <w:szCs w:val="24"/>
              </w:rPr>
            </w:pPr>
            <w:r>
              <w:rPr>
                <w:color w:val="000000"/>
              </w:rPr>
              <w:t>0,281</w:t>
            </w:r>
          </w:p>
        </w:tc>
      </w:tr>
      <w:bookmarkEnd w:id="6"/>
    </w:tbl>
    <w:p w14:paraId="5D8C3274" w14:textId="77777777" w:rsidR="005C2162" w:rsidRPr="005C524D" w:rsidRDefault="005C2162" w:rsidP="005C2162">
      <w:pPr>
        <w:rPr>
          <w:rFonts w:ascii="Times New Roman" w:hAnsi="Times New Roman"/>
          <w:sz w:val="24"/>
          <w:szCs w:val="24"/>
        </w:rPr>
      </w:pPr>
    </w:p>
    <w:p w14:paraId="3B9777C7" w14:textId="6A1145C9" w:rsidR="00A97F00" w:rsidRDefault="00710CD8" w:rsidP="00A97F00">
      <w:pPr>
        <w:pStyle w:val="NormalWeb"/>
        <w:spacing w:before="0" w:beforeAutospacing="0" w:after="0" w:afterAutospacing="0" w:line="480" w:lineRule="auto"/>
        <w:ind w:firstLine="709"/>
        <w:rPr>
          <w:lang w:val="nl-NL"/>
        </w:rPr>
      </w:pPr>
      <w:r w:rsidRPr="00B02934">
        <w:rPr>
          <w:color w:val="000000"/>
          <w:lang w:val="en-US"/>
        </w:rPr>
        <w:t xml:space="preserve">), and will almost always detect highly skewed distributions, even when sample sizes are very small. However, there are still potential limitations. First, when sample sizes are small (i.e. </w:t>
      </w:r>
      <w:r w:rsidRPr="00B02934">
        <w:rPr>
          <w:i/>
          <w:color w:val="000000"/>
          <w:lang w:val="en-US"/>
        </w:rPr>
        <w:t>n</w:t>
      </w:r>
      <w:r w:rsidRPr="00B02934">
        <w:rPr>
          <w:color w:val="000000"/>
          <w:lang w:val="en-US"/>
        </w:rPr>
        <w:t xml:space="preserve"> &lt; 50; see </w:t>
      </w:r>
      <w:r w:rsidRPr="00B02934">
        <w:rPr>
          <w:lang w:val="en-US"/>
        </w:rPr>
        <w:t>Supplemental Material</w:t>
      </w:r>
      <w:r w:rsidRPr="00B02934">
        <w:rPr>
          <w:color w:val="000000"/>
          <w:lang w:val="en-US"/>
        </w:rPr>
        <w:t xml:space="preserve"> 1) all tests have low power to detect any other departures from the normality assumption. This is problematic since the normality assumption is especially crucial for small sample sizes (</w:t>
      </w:r>
      <w:r w:rsidRPr="00B02934">
        <w:rPr>
          <w:lang w:val="en-US"/>
        </w:rPr>
        <w:t>Supplemental Material</w:t>
      </w:r>
      <w:r w:rsidRPr="00B02934">
        <w:rPr>
          <w:color w:val="000000"/>
          <w:lang w:val="en-US"/>
        </w:rPr>
        <w:t xml:space="preserve"> 3 and 4). Second, with more than 50 subjects per group, the Shapiro-Wilk test will reliably detect departures from the normal distribution, even when those departures have no negative consequences for error rates or power</w:t>
      </w:r>
      <w:r w:rsidRPr="00B02934">
        <w:rPr>
          <w:rStyle w:val="Appeldenotedefin"/>
          <w:color w:val="000000"/>
          <w:lang w:val="en-US"/>
        </w:rPr>
        <w:endnoteReference w:id="5"/>
      </w:r>
      <w:r w:rsidRPr="00B02934">
        <w:rPr>
          <w:color w:val="000000"/>
          <w:lang w:val="en-US"/>
        </w:rPr>
        <w:t xml:space="preserve">. Considering the limitations of tests for normality, it is often advised to combine the Shapiro-Wilk test with graphical methods (Ghasemi &amp; Zahediasl, 2012; Öztuna, Elhan, &amp; Tüccar, 2006).  </w:t>
      </w:r>
    </w:p>
    <w:p w14:paraId="7655ADD5" w14:textId="09CA93DF" w:rsidR="00C9358C" w:rsidRPr="00A97F00" w:rsidRDefault="00710CD8" w:rsidP="00A97F00">
      <w:pPr>
        <w:pStyle w:val="NormalWeb"/>
        <w:spacing w:before="0" w:beforeAutospacing="0" w:after="0" w:afterAutospacing="0" w:line="480" w:lineRule="auto"/>
        <w:ind w:firstLine="709"/>
        <w:rPr>
          <w:lang w:val="nl-NL"/>
        </w:rPr>
      </w:pPr>
      <w:r w:rsidRPr="00B02934">
        <w:rPr>
          <w:color w:val="000000"/>
          <w:lang w:val="en-US"/>
        </w:rPr>
        <w:t xml:space="preserve">In the same line of thinking, testing the homoscedasticity through a statistical test (such as Levene’s test) will often fail to reject the null hypothesis (i.e. lack of power) as soon as variances between groups differ slightly. This is problematic given that even small </w:t>
      </w:r>
      <w:r w:rsidRPr="00B02934">
        <w:rPr>
          <w:color w:val="000000"/>
          <w:lang w:val="en-US"/>
        </w:rPr>
        <w:lastRenderedPageBreak/>
        <w:t xml:space="preserve">differences can invalid the </w:t>
      </w:r>
      <w:r w:rsidRPr="00B02934">
        <w:rPr>
          <w:i/>
          <w:color w:val="000000"/>
          <w:lang w:val="en-US"/>
        </w:rPr>
        <w:t>F</w:t>
      </w:r>
      <w:r w:rsidRPr="00B02934">
        <w:rPr>
          <w:color w:val="000000"/>
          <w:lang w:val="en-US"/>
        </w:rPr>
        <w:t xml:space="preserve">-test and Student’s </w:t>
      </w:r>
      <w:r w:rsidRPr="00B02934">
        <w:rPr>
          <w:i/>
          <w:color w:val="000000"/>
          <w:lang w:val="en-US"/>
        </w:rPr>
        <w:t>t</w:t>
      </w:r>
      <w:r w:rsidRPr="00B02934">
        <w:rPr>
          <w:color w:val="000000"/>
          <w:lang w:val="en-US"/>
        </w:rPr>
        <w:t>-tests (Delacre et al., 2017). In the next section, we will argue that the normality and equal variances assumptions are often unrealistic.</w:t>
      </w:r>
      <w:r w:rsidR="00AE7082" w:rsidRPr="00B02934">
        <w:rPr>
          <w:color w:val="000000"/>
          <w:lang w:val="en-US"/>
        </w:rPr>
        <w:t xml:space="preserve"> </w:t>
      </w:r>
      <w:r w:rsidR="000B7D2A" w:rsidRPr="00B02934">
        <w:rPr>
          <w:color w:val="000000"/>
          <w:lang w:val="en-US"/>
        </w:rPr>
        <w:t xml:space="preserve"> </w:t>
      </w:r>
      <w:r w:rsidR="00FC33C0" w:rsidRPr="00B02934">
        <w:rPr>
          <w:color w:val="000000"/>
          <w:lang w:val="en-US"/>
        </w:rPr>
        <w:t xml:space="preserve"> </w:t>
      </w:r>
      <w:r w:rsidR="00C86873" w:rsidRPr="00B02934">
        <w:rPr>
          <w:color w:val="000000"/>
          <w:lang w:val="en-US"/>
        </w:rPr>
        <w:t xml:space="preserve"> </w:t>
      </w:r>
    </w:p>
    <w:p w14:paraId="23C2E95C" w14:textId="3F2EF3C1" w:rsidR="00710CD8" w:rsidRPr="00B02934" w:rsidRDefault="00654033" w:rsidP="00927FB5">
      <w:pPr>
        <w:pStyle w:val="Titre2"/>
        <w:rPr>
          <w:b/>
          <w:szCs w:val="24"/>
          <w:lang w:val="en-US"/>
        </w:rPr>
      </w:pPr>
      <w:r w:rsidRPr="00B02934">
        <w:rPr>
          <w:b/>
          <w:szCs w:val="24"/>
          <w:lang w:val="en-US"/>
        </w:rPr>
        <w:t>Is the</w:t>
      </w:r>
      <w:r w:rsidR="007E446D" w:rsidRPr="00B02934">
        <w:rPr>
          <w:b/>
          <w:szCs w:val="24"/>
          <w:lang w:val="en-US"/>
        </w:rPr>
        <w:t xml:space="preserve"> </w:t>
      </w:r>
      <w:r w:rsidR="00781290" w:rsidRPr="00B02934">
        <w:rPr>
          <w:b/>
          <w:szCs w:val="24"/>
          <w:lang w:val="en-US"/>
        </w:rPr>
        <w:t>N</w:t>
      </w:r>
      <w:r w:rsidR="00AE7082" w:rsidRPr="00B02934">
        <w:rPr>
          <w:b/>
          <w:szCs w:val="24"/>
          <w:lang w:val="en-US"/>
        </w:rPr>
        <w:t xml:space="preserve">ormality </w:t>
      </w:r>
      <w:r w:rsidR="00781290" w:rsidRPr="00B02934">
        <w:rPr>
          <w:b/>
          <w:szCs w:val="24"/>
          <w:lang w:val="en-US"/>
        </w:rPr>
        <w:t>A</w:t>
      </w:r>
      <w:r w:rsidR="00AE7082" w:rsidRPr="00B02934">
        <w:rPr>
          <w:b/>
          <w:szCs w:val="24"/>
          <w:lang w:val="en-US"/>
        </w:rPr>
        <w:t>ssumption</w:t>
      </w:r>
      <w:r w:rsidR="00147BB3" w:rsidRPr="00B02934">
        <w:rPr>
          <w:b/>
          <w:szCs w:val="24"/>
          <w:lang w:val="en-US"/>
        </w:rPr>
        <w:t xml:space="preserve"> </w:t>
      </w:r>
      <w:r w:rsidR="00781290" w:rsidRPr="00B02934">
        <w:rPr>
          <w:b/>
          <w:szCs w:val="24"/>
          <w:lang w:val="en-US"/>
        </w:rPr>
        <w:t>R</w:t>
      </w:r>
      <w:r w:rsidR="00147BB3" w:rsidRPr="00B02934">
        <w:rPr>
          <w:b/>
          <w:szCs w:val="24"/>
          <w:lang w:val="en-US"/>
        </w:rPr>
        <w:t>ealistic</w:t>
      </w:r>
      <w:r w:rsidR="00781290" w:rsidRPr="00B02934">
        <w:rPr>
          <w:b/>
          <w:szCs w:val="24"/>
          <w:lang w:val="en-US"/>
        </w:rPr>
        <w:t>?</w:t>
      </w:r>
    </w:p>
    <w:p w14:paraId="775E2152" w14:textId="122EAD81" w:rsidR="00710CD8" w:rsidRPr="0028435C" w:rsidRDefault="00710CD8" w:rsidP="0028435C">
      <w:pPr>
        <w:spacing w:line="480" w:lineRule="auto"/>
        <w:ind w:firstLine="709"/>
        <w:rPr>
          <w:rFonts w:ascii="Times New Roman" w:hAnsi="Times New Roman"/>
          <w:b/>
          <w:color w:val="000000" w:themeColor="text1"/>
          <w:sz w:val="24"/>
          <w:lang w:val="en-US"/>
        </w:rPr>
      </w:pPr>
      <w:r w:rsidRPr="0028435C">
        <w:rPr>
          <w:rFonts w:ascii="Times New Roman" w:hAnsi="Times New Roman"/>
          <w:sz w:val="24"/>
          <w:lang w:val="en-US"/>
        </w:rPr>
        <w:t>It has been argued that there are many fields in psychology where the assumption of normality does not hold (Cain, Zhang, &amp; Yuan, 2016). For example, Micceri (1989) reviewed 440 large datasets (i.e. n ≥ 400) published in a wide variety of journals between 1982 and 1984</w:t>
      </w:r>
      <w:r w:rsidRPr="0028435C">
        <w:rPr>
          <w:rStyle w:val="Appeldenotedefin"/>
          <w:rFonts w:ascii="Times New Roman" w:hAnsi="Times New Roman"/>
          <w:color w:val="000000"/>
          <w:sz w:val="24"/>
          <w:szCs w:val="24"/>
          <w:lang w:val="en-US"/>
        </w:rPr>
        <w:endnoteReference w:id="6"/>
      </w:r>
      <w:r w:rsidRPr="0028435C">
        <w:rPr>
          <w:rFonts w:ascii="Times New Roman" w:hAnsi="Times New Roman"/>
          <w:sz w:val="24"/>
          <w:lang w:val="en-US"/>
        </w:rPr>
        <w:t>, which contained psychometric and/or abilities measures. He found that the skewness and kurtosis of observed distributions seemed to be closer to an exponential curve than to a normal distribution (Figure 1).</w:t>
      </w:r>
    </w:p>
    <w:tbl>
      <w:tblPr>
        <w:tblW w:w="9705" w:type="dxa"/>
        <w:jc w:val="center"/>
        <w:tblLayout w:type="fixed"/>
        <w:tblCellMar>
          <w:left w:w="10" w:type="dxa"/>
          <w:right w:w="10" w:type="dxa"/>
        </w:tblCellMar>
        <w:tblLook w:val="0000" w:firstRow="0" w:lastRow="0" w:firstColumn="0" w:lastColumn="0" w:noHBand="0" w:noVBand="0"/>
      </w:tblPr>
      <w:tblGrid>
        <w:gridCol w:w="9705"/>
      </w:tblGrid>
      <w:tr w:rsidR="00710CD8" w:rsidRPr="00B02934" w14:paraId="09EAB68B" w14:textId="77777777" w:rsidTr="00710CD8">
        <w:trPr>
          <w:trHeight w:val="2382"/>
          <w:jc w:val="center"/>
        </w:trPr>
        <w:tc>
          <w:tcPr>
            <w:tcW w:w="9705" w:type="dxa"/>
            <w:tcMar>
              <w:top w:w="0" w:type="dxa"/>
              <w:left w:w="115" w:type="dxa"/>
              <w:bottom w:w="0" w:type="dxa"/>
              <w:right w:w="115" w:type="dxa"/>
            </w:tcMar>
          </w:tcPr>
          <w:p w14:paraId="7131432B" w14:textId="77777777" w:rsidR="00710CD8" w:rsidRPr="00B02934" w:rsidRDefault="00710CD8" w:rsidP="00B02934">
            <w:pPr>
              <w:pStyle w:val="Standard"/>
              <w:spacing w:after="0" w:line="480" w:lineRule="auto"/>
              <w:ind w:firstLine="709"/>
              <w:rPr>
                <w:rFonts w:ascii="Times New Roman" w:hAnsi="Times New Roman"/>
                <w:sz w:val="24"/>
                <w:szCs w:val="24"/>
              </w:rPr>
            </w:pPr>
            <w:r w:rsidRPr="00B02934">
              <w:rPr>
                <w:rFonts w:ascii="Times New Roman" w:hAnsi="Times New Roman"/>
                <w:color w:val="000000"/>
                <w:sz w:val="24"/>
                <w:szCs w:val="24"/>
                <w:lang w:val="en-US"/>
              </w:rPr>
              <w:t> </w:t>
            </w:r>
            <w:r w:rsidRPr="00B02934">
              <w:rPr>
                <w:rFonts w:ascii="Times New Roman" w:hAnsi="Times New Roman"/>
                <w:noProof/>
                <w:color w:val="000000"/>
                <w:sz w:val="24"/>
                <w:szCs w:val="24"/>
                <w:lang w:val="en-US"/>
              </w:rPr>
              <w:drawing>
                <wp:inline distT="0" distB="0" distL="0" distR="0" wp14:anchorId="2DAE3221" wp14:editId="0EC5E68C">
                  <wp:extent cx="5486400" cy="2743200"/>
                  <wp:effectExtent l="0" t="0" r="0" b="0"/>
                  <wp:docPr id="2"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486400" cy="2743200"/>
                          </a:xfrm>
                          <a:prstGeom prst="rect">
                            <a:avLst/>
                          </a:prstGeom>
                          <a:noFill/>
                          <a:ln>
                            <a:noFill/>
                            <a:prstDash/>
                          </a:ln>
                        </pic:spPr>
                      </pic:pic>
                    </a:graphicData>
                  </a:graphic>
                </wp:inline>
              </w:drawing>
            </w:r>
          </w:p>
        </w:tc>
      </w:tr>
      <w:tr w:rsidR="00710CD8" w:rsidRPr="00B02934" w14:paraId="4EC2F417" w14:textId="77777777" w:rsidTr="00710CD8">
        <w:trPr>
          <w:trHeight w:val="281"/>
          <w:jc w:val="center"/>
        </w:trPr>
        <w:tc>
          <w:tcPr>
            <w:tcW w:w="9705" w:type="dxa"/>
            <w:tcMar>
              <w:top w:w="0" w:type="dxa"/>
              <w:left w:w="115" w:type="dxa"/>
              <w:bottom w:w="0" w:type="dxa"/>
              <w:right w:w="115" w:type="dxa"/>
            </w:tcMar>
          </w:tcPr>
          <w:p w14:paraId="0C69B7F5" w14:textId="77777777" w:rsidR="00710CD8" w:rsidRPr="00B02934" w:rsidRDefault="00710CD8" w:rsidP="00B02934">
            <w:pPr>
              <w:pStyle w:val="Standard"/>
              <w:spacing w:after="0" w:line="480" w:lineRule="auto"/>
              <w:ind w:firstLine="709"/>
              <w:rPr>
                <w:rFonts w:ascii="Times New Roman" w:hAnsi="Times New Roman"/>
                <w:sz w:val="24"/>
                <w:szCs w:val="24"/>
              </w:rPr>
            </w:pPr>
            <w:r w:rsidRPr="00B02934">
              <w:rPr>
                <w:rFonts w:ascii="Times New Roman" w:eastAsia="Times New Roman" w:hAnsi="Times New Roman"/>
                <w:i/>
                <w:iCs/>
                <w:color w:val="000000"/>
                <w:sz w:val="24"/>
                <w:szCs w:val="24"/>
                <w:lang w:val="en-US" w:eastAsia="fr-BE"/>
              </w:rPr>
              <w:t>Figure 1</w:t>
            </w:r>
            <w:r w:rsidRPr="00B02934">
              <w:rPr>
                <w:rFonts w:ascii="Times New Roman" w:eastAsia="Times New Roman" w:hAnsi="Times New Roman"/>
                <w:color w:val="000000"/>
                <w:sz w:val="24"/>
                <w:szCs w:val="24"/>
                <w:lang w:val="en-US" w:eastAsia="fr-BE"/>
              </w:rPr>
              <w:t>. Simulated standard exponential curve.</w:t>
            </w:r>
          </w:p>
        </w:tc>
      </w:tr>
    </w:tbl>
    <w:p w14:paraId="380CEE03" w14:textId="49B5B9CA" w:rsidR="009E1D2C" w:rsidRPr="00B02934" w:rsidRDefault="00710CD8" w:rsidP="00B02934">
      <w:pPr>
        <w:pStyle w:val="NormalWeb"/>
        <w:spacing w:before="0" w:beforeAutospacing="0" w:after="0" w:afterAutospacing="0" w:line="480" w:lineRule="auto"/>
        <w:ind w:firstLine="709"/>
        <w:rPr>
          <w:color w:val="000000"/>
          <w:lang w:val="en-US"/>
        </w:rPr>
      </w:pPr>
      <w:r w:rsidRPr="00B02934">
        <w:rPr>
          <w:color w:val="000000"/>
          <w:lang w:val="en-US"/>
        </w:rPr>
        <w:t>It is now well known that in social and behavioral science, data are commonly heavy-tailed (Yuan, Bentler, &amp; Chan, 2004). According to Wilcox (2005), for example, it commonly happens that distributions are very similar to a normal curve but with “thicker” tails than a normal distribution (Figure 2).</w:t>
      </w:r>
    </w:p>
    <w:tbl>
      <w:tblPr>
        <w:tblW w:w="9705" w:type="dxa"/>
        <w:jc w:val="center"/>
        <w:tblCellMar>
          <w:top w:w="15" w:type="dxa"/>
          <w:left w:w="15" w:type="dxa"/>
          <w:bottom w:w="15" w:type="dxa"/>
          <w:right w:w="15" w:type="dxa"/>
        </w:tblCellMar>
        <w:tblLook w:val="04A0" w:firstRow="1" w:lastRow="0" w:firstColumn="1" w:lastColumn="0" w:noHBand="0" w:noVBand="1"/>
      </w:tblPr>
      <w:tblGrid>
        <w:gridCol w:w="9705"/>
      </w:tblGrid>
      <w:tr w:rsidR="009E1D2C" w:rsidRPr="00B02934" w14:paraId="0DDCE964" w14:textId="77777777" w:rsidTr="009E1D2C">
        <w:trPr>
          <w:trHeight w:val="2382"/>
          <w:jc w:val="center"/>
        </w:trPr>
        <w:tc>
          <w:tcPr>
            <w:tcW w:w="0" w:type="auto"/>
            <w:tcMar>
              <w:top w:w="0" w:type="dxa"/>
              <w:left w:w="115" w:type="dxa"/>
              <w:bottom w:w="0" w:type="dxa"/>
              <w:right w:w="115" w:type="dxa"/>
            </w:tcMar>
            <w:hideMark/>
          </w:tcPr>
          <w:p w14:paraId="583F423C" w14:textId="4006D47E" w:rsidR="009E1D2C" w:rsidRPr="00B02934" w:rsidRDefault="009E1D2C" w:rsidP="00B02934">
            <w:pPr>
              <w:spacing w:after="0" w:line="480" w:lineRule="auto"/>
              <w:ind w:firstLine="709"/>
              <w:jc w:val="center"/>
              <w:rPr>
                <w:rFonts w:ascii="Times New Roman" w:eastAsia="Times New Roman" w:hAnsi="Times New Roman"/>
                <w:sz w:val="24"/>
                <w:szCs w:val="24"/>
                <w:lang w:eastAsia="fr-BE"/>
              </w:rPr>
            </w:pPr>
            <w:r w:rsidRPr="00B02934">
              <w:rPr>
                <w:rFonts w:ascii="Times New Roman" w:eastAsia="Times New Roman" w:hAnsi="Times New Roman"/>
                <w:noProof/>
                <w:sz w:val="24"/>
                <w:szCs w:val="24"/>
                <w:lang w:eastAsia="fr-BE"/>
              </w:rPr>
              <w:lastRenderedPageBreak/>
              <w:drawing>
                <wp:inline distT="0" distB="0" distL="0" distR="0" wp14:anchorId="207D2608" wp14:editId="6407922B">
                  <wp:extent cx="4887965" cy="2932672"/>
                  <wp:effectExtent l="0" t="0" r="8255"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16"/>
                          <a:stretch>
                            <a:fillRect/>
                          </a:stretch>
                        </pic:blipFill>
                        <pic:spPr>
                          <a:xfrm>
                            <a:off x="0" y="0"/>
                            <a:ext cx="4900410" cy="2940139"/>
                          </a:xfrm>
                          <a:prstGeom prst="rect">
                            <a:avLst/>
                          </a:prstGeom>
                        </pic:spPr>
                      </pic:pic>
                    </a:graphicData>
                  </a:graphic>
                </wp:inline>
              </w:drawing>
            </w:r>
          </w:p>
        </w:tc>
      </w:tr>
      <w:tr w:rsidR="009E1D2C" w:rsidRPr="00B02934" w14:paraId="63C89C31" w14:textId="77777777" w:rsidTr="009E1D2C">
        <w:trPr>
          <w:trHeight w:val="281"/>
          <w:jc w:val="center"/>
        </w:trPr>
        <w:tc>
          <w:tcPr>
            <w:tcW w:w="0" w:type="auto"/>
            <w:tcMar>
              <w:top w:w="0" w:type="dxa"/>
              <w:left w:w="115" w:type="dxa"/>
              <w:bottom w:w="0" w:type="dxa"/>
              <w:right w:w="115" w:type="dxa"/>
            </w:tcMar>
            <w:hideMark/>
          </w:tcPr>
          <w:p w14:paraId="6EF262E3" w14:textId="48D116C7" w:rsidR="009E1D2C" w:rsidRPr="00B02934" w:rsidRDefault="009E1D2C" w:rsidP="00B02934">
            <w:pPr>
              <w:spacing w:after="0" w:line="480" w:lineRule="auto"/>
              <w:ind w:firstLine="709"/>
              <w:rPr>
                <w:rFonts w:ascii="Times New Roman" w:eastAsia="Times New Roman" w:hAnsi="Times New Roman"/>
                <w:sz w:val="24"/>
                <w:szCs w:val="24"/>
                <w:lang w:val="en-US" w:eastAsia="fr-BE"/>
              </w:rPr>
            </w:pPr>
            <w:r w:rsidRPr="00B02934">
              <w:rPr>
                <w:rFonts w:ascii="Times New Roman" w:hAnsi="Times New Roman"/>
                <w:i/>
                <w:iCs/>
                <w:color w:val="000000"/>
                <w:sz w:val="24"/>
                <w:szCs w:val="24"/>
                <w:lang w:val="en-US"/>
              </w:rPr>
              <w:t>Figure 2</w:t>
            </w:r>
            <w:r w:rsidRPr="00B02934">
              <w:rPr>
                <w:rFonts w:ascii="Times New Roman" w:hAnsi="Times New Roman"/>
                <w:color w:val="000000"/>
                <w:sz w:val="24"/>
                <w:szCs w:val="24"/>
                <w:lang w:val="en-US"/>
              </w:rPr>
              <w:t>. Mixed normal distribution where P(X~N(0,1))= .9 and where P(X~N(0,10))= .1, vs. N(0,1) and N(0,10). The distribution is very close to the N(0,1), but with higher kurtosis (</w:t>
            </w:r>
            <m:oMath>
              <m:r>
                <w:rPr>
                  <w:rFonts w:ascii="Cambria Math" w:hAnsi="Cambria Math"/>
                  <w:color w:val="000000"/>
                  <w:sz w:val="24"/>
                  <w:szCs w:val="24"/>
                  <w:lang w:val="en-US"/>
                </w:rPr>
                <m:t>≈</m:t>
              </m:r>
            </m:oMath>
            <w:r w:rsidRPr="00B02934">
              <w:rPr>
                <w:rFonts w:ascii="Times New Roman" w:hAnsi="Times New Roman"/>
                <w:color w:val="000000"/>
                <w:sz w:val="24"/>
                <w:szCs w:val="24"/>
                <w:lang w:val="en-US"/>
              </w:rPr>
              <w:t>25.3 vs. 3).</w:t>
            </w:r>
            <w:r w:rsidR="00C823C8" w:rsidRPr="00B02934">
              <w:rPr>
                <w:rFonts w:ascii="Times New Roman" w:hAnsi="Times New Roman"/>
                <w:color w:val="000000"/>
                <w:sz w:val="24"/>
                <w:szCs w:val="24"/>
                <w:lang w:val="en-US"/>
              </w:rPr>
              <w:t xml:space="preserve"> </w:t>
            </w:r>
          </w:p>
        </w:tc>
      </w:tr>
    </w:tbl>
    <w:p w14:paraId="329004E4" w14:textId="4B59A71C" w:rsidR="00AE7082" w:rsidRPr="00B02934" w:rsidRDefault="00710CD8" w:rsidP="00B02934">
      <w:pPr>
        <w:pStyle w:val="NormalWeb"/>
        <w:spacing w:before="0" w:beforeAutospacing="0" w:after="0" w:afterAutospacing="0" w:line="480" w:lineRule="auto"/>
        <w:ind w:firstLine="709"/>
        <w:rPr>
          <w:color w:val="000000" w:themeColor="text1"/>
          <w:lang w:val="en-US"/>
        </w:rPr>
      </w:pPr>
      <w:r w:rsidRPr="00B02934">
        <w:rPr>
          <w:color w:val="000000"/>
          <w:lang w:val="en-US"/>
        </w:rPr>
        <w:t>There are also many situations where high kurtosis is associated with skewness. For example, when assessing a wellness score for the general population, data may be sampled from an asymmetric distribution with negative skewness, because most people are probably not depressed (Figure 3, left). An example is provided by the study of Heun, Burkart, Maier and Bech (1999)</w:t>
      </w:r>
      <w:r w:rsidRPr="00B02934">
        <w:rPr>
          <w:bCs/>
          <w:color w:val="000000"/>
          <w:lang w:val="en-US"/>
        </w:rPr>
        <w:t>,</w:t>
      </w:r>
      <w:r w:rsidRPr="00B02934">
        <w:rPr>
          <w:color w:val="000000"/>
          <w:lang w:val="en-US"/>
        </w:rPr>
        <w:t xml:space="preserve"> who evaluated the validity of the WHO Well-Being Scale (WBS) in the elderly, and found that the three versions of the WBS yielded highly skewed data. Moreover, when studying reaction times, data are often sampled from asymmetric distributions with positive skewness because it is uncommon to use much longer response time (Cain et al., 2016; Palmer, Horowitz, Torralba, &amp; Wolfe, 2011; Van Zandt, 2000).</w:t>
      </w:r>
      <w:r w:rsidR="006B2344" w:rsidRPr="00B02934">
        <w:rPr>
          <w:color w:val="000000"/>
          <w:lang w:val="en-US"/>
        </w:rPr>
        <w:t xml:space="preserve"> </w:t>
      </w:r>
    </w:p>
    <w:p w14:paraId="5A187FAB" w14:textId="29F45119" w:rsidR="009E1D2C" w:rsidRPr="00B02934" w:rsidRDefault="009E1D2C" w:rsidP="00B02934">
      <w:pPr>
        <w:spacing w:after="0" w:line="480" w:lineRule="auto"/>
        <w:ind w:firstLine="709"/>
        <w:rPr>
          <w:rFonts w:ascii="Times New Roman" w:eastAsia="Times New Roman" w:hAnsi="Times New Roman"/>
          <w:color w:val="000000" w:themeColor="text1"/>
          <w:sz w:val="24"/>
          <w:szCs w:val="24"/>
          <w:lang w:val="en-US" w:eastAsia="fr-BE"/>
        </w:rPr>
      </w:pPr>
      <w:r w:rsidRPr="00B02934">
        <w:rPr>
          <w:rFonts w:ascii="Times New Roman" w:hAnsi="Times New Roman"/>
          <w:color w:val="000000" w:themeColor="text1"/>
          <w:sz w:val="24"/>
          <w:szCs w:val="24"/>
          <w:lang w:val="en-US"/>
        </w:rPr>
        <w:br w:type="page"/>
      </w:r>
    </w:p>
    <w:tbl>
      <w:tblPr>
        <w:tblW w:w="8970" w:type="dxa"/>
        <w:tblCellMar>
          <w:top w:w="15" w:type="dxa"/>
          <w:left w:w="15" w:type="dxa"/>
          <w:bottom w:w="15" w:type="dxa"/>
          <w:right w:w="15" w:type="dxa"/>
        </w:tblCellMar>
        <w:tblLook w:val="04A0" w:firstRow="1" w:lastRow="0" w:firstColumn="1" w:lastColumn="0" w:noHBand="0" w:noVBand="1"/>
      </w:tblPr>
      <w:tblGrid>
        <w:gridCol w:w="8970"/>
      </w:tblGrid>
      <w:tr w:rsidR="009E1D2C" w:rsidRPr="00B02934" w14:paraId="2616378B" w14:textId="77777777" w:rsidTr="009E1D2C">
        <w:trPr>
          <w:trHeight w:val="720"/>
        </w:trPr>
        <w:tc>
          <w:tcPr>
            <w:tcW w:w="0" w:type="auto"/>
            <w:tcMar>
              <w:top w:w="0" w:type="dxa"/>
              <w:left w:w="115" w:type="dxa"/>
              <w:bottom w:w="0" w:type="dxa"/>
              <w:right w:w="115" w:type="dxa"/>
            </w:tcMar>
          </w:tcPr>
          <w:p w14:paraId="33357D57" w14:textId="249997B8" w:rsidR="009E1D2C" w:rsidRPr="00B02934" w:rsidRDefault="009E1D2C" w:rsidP="00B02934">
            <w:pPr>
              <w:spacing w:after="0" w:line="480" w:lineRule="auto"/>
              <w:ind w:firstLine="709"/>
              <w:jc w:val="center"/>
              <w:rPr>
                <w:rFonts w:ascii="Times New Roman" w:eastAsia="Times New Roman" w:hAnsi="Times New Roman"/>
                <w:noProof/>
                <w:sz w:val="24"/>
                <w:szCs w:val="24"/>
                <w:lang w:val="en-US" w:eastAsia="fr-BE"/>
              </w:rPr>
            </w:pPr>
            <w:r w:rsidRPr="00B02934">
              <w:rPr>
                <w:rFonts w:ascii="Times New Roman" w:eastAsia="Times New Roman" w:hAnsi="Times New Roman"/>
                <w:noProof/>
                <w:sz w:val="24"/>
                <w:szCs w:val="24"/>
                <w:lang w:val="en-US" w:eastAsia="fr-BE"/>
              </w:rPr>
              <w:lastRenderedPageBreak/>
              <w:drawing>
                <wp:inline distT="0" distB="0" distL="0" distR="0" wp14:anchorId="47A582FF" wp14:editId="5E17E9FB">
                  <wp:extent cx="5078437" cy="1766145"/>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17"/>
                          <a:stretch>
                            <a:fillRect/>
                          </a:stretch>
                        </pic:blipFill>
                        <pic:spPr>
                          <a:xfrm>
                            <a:off x="0" y="0"/>
                            <a:ext cx="5097414" cy="1772745"/>
                          </a:xfrm>
                          <a:prstGeom prst="rect">
                            <a:avLst/>
                          </a:prstGeom>
                        </pic:spPr>
                      </pic:pic>
                    </a:graphicData>
                  </a:graphic>
                </wp:inline>
              </w:drawing>
            </w:r>
          </w:p>
        </w:tc>
      </w:tr>
      <w:tr w:rsidR="009E1D2C" w:rsidRPr="00B02934" w14:paraId="481754E3" w14:textId="77777777" w:rsidTr="009E1D2C">
        <w:trPr>
          <w:trHeight w:val="1328"/>
        </w:trPr>
        <w:tc>
          <w:tcPr>
            <w:tcW w:w="0" w:type="auto"/>
            <w:tcMar>
              <w:top w:w="0" w:type="dxa"/>
              <w:left w:w="115" w:type="dxa"/>
              <w:bottom w:w="0" w:type="dxa"/>
              <w:right w:w="115" w:type="dxa"/>
            </w:tcMar>
          </w:tcPr>
          <w:p w14:paraId="3D5D872B" w14:textId="5B43682B" w:rsidR="009E1D2C" w:rsidRPr="00B02934" w:rsidRDefault="009E1D2C" w:rsidP="00B02934">
            <w:pPr>
              <w:spacing w:after="0" w:line="480" w:lineRule="auto"/>
              <w:ind w:firstLine="709"/>
              <w:rPr>
                <w:rFonts w:ascii="Times New Roman" w:eastAsia="Times New Roman" w:hAnsi="Times New Roman"/>
                <w:noProof/>
                <w:sz w:val="24"/>
                <w:szCs w:val="24"/>
                <w:lang w:val="en-US" w:eastAsia="fr-BE"/>
              </w:rPr>
            </w:pPr>
            <w:r w:rsidRPr="00B02934">
              <w:rPr>
                <w:rFonts w:ascii="Times New Roman" w:eastAsia="Times New Roman" w:hAnsi="Times New Roman"/>
                <w:i/>
                <w:iCs/>
                <w:color w:val="000000"/>
                <w:sz w:val="24"/>
                <w:szCs w:val="24"/>
                <w:lang w:val="en-US" w:eastAsia="fr-BE"/>
              </w:rPr>
              <w:t>Figure 3</w:t>
            </w:r>
            <w:r w:rsidRPr="00B02934">
              <w:rPr>
                <w:rFonts w:ascii="Times New Roman" w:eastAsia="Times New Roman" w:hAnsi="Times New Roman"/>
                <w:color w:val="000000"/>
                <w:sz w:val="24"/>
                <w:szCs w:val="24"/>
                <w:lang w:val="en-US" w:eastAsia="fr-BE"/>
              </w:rPr>
              <w:t>. Example of fictive distributions, where skewness is negative (left) or positive (right)</w:t>
            </w:r>
          </w:p>
        </w:tc>
      </w:tr>
    </w:tbl>
    <w:p w14:paraId="4A4ECCBE" w14:textId="77777777" w:rsidR="00927FB5" w:rsidRDefault="00AE7082" w:rsidP="00927FB5">
      <w:pPr>
        <w:pStyle w:val="NormalWeb"/>
        <w:spacing w:before="0" w:beforeAutospacing="0" w:after="0" w:afterAutospacing="0" w:line="480" w:lineRule="auto"/>
        <w:ind w:firstLine="709"/>
        <w:rPr>
          <w:color w:val="000000" w:themeColor="text1"/>
          <w:lang w:val="en-US"/>
        </w:rPr>
      </w:pPr>
      <w:r w:rsidRPr="00B02934">
        <w:rPr>
          <w:color w:val="000000" w:themeColor="text1"/>
          <w:lang w:val="en-US"/>
        </w:rPr>
        <w:t xml:space="preserve">As these examples show, there are situations in psychological research where the normality assumption is implausible. </w:t>
      </w:r>
    </w:p>
    <w:p w14:paraId="1A980B26" w14:textId="4E5C69AC" w:rsidR="00AE7082" w:rsidRPr="0028435C" w:rsidRDefault="009076F4" w:rsidP="0028435C">
      <w:pPr>
        <w:pStyle w:val="Titre2"/>
        <w:rPr>
          <w:b/>
          <w:color w:val="000000" w:themeColor="text1"/>
          <w:lang w:val="en-US"/>
        </w:rPr>
      </w:pPr>
      <w:r w:rsidRPr="0028435C">
        <w:rPr>
          <w:b/>
          <w:lang w:val="nl-NL"/>
        </w:rPr>
        <w:t xml:space="preserve">Is the </w:t>
      </w:r>
      <w:r w:rsidR="00781290" w:rsidRPr="0028435C">
        <w:rPr>
          <w:b/>
          <w:lang w:val="nl-NL"/>
        </w:rPr>
        <w:t>H</w:t>
      </w:r>
      <w:r w:rsidR="00AE7082" w:rsidRPr="0028435C">
        <w:rPr>
          <w:b/>
          <w:lang w:val="nl-NL"/>
        </w:rPr>
        <w:t xml:space="preserve">omogeneity of </w:t>
      </w:r>
      <w:r w:rsidR="00781290" w:rsidRPr="0028435C">
        <w:rPr>
          <w:b/>
          <w:lang w:val="nl-NL"/>
        </w:rPr>
        <w:t>V</w:t>
      </w:r>
      <w:r w:rsidR="00AE7082" w:rsidRPr="0028435C">
        <w:rPr>
          <w:b/>
          <w:lang w:val="nl-NL"/>
        </w:rPr>
        <w:t xml:space="preserve">ariance </w:t>
      </w:r>
      <w:r w:rsidR="00781290" w:rsidRPr="0028435C">
        <w:rPr>
          <w:b/>
          <w:lang w:val="nl-NL"/>
        </w:rPr>
        <w:t>A</w:t>
      </w:r>
      <w:r w:rsidR="00AE7082" w:rsidRPr="0028435C">
        <w:rPr>
          <w:b/>
          <w:lang w:val="nl-NL"/>
        </w:rPr>
        <w:t xml:space="preserve">ssumption </w:t>
      </w:r>
      <w:r w:rsidR="00781290" w:rsidRPr="0028435C">
        <w:rPr>
          <w:b/>
          <w:lang w:val="nl-NL"/>
        </w:rPr>
        <w:t>U</w:t>
      </w:r>
      <w:r w:rsidRPr="0028435C">
        <w:rPr>
          <w:b/>
          <w:lang w:val="nl-NL"/>
        </w:rPr>
        <w:t>nrealistic</w:t>
      </w:r>
      <w:r w:rsidR="00781290" w:rsidRPr="0028435C">
        <w:rPr>
          <w:b/>
          <w:lang w:val="nl-NL"/>
        </w:rPr>
        <w:t> ?</w:t>
      </w:r>
    </w:p>
    <w:p w14:paraId="05F466DF" w14:textId="77777777"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eastAsia="Times New Roman" w:hAnsi="Times New Roman"/>
          <w:color w:val="000000"/>
          <w:sz w:val="24"/>
          <w:szCs w:val="24"/>
          <w:lang w:val="en-US" w:eastAsia="fr-BE"/>
        </w:rPr>
        <w:t>The second important assumption in many parametric tests is that variances are homogeneous. Discussions in the literature have pointed out that this assumption is problematic in psychological research (Erceg-Hurn &amp; Mirosevich, 2008; Grissom, 2000). In a previous paper (Delacre et al., 2017), we have discussed three different causes of unequal standard deviations across groups of observations: the variability inherent to the use of measured variables, the variability induced by quasi-experimental treatments on measured variables, and the variability induced by different experimental treatments on randomly assigned subjects.</w:t>
      </w:r>
    </w:p>
    <w:p w14:paraId="0C1B3F00" w14:textId="77777777"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eastAsia="Times New Roman" w:hAnsi="Times New Roman"/>
          <w:color w:val="000000"/>
          <w:sz w:val="24"/>
          <w:szCs w:val="24"/>
          <w:lang w:val="en-US" w:eastAsia="fr-BE"/>
        </w:rPr>
        <w:t>First, psychologists often use measured variables (e.g. age, gender, educational level, ethnic origin, depression level, etc.) instead of random assignment to conditions. Now, prior to any treatment, parameters of pre-existing groups can vary largely from one population to another, as suggested by Henrich, Heine and Norenzayan (2010). This can be observed when one compares different countries on cultural dimensions. For example, Green, Deschamps and Paez (2005)</w:t>
      </w:r>
      <w:r w:rsidRPr="00B02934">
        <w:rPr>
          <w:rFonts w:ascii="Times New Roman" w:eastAsia="Times New Roman" w:hAnsi="Times New Roman"/>
          <w:b/>
          <w:bCs/>
          <w:color w:val="000000"/>
          <w:sz w:val="24"/>
          <w:szCs w:val="24"/>
          <w:lang w:val="en-US" w:eastAsia="fr-BE"/>
        </w:rPr>
        <w:t xml:space="preserve"> </w:t>
      </w:r>
      <w:r w:rsidRPr="00B02934">
        <w:rPr>
          <w:rFonts w:ascii="Times New Roman" w:eastAsia="Times New Roman" w:hAnsi="Times New Roman"/>
          <w:color w:val="000000"/>
          <w:sz w:val="24"/>
          <w:szCs w:val="24"/>
          <w:lang w:val="en-US" w:eastAsia="fr-BE"/>
        </w:rPr>
        <w:t>have shown that the scores of competitiveness, self</w:t>
      </w:r>
      <w:r w:rsidRPr="00B02934">
        <w:rPr>
          <w:rFonts w:ascii="Times New Roman" w:eastAsia="Times New Roman" w:hAnsi="Times New Roman"/>
          <w:i/>
          <w:color w:val="000000"/>
          <w:sz w:val="24"/>
          <w:szCs w:val="24"/>
          <w:lang w:val="en-US" w:eastAsia="fr-BE"/>
        </w:rPr>
        <w:t>-</w:t>
      </w:r>
      <w:r w:rsidRPr="00B02934">
        <w:rPr>
          <w:rFonts w:ascii="Times New Roman" w:eastAsia="Times New Roman" w:hAnsi="Times New Roman"/>
          <w:color w:val="000000"/>
          <w:sz w:val="24"/>
          <w:szCs w:val="24"/>
          <w:lang w:val="en-US" w:eastAsia="fr-BE"/>
        </w:rPr>
        <w:t xml:space="preserve">reliance and interdependence </w:t>
      </w:r>
      <w:r w:rsidRPr="00B02934">
        <w:rPr>
          <w:rFonts w:ascii="Times New Roman" w:eastAsia="Times New Roman" w:hAnsi="Times New Roman"/>
          <w:color w:val="000000"/>
          <w:sz w:val="24"/>
          <w:szCs w:val="24"/>
          <w:lang w:val="en-US" w:eastAsia="fr-BE"/>
        </w:rPr>
        <w:lastRenderedPageBreak/>
        <w:t>are more variable in some groups than in others</w:t>
      </w:r>
      <w:r w:rsidRPr="00B02934">
        <w:rPr>
          <w:rStyle w:val="Appeldenotedefin"/>
          <w:rFonts w:ascii="Times New Roman" w:eastAsia="Times New Roman" w:hAnsi="Times New Roman"/>
          <w:color w:val="000000"/>
          <w:sz w:val="24"/>
          <w:szCs w:val="24"/>
          <w:lang w:val="en-US" w:eastAsia="fr-BE"/>
        </w:rPr>
        <w:endnoteReference w:id="7"/>
      </w:r>
      <w:r w:rsidRPr="00B02934">
        <w:rPr>
          <w:rFonts w:ascii="Times New Roman" w:eastAsia="Times New Roman" w:hAnsi="Times New Roman"/>
          <w:color w:val="000000"/>
          <w:sz w:val="24"/>
          <w:szCs w:val="24"/>
          <w:lang w:val="en-US" w:eastAsia="fr-BE"/>
        </w:rPr>
        <w:t>. Many other examples could be cited where constructs have different variances when pre-existing groups from different cultures, religions, or ethnicity are compared (see for example Adams, Van de Vijver, De Bruin, &amp; Bueno Torres, 2014; Beilmann, Mayer, Kasearu, &amp; Realo, 2014; Church et al., 2012; Cohen &amp; Hill, 2007; Haar, Russo, Suñe, &amp; Ollier-Malaterre, 2014; Montoya &amp; Briggs, 2013).  Differences in variability between groups are also often plausible in other fields, such as when examining gender differences or in educational psychology, for example when different school systems are compared (Delacre et al., 2017). In this last example, groups are defined in order to have different variability: As soon as a selective school admits its students based on the results of aptitude tests, the variability will be smaller compared to a school that accepts all students</w:t>
      </w:r>
      <w:bookmarkStart w:id="11" w:name="_Hlk496623090"/>
      <w:bookmarkEnd w:id="11"/>
      <w:r w:rsidRPr="00B02934">
        <w:rPr>
          <w:rFonts w:ascii="Times New Roman" w:eastAsia="Times New Roman" w:hAnsi="Times New Roman"/>
          <w:color w:val="000000"/>
          <w:sz w:val="24"/>
          <w:szCs w:val="24"/>
          <w:lang w:val="en-US" w:eastAsia="fr-BE"/>
        </w:rPr>
        <w:t>.</w:t>
      </w:r>
    </w:p>
    <w:p w14:paraId="0C4C8924" w14:textId="77777777" w:rsidR="00710CD8" w:rsidRPr="00B02934" w:rsidRDefault="00710CD8" w:rsidP="00B02934">
      <w:pPr>
        <w:pStyle w:val="Standard"/>
        <w:spacing w:after="0" w:line="480" w:lineRule="auto"/>
        <w:ind w:firstLine="709"/>
        <w:rPr>
          <w:rFonts w:ascii="Times New Roman" w:hAnsi="Times New Roman"/>
          <w:sz w:val="24"/>
          <w:szCs w:val="24"/>
          <w:lang w:val="nl-NL"/>
        </w:rPr>
      </w:pPr>
      <w:r w:rsidRPr="00B02934">
        <w:rPr>
          <w:rFonts w:ascii="Times New Roman" w:eastAsia="Times New Roman" w:hAnsi="Times New Roman"/>
          <w:color w:val="000000"/>
          <w:sz w:val="24"/>
          <w:szCs w:val="24"/>
          <w:lang w:val="en-US" w:eastAsia="fr-BE"/>
        </w:rPr>
        <w:t>Second, a quasi-experimental treatment can have a different impact on variances between pre-existing groups. For example, in the field of linguistics and social psychology, Wasserman and Weseley (2009) investigated the impact of language gender structure on sexist attitudes of women and men. They tested differences between sexist attitude scores of subjects who read a text in English (i.e. a language without grammatical gender) or in Spanish (i.e. a language with grammatical gender). The results showed that for a reason that is undetermined by the authors, the women’s score on the sexism dimension was more variable when the text was read in Spanish than in English (SD</w:t>
      </w:r>
      <w:r w:rsidRPr="00B02934">
        <w:rPr>
          <w:rFonts w:ascii="Times New Roman" w:eastAsia="Times New Roman" w:hAnsi="Times New Roman"/>
          <w:color w:val="000000"/>
          <w:sz w:val="24"/>
          <w:szCs w:val="24"/>
          <w:vertAlign w:val="subscript"/>
          <w:lang w:val="en-US" w:eastAsia="fr-BE"/>
        </w:rPr>
        <w:t>spanish</w:t>
      </w:r>
      <w:r w:rsidRPr="00B02934">
        <w:rPr>
          <w:rFonts w:ascii="Times New Roman" w:eastAsia="Times New Roman" w:hAnsi="Times New Roman"/>
          <w:color w:val="000000"/>
          <w:sz w:val="24"/>
          <w:szCs w:val="24"/>
          <w:lang w:val="en-US" w:eastAsia="fr-BE"/>
        </w:rPr>
        <w:t>=.80 &gt; SD</w:t>
      </w:r>
      <w:r w:rsidRPr="00B02934">
        <w:rPr>
          <w:rFonts w:ascii="Times New Roman" w:eastAsia="Times New Roman" w:hAnsi="Times New Roman"/>
          <w:color w:val="000000"/>
          <w:sz w:val="24"/>
          <w:szCs w:val="24"/>
          <w:vertAlign w:val="subscript"/>
          <w:lang w:val="en-US" w:eastAsia="fr-BE"/>
        </w:rPr>
        <w:t>english</w:t>
      </w:r>
      <w:r w:rsidRPr="00B02934">
        <w:rPr>
          <w:rFonts w:ascii="Times New Roman" w:eastAsia="Times New Roman" w:hAnsi="Times New Roman"/>
          <w:color w:val="000000"/>
          <w:sz w:val="24"/>
          <w:szCs w:val="24"/>
          <w:lang w:val="en-US" w:eastAsia="fr-BE"/>
        </w:rPr>
        <w:t>=.50). For men, the reverse was true (SD</w:t>
      </w:r>
      <w:r w:rsidRPr="00B02934">
        <w:rPr>
          <w:rFonts w:ascii="Times New Roman" w:eastAsia="Times New Roman" w:hAnsi="Times New Roman"/>
          <w:color w:val="000000"/>
          <w:sz w:val="24"/>
          <w:szCs w:val="24"/>
          <w:vertAlign w:val="subscript"/>
          <w:lang w:val="en-US" w:eastAsia="fr-BE"/>
        </w:rPr>
        <w:t>spanish</w:t>
      </w:r>
      <w:r w:rsidRPr="00B02934">
        <w:rPr>
          <w:rFonts w:ascii="Times New Roman" w:eastAsia="Times New Roman" w:hAnsi="Times New Roman"/>
          <w:color w:val="000000"/>
          <w:sz w:val="24"/>
          <w:szCs w:val="24"/>
          <w:lang w:val="en-US" w:eastAsia="fr-BE"/>
        </w:rPr>
        <w:t>=.97 &lt; SD</w:t>
      </w:r>
      <w:r w:rsidRPr="00B02934">
        <w:rPr>
          <w:rFonts w:ascii="Times New Roman" w:eastAsia="Times New Roman" w:hAnsi="Times New Roman"/>
          <w:color w:val="000000"/>
          <w:sz w:val="24"/>
          <w:szCs w:val="24"/>
          <w:vertAlign w:val="subscript"/>
          <w:lang w:val="en-US" w:eastAsia="fr-BE"/>
        </w:rPr>
        <w:t>english</w:t>
      </w:r>
      <w:r w:rsidRPr="00B02934">
        <w:rPr>
          <w:rFonts w:ascii="Times New Roman" w:eastAsia="Times New Roman" w:hAnsi="Times New Roman"/>
          <w:color w:val="000000"/>
          <w:sz w:val="24"/>
          <w:szCs w:val="24"/>
          <w:lang w:val="en-US" w:eastAsia="fr-BE"/>
        </w:rPr>
        <w:t>=1.33; Wasserman &amp; Weseley, 2009).</w:t>
      </w:r>
    </w:p>
    <w:p w14:paraId="6F35EF02" w14:textId="77777777" w:rsidR="00710CD8" w:rsidRPr="00B02934" w:rsidRDefault="00710CD8" w:rsidP="00B02934">
      <w:pPr>
        <w:pStyle w:val="Standard"/>
        <w:spacing w:after="0" w:line="480" w:lineRule="auto"/>
        <w:ind w:firstLine="709"/>
        <w:rPr>
          <w:rFonts w:ascii="Times New Roman" w:hAnsi="Times New Roman"/>
          <w:sz w:val="24"/>
          <w:szCs w:val="24"/>
        </w:rPr>
      </w:pPr>
      <w:r w:rsidRPr="00B02934">
        <w:rPr>
          <w:rFonts w:ascii="Times New Roman" w:eastAsia="Times New Roman" w:hAnsi="Times New Roman"/>
          <w:color w:val="000000"/>
          <w:sz w:val="24"/>
          <w:szCs w:val="24"/>
          <w:lang w:val="en-US" w:eastAsia="fr-BE"/>
        </w:rPr>
        <w:t xml:space="preserve">Third, even when variances of groups are the same before treatment (due to a complete randomization in the group assignment), unequal variances can emerge later, as a consequence of an experimental treatment (Bryk &amp; Raudenbush, 1988; Cumming, 2013; Erceg-Hurn &amp; Mirosevich, 2008; Keppel &amp; Wickens, 2004). For example, Koeser &amp; Sczesny (2014) have compared arguments advocating either masculine generic or gender-fair language </w:t>
      </w:r>
      <w:r w:rsidRPr="00B02934">
        <w:rPr>
          <w:rFonts w:ascii="Times New Roman" w:eastAsia="Times New Roman" w:hAnsi="Times New Roman"/>
          <w:color w:val="000000"/>
          <w:sz w:val="24"/>
          <w:szCs w:val="24"/>
          <w:lang w:val="en-US" w:eastAsia="fr-BE"/>
        </w:rPr>
        <w:lastRenderedPageBreak/>
        <w:t>with control messages in order to test the impact of these conditions on the use of gender-fair wording (measured as a frequency). They report that the standard deviations increase after treatment, in all experimental conditions.</w:t>
      </w:r>
    </w:p>
    <w:p w14:paraId="7A1A5B2E" w14:textId="3E7DFF2D" w:rsidR="00C9358C" w:rsidRPr="00B02934" w:rsidRDefault="007E446D" w:rsidP="00277DB4">
      <w:pPr>
        <w:pStyle w:val="Titre1"/>
        <w:rPr>
          <w:rFonts w:eastAsia="Times New Roman"/>
          <w:color w:val="000000"/>
          <w:lang w:eastAsia="fr-BE"/>
        </w:rPr>
      </w:pPr>
      <w:r w:rsidRPr="00B02934">
        <w:t xml:space="preserve">Simulations </w:t>
      </w:r>
      <w:r w:rsidR="008C5628" w:rsidRPr="00B02934">
        <w:t>C</w:t>
      </w:r>
      <w:r w:rsidR="004E05B0" w:rsidRPr="00B02934">
        <w:t>omparing</w:t>
      </w:r>
      <w:r w:rsidRPr="00B02934">
        <w:t xml:space="preserve"> </w:t>
      </w:r>
      <w:r w:rsidR="005D03B9" w:rsidRPr="00B02934">
        <w:t xml:space="preserve">the </w:t>
      </w:r>
      <w:r w:rsidR="00EA6A56" w:rsidRPr="00B02934">
        <w:rPr>
          <w:i/>
        </w:rPr>
        <w:t>F</w:t>
      </w:r>
      <w:r w:rsidR="00EA6A56" w:rsidRPr="00B02934">
        <w:t>-test</w:t>
      </w:r>
      <w:r w:rsidRPr="00B02934">
        <w:t xml:space="preserve"> vs. </w:t>
      </w:r>
      <w:r w:rsidR="00EA6A56" w:rsidRPr="00B02934">
        <w:rPr>
          <w:i/>
        </w:rPr>
        <w:t>W</w:t>
      </w:r>
      <w:r w:rsidR="00EA6A56" w:rsidRPr="00B02934">
        <w:t xml:space="preserve">-test </w:t>
      </w:r>
      <w:r w:rsidR="004B3BD5" w:rsidRPr="00B02934">
        <w:t>vs.</w:t>
      </w:r>
      <w:r w:rsidRPr="00B02934">
        <w:t xml:space="preserve"> </w:t>
      </w:r>
      <w:r w:rsidR="00BB5F52" w:rsidRPr="00B02934">
        <w:rPr>
          <w:i/>
        </w:rPr>
        <w:t>F*</w:t>
      </w:r>
      <w:r w:rsidR="00BB5F52" w:rsidRPr="00B02934">
        <w:t xml:space="preserve">-test </w:t>
      </w:r>
      <w:r w:rsidR="006E2658" w:rsidRPr="00B02934">
        <w:t xml:space="preserve"> </w:t>
      </w:r>
    </w:p>
    <w:p w14:paraId="6C6233C7" w14:textId="1B3951A9" w:rsidR="00C9358C" w:rsidRPr="00B02934" w:rsidRDefault="005A200C" w:rsidP="00B02934">
      <w:pPr>
        <w:spacing w:after="0" w:line="480" w:lineRule="auto"/>
        <w:ind w:firstLine="709"/>
        <w:rPr>
          <w:rFonts w:ascii="Times New Roman" w:hAnsi="Times New Roman"/>
          <w:color w:val="000000"/>
          <w:sz w:val="24"/>
          <w:szCs w:val="24"/>
          <w:lang w:val="en-GB"/>
        </w:rPr>
      </w:pPr>
      <w:r w:rsidRPr="00B02934">
        <w:rPr>
          <w:rFonts w:ascii="Times New Roman" w:hAnsi="Times New Roman"/>
          <w:sz w:val="24"/>
          <w:szCs w:val="24"/>
          <w:lang w:val="en-GB"/>
        </w:rPr>
        <w:t>We performed simulations</w:t>
      </w:r>
      <w:r w:rsidR="009F492D" w:rsidRPr="00B02934">
        <w:rPr>
          <w:rFonts w:ascii="Times New Roman" w:hAnsi="Times New Roman"/>
          <w:sz w:val="24"/>
          <w:szCs w:val="24"/>
          <w:lang w:val="en-GB"/>
        </w:rPr>
        <w:t xml:space="preserve"> to </w:t>
      </w:r>
      <w:r w:rsidR="004E05B0" w:rsidRPr="00B02934">
        <w:rPr>
          <w:rFonts w:ascii="Times New Roman" w:hAnsi="Times New Roman"/>
          <w:sz w:val="24"/>
          <w:szCs w:val="24"/>
          <w:lang w:val="en-GB"/>
        </w:rPr>
        <w:t>examine</w:t>
      </w:r>
      <w:r w:rsidR="009F492D" w:rsidRPr="00B02934">
        <w:rPr>
          <w:rFonts w:ascii="Times New Roman" w:hAnsi="Times New Roman"/>
          <w:sz w:val="24"/>
          <w:szCs w:val="24"/>
          <w:lang w:val="en-GB"/>
        </w:rPr>
        <w:t xml:space="preserve"> the Type 1 error rate and power</w:t>
      </w:r>
      <w:r w:rsidR="004E05B0" w:rsidRPr="00B02934">
        <w:rPr>
          <w:rFonts w:ascii="Times New Roman" w:hAnsi="Times New Roman"/>
          <w:sz w:val="24"/>
          <w:szCs w:val="24"/>
          <w:lang w:val="en-GB"/>
        </w:rPr>
        <w:t xml:space="preserve"> for different underlying distributions for the</w:t>
      </w:r>
      <w:r w:rsidR="009F492D" w:rsidRPr="00B02934">
        <w:rPr>
          <w:rFonts w:ascii="Times New Roman" w:hAnsi="Times New Roman"/>
          <w:sz w:val="24"/>
          <w:szCs w:val="24"/>
          <w:lang w:val="en-GB"/>
        </w:rPr>
        <w:t xml:space="preserve"> </w:t>
      </w:r>
      <w:r w:rsidR="00EA6A56" w:rsidRPr="00B02934">
        <w:rPr>
          <w:rFonts w:ascii="Times New Roman" w:hAnsi="Times New Roman"/>
          <w:i/>
          <w:color w:val="000000" w:themeColor="text1"/>
          <w:sz w:val="24"/>
          <w:szCs w:val="24"/>
          <w:lang w:val="en-GB"/>
        </w:rPr>
        <w:t>F</w:t>
      </w:r>
      <w:r w:rsidR="00EA6A56" w:rsidRPr="00B02934">
        <w:rPr>
          <w:rFonts w:ascii="Times New Roman" w:hAnsi="Times New Roman"/>
          <w:color w:val="000000" w:themeColor="text1"/>
          <w:sz w:val="24"/>
          <w:szCs w:val="24"/>
          <w:lang w:val="en-GB"/>
        </w:rPr>
        <w:t>-test</w:t>
      </w:r>
      <w:r w:rsidR="009F492D" w:rsidRPr="00B02934">
        <w:rPr>
          <w:rFonts w:ascii="Times New Roman" w:hAnsi="Times New Roman"/>
          <w:color w:val="000000"/>
          <w:sz w:val="24"/>
          <w:szCs w:val="24"/>
          <w:lang w:val="en-GB"/>
        </w:rPr>
        <w:t xml:space="preserve">, </w:t>
      </w:r>
      <w:r w:rsidR="00EA6A56" w:rsidRPr="00B02934">
        <w:rPr>
          <w:rFonts w:ascii="Times New Roman" w:hAnsi="Times New Roman"/>
          <w:i/>
          <w:color w:val="000000" w:themeColor="text1"/>
          <w:sz w:val="24"/>
          <w:szCs w:val="24"/>
          <w:lang w:val="en-GB"/>
        </w:rPr>
        <w:t>W</w:t>
      </w:r>
      <w:r w:rsidR="00EA6A56" w:rsidRPr="00B02934">
        <w:rPr>
          <w:rFonts w:ascii="Times New Roman" w:hAnsi="Times New Roman"/>
          <w:color w:val="000000" w:themeColor="text1"/>
          <w:sz w:val="24"/>
          <w:szCs w:val="24"/>
          <w:lang w:val="en-GB"/>
        </w:rPr>
        <w:t xml:space="preserve">-test </w:t>
      </w:r>
      <w:r w:rsidR="009F492D" w:rsidRPr="00B02934">
        <w:rPr>
          <w:rFonts w:ascii="Times New Roman" w:hAnsi="Times New Roman"/>
          <w:color w:val="000000"/>
          <w:sz w:val="24"/>
          <w:szCs w:val="24"/>
          <w:lang w:val="en-GB"/>
        </w:rPr>
        <w:t xml:space="preserve">and </w:t>
      </w:r>
      <w:r w:rsidR="00BB5F52" w:rsidRPr="00B02934">
        <w:rPr>
          <w:rFonts w:ascii="Times New Roman" w:hAnsi="Times New Roman"/>
          <w:i/>
          <w:color w:val="000000"/>
          <w:sz w:val="24"/>
          <w:szCs w:val="24"/>
          <w:lang w:val="en-GB"/>
        </w:rPr>
        <w:t>F*</w:t>
      </w:r>
      <w:r w:rsidR="00BB5F52" w:rsidRPr="00B02934">
        <w:rPr>
          <w:rFonts w:ascii="Times New Roman" w:hAnsi="Times New Roman"/>
          <w:color w:val="000000"/>
          <w:sz w:val="24"/>
          <w:szCs w:val="24"/>
          <w:lang w:val="en-GB"/>
        </w:rPr>
        <w:t>-test</w:t>
      </w:r>
      <w:r w:rsidR="009F492D" w:rsidRPr="00B02934">
        <w:rPr>
          <w:rFonts w:ascii="Times New Roman" w:hAnsi="Times New Roman"/>
          <w:color w:val="000000"/>
          <w:sz w:val="24"/>
          <w:szCs w:val="24"/>
          <w:lang w:val="en-GB"/>
        </w:rPr>
        <w:t>.</w:t>
      </w:r>
      <w:r w:rsidR="00A955FB" w:rsidRPr="00B02934">
        <w:rPr>
          <w:rFonts w:ascii="Times New Roman" w:hAnsi="Times New Roman"/>
          <w:color w:val="000000"/>
          <w:sz w:val="24"/>
          <w:szCs w:val="24"/>
          <w:lang w:val="en-GB"/>
        </w:rPr>
        <w:t xml:space="preserve"> The differences between the three tests </w:t>
      </w:r>
      <w:r w:rsidR="0058411B" w:rsidRPr="00B02934">
        <w:rPr>
          <w:rFonts w:ascii="Times New Roman" w:hAnsi="Times New Roman"/>
          <w:color w:val="000000"/>
          <w:sz w:val="24"/>
          <w:szCs w:val="24"/>
          <w:lang w:val="en-GB"/>
        </w:rPr>
        <w:t xml:space="preserve">are mathematically explained in the appendix, </w:t>
      </w:r>
      <w:r w:rsidR="004E05B0" w:rsidRPr="00B02934">
        <w:rPr>
          <w:rFonts w:ascii="Times New Roman" w:hAnsi="Times New Roman"/>
          <w:color w:val="000000"/>
          <w:sz w:val="24"/>
          <w:szCs w:val="24"/>
          <w:lang w:val="en-GB"/>
        </w:rPr>
        <w:t xml:space="preserve">which mainly concern the way </w:t>
      </w:r>
      <w:r w:rsidR="0058411B" w:rsidRPr="00B02934">
        <w:rPr>
          <w:rFonts w:ascii="Times New Roman" w:hAnsi="Times New Roman"/>
          <w:color w:val="000000"/>
          <w:sz w:val="24"/>
          <w:szCs w:val="24"/>
          <w:lang w:val="en-GB"/>
        </w:rPr>
        <w:t xml:space="preserve">standard deviations </w:t>
      </w:r>
      <w:r w:rsidR="004E05B0" w:rsidRPr="00B02934">
        <w:rPr>
          <w:rFonts w:ascii="Times New Roman" w:hAnsi="Times New Roman"/>
          <w:color w:val="000000"/>
          <w:sz w:val="24"/>
          <w:szCs w:val="24"/>
          <w:lang w:val="en-GB"/>
        </w:rPr>
        <w:t xml:space="preserve">are pooled </w:t>
      </w:r>
      <w:r w:rsidR="0058411B" w:rsidRPr="00B02934">
        <w:rPr>
          <w:rFonts w:ascii="Times New Roman" w:hAnsi="Times New Roman"/>
          <w:color w:val="000000"/>
          <w:sz w:val="24"/>
          <w:szCs w:val="24"/>
          <w:lang w:val="en-GB"/>
        </w:rPr>
        <w:t>across groups</w:t>
      </w:r>
      <w:r w:rsidR="004E05B0" w:rsidRPr="00B02934">
        <w:rPr>
          <w:rFonts w:ascii="Times New Roman" w:hAnsi="Times New Roman"/>
          <w:color w:val="000000"/>
          <w:sz w:val="24"/>
          <w:szCs w:val="24"/>
          <w:lang w:val="en-GB"/>
        </w:rPr>
        <w:t xml:space="preserve">. </w:t>
      </w:r>
      <w:r w:rsidR="0035660F" w:rsidRPr="00B02934">
        <w:rPr>
          <w:rFonts w:ascii="Times New Roman" w:hAnsi="Times New Roman"/>
          <w:color w:val="000000"/>
          <w:sz w:val="24"/>
          <w:szCs w:val="24"/>
          <w:lang w:val="en-GB"/>
        </w:rPr>
        <w:t xml:space="preserve"> </w:t>
      </w:r>
      <w:r w:rsidR="0076148B" w:rsidRPr="00B02934">
        <w:rPr>
          <w:rFonts w:ascii="Times New Roman" w:hAnsi="Times New Roman"/>
          <w:color w:val="000000"/>
          <w:sz w:val="24"/>
          <w:szCs w:val="24"/>
          <w:lang w:val="en-GB"/>
        </w:rPr>
        <w:t xml:space="preserve"> </w:t>
      </w:r>
      <w:r w:rsidR="001524D6" w:rsidRPr="00B02934">
        <w:rPr>
          <w:rFonts w:ascii="Times New Roman" w:hAnsi="Times New Roman"/>
          <w:color w:val="000000"/>
          <w:sz w:val="24"/>
          <w:szCs w:val="24"/>
          <w:lang w:val="en-GB"/>
        </w:rPr>
        <w:t xml:space="preserve"> </w:t>
      </w:r>
    </w:p>
    <w:p w14:paraId="53EDEF79" w14:textId="514DEEA7" w:rsidR="00C9358C" w:rsidRPr="00B02934" w:rsidRDefault="00AE7082" w:rsidP="00B02934">
      <w:pPr>
        <w:pStyle w:val="Titre2"/>
        <w:rPr>
          <w:b/>
          <w:szCs w:val="24"/>
          <w:lang w:val="nl-NL"/>
        </w:rPr>
      </w:pPr>
      <w:r w:rsidRPr="00B02934">
        <w:rPr>
          <w:b/>
          <w:szCs w:val="24"/>
          <w:lang w:val="nl-NL"/>
        </w:rPr>
        <w:lastRenderedPageBreak/>
        <w:t xml:space="preserve">Type 1 Error Rate </w:t>
      </w:r>
      <w:r w:rsidR="005D03B9" w:rsidRPr="00B02934">
        <w:rPr>
          <w:b/>
          <w:szCs w:val="24"/>
          <w:lang w:val="nl-NL"/>
        </w:rPr>
        <w:t xml:space="preserve">of the </w:t>
      </w:r>
      <w:r w:rsidR="00EA6A56" w:rsidRPr="00B02934">
        <w:rPr>
          <w:b/>
          <w:i/>
          <w:szCs w:val="24"/>
          <w:lang w:val="nl-NL"/>
        </w:rPr>
        <w:t>F</w:t>
      </w:r>
      <w:r w:rsidR="00EA6A56" w:rsidRPr="00B02934">
        <w:rPr>
          <w:b/>
          <w:szCs w:val="24"/>
          <w:lang w:val="nl-NL"/>
        </w:rPr>
        <w:t>-test</w:t>
      </w:r>
      <w:r w:rsidR="008C5628" w:rsidRPr="00B02934">
        <w:rPr>
          <w:b/>
          <w:szCs w:val="24"/>
          <w:lang w:val="nl-NL"/>
        </w:rPr>
        <w:t xml:space="preserve"> vs.</w:t>
      </w:r>
      <w:r w:rsidR="005D03B9" w:rsidRPr="00B02934">
        <w:rPr>
          <w:b/>
          <w:szCs w:val="24"/>
          <w:lang w:val="nl-NL"/>
        </w:rPr>
        <w:t xml:space="preserve"> </w:t>
      </w:r>
      <w:r w:rsidR="00EA6A56" w:rsidRPr="00B02934">
        <w:rPr>
          <w:b/>
          <w:i/>
          <w:szCs w:val="24"/>
          <w:lang w:val="nl-NL"/>
        </w:rPr>
        <w:t>W</w:t>
      </w:r>
      <w:r w:rsidR="00EA6A56" w:rsidRPr="00B02934">
        <w:rPr>
          <w:b/>
          <w:szCs w:val="24"/>
          <w:lang w:val="nl-NL"/>
        </w:rPr>
        <w:t xml:space="preserve">-test </w:t>
      </w:r>
      <w:r w:rsidR="008C5628" w:rsidRPr="00B02934">
        <w:rPr>
          <w:b/>
          <w:szCs w:val="24"/>
          <w:lang w:val="nl-NL"/>
        </w:rPr>
        <w:t>vs.</w:t>
      </w:r>
      <w:r w:rsidR="005D03B9" w:rsidRPr="00B02934">
        <w:rPr>
          <w:b/>
          <w:szCs w:val="24"/>
          <w:lang w:val="nl-NL"/>
        </w:rPr>
        <w:t xml:space="preserve"> </w:t>
      </w:r>
      <w:r w:rsidR="00BB5F52" w:rsidRPr="00B02934">
        <w:rPr>
          <w:b/>
          <w:i/>
          <w:szCs w:val="24"/>
          <w:lang w:val="nl-NL"/>
        </w:rPr>
        <w:t>F*</w:t>
      </w:r>
      <w:r w:rsidR="00BB5F52" w:rsidRPr="00B02934">
        <w:rPr>
          <w:b/>
          <w:szCs w:val="24"/>
          <w:lang w:val="nl-NL"/>
        </w:rPr>
        <w:t xml:space="preserve">-test </w:t>
      </w:r>
    </w:p>
    <w:p w14:paraId="679439A0" w14:textId="77777777" w:rsidR="00DE7D2D" w:rsidRDefault="009070DD" w:rsidP="00DE7D2D">
      <w:pPr>
        <w:pStyle w:val="Titre3"/>
        <w:spacing w:line="480" w:lineRule="auto"/>
        <w:ind w:firstLine="709"/>
        <w:rPr>
          <w:rFonts w:ascii="Times New Roman" w:hAnsi="Times New Roman"/>
          <w:lang w:val="en-US"/>
        </w:rPr>
      </w:pPr>
      <w:r w:rsidRPr="00B02934">
        <w:rPr>
          <w:rFonts w:ascii="Times New Roman" w:hAnsi="Times New Roman"/>
          <w:b/>
          <w:color w:val="000000" w:themeColor="text1"/>
          <w:lang w:val="nl-NL"/>
        </w:rPr>
        <w:t>When the normality assumption is met.</w:t>
      </w:r>
      <w:r w:rsidR="000D3AC9" w:rsidRPr="00B02934">
        <w:rPr>
          <w:rFonts w:ascii="Times New Roman" w:hAnsi="Times New Roman"/>
          <w:b/>
          <w:color w:val="000000" w:themeColor="text1"/>
          <w:lang w:val="nl-NL"/>
        </w:rPr>
        <w:t xml:space="preserve"> </w:t>
      </w:r>
      <w:bookmarkStart w:id="12" w:name="_Hlk501356543"/>
      <w:r w:rsidR="00AE7082" w:rsidRPr="00DE7D2D">
        <w:rPr>
          <w:rFonts w:ascii="Times New Roman" w:hAnsi="Times New Roman"/>
          <w:color w:val="000000" w:themeColor="text1"/>
          <w:lang w:val="en-US"/>
        </w:rPr>
        <w:t xml:space="preserve">To </w:t>
      </w:r>
      <w:r w:rsidR="004E05B0" w:rsidRPr="00DE7D2D">
        <w:rPr>
          <w:rFonts w:ascii="Times New Roman" w:hAnsi="Times New Roman"/>
          <w:color w:val="000000" w:themeColor="text1"/>
          <w:lang w:val="en-US"/>
        </w:rPr>
        <w:t xml:space="preserve">examine </w:t>
      </w:r>
      <w:r w:rsidR="00AE7082" w:rsidRPr="00DE7D2D">
        <w:rPr>
          <w:rFonts w:ascii="Times New Roman" w:hAnsi="Times New Roman"/>
          <w:color w:val="000000" w:themeColor="text1"/>
          <w:lang w:val="en-US"/>
        </w:rPr>
        <w:t xml:space="preserve">the differences in Type 1 error rate between </w:t>
      </w:r>
      <w:r w:rsidR="00EA6A56" w:rsidRPr="00DE7D2D">
        <w:rPr>
          <w:rFonts w:ascii="Times New Roman" w:hAnsi="Times New Roman"/>
          <w:i/>
          <w:color w:val="000000" w:themeColor="text1"/>
          <w:lang w:val="en-US"/>
        </w:rPr>
        <w:t>F</w:t>
      </w:r>
      <w:r w:rsidR="00EA6A56" w:rsidRPr="00DE7D2D">
        <w:rPr>
          <w:rFonts w:ascii="Times New Roman" w:hAnsi="Times New Roman"/>
          <w:color w:val="000000" w:themeColor="text1"/>
          <w:lang w:val="en-US"/>
        </w:rPr>
        <w:t>-test</w:t>
      </w:r>
      <w:r w:rsidR="00AE7082" w:rsidRPr="00DE7D2D">
        <w:rPr>
          <w:rFonts w:ascii="Times New Roman" w:hAnsi="Times New Roman"/>
          <w:color w:val="000000" w:themeColor="text1"/>
          <w:lang w:val="en-US"/>
        </w:rPr>
        <w:t xml:space="preserve">, </w:t>
      </w:r>
      <w:r w:rsidR="00EA6A56" w:rsidRPr="00DE7D2D">
        <w:rPr>
          <w:rFonts w:ascii="Times New Roman" w:hAnsi="Times New Roman"/>
          <w:i/>
          <w:color w:val="000000" w:themeColor="text1"/>
          <w:lang w:val="en-US"/>
        </w:rPr>
        <w:t>W</w:t>
      </w:r>
      <w:r w:rsidR="00EA6A56" w:rsidRPr="00DE7D2D">
        <w:rPr>
          <w:rFonts w:ascii="Times New Roman" w:hAnsi="Times New Roman"/>
          <w:color w:val="000000" w:themeColor="text1"/>
          <w:lang w:val="en-US"/>
        </w:rPr>
        <w:t xml:space="preserve">-test </w:t>
      </w:r>
      <w:r w:rsidR="00AE7082" w:rsidRPr="00DE7D2D">
        <w:rPr>
          <w:rFonts w:ascii="Times New Roman" w:hAnsi="Times New Roman"/>
          <w:color w:val="000000" w:themeColor="text1"/>
          <w:lang w:val="en-US"/>
        </w:rPr>
        <w:t xml:space="preserve">and </w:t>
      </w:r>
      <w:r w:rsidR="00BB5F52" w:rsidRPr="00DE7D2D">
        <w:rPr>
          <w:rFonts w:ascii="Times New Roman" w:hAnsi="Times New Roman"/>
          <w:i/>
          <w:color w:val="000000" w:themeColor="text1"/>
          <w:lang w:val="en-US"/>
        </w:rPr>
        <w:t>F*</w:t>
      </w:r>
      <w:r w:rsidR="00BB5F52" w:rsidRPr="00DE7D2D">
        <w:rPr>
          <w:rFonts w:ascii="Times New Roman" w:hAnsi="Times New Roman"/>
          <w:color w:val="000000" w:themeColor="text1"/>
          <w:lang w:val="en-US"/>
        </w:rPr>
        <w:t>-test</w:t>
      </w:r>
      <w:r w:rsidR="00AE7082" w:rsidRPr="00DE7D2D">
        <w:rPr>
          <w:rFonts w:ascii="Times New Roman" w:hAnsi="Times New Roman"/>
          <w:color w:val="000000" w:themeColor="text1"/>
          <w:lang w:val="en-US"/>
        </w:rPr>
        <w:t xml:space="preserve">, we simulated 1,000,000 studies under the null hypothesis (where there is no difference between the means in each group) for four scenarios. For each scenario, we examine the </w:t>
      </w:r>
      <w:r w:rsidR="00AE7082" w:rsidRPr="00DE7D2D">
        <w:rPr>
          <w:rFonts w:ascii="Times New Roman" w:hAnsi="Times New Roman"/>
          <w:i/>
          <w:color w:val="000000" w:themeColor="text1"/>
          <w:lang w:val="en-US"/>
        </w:rPr>
        <w:t>p</w:t>
      </w:r>
      <w:r w:rsidR="00AE7082" w:rsidRPr="00DE7D2D">
        <w:rPr>
          <w:rFonts w:ascii="Times New Roman" w:hAnsi="Times New Roman"/>
          <w:color w:val="000000" w:themeColor="text1"/>
          <w:lang w:val="en-US"/>
        </w:rPr>
        <w:t xml:space="preserve">-value distribution. When 5% of the </w:t>
      </w:r>
      <w:r w:rsidR="00AE7082" w:rsidRPr="00DE7D2D">
        <w:rPr>
          <w:rFonts w:ascii="Times New Roman" w:hAnsi="Times New Roman"/>
          <w:i/>
          <w:color w:val="000000" w:themeColor="text1"/>
          <w:lang w:val="en-US"/>
        </w:rPr>
        <w:t>p</w:t>
      </w:r>
      <w:r w:rsidR="00AE7082" w:rsidRPr="00DE7D2D">
        <w:rPr>
          <w:rFonts w:ascii="Times New Roman" w:hAnsi="Times New Roman"/>
          <w:color w:val="000000" w:themeColor="text1"/>
          <w:lang w:val="en-US"/>
        </w:rPr>
        <w:t xml:space="preserve">-values fall below 0.05, the Type 1 error rate is controlled as intended. Each scenario was repeated twice, </w:t>
      </w:r>
      <w:r w:rsidR="004E05B0" w:rsidRPr="00DE7D2D">
        <w:rPr>
          <w:rFonts w:ascii="Times New Roman" w:hAnsi="Times New Roman"/>
          <w:color w:val="000000" w:themeColor="text1"/>
          <w:lang w:val="en-US"/>
        </w:rPr>
        <w:t>once for an ANOVA with</w:t>
      </w:r>
      <w:r w:rsidR="00AE7082" w:rsidRPr="00DE7D2D">
        <w:rPr>
          <w:rFonts w:ascii="Times New Roman" w:hAnsi="Times New Roman"/>
          <w:color w:val="000000" w:themeColor="text1"/>
          <w:lang w:val="en-US"/>
        </w:rPr>
        <w:t xml:space="preserve"> two groups, </w:t>
      </w:r>
      <w:r w:rsidR="004E05B0" w:rsidRPr="00DE7D2D">
        <w:rPr>
          <w:rFonts w:ascii="Times New Roman" w:hAnsi="Times New Roman"/>
          <w:color w:val="000000" w:themeColor="text1"/>
          <w:lang w:val="en-US"/>
        </w:rPr>
        <w:t xml:space="preserve">and </w:t>
      </w:r>
      <w:r w:rsidR="005D03B9" w:rsidRPr="00DE7D2D">
        <w:rPr>
          <w:rFonts w:ascii="Times New Roman" w:hAnsi="Times New Roman"/>
          <w:color w:val="000000" w:themeColor="text1"/>
          <w:lang w:val="en-US"/>
        </w:rPr>
        <w:t xml:space="preserve">once </w:t>
      </w:r>
      <w:r w:rsidR="004E05B0" w:rsidRPr="00DE7D2D">
        <w:rPr>
          <w:rFonts w:ascii="Times New Roman" w:hAnsi="Times New Roman"/>
          <w:color w:val="000000" w:themeColor="text1"/>
          <w:lang w:val="en-US"/>
        </w:rPr>
        <w:t>for an ANOVA with three groups</w:t>
      </w:r>
      <w:r w:rsidR="00AE7082" w:rsidRPr="00DE7D2D">
        <w:rPr>
          <w:rFonts w:ascii="Times New Roman" w:hAnsi="Times New Roman"/>
          <w:color w:val="000000" w:themeColor="text1"/>
          <w:lang w:val="en-US"/>
        </w:rPr>
        <w:t xml:space="preserve"> (</w:t>
      </w:r>
      <w:r w:rsidR="004E05B0" w:rsidRPr="00DE7D2D">
        <w:rPr>
          <w:rFonts w:ascii="Times New Roman" w:hAnsi="Times New Roman"/>
          <w:color w:val="000000" w:themeColor="text1"/>
          <w:lang w:val="en-US"/>
        </w:rPr>
        <w:t xml:space="preserve">as explained in the appendix, </w:t>
      </w:r>
      <w:r w:rsidR="00AE7082" w:rsidRPr="00DE7D2D">
        <w:rPr>
          <w:rFonts w:ascii="Times New Roman" w:hAnsi="Times New Roman"/>
          <w:color w:val="000000" w:themeColor="text1"/>
          <w:lang w:val="en-US"/>
        </w:rPr>
        <w:t>when comparing two groups</w:t>
      </w:r>
      <w:r w:rsidR="005D03B9" w:rsidRPr="00DE7D2D">
        <w:rPr>
          <w:rFonts w:ascii="Times New Roman" w:hAnsi="Times New Roman"/>
          <w:color w:val="000000" w:themeColor="text1"/>
          <w:lang w:val="en-US"/>
        </w:rPr>
        <w:t>,</w:t>
      </w:r>
      <w:r w:rsidR="00AE7082" w:rsidRPr="00DE7D2D">
        <w:rPr>
          <w:rFonts w:ascii="Times New Roman" w:hAnsi="Times New Roman"/>
          <w:color w:val="000000" w:themeColor="text1"/>
          <w:lang w:val="en-US"/>
        </w:rPr>
        <w:t xml:space="preserve"> </w:t>
      </w:r>
      <w:r w:rsidR="00EA6A56" w:rsidRPr="00DE7D2D">
        <w:rPr>
          <w:rFonts w:ascii="Times New Roman" w:hAnsi="Times New Roman"/>
          <w:i/>
          <w:color w:val="000000" w:themeColor="text1"/>
          <w:lang w:val="en-US"/>
        </w:rPr>
        <w:t>W</w:t>
      </w:r>
      <w:r w:rsidR="00EA6A56" w:rsidRPr="00DE7D2D">
        <w:rPr>
          <w:rFonts w:ascii="Times New Roman" w:hAnsi="Times New Roman"/>
          <w:color w:val="000000" w:themeColor="text1"/>
          <w:lang w:val="en-US"/>
        </w:rPr>
        <w:t xml:space="preserve">-test </w:t>
      </w:r>
      <w:r w:rsidR="00AE7082" w:rsidRPr="00DE7D2D">
        <w:rPr>
          <w:rFonts w:ascii="Times New Roman" w:hAnsi="Times New Roman"/>
          <w:color w:val="000000" w:themeColor="text1"/>
          <w:lang w:val="en-US"/>
        </w:rPr>
        <w:t xml:space="preserve">and </w:t>
      </w:r>
      <w:r w:rsidR="00BB5F52" w:rsidRPr="00DE7D2D">
        <w:rPr>
          <w:rFonts w:ascii="Times New Roman" w:hAnsi="Times New Roman"/>
          <w:i/>
          <w:color w:val="000000" w:themeColor="text1"/>
          <w:lang w:val="en-US"/>
        </w:rPr>
        <w:t>F*</w:t>
      </w:r>
      <w:r w:rsidR="00BB5F52" w:rsidRPr="00DE7D2D">
        <w:rPr>
          <w:rFonts w:ascii="Times New Roman" w:hAnsi="Times New Roman"/>
          <w:color w:val="000000" w:themeColor="text1"/>
          <w:lang w:val="en-US"/>
        </w:rPr>
        <w:t>-test</w:t>
      </w:r>
      <w:r w:rsidR="00AE7082" w:rsidRPr="00DE7D2D">
        <w:rPr>
          <w:rFonts w:ascii="Times New Roman" w:hAnsi="Times New Roman"/>
          <w:color w:val="000000" w:themeColor="text1"/>
          <w:lang w:val="en-US"/>
        </w:rPr>
        <w:t xml:space="preserve"> are mathematically identical</w:t>
      </w:r>
      <w:r w:rsidR="004E05B0" w:rsidRPr="00DE7D2D">
        <w:rPr>
          <w:rFonts w:ascii="Times New Roman" w:hAnsi="Times New Roman"/>
          <w:color w:val="000000" w:themeColor="text1"/>
          <w:lang w:val="en-US"/>
        </w:rPr>
        <w:t xml:space="preserve"> and should yield identical error rates</w:t>
      </w:r>
      <w:r w:rsidR="00AE7082" w:rsidRPr="00DE7D2D">
        <w:rPr>
          <w:rFonts w:ascii="Times New Roman" w:hAnsi="Times New Roman"/>
          <w:color w:val="000000" w:themeColor="text1"/>
          <w:lang w:val="en-US"/>
        </w:rPr>
        <w:t xml:space="preserve">). The Type 1 error rate of the three tests under all scenarios are summarized in Table </w:t>
      </w:r>
      <w:r w:rsidR="008979D0" w:rsidRPr="00DE7D2D">
        <w:rPr>
          <w:rFonts w:ascii="Times New Roman" w:hAnsi="Times New Roman"/>
          <w:color w:val="000000" w:themeColor="text1"/>
          <w:lang w:val="en-US"/>
        </w:rPr>
        <w:t>1</w:t>
      </w:r>
      <w:r w:rsidR="00AE7082" w:rsidRPr="00DE7D2D">
        <w:rPr>
          <w:rFonts w:ascii="Times New Roman" w:hAnsi="Times New Roman"/>
          <w:color w:val="000000" w:themeColor="text1"/>
          <w:lang w:val="en-US"/>
        </w:rPr>
        <w:t xml:space="preserve">. </w:t>
      </w:r>
      <w:bookmarkEnd w:id="12"/>
      <w:r w:rsidR="00402333" w:rsidRPr="00DE7D2D">
        <w:rPr>
          <w:rFonts w:ascii="Times New Roman" w:hAnsi="Times New Roman"/>
          <w:color w:val="000000" w:themeColor="text1"/>
          <w:lang w:val="en-US"/>
        </w:rPr>
        <w:t>In scenario 1, the variances are the same in each group (SD-ratio = 1; homoscedasticity assumption met) and sample sizes are unequal (n=20 in the last group; n=40 in all other groups). Table 1 shows that the Type 1 error rate is controlled as intended for all three ANOVA tests, when comparing 2 and 3 groups. In Scenario 2, the variances differ between groups (SD-ratio = the ratio between the biggest standard deviation and the smallest standard deviation =</w:t>
      </w:r>
      <w:commentRangeStart w:id="13"/>
      <w:r w:rsidR="00402333" w:rsidRPr="00DE7D2D">
        <w:rPr>
          <w:rFonts w:ascii="Times New Roman" w:hAnsi="Times New Roman"/>
          <w:color w:val="000000" w:themeColor="text1"/>
          <w:lang w:val="en-US"/>
        </w:rPr>
        <w:t xml:space="preserve"> 4</w:t>
      </w:r>
      <w:commentRangeEnd w:id="13"/>
      <w:r w:rsidR="00402333" w:rsidRPr="00DE7D2D">
        <w:rPr>
          <w:rStyle w:val="Marquedecommentaire"/>
          <w:color w:val="000000" w:themeColor="text1"/>
        </w:rPr>
        <w:commentReference w:id="13"/>
      </w:r>
      <w:r w:rsidR="00402333" w:rsidRPr="00DE7D2D">
        <w:rPr>
          <w:rFonts w:ascii="Times New Roman" w:hAnsi="Times New Roman"/>
          <w:color w:val="000000" w:themeColor="text1"/>
          <w:lang w:val="en-US"/>
        </w:rPr>
        <w:t>) but sample sizes are equal (n</w:t>
      </w:r>
      <w:r w:rsidR="00402333" w:rsidRPr="00DE7D2D" w:rsidDel="00F71EB0">
        <w:rPr>
          <w:rFonts w:ascii="Times New Roman" w:hAnsi="Times New Roman"/>
          <w:color w:val="000000" w:themeColor="text1"/>
          <w:vertAlign w:val="subscript"/>
          <w:lang w:val="en-US"/>
        </w:rPr>
        <w:t xml:space="preserve"> </w:t>
      </w:r>
      <w:r w:rsidR="00402333" w:rsidRPr="00DE7D2D">
        <w:rPr>
          <w:rFonts w:ascii="Times New Roman" w:hAnsi="Times New Roman"/>
          <w:color w:val="000000" w:themeColor="text1"/>
          <w:lang w:val="en-US"/>
        </w:rPr>
        <w:t xml:space="preserve">= 40 in all groups). Table 1 shows that only </w:t>
      </w:r>
      <w:r w:rsidR="00402333" w:rsidRPr="00DE7D2D">
        <w:rPr>
          <w:rFonts w:ascii="Times New Roman" w:hAnsi="Times New Roman"/>
          <w:i/>
          <w:color w:val="000000" w:themeColor="text1"/>
          <w:lang w:val="en-US"/>
        </w:rPr>
        <w:t>W</w:t>
      </w:r>
      <w:r w:rsidR="00402333" w:rsidRPr="00DE7D2D">
        <w:rPr>
          <w:rFonts w:ascii="Times New Roman" w:hAnsi="Times New Roman"/>
          <w:color w:val="000000" w:themeColor="text1"/>
          <w:lang w:val="en-US"/>
        </w:rPr>
        <w:t xml:space="preserve">-test controls the Type 1 error rate as intended when comparing three groups. In Scenario 3, both sample sizes and variances were unequal between groups and the larger variance is associated with the larger sample size (SD-ratio =4; n=80 in the last group; n=40 in all other groups). Table 1 again shows the </w:t>
      </w:r>
      <w:r w:rsidR="00402333" w:rsidRPr="00DE7D2D">
        <w:rPr>
          <w:rFonts w:ascii="Times New Roman" w:hAnsi="Times New Roman"/>
          <w:i/>
          <w:color w:val="000000" w:themeColor="text1"/>
          <w:lang w:val="en-US"/>
        </w:rPr>
        <w:t>W</w:t>
      </w:r>
      <w:r w:rsidR="00402333" w:rsidRPr="00DE7D2D">
        <w:rPr>
          <w:rFonts w:ascii="Times New Roman" w:hAnsi="Times New Roman"/>
          <w:color w:val="000000" w:themeColor="text1"/>
          <w:lang w:val="en-US"/>
        </w:rPr>
        <w:t xml:space="preserve">-test controls better the Type 1 error rate than the </w:t>
      </w:r>
      <w:r w:rsidR="00402333" w:rsidRPr="00DE7D2D">
        <w:rPr>
          <w:rFonts w:ascii="Times New Roman" w:hAnsi="Times New Roman"/>
          <w:i/>
          <w:color w:val="000000" w:themeColor="text1"/>
          <w:lang w:val="en-US"/>
        </w:rPr>
        <w:t>F</w:t>
      </w:r>
      <w:r w:rsidR="00402333" w:rsidRPr="00DE7D2D">
        <w:rPr>
          <w:rFonts w:ascii="Times New Roman" w:hAnsi="Times New Roman"/>
          <w:color w:val="000000" w:themeColor="text1"/>
          <w:lang w:val="en-US"/>
        </w:rPr>
        <w:t>-test. Finally, Scenario 4 is the same as Scenario 3, but the larger variance is associated with the smaller sample size (SD-ratio = 4; n=20 in the last group; n=40 in all other groups, with the same results as Scenario 3).</w:t>
      </w:r>
    </w:p>
    <w:p w14:paraId="2CA22197" w14:textId="77777777" w:rsidR="00DE7D2D" w:rsidRDefault="00DE7D2D" w:rsidP="00DE7D2D">
      <w:pPr>
        <w:rPr>
          <w:lang w:val="en-US"/>
        </w:rPr>
      </w:pPr>
    </w:p>
    <w:p w14:paraId="15EC4FC4" w14:textId="0B53E5C3" w:rsidR="00402333" w:rsidRPr="004F1D45" w:rsidRDefault="00402333" w:rsidP="00DE7D2D">
      <w:pPr>
        <w:rPr>
          <w:sz w:val="24"/>
          <w:szCs w:val="24"/>
          <w:lang w:val="en-US"/>
        </w:rPr>
      </w:pPr>
      <w:r w:rsidRPr="004F1D45">
        <w:rPr>
          <w:sz w:val="24"/>
          <w:szCs w:val="24"/>
          <w:lang w:val="en-US"/>
        </w:rPr>
        <w:t xml:space="preserve"> </w:t>
      </w:r>
      <w:r w:rsidRPr="004F1D45">
        <w:rPr>
          <w:color w:val="000000"/>
          <w:sz w:val="24"/>
          <w:szCs w:val="24"/>
          <w:lang w:val="en-US"/>
        </w:rPr>
        <w:t xml:space="preserve"> </w:t>
      </w:r>
    </w:p>
    <w:p w14:paraId="4B3068A6" w14:textId="77777777" w:rsidR="00DE7D2D" w:rsidRDefault="00DE7D2D">
      <w:r>
        <w:br w:type="page"/>
      </w:r>
    </w:p>
    <w:tbl>
      <w:tblPr>
        <w:tblW w:w="9509" w:type="dxa"/>
        <w:jc w:val="center"/>
        <w:tblCellMar>
          <w:top w:w="15" w:type="dxa"/>
          <w:left w:w="15" w:type="dxa"/>
          <w:bottom w:w="15" w:type="dxa"/>
          <w:right w:w="15" w:type="dxa"/>
        </w:tblCellMar>
        <w:tblLook w:val="04A0" w:firstRow="1" w:lastRow="0" w:firstColumn="1" w:lastColumn="0" w:noHBand="0" w:noVBand="1"/>
      </w:tblPr>
      <w:tblGrid>
        <w:gridCol w:w="4754"/>
        <w:gridCol w:w="4755"/>
      </w:tblGrid>
      <w:tr w:rsidR="00402333" w:rsidRPr="004F1D45" w14:paraId="562491FB" w14:textId="77777777" w:rsidTr="00DE7D2D">
        <w:trPr>
          <w:trHeight w:val="497"/>
          <w:jc w:val="center"/>
        </w:trPr>
        <w:tc>
          <w:tcPr>
            <w:tcW w:w="4754" w:type="dxa"/>
            <w:shd w:val="clear" w:color="auto" w:fill="D9D9D9"/>
            <w:tcMar>
              <w:top w:w="100" w:type="dxa"/>
              <w:left w:w="100" w:type="dxa"/>
              <w:bottom w:w="100" w:type="dxa"/>
              <w:right w:w="100" w:type="dxa"/>
            </w:tcMar>
            <w:hideMark/>
          </w:tcPr>
          <w:p w14:paraId="1F0BA913" w14:textId="7799326D" w:rsidR="00402333" w:rsidRPr="004F1D45" w:rsidRDefault="00402333" w:rsidP="00DE7D2D">
            <w:pPr>
              <w:spacing w:after="0" w:line="480" w:lineRule="auto"/>
              <w:ind w:firstLine="709"/>
              <w:jc w:val="center"/>
              <w:rPr>
                <w:rFonts w:ascii="Times New Roman" w:eastAsia="Times New Roman" w:hAnsi="Times New Roman"/>
                <w:sz w:val="24"/>
                <w:szCs w:val="24"/>
                <w:lang w:eastAsia="fr-BE"/>
              </w:rPr>
            </w:pPr>
            <w:r w:rsidRPr="004F1D45">
              <w:rPr>
                <w:rFonts w:ascii="Times New Roman" w:eastAsia="Times New Roman" w:hAnsi="Times New Roman"/>
                <w:sz w:val="24"/>
                <w:szCs w:val="24"/>
                <w:lang w:val="en-US" w:eastAsia="fr-BE"/>
              </w:rPr>
              <w:lastRenderedPageBreak/>
              <w:br w:type="page"/>
            </w:r>
            <w:r w:rsidRPr="004F1D45">
              <w:rPr>
                <w:rFonts w:ascii="Times New Roman" w:eastAsia="Times New Roman" w:hAnsi="Times New Roman"/>
                <w:color w:val="000000"/>
                <w:sz w:val="24"/>
                <w:szCs w:val="24"/>
                <w:lang w:eastAsia="fr-BE"/>
              </w:rPr>
              <w:t>k = 2</w:t>
            </w:r>
          </w:p>
        </w:tc>
        <w:tc>
          <w:tcPr>
            <w:tcW w:w="4755" w:type="dxa"/>
            <w:tcMar>
              <w:top w:w="100" w:type="dxa"/>
              <w:left w:w="100" w:type="dxa"/>
              <w:bottom w:w="100" w:type="dxa"/>
              <w:right w:w="100" w:type="dxa"/>
            </w:tcMar>
            <w:hideMark/>
          </w:tcPr>
          <w:p w14:paraId="1D6210A0" w14:textId="77777777" w:rsidR="00402333" w:rsidRPr="004F1D45" w:rsidRDefault="00402333" w:rsidP="00DE7D2D">
            <w:pPr>
              <w:spacing w:after="0" w:line="480" w:lineRule="auto"/>
              <w:ind w:firstLine="709"/>
              <w:jc w:val="center"/>
              <w:rPr>
                <w:rFonts w:ascii="Times New Roman" w:eastAsia="Times New Roman" w:hAnsi="Times New Roman"/>
                <w:sz w:val="24"/>
                <w:szCs w:val="24"/>
                <w:lang w:eastAsia="fr-BE"/>
              </w:rPr>
            </w:pPr>
            <w:r w:rsidRPr="004F1D45">
              <w:rPr>
                <w:rFonts w:ascii="Times New Roman" w:eastAsia="Times New Roman" w:hAnsi="Times New Roman"/>
                <w:color w:val="000000"/>
                <w:sz w:val="24"/>
                <w:szCs w:val="24"/>
                <w:lang w:eastAsia="fr-BE"/>
              </w:rPr>
              <w:t>k = 3</w:t>
            </w:r>
          </w:p>
        </w:tc>
      </w:tr>
      <w:tr w:rsidR="00402333" w:rsidRPr="004F1D45" w14:paraId="460736C3" w14:textId="77777777" w:rsidTr="00DE7D2D">
        <w:trPr>
          <w:trHeight w:val="6570"/>
          <w:jc w:val="center"/>
        </w:trPr>
        <w:tc>
          <w:tcPr>
            <w:tcW w:w="4754" w:type="dxa"/>
            <w:shd w:val="clear" w:color="auto" w:fill="D9D9D9"/>
            <w:tcMar>
              <w:top w:w="100" w:type="dxa"/>
              <w:left w:w="100" w:type="dxa"/>
              <w:bottom w:w="100" w:type="dxa"/>
              <w:right w:w="100" w:type="dxa"/>
            </w:tcMar>
            <w:hideMark/>
          </w:tcPr>
          <w:p w14:paraId="54012B71" w14:textId="77777777" w:rsidR="00402333" w:rsidRPr="004F1D45" w:rsidRDefault="00402333" w:rsidP="004B75F1">
            <w:pPr>
              <w:spacing w:after="0" w:line="480" w:lineRule="auto"/>
              <w:jc w:val="center"/>
              <w:rPr>
                <w:rFonts w:ascii="Times New Roman" w:eastAsia="Times New Roman" w:hAnsi="Times New Roman"/>
                <w:sz w:val="24"/>
                <w:szCs w:val="24"/>
                <w:lang w:eastAsia="fr-BE"/>
              </w:rPr>
            </w:pPr>
            <w:r w:rsidRPr="004F1D45">
              <w:rPr>
                <w:rFonts w:ascii="Times New Roman" w:eastAsia="Times New Roman" w:hAnsi="Times New Roman"/>
                <w:noProof/>
                <w:sz w:val="24"/>
                <w:szCs w:val="24"/>
                <w:lang w:eastAsia="fr-BE"/>
              </w:rPr>
              <w:drawing>
                <wp:inline distT="0" distB="0" distL="0" distR="0" wp14:anchorId="7A7E964B" wp14:editId="6558BC1F">
                  <wp:extent cx="2438405" cy="45720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EFFECT_K2_N_n40_40_SDR4.png"/>
                          <pic:cNvPicPr/>
                        </pic:nvPicPr>
                        <pic:blipFill>
                          <a:blip r:embed="rId18"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438405" cy="4572009"/>
                          </a:xfrm>
                          <a:prstGeom prst="rect">
                            <a:avLst/>
                          </a:prstGeom>
                        </pic:spPr>
                      </pic:pic>
                    </a:graphicData>
                  </a:graphic>
                </wp:inline>
              </w:drawing>
            </w:r>
          </w:p>
        </w:tc>
        <w:tc>
          <w:tcPr>
            <w:tcW w:w="4755" w:type="dxa"/>
            <w:tcMar>
              <w:top w:w="100" w:type="dxa"/>
              <w:left w:w="100" w:type="dxa"/>
              <w:bottom w:w="100" w:type="dxa"/>
              <w:right w:w="100" w:type="dxa"/>
            </w:tcMar>
            <w:hideMark/>
          </w:tcPr>
          <w:p w14:paraId="4BEC5F0C" w14:textId="77777777" w:rsidR="00402333" w:rsidRPr="004F1D45" w:rsidRDefault="00402333" w:rsidP="004B75F1">
            <w:pPr>
              <w:spacing w:after="0" w:line="480" w:lineRule="auto"/>
              <w:ind w:firstLine="709"/>
              <w:rPr>
                <w:rFonts w:ascii="Times New Roman" w:eastAsia="Times New Roman" w:hAnsi="Times New Roman"/>
                <w:sz w:val="24"/>
                <w:szCs w:val="24"/>
                <w:lang w:eastAsia="fr-BE"/>
              </w:rPr>
            </w:pPr>
            <w:r w:rsidRPr="004F1D45">
              <w:rPr>
                <w:rFonts w:ascii="Times New Roman" w:eastAsia="Times New Roman" w:hAnsi="Times New Roman"/>
                <w:noProof/>
                <w:sz w:val="24"/>
                <w:szCs w:val="24"/>
                <w:lang w:eastAsia="fr-BE"/>
              </w:rPr>
              <w:drawing>
                <wp:inline distT="0" distB="0" distL="0" distR="0" wp14:anchorId="1835DB4A" wp14:editId="652A5A2E">
                  <wp:extent cx="2438405" cy="457200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EFFECT_K3_N_n40_40_SDR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8405" cy="4572009"/>
                          </a:xfrm>
                          <a:prstGeom prst="rect">
                            <a:avLst/>
                          </a:prstGeom>
                        </pic:spPr>
                      </pic:pic>
                    </a:graphicData>
                  </a:graphic>
                </wp:inline>
              </w:drawing>
            </w:r>
          </w:p>
        </w:tc>
      </w:tr>
      <w:tr w:rsidR="00402333" w:rsidRPr="004F1D45" w14:paraId="4EB46B20" w14:textId="77777777" w:rsidTr="004B75F1">
        <w:trPr>
          <w:trHeight w:val="976"/>
          <w:jc w:val="center"/>
        </w:trPr>
        <w:tc>
          <w:tcPr>
            <w:tcW w:w="9509" w:type="dxa"/>
            <w:gridSpan w:val="2"/>
            <w:tcMar>
              <w:top w:w="100" w:type="dxa"/>
              <w:left w:w="100" w:type="dxa"/>
              <w:bottom w:w="100" w:type="dxa"/>
              <w:right w:w="100" w:type="dxa"/>
            </w:tcMar>
            <w:hideMark/>
          </w:tcPr>
          <w:p w14:paraId="1DCCA3CB" w14:textId="432C4193" w:rsidR="00402333" w:rsidRPr="004F1D45" w:rsidRDefault="00402333" w:rsidP="004B75F1">
            <w:pPr>
              <w:spacing w:after="0" w:line="480" w:lineRule="auto"/>
              <w:ind w:firstLine="709"/>
              <w:rPr>
                <w:rFonts w:ascii="Times New Roman" w:eastAsia="Times New Roman" w:hAnsi="Times New Roman"/>
                <w:sz w:val="24"/>
                <w:szCs w:val="24"/>
                <w:lang w:val="en-US" w:eastAsia="fr-BE"/>
              </w:rPr>
            </w:pPr>
            <w:r w:rsidRPr="004F1D45">
              <w:rPr>
                <w:rFonts w:ascii="Times New Roman" w:eastAsia="Times New Roman" w:hAnsi="Times New Roman"/>
                <w:b/>
                <w:bCs/>
                <w:color w:val="000000"/>
                <w:sz w:val="24"/>
                <w:szCs w:val="24"/>
                <w:lang w:val="en-US" w:eastAsia="fr-BE"/>
              </w:rPr>
              <w:t>Figure 4</w:t>
            </w:r>
            <w:r w:rsidRPr="004F1D45">
              <w:rPr>
                <w:rFonts w:ascii="Times New Roman" w:eastAsia="Times New Roman" w:hAnsi="Times New Roman"/>
                <w:color w:val="000000"/>
                <w:sz w:val="24"/>
                <w:szCs w:val="24"/>
                <w:lang w:val="en-US" w:eastAsia="fr-BE"/>
              </w:rPr>
              <w:t xml:space="preserve">: </w:t>
            </w:r>
            <w:r w:rsidRPr="004F1D45">
              <w:rPr>
                <w:rFonts w:ascii="Times New Roman" w:eastAsia="Times New Roman" w:hAnsi="Times New Roman"/>
                <w:i/>
                <w:color w:val="000000"/>
                <w:sz w:val="24"/>
                <w:szCs w:val="24"/>
                <w:lang w:val="en-US" w:eastAsia="fr-BE"/>
              </w:rPr>
              <w:t>P</w:t>
            </w:r>
            <w:r w:rsidRPr="004F1D45">
              <w:rPr>
                <w:rFonts w:ascii="Times New Roman" w:eastAsia="Times New Roman" w:hAnsi="Times New Roman"/>
                <w:color w:val="000000"/>
                <w:sz w:val="24"/>
                <w:szCs w:val="24"/>
                <w:lang w:val="en-US" w:eastAsia="fr-BE"/>
              </w:rPr>
              <w:t xml:space="preserve">-value distributions for the </w:t>
            </w:r>
            <w:r w:rsidRPr="004F1D45">
              <w:rPr>
                <w:rFonts w:ascii="Times New Roman" w:hAnsi="Times New Roman"/>
                <w:i/>
                <w:color w:val="000000" w:themeColor="text1"/>
                <w:sz w:val="24"/>
                <w:szCs w:val="24"/>
                <w:lang w:val="en-US"/>
              </w:rPr>
              <w:t>F</w:t>
            </w:r>
            <w:r w:rsidRPr="004F1D45">
              <w:rPr>
                <w:rFonts w:ascii="Times New Roman" w:hAnsi="Times New Roman"/>
                <w:color w:val="000000" w:themeColor="text1"/>
                <w:sz w:val="24"/>
                <w:szCs w:val="24"/>
                <w:lang w:val="en-US"/>
              </w:rPr>
              <w:t>-test</w:t>
            </w:r>
            <w:r w:rsidRPr="004F1D45">
              <w:rPr>
                <w:rFonts w:ascii="Times New Roman" w:eastAsia="Times New Roman" w:hAnsi="Times New Roman"/>
                <w:color w:val="000000"/>
                <w:sz w:val="24"/>
                <w:szCs w:val="24"/>
                <w:lang w:val="en-US" w:eastAsia="fr-BE"/>
              </w:rPr>
              <w:t xml:space="preserve">, </w:t>
            </w:r>
            <w:r w:rsidRPr="004F1D45">
              <w:rPr>
                <w:rFonts w:ascii="Times New Roman" w:eastAsia="Times New Roman" w:hAnsi="Times New Roman"/>
                <w:i/>
                <w:color w:val="000000" w:themeColor="text1"/>
                <w:sz w:val="24"/>
                <w:szCs w:val="24"/>
                <w:lang w:val="en-US" w:eastAsia="fr-BE"/>
              </w:rPr>
              <w:t>W</w:t>
            </w:r>
            <w:r w:rsidRPr="004F1D45">
              <w:rPr>
                <w:rFonts w:ascii="Times New Roman" w:eastAsia="Times New Roman" w:hAnsi="Times New Roman"/>
                <w:color w:val="000000" w:themeColor="text1"/>
                <w:sz w:val="24"/>
                <w:szCs w:val="24"/>
                <w:lang w:val="en-US" w:eastAsia="fr-BE"/>
              </w:rPr>
              <w:t xml:space="preserve">-test </w:t>
            </w:r>
            <w:r w:rsidRPr="004F1D45">
              <w:rPr>
                <w:rFonts w:ascii="Times New Roman" w:eastAsia="Times New Roman" w:hAnsi="Times New Roman"/>
                <w:color w:val="000000"/>
                <w:sz w:val="24"/>
                <w:szCs w:val="24"/>
                <w:lang w:val="en-US" w:eastAsia="fr-BE"/>
              </w:rPr>
              <w:t xml:space="preserve">and </w:t>
            </w:r>
            <w:r w:rsidRPr="004F1D45">
              <w:rPr>
                <w:rFonts w:ascii="Times New Roman" w:hAnsi="Times New Roman"/>
                <w:i/>
                <w:color w:val="000000"/>
                <w:sz w:val="24"/>
                <w:szCs w:val="24"/>
                <w:lang w:val="en-US"/>
              </w:rPr>
              <w:t>F*</w:t>
            </w:r>
            <w:r w:rsidRPr="004F1D45">
              <w:rPr>
                <w:rFonts w:ascii="Times New Roman" w:hAnsi="Times New Roman"/>
                <w:color w:val="000000"/>
                <w:sz w:val="24"/>
                <w:szCs w:val="24"/>
                <w:lang w:val="en-US"/>
              </w:rPr>
              <w:t>-test</w:t>
            </w:r>
            <w:r w:rsidRPr="004F1D45">
              <w:rPr>
                <w:rFonts w:ascii="Times New Roman" w:eastAsia="Times New Roman" w:hAnsi="Times New Roman"/>
                <w:color w:val="000000"/>
                <w:sz w:val="24"/>
                <w:szCs w:val="24"/>
                <w:lang w:val="en-US" w:eastAsia="fr-BE"/>
              </w:rPr>
              <w:t xml:space="preserve"> under the null hypothesis when variances are unequal between groups (</w:t>
            </w:r>
            <w:r w:rsidRPr="004F1D45">
              <w:rPr>
                <w:rFonts w:ascii="Times New Roman" w:hAnsi="Times New Roman"/>
                <w:color w:val="000000"/>
                <w:sz w:val="24"/>
                <w:szCs w:val="24"/>
                <w:lang w:val="en-US"/>
              </w:rPr>
              <w:t>SD-ratio</w:t>
            </w:r>
            <w:r w:rsidRPr="004F1D45">
              <w:rPr>
                <w:rFonts w:ascii="Times New Roman" w:eastAsia="Times New Roman" w:hAnsi="Times New Roman"/>
                <w:color w:val="000000"/>
                <w:sz w:val="24"/>
                <w:szCs w:val="24"/>
                <w:lang w:val="en-US" w:eastAsia="fr-BE"/>
              </w:rPr>
              <w:t xml:space="preserve"> =4) and sample sizes are equal between groups (n= 40 in all groups), as a function of the number of groups to compare.</w:t>
            </w:r>
          </w:p>
        </w:tc>
      </w:tr>
    </w:tbl>
    <w:p w14:paraId="156BB4E7" w14:textId="77777777" w:rsidR="00710CD8" w:rsidRPr="00B02934" w:rsidRDefault="00710CD8" w:rsidP="00B02934">
      <w:pPr>
        <w:pStyle w:val="NormalWeb"/>
        <w:spacing w:before="0" w:beforeAutospacing="0" w:after="0" w:afterAutospacing="0" w:line="480" w:lineRule="auto"/>
        <w:ind w:firstLine="709"/>
      </w:pPr>
      <w:r w:rsidRPr="00B02934">
        <w:rPr>
          <w:color w:val="000000"/>
          <w:lang w:val="en-US"/>
        </w:rPr>
        <w:t xml:space="preserve">As shown in Table 1, when there are only two groups to compare, and as long as the variances are equal between groups, the </w:t>
      </w:r>
      <w:r w:rsidRPr="00B02934">
        <w:rPr>
          <w:i/>
          <w:color w:val="000000"/>
          <w:lang w:val="en-US"/>
        </w:rPr>
        <w:t>p</w:t>
      </w:r>
      <w:r w:rsidRPr="00B02934">
        <w:rPr>
          <w:color w:val="000000"/>
          <w:lang w:val="en-US"/>
        </w:rPr>
        <w:t xml:space="preserve">-value distribution of the </w:t>
      </w:r>
      <w:r w:rsidRPr="00B02934">
        <w:rPr>
          <w:i/>
          <w:color w:val="000000"/>
          <w:lang w:val="en-US"/>
        </w:rPr>
        <w:t>F</w:t>
      </w:r>
      <w:r w:rsidRPr="00B02934">
        <w:rPr>
          <w:color w:val="000000"/>
          <w:lang w:val="en-US"/>
        </w:rPr>
        <w:t xml:space="preserve">-test is close of the uniform, as expected. When sample sizes are equal between groups, the impact of unequal variances is very low and the </w:t>
      </w:r>
      <w:r w:rsidRPr="00B02934">
        <w:rPr>
          <w:i/>
          <w:color w:val="000000"/>
          <w:lang w:val="en-US"/>
        </w:rPr>
        <w:t>p</w:t>
      </w:r>
      <w:r w:rsidRPr="00B02934">
        <w:rPr>
          <w:color w:val="000000"/>
          <w:lang w:val="en-US"/>
        </w:rPr>
        <w:t xml:space="preserve">-value distribution remains very close to a uniform distribution. However, when there is a positive (or negative) correlation between sample sizes and standard deviations (i.e. the larger variance is associated with the larger – or smaller - sample size), the frequency of </w:t>
      </w:r>
      <w:r w:rsidRPr="00B02934">
        <w:rPr>
          <w:i/>
          <w:color w:val="000000"/>
          <w:lang w:val="en-US"/>
        </w:rPr>
        <w:t>p</w:t>
      </w:r>
      <w:r w:rsidRPr="00B02934">
        <w:rPr>
          <w:color w:val="000000"/>
          <w:lang w:val="en-US"/>
        </w:rPr>
        <w:t xml:space="preserve">-values under 5 percent decreases (or increases).  </w:t>
      </w:r>
    </w:p>
    <w:p w14:paraId="6007C98C" w14:textId="75A7CF1F" w:rsidR="00710CD8" w:rsidRPr="00B02934" w:rsidRDefault="00710CD8" w:rsidP="00B02934">
      <w:pPr>
        <w:pStyle w:val="NormalWeb"/>
        <w:spacing w:before="0" w:beforeAutospacing="0" w:after="0" w:afterAutospacing="0" w:line="480" w:lineRule="auto"/>
        <w:ind w:firstLine="709"/>
        <w:rPr>
          <w:lang w:val="en-US"/>
        </w:rPr>
      </w:pPr>
      <w:r w:rsidRPr="00B02934">
        <w:rPr>
          <w:color w:val="000000"/>
          <w:lang w:val="en-US"/>
        </w:rPr>
        <w:lastRenderedPageBreak/>
        <w:t xml:space="preserve">When there are three groups to compare, the </w:t>
      </w:r>
      <w:r w:rsidRPr="00B02934">
        <w:rPr>
          <w:i/>
          <w:color w:val="000000"/>
          <w:lang w:val="en-US"/>
        </w:rPr>
        <w:t>p</w:t>
      </w:r>
      <w:r w:rsidRPr="00B02934">
        <w:rPr>
          <w:color w:val="000000"/>
          <w:lang w:val="en-US"/>
        </w:rPr>
        <w:t xml:space="preserve">-value distribution of the </w:t>
      </w:r>
      <w:r w:rsidRPr="00B02934">
        <w:rPr>
          <w:i/>
          <w:color w:val="000000"/>
          <w:lang w:val="en-US"/>
        </w:rPr>
        <w:t>F</w:t>
      </w:r>
      <w:r w:rsidRPr="00B02934">
        <w:rPr>
          <w:color w:val="000000"/>
          <w:lang w:val="en-US"/>
        </w:rPr>
        <w:t xml:space="preserve">-test is uniform only when variances are equal. When variances are unequal, the frequency of </w:t>
      </w:r>
      <w:r w:rsidRPr="00B02934">
        <w:rPr>
          <w:i/>
          <w:color w:val="000000"/>
          <w:lang w:val="en-US"/>
        </w:rPr>
        <w:t>p</w:t>
      </w:r>
      <w:r w:rsidRPr="00B02934">
        <w:rPr>
          <w:color w:val="000000"/>
          <w:lang w:val="en-US"/>
        </w:rPr>
        <w:t xml:space="preserve">-values under 5 percent (i.e. the Type 1 error rate) differs from the nominal 5%, even when sample sizes are equal between groups (as shown in Figure 4). In this latter case, the </w:t>
      </w:r>
      <w:r w:rsidRPr="00B02934">
        <w:rPr>
          <w:i/>
          <w:color w:val="000000"/>
          <w:lang w:val="en-US"/>
        </w:rPr>
        <w:t>F</w:t>
      </w:r>
      <w:r w:rsidRPr="00B02934">
        <w:rPr>
          <w:color w:val="000000"/>
          <w:lang w:val="en-US"/>
        </w:rPr>
        <w:t xml:space="preserve">-test becomes more liberal.  </w:t>
      </w:r>
      <w:r w:rsidR="002E26BB">
        <w:rPr>
          <w:color w:val="000000"/>
          <w:lang w:val="en-US"/>
        </w:rPr>
        <w:t xml:space="preserve"> </w:t>
      </w:r>
    </w:p>
    <w:p w14:paraId="418F4FF0" w14:textId="3C323851" w:rsidR="00AE7082" w:rsidRPr="00B02934" w:rsidRDefault="00710CD8" w:rsidP="00B02934">
      <w:pPr>
        <w:pStyle w:val="NormalWeb"/>
        <w:spacing w:before="0" w:beforeAutospacing="0" w:after="0" w:afterAutospacing="0" w:line="480" w:lineRule="auto"/>
        <w:ind w:firstLine="709"/>
        <w:rPr>
          <w:color w:val="000000"/>
          <w:lang w:val="en-US"/>
        </w:rPr>
      </w:pPr>
      <w:r w:rsidRPr="00B02934">
        <w:rPr>
          <w:color w:val="000000"/>
          <w:lang w:val="en-US"/>
        </w:rPr>
        <w:t>This tendency can be generalized: when the number of group increases, the test becomes increasingly liberal; the Type 1 error rate is too low when there is a positive correlation between sample sizes and standard deviations, but too high when there is either a negative correlation between sample sizes and standard deviations or heteroscedasticity with balanced designs</w:t>
      </w:r>
      <w:r w:rsidRPr="00B02934">
        <w:rPr>
          <w:rStyle w:val="Appeldenotedefin"/>
          <w:color w:val="000000"/>
          <w:lang w:val="en-US"/>
        </w:rPr>
        <w:endnoteReference w:id="8"/>
      </w:r>
      <w:r w:rsidRPr="00B02934">
        <w:rPr>
          <w:color w:val="000000"/>
          <w:lang w:val="en-US"/>
        </w:rPr>
        <w:t xml:space="preserve">. The </w:t>
      </w:r>
      <w:r w:rsidRPr="00B02934">
        <w:rPr>
          <w:i/>
          <w:color w:val="000000"/>
          <w:lang w:val="en-US"/>
        </w:rPr>
        <w:t>F*</w:t>
      </w:r>
      <w:r w:rsidRPr="00B02934">
        <w:rPr>
          <w:color w:val="000000"/>
          <w:lang w:val="en-US"/>
        </w:rPr>
        <w:t xml:space="preserve">-test is robust against unequal variances when there are two groups to compare (Table 1). When there are three groups to compare, the test is less affected by violations of the assumption of equal variances than the </w:t>
      </w:r>
      <w:r w:rsidRPr="00B02934">
        <w:rPr>
          <w:i/>
          <w:color w:val="000000"/>
          <w:lang w:val="en-US"/>
        </w:rPr>
        <w:t>F</w:t>
      </w:r>
      <w:r w:rsidRPr="00B02934">
        <w:rPr>
          <w:color w:val="000000"/>
          <w:lang w:val="en-US"/>
        </w:rPr>
        <w:t xml:space="preserve">-test, but the Type 1 error rate still increases when there are unequal variances between groups. Additional simulations, presented in the Supplemental Material, show that the test gets more liberal as the sample size diminishes, and as the SD-ratio and the number of groups to compare increases. Finally, </w:t>
      </w:r>
      <w:r w:rsidRPr="00B02934">
        <w:rPr>
          <w:i/>
          <w:color w:val="000000"/>
          <w:lang w:val="en-US"/>
        </w:rPr>
        <w:t>W</w:t>
      </w:r>
      <w:r w:rsidRPr="00B02934">
        <w:rPr>
          <w:color w:val="000000"/>
          <w:lang w:val="en-US"/>
        </w:rPr>
        <w:t>-test yields a more stable Type 1 error rate, regardless the number of groups that is compared, and the SD-ratio.</w:t>
      </w:r>
      <w:r w:rsidR="00E73190" w:rsidRPr="00B02934">
        <w:rPr>
          <w:color w:val="000000"/>
          <w:lang w:val="en-US"/>
        </w:rPr>
        <w:t xml:space="preserve"> </w:t>
      </w:r>
    </w:p>
    <w:p w14:paraId="6DA75D5B" w14:textId="1E52BE27" w:rsidR="00B02934" w:rsidRPr="00B02934" w:rsidRDefault="00B02934" w:rsidP="00B02934">
      <w:pPr>
        <w:pStyle w:val="NormalWeb"/>
        <w:spacing w:before="0" w:beforeAutospacing="0" w:after="0" w:afterAutospacing="0" w:line="480" w:lineRule="auto"/>
        <w:ind w:firstLine="709"/>
        <w:rPr>
          <w:color w:val="000000"/>
          <w:lang w:val="en-US"/>
        </w:rPr>
      </w:pPr>
    </w:p>
    <w:p w14:paraId="705BEBAB" w14:textId="77777777" w:rsidR="00927FB5" w:rsidRDefault="00927FB5">
      <w:r>
        <w:br w:type="page"/>
      </w:r>
    </w:p>
    <w:tbl>
      <w:tblPr>
        <w:tblStyle w:val="Grilledutableau"/>
        <w:tblW w:w="9001" w:type="dxa"/>
        <w:jc w:val="center"/>
        <w:tblLook w:val="04A0" w:firstRow="1" w:lastRow="0" w:firstColumn="1" w:lastColumn="0" w:noHBand="0" w:noVBand="1"/>
      </w:tblPr>
      <w:tblGrid>
        <w:gridCol w:w="1633"/>
        <w:gridCol w:w="1170"/>
        <w:gridCol w:w="1170"/>
        <w:gridCol w:w="1171"/>
        <w:gridCol w:w="342"/>
        <w:gridCol w:w="1170"/>
        <w:gridCol w:w="1175"/>
        <w:gridCol w:w="1170"/>
      </w:tblGrid>
      <w:tr w:rsidR="0070619F" w:rsidRPr="004F1D45" w14:paraId="7154B340" w14:textId="77777777" w:rsidTr="004B75F1">
        <w:trPr>
          <w:trHeight w:val="471"/>
          <w:jc w:val="center"/>
        </w:trPr>
        <w:tc>
          <w:tcPr>
            <w:tcW w:w="9001" w:type="dxa"/>
            <w:gridSpan w:val="8"/>
            <w:tcBorders>
              <w:top w:val="nil"/>
              <w:left w:val="nil"/>
              <w:right w:val="nil"/>
            </w:tcBorders>
            <w:vAlign w:val="center"/>
          </w:tcPr>
          <w:p w14:paraId="30EABB27" w14:textId="20D39731" w:rsidR="0070619F" w:rsidRPr="004F1D45" w:rsidRDefault="0070619F" w:rsidP="004B75F1">
            <w:pPr>
              <w:spacing w:line="480" w:lineRule="auto"/>
              <w:rPr>
                <w:rFonts w:ascii="Times New Roman" w:hAnsi="Times New Roman"/>
                <w:color w:val="000000" w:themeColor="text1"/>
                <w:sz w:val="24"/>
                <w:szCs w:val="24"/>
                <w:lang w:val="en-US"/>
              </w:rPr>
            </w:pPr>
            <w:r w:rsidRPr="004F1D45">
              <w:rPr>
                <w:rFonts w:ascii="Times New Roman" w:hAnsi="Times New Roman"/>
                <w:color w:val="000000" w:themeColor="text1"/>
                <w:sz w:val="24"/>
                <w:szCs w:val="24"/>
                <w:lang w:val="en-US"/>
              </w:rPr>
              <w:lastRenderedPageBreak/>
              <w:t>Table 1.</w:t>
            </w:r>
          </w:p>
          <w:p w14:paraId="381AA5BA" w14:textId="77777777" w:rsidR="0070619F" w:rsidRPr="004F1D45" w:rsidRDefault="0070619F" w:rsidP="004B75F1">
            <w:pPr>
              <w:spacing w:line="480" w:lineRule="auto"/>
              <w:rPr>
                <w:rFonts w:ascii="Times New Roman" w:hAnsi="Times New Roman"/>
                <w:i/>
                <w:color w:val="000000" w:themeColor="text1"/>
                <w:sz w:val="24"/>
                <w:szCs w:val="24"/>
                <w:lang w:val="en-US"/>
              </w:rPr>
            </w:pPr>
            <w:r w:rsidRPr="004F1D45">
              <w:rPr>
                <w:rFonts w:ascii="Times New Roman" w:hAnsi="Times New Roman"/>
                <w:i/>
                <w:color w:val="000000" w:themeColor="text1"/>
                <w:sz w:val="24"/>
                <w:szCs w:val="24"/>
                <w:lang w:val="en-US"/>
              </w:rPr>
              <w:t>Comparison of Type 1 error rate of the F-test, W-test and F*-test, as a function of the number of groups</w:t>
            </w:r>
          </w:p>
        </w:tc>
      </w:tr>
      <w:tr w:rsidR="0070619F" w:rsidRPr="004F1D45" w14:paraId="5163AB2C" w14:textId="77777777" w:rsidTr="004B75F1">
        <w:trPr>
          <w:trHeight w:val="471"/>
          <w:jc w:val="center"/>
        </w:trPr>
        <w:tc>
          <w:tcPr>
            <w:tcW w:w="1633" w:type="dxa"/>
            <w:tcBorders>
              <w:left w:val="nil"/>
              <w:bottom w:val="nil"/>
              <w:right w:val="nil"/>
            </w:tcBorders>
            <w:vAlign w:val="center"/>
          </w:tcPr>
          <w:p w14:paraId="596D808E" w14:textId="77777777" w:rsidR="0070619F" w:rsidRPr="004F1D45" w:rsidRDefault="0070619F" w:rsidP="004B75F1">
            <w:pPr>
              <w:pStyle w:val="NormalWeb"/>
              <w:spacing w:before="0" w:beforeAutospacing="0" w:after="0" w:afterAutospacing="0" w:line="480" w:lineRule="auto"/>
              <w:ind w:firstLine="709"/>
              <w:jc w:val="center"/>
              <w:rPr>
                <w:color w:val="000000" w:themeColor="text1"/>
                <w:lang w:val="en-US"/>
              </w:rPr>
            </w:pPr>
          </w:p>
        </w:tc>
        <w:tc>
          <w:tcPr>
            <w:tcW w:w="3511" w:type="dxa"/>
            <w:gridSpan w:val="3"/>
            <w:tcBorders>
              <w:left w:val="nil"/>
              <w:right w:val="nil"/>
            </w:tcBorders>
            <w:vAlign w:val="center"/>
          </w:tcPr>
          <w:p w14:paraId="58E9AD6A"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Two groups</w:t>
            </w:r>
          </w:p>
        </w:tc>
        <w:tc>
          <w:tcPr>
            <w:tcW w:w="342" w:type="dxa"/>
            <w:tcBorders>
              <w:left w:val="nil"/>
              <w:bottom w:val="nil"/>
              <w:right w:val="nil"/>
            </w:tcBorders>
            <w:vAlign w:val="center"/>
          </w:tcPr>
          <w:p w14:paraId="17AE8F95"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p>
        </w:tc>
        <w:tc>
          <w:tcPr>
            <w:tcW w:w="3515" w:type="dxa"/>
            <w:gridSpan w:val="3"/>
            <w:tcBorders>
              <w:left w:val="nil"/>
              <w:right w:val="nil"/>
            </w:tcBorders>
            <w:vAlign w:val="center"/>
          </w:tcPr>
          <w:p w14:paraId="1EC6F2F7"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Three groups</w:t>
            </w:r>
          </w:p>
        </w:tc>
      </w:tr>
      <w:tr w:rsidR="0070619F" w:rsidRPr="004F1D45" w14:paraId="4CDD3F18" w14:textId="77777777" w:rsidTr="004B75F1">
        <w:trPr>
          <w:trHeight w:val="471"/>
          <w:jc w:val="center"/>
        </w:trPr>
        <w:tc>
          <w:tcPr>
            <w:tcW w:w="1633" w:type="dxa"/>
            <w:tcBorders>
              <w:top w:val="nil"/>
              <w:left w:val="nil"/>
              <w:bottom w:val="single" w:sz="4" w:space="0" w:color="auto"/>
              <w:right w:val="nil"/>
            </w:tcBorders>
            <w:vAlign w:val="center"/>
          </w:tcPr>
          <w:p w14:paraId="77AA8EB9" w14:textId="77777777" w:rsidR="0070619F" w:rsidRPr="004F1D45" w:rsidRDefault="0070619F" w:rsidP="004B75F1">
            <w:pPr>
              <w:pStyle w:val="NormalWeb"/>
              <w:spacing w:before="0" w:beforeAutospacing="0" w:after="0" w:afterAutospacing="0" w:line="480" w:lineRule="auto"/>
              <w:rPr>
                <w:color w:val="000000" w:themeColor="text1"/>
                <w:lang w:val="en-US"/>
              </w:rPr>
            </w:pPr>
            <w:r w:rsidRPr="004F1D45">
              <w:rPr>
                <w:color w:val="000000" w:themeColor="text1"/>
                <w:lang w:val="en-US"/>
              </w:rPr>
              <w:t>Scenario</w:t>
            </w:r>
          </w:p>
        </w:tc>
        <w:tc>
          <w:tcPr>
            <w:tcW w:w="1170" w:type="dxa"/>
            <w:tcBorders>
              <w:left w:val="nil"/>
              <w:bottom w:val="single" w:sz="4" w:space="0" w:color="auto"/>
              <w:right w:val="nil"/>
            </w:tcBorders>
            <w:vAlign w:val="center"/>
          </w:tcPr>
          <w:p w14:paraId="653243F2"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F</w:t>
            </w:r>
          </w:p>
        </w:tc>
        <w:tc>
          <w:tcPr>
            <w:tcW w:w="1170" w:type="dxa"/>
            <w:tcBorders>
              <w:left w:val="nil"/>
              <w:bottom w:val="single" w:sz="4" w:space="0" w:color="auto"/>
              <w:right w:val="nil"/>
            </w:tcBorders>
            <w:vAlign w:val="center"/>
          </w:tcPr>
          <w:p w14:paraId="546574C1"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F*</w:t>
            </w:r>
          </w:p>
        </w:tc>
        <w:tc>
          <w:tcPr>
            <w:tcW w:w="1171" w:type="dxa"/>
            <w:tcBorders>
              <w:left w:val="nil"/>
              <w:bottom w:val="single" w:sz="4" w:space="0" w:color="auto"/>
              <w:right w:val="nil"/>
            </w:tcBorders>
            <w:vAlign w:val="center"/>
          </w:tcPr>
          <w:p w14:paraId="533CE1C9"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W</w:t>
            </w:r>
          </w:p>
        </w:tc>
        <w:tc>
          <w:tcPr>
            <w:tcW w:w="342" w:type="dxa"/>
            <w:tcBorders>
              <w:top w:val="nil"/>
              <w:left w:val="nil"/>
              <w:bottom w:val="single" w:sz="4" w:space="0" w:color="auto"/>
              <w:right w:val="nil"/>
            </w:tcBorders>
            <w:vAlign w:val="center"/>
          </w:tcPr>
          <w:p w14:paraId="61AEB568" w14:textId="77777777" w:rsidR="0070619F" w:rsidRPr="004F1D45" w:rsidRDefault="0070619F" w:rsidP="004B75F1">
            <w:pPr>
              <w:pStyle w:val="NormalWeb"/>
              <w:spacing w:before="0" w:beforeAutospacing="0" w:after="0" w:afterAutospacing="0" w:line="480" w:lineRule="auto"/>
              <w:ind w:hanging="31"/>
              <w:jc w:val="center"/>
              <w:rPr>
                <w:color w:val="000000" w:themeColor="text1"/>
                <w:lang w:val="en-US"/>
              </w:rPr>
            </w:pPr>
          </w:p>
        </w:tc>
        <w:tc>
          <w:tcPr>
            <w:tcW w:w="1170" w:type="dxa"/>
            <w:tcBorders>
              <w:left w:val="nil"/>
              <w:bottom w:val="single" w:sz="4" w:space="0" w:color="auto"/>
              <w:right w:val="nil"/>
            </w:tcBorders>
            <w:vAlign w:val="center"/>
          </w:tcPr>
          <w:p w14:paraId="06724B60"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F</w:t>
            </w:r>
          </w:p>
        </w:tc>
        <w:tc>
          <w:tcPr>
            <w:tcW w:w="1175" w:type="dxa"/>
            <w:tcBorders>
              <w:left w:val="nil"/>
              <w:bottom w:val="single" w:sz="4" w:space="0" w:color="auto"/>
              <w:right w:val="nil"/>
            </w:tcBorders>
            <w:vAlign w:val="center"/>
          </w:tcPr>
          <w:p w14:paraId="69C24743"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F*</w:t>
            </w:r>
          </w:p>
        </w:tc>
        <w:tc>
          <w:tcPr>
            <w:tcW w:w="1170" w:type="dxa"/>
            <w:tcBorders>
              <w:left w:val="nil"/>
              <w:bottom w:val="single" w:sz="4" w:space="0" w:color="auto"/>
              <w:right w:val="nil"/>
            </w:tcBorders>
            <w:vAlign w:val="center"/>
          </w:tcPr>
          <w:p w14:paraId="5D34C7AE"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W</w:t>
            </w:r>
          </w:p>
        </w:tc>
      </w:tr>
      <w:tr w:rsidR="0070619F" w:rsidRPr="004F1D45" w14:paraId="7FB4E999" w14:textId="77777777" w:rsidTr="004B75F1">
        <w:trPr>
          <w:trHeight w:val="479"/>
          <w:jc w:val="center"/>
        </w:trPr>
        <w:tc>
          <w:tcPr>
            <w:tcW w:w="1633" w:type="dxa"/>
            <w:tcBorders>
              <w:top w:val="single" w:sz="4" w:space="0" w:color="auto"/>
              <w:left w:val="nil"/>
              <w:bottom w:val="nil"/>
              <w:right w:val="nil"/>
            </w:tcBorders>
            <w:vAlign w:val="center"/>
          </w:tcPr>
          <w:p w14:paraId="5ECA503C" w14:textId="77777777" w:rsidR="0070619F" w:rsidRPr="004F1D45" w:rsidRDefault="0070619F" w:rsidP="004B75F1">
            <w:pPr>
              <w:pStyle w:val="NormalWeb"/>
              <w:spacing w:before="0" w:beforeAutospacing="0" w:after="0" w:afterAutospacing="0" w:line="480" w:lineRule="auto"/>
              <w:rPr>
                <w:color w:val="000000" w:themeColor="text1"/>
                <w:lang w:val="en-US"/>
              </w:rPr>
            </w:pPr>
            <w:r w:rsidRPr="004F1D45">
              <w:rPr>
                <w:color w:val="000000" w:themeColor="text1"/>
                <w:lang w:val="en-US"/>
              </w:rPr>
              <w:t>1</w:t>
            </w:r>
          </w:p>
        </w:tc>
        <w:tc>
          <w:tcPr>
            <w:tcW w:w="1170" w:type="dxa"/>
            <w:tcBorders>
              <w:top w:val="single" w:sz="4" w:space="0" w:color="auto"/>
              <w:left w:val="nil"/>
              <w:bottom w:val="nil"/>
              <w:right w:val="nil"/>
            </w:tcBorders>
            <w:vAlign w:val="center"/>
          </w:tcPr>
          <w:p w14:paraId="127509CE"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1170" w:type="dxa"/>
            <w:tcBorders>
              <w:top w:val="single" w:sz="4" w:space="0" w:color="auto"/>
              <w:left w:val="nil"/>
              <w:bottom w:val="nil"/>
              <w:right w:val="nil"/>
            </w:tcBorders>
            <w:vAlign w:val="center"/>
          </w:tcPr>
          <w:p w14:paraId="2F05EEEA"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1171" w:type="dxa"/>
            <w:tcBorders>
              <w:top w:val="single" w:sz="4" w:space="0" w:color="auto"/>
              <w:left w:val="nil"/>
              <w:bottom w:val="nil"/>
              <w:right w:val="nil"/>
            </w:tcBorders>
            <w:vAlign w:val="center"/>
          </w:tcPr>
          <w:p w14:paraId="11AB6100"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342" w:type="dxa"/>
            <w:tcBorders>
              <w:top w:val="single" w:sz="4" w:space="0" w:color="auto"/>
              <w:left w:val="nil"/>
              <w:bottom w:val="nil"/>
              <w:right w:val="nil"/>
            </w:tcBorders>
            <w:vAlign w:val="center"/>
          </w:tcPr>
          <w:p w14:paraId="76B4F63E"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p>
        </w:tc>
        <w:tc>
          <w:tcPr>
            <w:tcW w:w="1170" w:type="dxa"/>
            <w:tcBorders>
              <w:top w:val="single" w:sz="4" w:space="0" w:color="auto"/>
              <w:left w:val="nil"/>
              <w:bottom w:val="nil"/>
              <w:right w:val="nil"/>
            </w:tcBorders>
            <w:vAlign w:val="center"/>
          </w:tcPr>
          <w:p w14:paraId="1757A009"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1175" w:type="dxa"/>
            <w:tcBorders>
              <w:top w:val="single" w:sz="4" w:space="0" w:color="auto"/>
              <w:left w:val="nil"/>
              <w:bottom w:val="nil"/>
              <w:right w:val="nil"/>
            </w:tcBorders>
            <w:vAlign w:val="center"/>
          </w:tcPr>
          <w:p w14:paraId="17A34852"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1170" w:type="dxa"/>
            <w:tcBorders>
              <w:top w:val="single" w:sz="4" w:space="0" w:color="auto"/>
              <w:left w:val="nil"/>
              <w:bottom w:val="nil"/>
              <w:right w:val="nil"/>
            </w:tcBorders>
            <w:vAlign w:val="center"/>
          </w:tcPr>
          <w:p w14:paraId="6E1A3D77"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r>
      <w:tr w:rsidR="0070619F" w:rsidRPr="004F1D45" w14:paraId="72F5B6AB" w14:textId="77777777" w:rsidTr="004B75F1">
        <w:trPr>
          <w:trHeight w:val="471"/>
          <w:jc w:val="center"/>
        </w:trPr>
        <w:tc>
          <w:tcPr>
            <w:tcW w:w="1633" w:type="dxa"/>
            <w:tcBorders>
              <w:top w:val="nil"/>
              <w:left w:val="nil"/>
              <w:bottom w:val="nil"/>
              <w:right w:val="nil"/>
            </w:tcBorders>
            <w:vAlign w:val="center"/>
          </w:tcPr>
          <w:p w14:paraId="5A729E06" w14:textId="77777777" w:rsidR="0070619F" w:rsidRPr="004F1D45" w:rsidRDefault="0070619F" w:rsidP="004B75F1">
            <w:pPr>
              <w:pStyle w:val="NormalWeb"/>
              <w:spacing w:before="0" w:beforeAutospacing="0" w:after="0" w:afterAutospacing="0" w:line="480" w:lineRule="auto"/>
              <w:rPr>
                <w:color w:val="000000" w:themeColor="text1"/>
                <w:lang w:val="en-US"/>
              </w:rPr>
            </w:pPr>
            <w:r w:rsidRPr="004F1D45">
              <w:rPr>
                <w:color w:val="000000" w:themeColor="text1"/>
                <w:lang w:val="en-US"/>
              </w:rPr>
              <w:t>2</w:t>
            </w:r>
          </w:p>
        </w:tc>
        <w:tc>
          <w:tcPr>
            <w:tcW w:w="1170" w:type="dxa"/>
            <w:tcBorders>
              <w:top w:val="nil"/>
              <w:left w:val="nil"/>
              <w:bottom w:val="nil"/>
              <w:right w:val="nil"/>
            </w:tcBorders>
            <w:vAlign w:val="center"/>
          </w:tcPr>
          <w:p w14:paraId="7A25275D"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w:t>
            </w:r>
            <w:r>
              <w:rPr>
                <w:color w:val="000000" w:themeColor="text1"/>
                <w:lang w:val="en-US"/>
              </w:rPr>
              <w:t>3</w:t>
            </w:r>
          </w:p>
        </w:tc>
        <w:tc>
          <w:tcPr>
            <w:tcW w:w="1170" w:type="dxa"/>
            <w:tcBorders>
              <w:top w:val="nil"/>
              <w:left w:val="nil"/>
              <w:bottom w:val="nil"/>
              <w:right w:val="nil"/>
            </w:tcBorders>
            <w:vAlign w:val="center"/>
          </w:tcPr>
          <w:p w14:paraId="7E641D28"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1171" w:type="dxa"/>
            <w:tcBorders>
              <w:top w:val="nil"/>
              <w:left w:val="nil"/>
              <w:bottom w:val="nil"/>
              <w:right w:val="nil"/>
            </w:tcBorders>
            <w:vAlign w:val="center"/>
          </w:tcPr>
          <w:p w14:paraId="61BF89D4"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342" w:type="dxa"/>
            <w:tcBorders>
              <w:top w:val="nil"/>
              <w:left w:val="nil"/>
              <w:bottom w:val="nil"/>
              <w:right w:val="nil"/>
            </w:tcBorders>
            <w:vAlign w:val="center"/>
          </w:tcPr>
          <w:p w14:paraId="0C17856D"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p>
        </w:tc>
        <w:tc>
          <w:tcPr>
            <w:tcW w:w="1170" w:type="dxa"/>
            <w:tcBorders>
              <w:top w:val="nil"/>
              <w:left w:val="nil"/>
              <w:bottom w:val="nil"/>
              <w:right w:val="nil"/>
            </w:tcBorders>
            <w:vAlign w:val="center"/>
          </w:tcPr>
          <w:p w14:paraId="7D66604A"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0.078</w:t>
            </w:r>
          </w:p>
        </w:tc>
        <w:tc>
          <w:tcPr>
            <w:tcW w:w="1175" w:type="dxa"/>
            <w:tcBorders>
              <w:top w:val="nil"/>
              <w:left w:val="nil"/>
              <w:bottom w:val="nil"/>
              <w:right w:val="nil"/>
            </w:tcBorders>
            <w:vAlign w:val="center"/>
          </w:tcPr>
          <w:p w14:paraId="5B88F1D7"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w:t>
            </w:r>
            <w:r>
              <w:rPr>
                <w:color w:val="000000" w:themeColor="text1"/>
                <w:lang w:val="en-US"/>
              </w:rPr>
              <w:t>72</w:t>
            </w:r>
          </w:p>
        </w:tc>
        <w:tc>
          <w:tcPr>
            <w:tcW w:w="1170" w:type="dxa"/>
            <w:tcBorders>
              <w:top w:val="nil"/>
              <w:left w:val="nil"/>
              <w:bottom w:val="nil"/>
              <w:right w:val="nil"/>
            </w:tcBorders>
            <w:vAlign w:val="center"/>
          </w:tcPr>
          <w:p w14:paraId="2FB2A1CB"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r>
      <w:tr w:rsidR="0070619F" w:rsidRPr="004F1D45" w14:paraId="7AC5EC9E" w14:textId="77777777" w:rsidTr="004B75F1">
        <w:trPr>
          <w:trHeight w:val="339"/>
          <w:jc w:val="center"/>
        </w:trPr>
        <w:tc>
          <w:tcPr>
            <w:tcW w:w="1633" w:type="dxa"/>
            <w:tcBorders>
              <w:top w:val="nil"/>
              <w:left w:val="nil"/>
              <w:bottom w:val="nil"/>
              <w:right w:val="nil"/>
            </w:tcBorders>
            <w:vAlign w:val="center"/>
          </w:tcPr>
          <w:p w14:paraId="576DBABA" w14:textId="77777777" w:rsidR="0070619F" w:rsidRPr="004F1D45" w:rsidRDefault="0070619F" w:rsidP="004B75F1">
            <w:pPr>
              <w:pStyle w:val="NormalWeb"/>
              <w:spacing w:before="0" w:beforeAutospacing="0" w:after="0" w:afterAutospacing="0" w:line="480" w:lineRule="auto"/>
              <w:rPr>
                <w:color w:val="000000" w:themeColor="text1"/>
                <w:lang w:val="en-US"/>
              </w:rPr>
            </w:pPr>
            <w:r w:rsidRPr="004F1D45">
              <w:rPr>
                <w:color w:val="000000" w:themeColor="text1"/>
                <w:lang w:val="en-US"/>
              </w:rPr>
              <w:t>3</w:t>
            </w:r>
          </w:p>
        </w:tc>
        <w:tc>
          <w:tcPr>
            <w:tcW w:w="1170" w:type="dxa"/>
            <w:tcBorders>
              <w:top w:val="nil"/>
              <w:left w:val="nil"/>
              <w:bottom w:val="nil"/>
              <w:right w:val="nil"/>
            </w:tcBorders>
            <w:vAlign w:val="center"/>
          </w:tcPr>
          <w:p w14:paraId="27A14E1C"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0.009</w:t>
            </w:r>
          </w:p>
        </w:tc>
        <w:tc>
          <w:tcPr>
            <w:tcW w:w="1170" w:type="dxa"/>
            <w:tcBorders>
              <w:top w:val="nil"/>
              <w:left w:val="nil"/>
              <w:bottom w:val="nil"/>
              <w:right w:val="nil"/>
            </w:tcBorders>
            <w:vAlign w:val="center"/>
          </w:tcPr>
          <w:p w14:paraId="723E4828"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1171" w:type="dxa"/>
            <w:tcBorders>
              <w:top w:val="nil"/>
              <w:left w:val="nil"/>
              <w:bottom w:val="nil"/>
              <w:right w:val="nil"/>
            </w:tcBorders>
            <w:vAlign w:val="center"/>
          </w:tcPr>
          <w:p w14:paraId="5A632B61"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342" w:type="dxa"/>
            <w:tcBorders>
              <w:top w:val="nil"/>
              <w:left w:val="nil"/>
              <w:bottom w:val="nil"/>
              <w:right w:val="nil"/>
            </w:tcBorders>
            <w:vAlign w:val="center"/>
          </w:tcPr>
          <w:p w14:paraId="29840407"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p>
        </w:tc>
        <w:tc>
          <w:tcPr>
            <w:tcW w:w="1170" w:type="dxa"/>
            <w:tcBorders>
              <w:top w:val="nil"/>
              <w:left w:val="nil"/>
              <w:bottom w:val="nil"/>
              <w:right w:val="nil"/>
            </w:tcBorders>
            <w:vAlign w:val="center"/>
          </w:tcPr>
          <w:p w14:paraId="489B4793"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0.016</w:t>
            </w:r>
          </w:p>
        </w:tc>
        <w:tc>
          <w:tcPr>
            <w:tcW w:w="1175" w:type="dxa"/>
            <w:tcBorders>
              <w:top w:val="nil"/>
              <w:left w:val="nil"/>
              <w:bottom w:val="nil"/>
              <w:right w:val="nil"/>
            </w:tcBorders>
            <w:vAlign w:val="center"/>
          </w:tcPr>
          <w:p w14:paraId="0815B3BD"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0.072</w:t>
            </w:r>
          </w:p>
        </w:tc>
        <w:tc>
          <w:tcPr>
            <w:tcW w:w="1170" w:type="dxa"/>
            <w:tcBorders>
              <w:top w:val="nil"/>
              <w:left w:val="nil"/>
              <w:bottom w:val="nil"/>
              <w:right w:val="nil"/>
            </w:tcBorders>
            <w:vAlign w:val="center"/>
          </w:tcPr>
          <w:p w14:paraId="439D0B43"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r>
      <w:tr w:rsidR="0070619F" w:rsidRPr="004F1D45" w14:paraId="3A16BBDA" w14:textId="77777777" w:rsidTr="004B75F1">
        <w:trPr>
          <w:trHeight w:val="471"/>
          <w:jc w:val="center"/>
        </w:trPr>
        <w:tc>
          <w:tcPr>
            <w:tcW w:w="1633" w:type="dxa"/>
            <w:tcBorders>
              <w:top w:val="nil"/>
              <w:left w:val="nil"/>
              <w:bottom w:val="single" w:sz="4" w:space="0" w:color="auto"/>
              <w:right w:val="nil"/>
            </w:tcBorders>
            <w:vAlign w:val="center"/>
          </w:tcPr>
          <w:p w14:paraId="16135D17" w14:textId="77777777" w:rsidR="0070619F" w:rsidRPr="004F1D45" w:rsidRDefault="0070619F" w:rsidP="004B75F1">
            <w:pPr>
              <w:pStyle w:val="NormalWeb"/>
              <w:spacing w:before="0" w:beforeAutospacing="0" w:after="0" w:afterAutospacing="0" w:line="480" w:lineRule="auto"/>
              <w:rPr>
                <w:color w:val="000000" w:themeColor="text1"/>
                <w:lang w:val="en-US"/>
              </w:rPr>
            </w:pPr>
            <w:r w:rsidRPr="004F1D45">
              <w:rPr>
                <w:color w:val="000000" w:themeColor="text1"/>
                <w:lang w:val="en-US"/>
              </w:rPr>
              <w:t>4</w:t>
            </w:r>
          </w:p>
        </w:tc>
        <w:tc>
          <w:tcPr>
            <w:tcW w:w="1170" w:type="dxa"/>
            <w:tcBorders>
              <w:top w:val="nil"/>
              <w:left w:val="nil"/>
              <w:bottom w:val="single" w:sz="4" w:space="0" w:color="auto"/>
              <w:right w:val="nil"/>
            </w:tcBorders>
            <w:vAlign w:val="center"/>
          </w:tcPr>
          <w:p w14:paraId="7FE70036"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0.155</w:t>
            </w:r>
          </w:p>
        </w:tc>
        <w:tc>
          <w:tcPr>
            <w:tcW w:w="1170" w:type="dxa"/>
            <w:tcBorders>
              <w:top w:val="nil"/>
              <w:left w:val="nil"/>
              <w:bottom w:val="single" w:sz="4" w:space="0" w:color="auto"/>
              <w:right w:val="nil"/>
            </w:tcBorders>
            <w:vAlign w:val="center"/>
          </w:tcPr>
          <w:p w14:paraId="5C00150C"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1171" w:type="dxa"/>
            <w:tcBorders>
              <w:top w:val="nil"/>
              <w:left w:val="nil"/>
              <w:bottom w:val="single" w:sz="4" w:space="0" w:color="auto"/>
              <w:right w:val="nil"/>
            </w:tcBorders>
            <w:vAlign w:val="center"/>
          </w:tcPr>
          <w:p w14:paraId="0A3449E6"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c>
          <w:tcPr>
            <w:tcW w:w="342" w:type="dxa"/>
            <w:tcBorders>
              <w:top w:val="nil"/>
              <w:left w:val="nil"/>
              <w:bottom w:val="single" w:sz="4" w:space="0" w:color="auto"/>
              <w:right w:val="nil"/>
            </w:tcBorders>
            <w:vAlign w:val="center"/>
          </w:tcPr>
          <w:p w14:paraId="1303BC8C"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p>
        </w:tc>
        <w:tc>
          <w:tcPr>
            <w:tcW w:w="1170" w:type="dxa"/>
            <w:tcBorders>
              <w:top w:val="nil"/>
              <w:left w:val="nil"/>
              <w:bottom w:val="single" w:sz="4" w:space="0" w:color="auto"/>
              <w:right w:val="nil"/>
            </w:tcBorders>
            <w:vAlign w:val="center"/>
          </w:tcPr>
          <w:p w14:paraId="1164FEFC"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0.192</w:t>
            </w:r>
          </w:p>
        </w:tc>
        <w:tc>
          <w:tcPr>
            <w:tcW w:w="1175" w:type="dxa"/>
            <w:tcBorders>
              <w:top w:val="nil"/>
              <w:left w:val="nil"/>
              <w:bottom w:val="single" w:sz="4" w:space="0" w:color="auto"/>
              <w:right w:val="nil"/>
            </w:tcBorders>
            <w:vAlign w:val="center"/>
          </w:tcPr>
          <w:p w14:paraId="6A96BEE5"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0.071</w:t>
            </w:r>
          </w:p>
        </w:tc>
        <w:tc>
          <w:tcPr>
            <w:tcW w:w="1170" w:type="dxa"/>
            <w:tcBorders>
              <w:top w:val="nil"/>
              <w:left w:val="nil"/>
              <w:bottom w:val="single" w:sz="4" w:space="0" w:color="auto"/>
              <w:right w:val="nil"/>
            </w:tcBorders>
            <w:vAlign w:val="center"/>
          </w:tcPr>
          <w:p w14:paraId="34263D9F" w14:textId="77777777" w:rsidR="0070619F" w:rsidRPr="004F1D45" w:rsidRDefault="0070619F" w:rsidP="004B75F1">
            <w:pPr>
              <w:pStyle w:val="NormalWeb"/>
              <w:spacing w:before="0" w:beforeAutospacing="0" w:after="0" w:afterAutospacing="0" w:line="480" w:lineRule="auto"/>
              <w:jc w:val="center"/>
              <w:rPr>
                <w:color w:val="000000" w:themeColor="text1"/>
                <w:lang w:val="en-US"/>
              </w:rPr>
            </w:pPr>
            <w:r w:rsidRPr="004F1D45">
              <w:rPr>
                <w:color w:val="000000" w:themeColor="text1"/>
                <w:lang w:val="en-US"/>
              </w:rPr>
              <w:t>0.050</w:t>
            </w:r>
          </w:p>
        </w:tc>
      </w:tr>
      <w:tr w:rsidR="0070619F" w:rsidRPr="004F1D45" w14:paraId="24E712D3" w14:textId="77777777" w:rsidTr="004B75F1">
        <w:trPr>
          <w:trHeight w:val="471"/>
          <w:jc w:val="center"/>
        </w:trPr>
        <w:tc>
          <w:tcPr>
            <w:tcW w:w="9001" w:type="dxa"/>
            <w:gridSpan w:val="8"/>
            <w:tcBorders>
              <w:top w:val="single" w:sz="4" w:space="0" w:color="auto"/>
              <w:left w:val="nil"/>
              <w:bottom w:val="nil"/>
              <w:right w:val="nil"/>
            </w:tcBorders>
            <w:shd w:val="clear" w:color="auto" w:fill="auto"/>
            <w:vAlign w:val="center"/>
          </w:tcPr>
          <w:p w14:paraId="153171CA" w14:textId="14F2E594" w:rsidR="0070619F" w:rsidRPr="004F1D45" w:rsidRDefault="0070619F" w:rsidP="004B75F1">
            <w:pPr>
              <w:pStyle w:val="NormalWeb"/>
              <w:spacing w:before="0" w:beforeAutospacing="0" w:after="0" w:afterAutospacing="0" w:line="480" w:lineRule="auto"/>
              <w:rPr>
                <w:i/>
                <w:color w:val="000000" w:themeColor="text1"/>
                <w:lang w:val="en-US"/>
              </w:rPr>
            </w:pPr>
            <w:r w:rsidRPr="004F1D45">
              <w:rPr>
                <w:i/>
                <w:color w:val="000000" w:themeColor="text1"/>
                <w:lang w:val="en-US"/>
              </w:rPr>
              <w:t>Note</w:t>
            </w:r>
            <w:r w:rsidRPr="004F1D45">
              <w:rPr>
                <w:color w:val="000000" w:themeColor="text1"/>
                <w:lang w:val="en-US"/>
              </w:rPr>
              <w:t>. Type 1 error rates for the F-test, W-test and F*-test are compared when variances are equal (SD-ratio=1) and sample sizes are unequal between groups (</w:t>
            </w:r>
            <w:bookmarkStart w:id="14" w:name="_Hlk501107490"/>
            <w:r w:rsidRPr="004F1D45">
              <w:rPr>
                <w:color w:val="000000" w:themeColor="text1"/>
                <w:lang w:val="en-US"/>
              </w:rPr>
              <w:t>n=20 in the last group; n = 40 in all other groups</w:t>
            </w:r>
            <w:bookmarkEnd w:id="14"/>
            <w:r w:rsidRPr="004F1D45">
              <w:rPr>
                <w:color w:val="000000"/>
                <w:lang w:val="en-US"/>
              </w:rPr>
              <w:t xml:space="preserve">; </w:t>
            </w:r>
            <w:r w:rsidRPr="004F1D45">
              <w:rPr>
                <w:color w:val="000000" w:themeColor="text1"/>
                <w:lang w:val="en-US"/>
              </w:rPr>
              <w:t xml:space="preserve">Scenario 1), when variances are unequal between groups (SD-ratio=4) and sample sizes are equal (n = </w:t>
            </w:r>
            <w:r w:rsidRPr="004F1D45">
              <w:rPr>
                <w:color w:val="000000"/>
                <w:lang w:val="en-US"/>
              </w:rPr>
              <w:t>40 in all groups</w:t>
            </w:r>
            <w:r w:rsidRPr="004F1D45">
              <w:rPr>
                <w:color w:val="000000" w:themeColor="text1"/>
                <w:lang w:val="en-US"/>
              </w:rPr>
              <w:t>; Scenario 2), positively correlated with the variance (SD-ratio=4, n=80 in the last group, n = 40 in all other groups</w:t>
            </w:r>
            <w:r w:rsidRPr="004F1D45">
              <w:rPr>
                <w:color w:val="000000"/>
                <w:lang w:val="en-US"/>
              </w:rPr>
              <w:t xml:space="preserve">; </w:t>
            </w:r>
            <w:r w:rsidRPr="004F1D45">
              <w:rPr>
                <w:color w:val="000000" w:themeColor="text1"/>
                <w:lang w:val="en-US"/>
              </w:rPr>
              <w:t>Scenario 3), or negatively correlated with the variance (SD-ratio=4, n=20 in the last group; n=40 in all other groups</w:t>
            </w:r>
            <w:r w:rsidRPr="004F1D45">
              <w:rPr>
                <w:color w:val="000000"/>
                <w:lang w:val="en-US"/>
              </w:rPr>
              <w:t xml:space="preserve">; </w:t>
            </w:r>
            <w:r w:rsidRPr="004F1D45">
              <w:rPr>
                <w:color w:val="000000" w:themeColor="text1"/>
                <w:lang w:val="en-US"/>
              </w:rPr>
              <w:t>Scenario 4).</w:t>
            </w:r>
          </w:p>
        </w:tc>
      </w:tr>
    </w:tbl>
    <w:p w14:paraId="26F4D253" w14:textId="41B42B15" w:rsidR="00710CD8" w:rsidRPr="00DE7D2D" w:rsidRDefault="009070DD" w:rsidP="00DE7D2D">
      <w:pPr>
        <w:pStyle w:val="Titre3"/>
        <w:spacing w:before="0" w:line="480" w:lineRule="auto"/>
        <w:ind w:firstLine="709"/>
        <w:rPr>
          <w:rFonts w:ascii="Times New Roman" w:hAnsi="Times New Roman"/>
          <w:color w:val="000000" w:themeColor="text1"/>
          <w:lang w:val="en-US"/>
        </w:rPr>
      </w:pPr>
      <w:r w:rsidRPr="00B02934">
        <w:rPr>
          <w:rFonts w:ascii="Times New Roman" w:hAnsi="Times New Roman"/>
          <w:b/>
          <w:color w:val="000000" w:themeColor="text1"/>
          <w:lang w:val="nl-NL"/>
        </w:rPr>
        <w:lastRenderedPageBreak/>
        <w:t>W</w:t>
      </w:r>
      <w:r w:rsidR="000C1935" w:rsidRPr="00B02934">
        <w:rPr>
          <w:rFonts w:ascii="Times New Roman" w:hAnsi="Times New Roman"/>
          <w:b/>
          <w:color w:val="000000" w:themeColor="text1"/>
          <w:lang w:val="nl-NL"/>
        </w:rPr>
        <w:t xml:space="preserve">hen the </w:t>
      </w:r>
      <w:r w:rsidRPr="00B02934">
        <w:rPr>
          <w:rFonts w:ascii="Times New Roman" w:hAnsi="Times New Roman"/>
          <w:b/>
          <w:color w:val="000000" w:themeColor="text1"/>
          <w:lang w:val="nl-NL"/>
        </w:rPr>
        <w:t>n</w:t>
      </w:r>
      <w:r w:rsidR="000C1935" w:rsidRPr="00B02934">
        <w:rPr>
          <w:rFonts w:ascii="Times New Roman" w:hAnsi="Times New Roman"/>
          <w:b/>
          <w:color w:val="000000" w:themeColor="text1"/>
          <w:lang w:val="nl-NL"/>
        </w:rPr>
        <w:t xml:space="preserve">ormality </w:t>
      </w:r>
      <w:r w:rsidRPr="00B02934">
        <w:rPr>
          <w:rFonts w:ascii="Times New Roman" w:hAnsi="Times New Roman"/>
          <w:b/>
          <w:color w:val="000000" w:themeColor="text1"/>
          <w:lang w:val="nl-NL"/>
        </w:rPr>
        <w:t>a</w:t>
      </w:r>
      <w:r w:rsidR="000C1935" w:rsidRPr="00B02934">
        <w:rPr>
          <w:rFonts w:ascii="Times New Roman" w:hAnsi="Times New Roman"/>
          <w:b/>
          <w:color w:val="000000" w:themeColor="text1"/>
          <w:lang w:val="nl-NL"/>
        </w:rPr>
        <w:t>ssumption is</w:t>
      </w:r>
      <w:r w:rsidR="00E12A9E" w:rsidRPr="00B02934">
        <w:rPr>
          <w:rFonts w:ascii="Times New Roman" w:hAnsi="Times New Roman"/>
          <w:b/>
          <w:color w:val="000000" w:themeColor="text1"/>
          <w:lang w:val="nl-NL"/>
        </w:rPr>
        <w:t xml:space="preserve"> not</w:t>
      </w:r>
      <w:r w:rsidR="000C1935" w:rsidRPr="00B02934">
        <w:rPr>
          <w:rFonts w:ascii="Times New Roman" w:hAnsi="Times New Roman"/>
          <w:b/>
          <w:color w:val="000000" w:themeColor="text1"/>
          <w:lang w:val="nl-NL"/>
        </w:rPr>
        <w:t xml:space="preserve"> </w:t>
      </w:r>
      <w:r w:rsidRPr="00B02934">
        <w:rPr>
          <w:rFonts w:ascii="Times New Roman" w:hAnsi="Times New Roman"/>
          <w:b/>
          <w:color w:val="000000" w:themeColor="text1"/>
          <w:lang w:val="nl-NL"/>
        </w:rPr>
        <w:t>m</w:t>
      </w:r>
      <w:r w:rsidR="000C1935" w:rsidRPr="00B02934">
        <w:rPr>
          <w:rFonts w:ascii="Times New Roman" w:hAnsi="Times New Roman"/>
          <w:b/>
          <w:color w:val="000000" w:themeColor="text1"/>
          <w:lang w:val="nl-NL"/>
        </w:rPr>
        <w:t>et</w:t>
      </w:r>
      <w:r w:rsidRPr="00B02934">
        <w:rPr>
          <w:rFonts w:ascii="Times New Roman" w:hAnsi="Times New Roman"/>
          <w:b/>
          <w:color w:val="000000" w:themeColor="text1"/>
          <w:lang w:val="nl-NL"/>
        </w:rPr>
        <w:t>.</w:t>
      </w:r>
      <w:r w:rsidR="00B77727" w:rsidRPr="00B02934">
        <w:rPr>
          <w:rFonts w:ascii="Times New Roman" w:hAnsi="Times New Roman"/>
          <w:b/>
          <w:color w:val="000000" w:themeColor="text1"/>
          <w:lang w:val="nl-NL"/>
        </w:rPr>
        <w:t xml:space="preserve"> </w:t>
      </w:r>
      <w:r w:rsidR="00710CD8" w:rsidRPr="00DE7D2D">
        <w:rPr>
          <w:rFonts w:ascii="Times New Roman" w:hAnsi="Times New Roman"/>
          <w:color w:val="000000" w:themeColor="text1"/>
          <w:lang w:val="en-US"/>
        </w:rPr>
        <w:t xml:space="preserve">While the </w:t>
      </w:r>
      <w:r w:rsidR="00710CD8" w:rsidRPr="00DE7D2D">
        <w:rPr>
          <w:rFonts w:ascii="Times New Roman" w:hAnsi="Times New Roman"/>
          <w:i/>
          <w:color w:val="000000" w:themeColor="text1"/>
          <w:lang w:val="en-US"/>
        </w:rPr>
        <w:t>W</w:t>
      </w:r>
      <w:r w:rsidR="00710CD8" w:rsidRPr="00DE7D2D">
        <w:rPr>
          <w:rFonts w:ascii="Times New Roman" w:hAnsi="Times New Roman"/>
          <w:color w:val="000000" w:themeColor="text1"/>
          <w:lang w:val="en-US"/>
        </w:rPr>
        <w:t xml:space="preserve">-test is more robust than both the </w:t>
      </w:r>
      <w:r w:rsidR="00710CD8" w:rsidRPr="00DE7D2D">
        <w:rPr>
          <w:rFonts w:ascii="Times New Roman" w:hAnsi="Times New Roman"/>
          <w:i/>
          <w:color w:val="000000" w:themeColor="text1"/>
          <w:lang w:val="en-US"/>
        </w:rPr>
        <w:t>F</w:t>
      </w:r>
      <w:r w:rsidR="00710CD8" w:rsidRPr="00DE7D2D">
        <w:rPr>
          <w:rFonts w:ascii="Times New Roman" w:hAnsi="Times New Roman"/>
          <w:color w:val="000000" w:themeColor="text1"/>
          <w:lang w:val="en-US"/>
        </w:rPr>
        <w:t xml:space="preserve">-test and </w:t>
      </w:r>
      <w:r w:rsidR="00710CD8" w:rsidRPr="00DE7D2D">
        <w:rPr>
          <w:rFonts w:ascii="Times New Roman" w:hAnsi="Times New Roman"/>
          <w:i/>
          <w:color w:val="000000" w:themeColor="text1"/>
          <w:lang w:val="en-US"/>
        </w:rPr>
        <w:t>F*</w:t>
      </w:r>
      <w:r w:rsidR="00710CD8" w:rsidRPr="00DE7D2D">
        <w:rPr>
          <w:rFonts w:ascii="Times New Roman" w:hAnsi="Times New Roman"/>
          <w:color w:val="000000" w:themeColor="text1"/>
          <w:lang w:val="en-US"/>
        </w:rPr>
        <w:t xml:space="preserve">-test when there are unequal variances, it is less robust than the two other tests when the normality assumption is not met (Supplemental Material 3). The </w:t>
      </w:r>
      <w:r w:rsidR="00710CD8" w:rsidRPr="00DE7D2D">
        <w:rPr>
          <w:rFonts w:ascii="Times New Roman" w:hAnsi="Times New Roman"/>
          <w:i/>
          <w:color w:val="000000" w:themeColor="text1"/>
          <w:lang w:val="en-US"/>
        </w:rPr>
        <w:t>W</w:t>
      </w:r>
      <w:r w:rsidR="00710CD8" w:rsidRPr="00DE7D2D">
        <w:rPr>
          <w:rFonts w:ascii="Times New Roman" w:hAnsi="Times New Roman"/>
          <w:color w:val="000000" w:themeColor="text1"/>
          <w:lang w:val="en-US"/>
        </w:rPr>
        <w:t xml:space="preserve">-test is more affected by heavy-tailed and skewed distributions than the </w:t>
      </w:r>
      <w:r w:rsidR="00710CD8" w:rsidRPr="00DE7D2D">
        <w:rPr>
          <w:rFonts w:ascii="Times New Roman" w:hAnsi="Times New Roman"/>
          <w:i/>
          <w:color w:val="000000" w:themeColor="text1"/>
          <w:lang w:val="en-US"/>
        </w:rPr>
        <w:t>F</w:t>
      </w:r>
      <w:r w:rsidR="00710CD8" w:rsidRPr="00DE7D2D">
        <w:rPr>
          <w:rFonts w:ascii="Times New Roman" w:hAnsi="Times New Roman"/>
          <w:color w:val="000000" w:themeColor="text1"/>
          <w:lang w:val="en-US"/>
        </w:rPr>
        <w:t xml:space="preserve">-test, becoming more conservative with heavy-tailed distributions (Table A3.2 and A3.3), and more liberal with skewed distributions (Table A3.4, A3.5, A3.6 and A3.7). It happens that the </w:t>
      </w:r>
      <w:r w:rsidR="00710CD8" w:rsidRPr="00DE7D2D">
        <w:rPr>
          <w:rFonts w:ascii="Times New Roman" w:hAnsi="Times New Roman"/>
          <w:i/>
          <w:color w:val="000000" w:themeColor="text1"/>
          <w:lang w:val="en-US"/>
        </w:rPr>
        <w:t>W</w:t>
      </w:r>
      <w:r w:rsidR="00710CD8" w:rsidRPr="00DE7D2D">
        <w:rPr>
          <w:rFonts w:ascii="Times New Roman" w:hAnsi="Times New Roman"/>
          <w:color w:val="000000" w:themeColor="text1"/>
          <w:lang w:val="en-US"/>
        </w:rPr>
        <w:t>-test becomes even more liberal when highly skewed distributions are combined with unequal variances and sample sizes between groups.</w:t>
      </w:r>
      <w:r w:rsidR="007D1A99">
        <w:rPr>
          <w:rFonts w:ascii="Times New Roman" w:hAnsi="Times New Roman"/>
          <w:color w:val="000000" w:themeColor="text1"/>
          <w:lang w:val="en-US"/>
        </w:rPr>
        <w:t xml:space="preserve"> </w:t>
      </w:r>
    </w:p>
    <w:p w14:paraId="193574F9" w14:textId="57E1967C" w:rsidR="00710CD8" w:rsidRPr="00B02934" w:rsidRDefault="00710CD8" w:rsidP="00B02934">
      <w:pPr>
        <w:pStyle w:val="NormalWeb"/>
        <w:spacing w:before="0" w:beforeAutospacing="0" w:after="0" w:afterAutospacing="0" w:line="480" w:lineRule="auto"/>
        <w:ind w:firstLine="709"/>
      </w:pPr>
      <w:r w:rsidRPr="00B02934">
        <w:rPr>
          <w:color w:val="000000"/>
          <w:lang w:val="en-US"/>
        </w:rPr>
        <w:t xml:space="preserve">We offer the following recommendations. When the data is not normally distributed, and variances are unequal, the </w:t>
      </w:r>
      <w:r w:rsidRPr="00B02934">
        <w:rPr>
          <w:i/>
          <w:color w:val="000000"/>
          <w:lang w:val="en-US"/>
        </w:rPr>
        <w:t>F</w:t>
      </w:r>
      <w:r w:rsidRPr="00B02934">
        <w:rPr>
          <w:color w:val="000000"/>
          <w:lang w:val="en-US"/>
        </w:rPr>
        <w:t xml:space="preserve">-test requires 20 subjects per group to control the Type 1 error rate within an interval of .025 to .075 (Bradley,1978). However, regardless of the sample size, the Type 1 error rate will commonly be out of this interval when variances are unequal (the same holds for the </w:t>
      </w:r>
      <w:r w:rsidRPr="00B02934">
        <w:rPr>
          <w:i/>
          <w:color w:val="000000"/>
          <w:lang w:val="en-US"/>
        </w:rPr>
        <w:t>F*</w:t>
      </w:r>
      <w:r w:rsidRPr="00B02934">
        <w:rPr>
          <w:color w:val="000000"/>
          <w:lang w:val="en-US"/>
        </w:rPr>
        <w:t xml:space="preserve">-test). When distributions look symmetric or are moderately skewed (see </w:t>
      </w:r>
      <w:r w:rsidR="00B42F23" w:rsidRPr="00B02934">
        <w:rPr>
          <w:color w:val="000000"/>
          <w:lang w:val="en-US"/>
        </w:rPr>
        <w:t>Supplemental Material</w:t>
      </w:r>
      <w:r w:rsidRPr="00B02934">
        <w:rPr>
          <w:color w:val="000000"/>
          <w:lang w:val="en-US"/>
        </w:rPr>
        <w:t xml:space="preserve"> 3) </w:t>
      </w:r>
      <w:r w:rsidRPr="00B02934">
        <w:rPr>
          <w:i/>
          <w:color w:val="000000"/>
          <w:lang w:val="en-US"/>
        </w:rPr>
        <w:t>W</w:t>
      </w:r>
      <w:r w:rsidRPr="00B02934">
        <w:rPr>
          <w:color w:val="000000"/>
          <w:lang w:val="en-US"/>
        </w:rPr>
        <w:t>-test can be used with only 20 subjects per group. With highly skewed distributions, at least 50 subjects per group are required (when comparing a maximum of four groups), and with even more groups, a larger sample size per group is required.</w:t>
      </w:r>
    </w:p>
    <w:p w14:paraId="4E2917DC" w14:textId="32D53E7D" w:rsidR="00C9358C" w:rsidRPr="00B02934" w:rsidRDefault="00710CD8" w:rsidP="00B02934">
      <w:pPr>
        <w:pStyle w:val="NormalWeb"/>
        <w:spacing w:before="0" w:beforeAutospacing="0" w:after="0" w:afterAutospacing="0" w:line="480" w:lineRule="auto"/>
        <w:ind w:firstLine="709"/>
        <w:rPr>
          <w:color w:val="000000" w:themeColor="text1"/>
          <w:lang w:val="en-US"/>
        </w:rPr>
      </w:pPr>
      <w:r w:rsidRPr="00B02934">
        <w:rPr>
          <w:color w:val="000000"/>
          <w:lang w:val="en-US"/>
        </w:rPr>
        <w:t xml:space="preserve">Nevertheless, the </w:t>
      </w:r>
      <w:r w:rsidRPr="00B02934">
        <w:rPr>
          <w:i/>
          <w:color w:val="000000"/>
          <w:lang w:val="en-US"/>
        </w:rPr>
        <w:t>W</w:t>
      </w:r>
      <w:r w:rsidRPr="00B02934">
        <w:rPr>
          <w:color w:val="000000"/>
          <w:lang w:val="en-US"/>
        </w:rPr>
        <w:t xml:space="preserve">-test is preferable to the </w:t>
      </w:r>
      <w:r w:rsidRPr="00B02934">
        <w:rPr>
          <w:i/>
          <w:color w:val="000000"/>
          <w:lang w:val="en-US"/>
        </w:rPr>
        <w:t>F</w:t>
      </w:r>
      <w:r w:rsidRPr="00B02934">
        <w:rPr>
          <w:color w:val="000000"/>
          <w:lang w:val="en-US"/>
        </w:rPr>
        <w:t>-test. Finally, highly skewed distributions are easier to detect with a Shapiro-Wilk test than unequal variances with a test of homogeneity of variances (Delacre et al., 2017).</w:t>
      </w:r>
      <w:r w:rsidR="00E45002" w:rsidRPr="00B02934">
        <w:rPr>
          <w:color w:val="000000"/>
          <w:lang w:val="en-US"/>
        </w:rPr>
        <w:t xml:space="preserve"> </w:t>
      </w:r>
    </w:p>
    <w:p w14:paraId="28340C9F" w14:textId="79DE74C5" w:rsidR="00C9358C" w:rsidRPr="00B02934" w:rsidRDefault="00AE7082" w:rsidP="00B02934">
      <w:pPr>
        <w:pStyle w:val="Titre2"/>
        <w:rPr>
          <w:b/>
          <w:szCs w:val="24"/>
          <w:lang w:val="en-US"/>
        </w:rPr>
      </w:pPr>
      <w:r w:rsidRPr="00B02934">
        <w:rPr>
          <w:b/>
          <w:bCs/>
          <w:szCs w:val="24"/>
          <w:lang w:val="en-US"/>
        </w:rPr>
        <w:t xml:space="preserve">Power for </w:t>
      </w:r>
      <w:r w:rsidR="00EA6A56" w:rsidRPr="00B02934">
        <w:rPr>
          <w:b/>
          <w:i/>
          <w:szCs w:val="24"/>
          <w:lang w:val="en-US"/>
        </w:rPr>
        <w:t>F</w:t>
      </w:r>
      <w:r w:rsidR="00EA6A56" w:rsidRPr="00B02934">
        <w:rPr>
          <w:b/>
          <w:szCs w:val="24"/>
          <w:lang w:val="en-US"/>
        </w:rPr>
        <w:t>-test</w:t>
      </w:r>
      <w:r w:rsidRPr="00B02934">
        <w:rPr>
          <w:b/>
          <w:szCs w:val="24"/>
          <w:lang w:val="en-US"/>
        </w:rPr>
        <w:t xml:space="preserve"> vs. </w:t>
      </w:r>
      <w:r w:rsidR="002B4CFE" w:rsidRPr="00B02934">
        <w:rPr>
          <w:b/>
          <w:i/>
          <w:szCs w:val="24"/>
          <w:lang w:val="en-US"/>
        </w:rPr>
        <w:t>W</w:t>
      </w:r>
      <w:r w:rsidR="002B4CFE" w:rsidRPr="00B02934">
        <w:rPr>
          <w:b/>
          <w:szCs w:val="24"/>
          <w:lang w:val="en-US"/>
        </w:rPr>
        <w:t>-test</w:t>
      </w:r>
      <w:r w:rsidR="008C5628" w:rsidRPr="00B02934">
        <w:rPr>
          <w:b/>
          <w:szCs w:val="24"/>
          <w:lang w:val="en-US"/>
        </w:rPr>
        <w:t xml:space="preserve"> vs. </w:t>
      </w:r>
      <w:r w:rsidR="008C5628" w:rsidRPr="00B02934">
        <w:rPr>
          <w:b/>
          <w:i/>
          <w:szCs w:val="24"/>
          <w:lang w:val="en-US"/>
        </w:rPr>
        <w:t>F*</w:t>
      </w:r>
      <w:r w:rsidR="008C5628" w:rsidRPr="00B02934">
        <w:rPr>
          <w:b/>
          <w:szCs w:val="24"/>
          <w:lang w:val="en-US"/>
        </w:rPr>
        <w:t>-test</w:t>
      </w:r>
    </w:p>
    <w:p w14:paraId="7F542BFB" w14:textId="77777777" w:rsidR="00710CD8" w:rsidRPr="00B02934" w:rsidRDefault="00710CD8" w:rsidP="00B02934">
      <w:pPr>
        <w:pStyle w:val="Standard"/>
        <w:spacing w:after="0" w:line="480" w:lineRule="auto"/>
        <w:ind w:firstLine="709"/>
        <w:rPr>
          <w:rFonts w:ascii="Times New Roman" w:hAnsi="Times New Roman"/>
          <w:sz w:val="24"/>
          <w:szCs w:val="24"/>
          <w:lang w:val="nl-NL"/>
        </w:rPr>
      </w:pPr>
      <w:r w:rsidRPr="00B02934">
        <w:rPr>
          <w:rFonts w:ascii="Times New Roman" w:hAnsi="Times New Roman"/>
          <w:bCs/>
          <w:color w:val="000000"/>
          <w:sz w:val="24"/>
          <w:szCs w:val="24"/>
          <w:lang w:val="en-US"/>
        </w:rPr>
        <w:t>In addition to the Type 1 error rate, the Type 2 error rate is an important aspect of a test</w:t>
      </w:r>
      <w:r w:rsidRPr="00B02934">
        <w:rPr>
          <w:rFonts w:ascii="Times New Roman" w:hAnsi="Times New Roman"/>
          <w:color w:val="000000"/>
          <w:sz w:val="24"/>
          <w:szCs w:val="24"/>
          <w:lang w:val="en-US"/>
        </w:rPr>
        <w:t xml:space="preserve">. </w:t>
      </w:r>
      <w:r w:rsidRPr="00B02934">
        <w:rPr>
          <w:rFonts w:ascii="Times New Roman" w:hAnsi="Times New Roman"/>
          <w:bCs/>
          <w:color w:val="000000"/>
          <w:sz w:val="24"/>
          <w:szCs w:val="24"/>
          <w:lang w:val="en-US"/>
        </w:rPr>
        <w:t xml:space="preserve">In order to examine the power of the </w:t>
      </w:r>
      <w:r w:rsidRPr="00B02934">
        <w:rPr>
          <w:rFonts w:ascii="Times New Roman" w:hAnsi="Times New Roman"/>
          <w:bCs/>
          <w:i/>
          <w:color w:val="000000"/>
          <w:sz w:val="24"/>
          <w:szCs w:val="24"/>
          <w:lang w:val="en-US"/>
        </w:rPr>
        <w:t>F</w:t>
      </w:r>
      <w:r w:rsidRPr="00B02934">
        <w:rPr>
          <w:rFonts w:ascii="Times New Roman" w:hAnsi="Times New Roman"/>
          <w:bCs/>
          <w:color w:val="000000"/>
          <w:sz w:val="24"/>
          <w:szCs w:val="24"/>
          <w:lang w:val="en-US"/>
        </w:rPr>
        <w:t xml:space="preserve">-test, </w:t>
      </w:r>
      <w:r w:rsidRPr="00B02934">
        <w:rPr>
          <w:rFonts w:ascii="Times New Roman" w:hAnsi="Times New Roman"/>
          <w:bCs/>
          <w:i/>
          <w:color w:val="000000"/>
          <w:sz w:val="24"/>
          <w:szCs w:val="24"/>
          <w:lang w:val="en-US"/>
        </w:rPr>
        <w:t>W</w:t>
      </w:r>
      <w:r w:rsidRPr="00B02934">
        <w:rPr>
          <w:rFonts w:ascii="Times New Roman" w:hAnsi="Times New Roman"/>
          <w:bCs/>
          <w:color w:val="000000"/>
          <w:sz w:val="24"/>
          <w:szCs w:val="24"/>
          <w:lang w:val="en-US"/>
        </w:rPr>
        <w:t xml:space="preserve">-test and </w:t>
      </w:r>
      <w:r w:rsidRPr="00B02934">
        <w:rPr>
          <w:rFonts w:ascii="Times New Roman" w:hAnsi="Times New Roman"/>
          <w:bCs/>
          <w:i/>
          <w:color w:val="000000"/>
          <w:sz w:val="24"/>
          <w:szCs w:val="24"/>
          <w:lang w:val="en-US"/>
        </w:rPr>
        <w:t>F*</w:t>
      </w:r>
      <w:r w:rsidRPr="00B02934">
        <w:rPr>
          <w:rFonts w:ascii="Times New Roman" w:hAnsi="Times New Roman"/>
          <w:bCs/>
          <w:color w:val="000000"/>
          <w:sz w:val="24"/>
          <w:szCs w:val="24"/>
          <w:lang w:val="en-US"/>
        </w:rPr>
        <w:t>-test, we performed simulations in which we introduced a true effect (the mean = 1 in the last group, mean = 0 in all other groups</w:t>
      </w:r>
      <w:r w:rsidRPr="00B02934">
        <w:rPr>
          <w:rFonts w:ascii="Times New Roman" w:hAnsi="Times New Roman"/>
          <w:color w:val="000000"/>
          <w:sz w:val="24"/>
          <w:szCs w:val="24"/>
          <w:lang w:val="en-US"/>
        </w:rPr>
        <w:t>).</w:t>
      </w:r>
    </w:p>
    <w:p w14:paraId="5B283E8F" w14:textId="77777777" w:rsidR="00710CD8" w:rsidRPr="00B02934" w:rsidRDefault="00710CD8" w:rsidP="00B02934">
      <w:pPr>
        <w:pStyle w:val="Standard"/>
        <w:spacing w:after="0" w:line="480" w:lineRule="auto"/>
        <w:ind w:firstLine="709"/>
        <w:rPr>
          <w:rFonts w:ascii="Times New Roman" w:hAnsi="Times New Roman"/>
          <w:sz w:val="24"/>
          <w:szCs w:val="24"/>
          <w:lang w:val="en-US"/>
        </w:rPr>
      </w:pPr>
      <w:r w:rsidRPr="00B02934">
        <w:rPr>
          <w:rFonts w:ascii="Times New Roman" w:hAnsi="Times New Roman"/>
          <w:bCs/>
          <w:color w:val="000000"/>
          <w:sz w:val="24"/>
          <w:szCs w:val="24"/>
          <w:lang w:val="en-US"/>
        </w:rPr>
        <w:lastRenderedPageBreak/>
        <w:t>We also manipulated the distribution and variances across groups. In order to manipulate normality independently of the equality of variances, we relied on skewness and/or kurtosis indicators (Supplemental Material 4).</w:t>
      </w:r>
    </w:p>
    <w:p w14:paraId="31F4CFE3" w14:textId="33336B27" w:rsidR="00710CD8" w:rsidRPr="00B02934" w:rsidRDefault="00710CD8" w:rsidP="00B02934">
      <w:pPr>
        <w:pStyle w:val="NormalWeb"/>
        <w:spacing w:before="0" w:beforeAutospacing="0" w:after="0" w:afterAutospacing="0" w:line="480" w:lineRule="auto"/>
        <w:ind w:firstLine="709"/>
        <w:rPr>
          <w:lang w:val="en-US"/>
        </w:rPr>
      </w:pPr>
      <w:r w:rsidRPr="00B02934">
        <w:rPr>
          <w:bCs/>
          <w:color w:val="000000"/>
          <w:lang w:val="en-US"/>
        </w:rPr>
        <w:t xml:space="preserve">First, it is often believed that the </w:t>
      </w:r>
      <w:r w:rsidRPr="00B02934">
        <w:rPr>
          <w:i/>
          <w:color w:val="000000"/>
          <w:lang w:val="en-US"/>
        </w:rPr>
        <w:t>W</w:t>
      </w:r>
      <w:r w:rsidRPr="00B02934">
        <w:rPr>
          <w:color w:val="000000"/>
          <w:lang w:val="en-US"/>
        </w:rPr>
        <w:t xml:space="preserve">-test </w:t>
      </w:r>
      <w:r w:rsidRPr="00B02934">
        <w:rPr>
          <w:bCs/>
          <w:color w:val="000000"/>
          <w:lang w:val="en-US"/>
        </w:rPr>
        <w:t xml:space="preserve">and </w:t>
      </w:r>
      <w:r w:rsidRPr="00B02934">
        <w:rPr>
          <w:i/>
          <w:color w:val="000000"/>
          <w:lang w:val="en-US"/>
        </w:rPr>
        <w:t>F*</w:t>
      </w:r>
      <w:r w:rsidRPr="00B02934">
        <w:rPr>
          <w:color w:val="000000"/>
          <w:lang w:val="en-US"/>
        </w:rPr>
        <w:t>-test</w:t>
      </w:r>
      <w:r w:rsidRPr="00B02934">
        <w:rPr>
          <w:bCs/>
          <w:color w:val="000000"/>
          <w:lang w:val="en-US"/>
        </w:rPr>
        <w:t xml:space="preserve"> are less powerful than the </w:t>
      </w:r>
      <w:r w:rsidRPr="00B02934">
        <w:rPr>
          <w:i/>
          <w:color w:val="000000"/>
          <w:lang w:val="en-US"/>
        </w:rPr>
        <w:t>F</w:t>
      </w:r>
      <w:r w:rsidRPr="00B02934">
        <w:rPr>
          <w:color w:val="000000"/>
          <w:lang w:val="en-US"/>
        </w:rPr>
        <w:t>-test</w:t>
      </w:r>
      <w:r w:rsidRPr="00B02934">
        <w:rPr>
          <w:bCs/>
          <w:color w:val="000000"/>
          <w:lang w:val="en-US"/>
        </w:rPr>
        <w:t xml:space="preserve"> when the assumption of the </w:t>
      </w:r>
      <w:r w:rsidRPr="00B02934">
        <w:rPr>
          <w:bCs/>
          <w:i/>
          <w:color w:val="000000"/>
          <w:lang w:val="en-US"/>
        </w:rPr>
        <w:t>F</w:t>
      </w:r>
      <w:r w:rsidRPr="00B02934">
        <w:rPr>
          <w:bCs/>
          <w:color w:val="000000"/>
          <w:lang w:val="en-US"/>
        </w:rPr>
        <w:t>-test are met</w:t>
      </w:r>
      <w:r w:rsidRPr="00B02934">
        <w:rPr>
          <w:rStyle w:val="Appeldenotedefin"/>
          <w:bCs/>
          <w:color w:val="000000"/>
          <w:lang w:val="en-US"/>
        </w:rPr>
        <w:endnoteReference w:id="9"/>
      </w:r>
      <w:r w:rsidRPr="00B02934">
        <w:rPr>
          <w:bCs/>
          <w:color w:val="000000"/>
          <w:lang w:val="en-US"/>
        </w:rPr>
        <w:t xml:space="preserve">. Yet when both assumptions are met, our simulations show that the loss of power is never above 1.5% when performing a </w:t>
      </w:r>
      <w:r w:rsidRPr="00B02934">
        <w:rPr>
          <w:bCs/>
          <w:i/>
          <w:color w:val="000000"/>
          <w:lang w:val="en-US"/>
        </w:rPr>
        <w:t>W</w:t>
      </w:r>
      <w:r w:rsidRPr="00B02934">
        <w:rPr>
          <w:bCs/>
          <w:color w:val="000000"/>
          <w:lang w:val="en-US"/>
        </w:rPr>
        <w:t xml:space="preserve">-test, and never above 0.7% when performing a </w:t>
      </w:r>
      <w:r w:rsidRPr="00B02934">
        <w:rPr>
          <w:bCs/>
          <w:i/>
          <w:color w:val="000000"/>
          <w:lang w:val="en-US"/>
        </w:rPr>
        <w:t>F*</w:t>
      </w:r>
      <w:r w:rsidRPr="00B02934">
        <w:rPr>
          <w:bCs/>
          <w:color w:val="000000"/>
          <w:lang w:val="en-US"/>
        </w:rPr>
        <w:t xml:space="preserve">-test. This loss is </w:t>
      </w:r>
      <w:r w:rsidR="00240D30">
        <w:rPr>
          <w:bCs/>
          <w:color w:val="000000"/>
          <w:lang w:val="en-US"/>
        </w:rPr>
        <w:t>marginal</w:t>
      </w:r>
      <w:r w:rsidRPr="00B02934">
        <w:rPr>
          <w:bCs/>
          <w:color w:val="000000"/>
          <w:lang w:val="en-US"/>
        </w:rPr>
        <w:t xml:space="preserve"> in comparison with the deviation in the Type 1 error rate from the nominal 5% when performing a </w:t>
      </w:r>
      <w:r w:rsidRPr="00B02934">
        <w:rPr>
          <w:i/>
          <w:color w:val="000000"/>
          <w:lang w:val="en-US"/>
        </w:rPr>
        <w:t>F</w:t>
      </w:r>
      <w:r w:rsidRPr="00B02934">
        <w:rPr>
          <w:color w:val="000000"/>
          <w:lang w:val="en-US"/>
        </w:rPr>
        <w:t>-test</w:t>
      </w:r>
      <w:r w:rsidRPr="00B02934">
        <w:rPr>
          <w:bCs/>
          <w:color w:val="000000"/>
          <w:lang w:val="en-US"/>
        </w:rPr>
        <w:t xml:space="preserve"> with groups of unequal variances. Moreover, the differences in power between </w:t>
      </w:r>
      <w:r w:rsidRPr="00B02934">
        <w:rPr>
          <w:bCs/>
          <w:i/>
          <w:color w:val="000000"/>
          <w:lang w:val="en-US"/>
        </w:rPr>
        <w:t>F</w:t>
      </w:r>
      <w:r w:rsidRPr="00B02934">
        <w:rPr>
          <w:bCs/>
          <w:color w:val="000000"/>
          <w:lang w:val="en-US"/>
        </w:rPr>
        <w:t xml:space="preserve">-test and both </w:t>
      </w:r>
      <w:r w:rsidRPr="00B02934">
        <w:rPr>
          <w:bCs/>
          <w:i/>
          <w:color w:val="000000"/>
          <w:lang w:val="en-US"/>
        </w:rPr>
        <w:t>W</w:t>
      </w:r>
      <w:r w:rsidRPr="00B02934">
        <w:rPr>
          <w:bCs/>
          <w:color w:val="000000"/>
          <w:lang w:val="en-US"/>
        </w:rPr>
        <w:t xml:space="preserve">-test and </w:t>
      </w:r>
      <w:r w:rsidRPr="00B02934">
        <w:rPr>
          <w:bCs/>
          <w:i/>
          <w:color w:val="000000"/>
          <w:lang w:val="en-US"/>
        </w:rPr>
        <w:t>F*</w:t>
      </w:r>
      <w:r w:rsidRPr="00B02934">
        <w:rPr>
          <w:bCs/>
          <w:color w:val="000000"/>
          <w:lang w:val="en-US"/>
        </w:rPr>
        <w:t>-test tend towards zero when the number of subjects per group increases</w:t>
      </w:r>
      <w:r w:rsidRPr="00B02934">
        <w:rPr>
          <w:rStyle w:val="Appeldenotedefin"/>
          <w:bCs/>
          <w:color w:val="000000"/>
          <w:lang w:val="en-US"/>
        </w:rPr>
        <w:endnoteReference w:id="10"/>
      </w:r>
      <w:r w:rsidRPr="00B02934">
        <w:rPr>
          <w:bCs/>
          <w:color w:val="000000"/>
          <w:lang w:val="en-US"/>
        </w:rPr>
        <w:t xml:space="preserve">. When data are extracted from skewed distributions, the loss of power can reach up to 6.4% when performing </w:t>
      </w:r>
      <w:r w:rsidRPr="00B02934">
        <w:rPr>
          <w:bCs/>
          <w:i/>
          <w:color w:val="000000"/>
          <w:lang w:val="en-US"/>
        </w:rPr>
        <w:t>W</w:t>
      </w:r>
      <w:r w:rsidRPr="00B02934">
        <w:rPr>
          <w:bCs/>
          <w:color w:val="000000"/>
          <w:lang w:val="en-US"/>
        </w:rPr>
        <w:t xml:space="preserve">-test or </w:t>
      </w:r>
      <w:r w:rsidRPr="00B02934">
        <w:rPr>
          <w:bCs/>
          <w:i/>
          <w:color w:val="000000"/>
          <w:lang w:val="en-US"/>
        </w:rPr>
        <w:t>F*</w:t>
      </w:r>
      <w:r w:rsidRPr="00B02934">
        <w:rPr>
          <w:bCs/>
          <w:color w:val="000000"/>
          <w:lang w:val="en-US"/>
        </w:rPr>
        <w:t xml:space="preserve">-test instead of the </w:t>
      </w:r>
      <w:r w:rsidRPr="00B02934">
        <w:rPr>
          <w:bCs/>
          <w:i/>
          <w:color w:val="000000"/>
          <w:lang w:val="en-US"/>
        </w:rPr>
        <w:t>F</w:t>
      </w:r>
      <w:r w:rsidRPr="00B02934">
        <w:rPr>
          <w:bCs/>
          <w:color w:val="000000"/>
          <w:lang w:val="en-US"/>
        </w:rPr>
        <w:t xml:space="preserve">-test. However, the difference between both statistics considerably decreases when sample sizes increase: with at least 50 subjects per group, the </w:t>
      </w:r>
      <w:r w:rsidRPr="00B02934">
        <w:rPr>
          <w:bCs/>
          <w:i/>
          <w:color w:val="000000"/>
          <w:lang w:val="en-US"/>
        </w:rPr>
        <w:t>F</w:t>
      </w:r>
      <w:r w:rsidRPr="00B02934">
        <w:rPr>
          <w:bCs/>
          <w:color w:val="000000"/>
          <w:lang w:val="en-US"/>
        </w:rPr>
        <w:t xml:space="preserve">-test has 2.1% higher power than the other two tests, and the bigger is the sample size, the smaller is the difference. Remember that with less than 50 subjects per group, </w:t>
      </w:r>
      <w:r w:rsidRPr="00B02934">
        <w:rPr>
          <w:bCs/>
          <w:i/>
          <w:color w:val="000000"/>
          <w:lang w:val="en-US"/>
        </w:rPr>
        <w:t>W</w:t>
      </w:r>
      <w:r w:rsidRPr="00B02934">
        <w:rPr>
          <w:bCs/>
          <w:color w:val="000000"/>
          <w:lang w:val="en-US"/>
        </w:rPr>
        <w:t>-test should be avoided when distributions are highly skewed (as detected by the Shapiro-Wilk test)</w:t>
      </w:r>
      <w:r w:rsidRPr="00B02934">
        <w:rPr>
          <w:rStyle w:val="Appeldenotedefin"/>
          <w:bCs/>
          <w:color w:val="000000"/>
          <w:lang w:val="en-US"/>
        </w:rPr>
        <w:endnoteReference w:id="11"/>
      </w:r>
      <w:r w:rsidRPr="00B02934">
        <w:rPr>
          <w:bCs/>
          <w:color w:val="000000"/>
          <w:lang w:val="en-US"/>
        </w:rPr>
        <w:t xml:space="preserve">.      </w:t>
      </w:r>
    </w:p>
    <w:p w14:paraId="0E5ECCE7" w14:textId="17D80C70" w:rsidR="00034CA9" w:rsidRPr="00B02934" w:rsidRDefault="00710CD8" w:rsidP="00B02934">
      <w:pPr>
        <w:spacing w:after="0" w:line="480" w:lineRule="auto"/>
        <w:ind w:firstLine="709"/>
        <w:rPr>
          <w:ins w:id="15" w:author="DELACRE  Marie" w:date="2017-12-13T15:29:00Z"/>
          <w:rFonts w:ascii="Times New Roman" w:hAnsi="Times New Roman"/>
          <w:color w:val="000000" w:themeColor="text1"/>
          <w:sz w:val="24"/>
          <w:szCs w:val="24"/>
          <w:lang w:val="en-US"/>
        </w:rPr>
      </w:pPr>
      <w:r w:rsidRPr="00B02934">
        <w:rPr>
          <w:rFonts w:ascii="Times New Roman" w:eastAsia="Times New Roman" w:hAnsi="Times New Roman"/>
          <w:bCs/>
          <w:color w:val="000000"/>
          <w:sz w:val="24"/>
          <w:szCs w:val="24"/>
          <w:lang w:val="en-US" w:eastAsia="fr-BE"/>
        </w:rPr>
        <w:t xml:space="preserve">A last topic concerns </w:t>
      </w:r>
      <w:r w:rsidRPr="00B02934">
        <w:rPr>
          <w:rFonts w:ascii="Times New Roman" w:hAnsi="Times New Roman"/>
          <w:color w:val="000000"/>
          <w:sz w:val="24"/>
          <w:szCs w:val="24"/>
          <w:lang w:val="en-US"/>
        </w:rPr>
        <w:t>a common confusion between kurtosis and standard deviation</w:t>
      </w:r>
      <w:r w:rsidRPr="00B02934">
        <w:rPr>
          <w:rFonts w:ascii="Times New Roman" w:eastAsia="Times New Roman" w:hAnsi="Times New Roman"/>
          <w:bCs/>
          <w:color w:val="000000"/>
          <w:sz w:val="24"/>
          <w:szCs w:val="24"/>
          <w:lang w:val="en-US" w:eastAsia="fr-BE"/>
        </w:rPr>
        <w:t>. In previous work examining the power of non-normal distributions, Wilcox (1998) concluded that there is a loss of power when performing a test comparing means when distributions are heavy-tailed (e.g. double exponential or some mixed normal distribution; Figure 2)</w:t>
      </w:r>
      <w:r w:rsidRPr="00B02934">
        <w:rPr>
          <w:rFonts w:ascii="Times New Roman" w:hAnsi="Times New Roman"/>
          <w:color w:val="000000"/>
          <w:sz w:val="24"/>
          <w:szCs w:val="24"/>
          <w:lang w:val="en-US"/>
        </w:rPr>
        <w:t>. This finding is based on the argument that heavy-tailed distributions are associated with bigger standard deviations than normal distributions, and that the effect size for such distributions is therefore smaller (</w:t>
      </w:r>
      <w:r w:rsidRPr="00B02934">
        <w:rPr>
          <w:rFonts w:ascii="Times New Roman" w:hAnsi="Times New Roman"/>
          <w:sz w:val="24"/>
          <w:szCs w:val="24"/>
          <w:lang w:val="en-US"/>
        </w:rPr>
        <w:t>Wilcox, 2011</w:t>
      </w:r>
      <w:r w:rsidRPr="00B02934">
        <w:rPr>
          <w:rFonts w:ascii="Times New Roman" w:hAnsi="Times New Roman"/>
          <w:color w:val="000000"/>
          <w:sz w:val="24"/>
          <w:szCs w:val="24"/>
          <w:lang w:val="en-US"/>
        </w:rPr>
        <w:t xml:space="preserve">). However, while the standard scale parameter of the double exponential distribution is bigger than the standard scale parameter of the normal distribution </w:t>
      </w:r>
      <w:commentRangeStart w:id="16"/>
      <w:r w:rsidRPr="00B02934">
        <w:rPr>
          <w:rFonts w:ascii="Times New Roman" w:hAnsi="Times New Roman"/>
          <w:color w:val="000000"/>
          <w:sz w:val="24"/>
          <w:szCs w:val="24"/>
          <w:lang w:val="en-US"/>
        </w:rPr>
        <w:t xml:space="preserve">(standard scale parameter of the normal distribution = </w:t>
      </w:r>
      <w:r w:rsidRPr="00B02934">
        <w:rPr>
          <w:rFonts w:ascii="Times New Roman" w:eastAsia="F" w:hAnsi="Times New Roman"/>
          <w:color w:val="000000"/>
          <w:sz w:val="24"/>
          <w:szCs w:val="24"/>
          <w:lang w:val="en-US"/>
        </w:rPr>
        <w:t xml:space="preserve">β = </w:t>
      </w:r>
      <m:oMath>
        <m:r>
          <w:rPr>
            <w:rFonts w:ascii="Cambria Math" w:hAnsi="Cambria Math"/>
            <w:sz w:val="24"/>
            <w:szCs w:val="24"/>
          </w:rPr>
          <m:t>σ</m:t>
        </m:r>
        <m:r>
          <w:rPr>
            <w:rFonts w:ascii="Cambria Math" w:hAnsi="Cambria Math"/>
            <w:sz w:val="24"/>
            <w:szCs w:val="24"/>
            <w:lang w:val="en-US"/>
          </w:rPr>
          <m:t>×</m:t>
        </m:r>
        <m:rad>
          <m:radPr>
            <m:degHide m:val="1"/>
            <m:ctrlPr>
              <w:rPr>
                <w:rFonts w:ascii="Cambria Math" w:hAnsi="Cambria Math"/>
                <w:sz w:val="24"/>
                <w:szCs w:val="24"/>
              </w:rPr>
            </m:ctrlPr>
          </m:radPr>
          <m:deg/>
          <m:e>
            <m:r>
              <w:rPr>
                <w:rFonts w:ascii="Cambria Math" w:hAnsi="Cambria Math"/>
                <w:sz w:val="24"/>
                <w:szCs w:val="24"/>
                <w:lang w:val="en-US"/>
              </w:rPr>
              <m:t>2</m:t>
            </m:r>
          </m:e>
        </m:rad>
      </m:oMath>
      <w:r w:rsidRPr="00B02934">
        <w:rPr>
          <w:rFonts w:ascii="Times New Roman" w:hAnsi="Times New Roman"/>
          <w:color w:val="000000"/>
          <w:sz w:val="24"/>
          <w:szCs w:val="24"/>
          <w:lang w:val="en-US"/>
        </w:rPr>
        <w:t>)</w:t>
      </w:r>
      <w:commentRangeEnd w:id="16"/>
      <w:r w:rsidRPr="00B02934">
        <w:rPr>
          <w:rFonts w:ascii="Times New Roman" w:hAnsi="Times New Roman"/>
          <w:sz w:val="24"/>
          <w:szCs w:val="24"/>
        </w:rPr>
        <w:commentReference w:id="16"/>
      </w:r>
      <w:r w:rsidRPr="00B02934">
        <w:rPr>
          <w:rFonts w:ascii="Times New Roman" w:hAnsi="Times New Roman"/>
          <w:color w:val="000000"/>
          <w:sz w:val="24"/>
          <w:szCs w:val="24"/>
          <w:lang w:val="en-US"/>
        </w:rPr>
        <w:t xml:space="preserve">, DeCarlo (1997) explains </w:t>
      </w:r>
      <w:r w:rsidRPr="00B02934">
        <w:rPr>
          <w:rFonts w:ascii="Times New Roman" w:hAnsi="Times New Roman"/>
          <w:color w:val="000000"/>
          <w:sz w:val="24"/>
          <w:szCs w:val="24"/>
          <w:lang w:val="en-US"/>
        </w:rPr>
        <w:lastRenderedPageBreak/>
        <w:t>that kurtosis and SD are totally independent, meaning that one can find distributions that have similar SD but different kurtosis. When heavy-tailed distributions have equal standard deviations and SD-ratios as normal distributions, there are no substantial differences in power as a function of the kurtosis of the underlying distribution (</w:t>
      </w:r>
      <w:commentRangeStart w:id="17"/>
      <w:r w:rsidRPr="00B02934">
        <w:rPr>
          <w:rFonts w:ascii="Times New Roman" w:hAnsi="Times New Roman"/>
          <w:sz w:val="24"/>
          <w:szCs w:val="24"/>
          <w:lang w:val="en-US"/>
        </w:rPr>
        <w:t>Supplemental Material</w:t>
      </w:r>
      <w:r w:rsidRPr="00B02934">
        <w:rPr>
          <w:rFonts w:ascii="Times New Roman" w:hAnsi="Times New Roman"/>
          <w:color w:val="000000"/>
          <w:sz w:val="24"/>
          <w:szCs w:val="24"/>
          <w:lang w:val="en-US"/>
        </w:rPr>
        <w:t xml:space="preserve"> 4</w:t>
      </w:r>
      <w:commentRangeEnd w:id="17"/>
      <w:r w:rsidRPr="00B02934">
        <w:rPr>
          <w:rFonts w:ascii="Times New Roman" w:hAnsi="Times New Roman"/>
          <w:sz w:val="24"/>
          <w:szCs w:val="24"/>
        </w:rPr>
        <w:commentReference w:id="17"/>
      </w:r>
      <w:r w:rsidRPr="00B02934">
        <w:rPr>
          <w:rFonts w:ascii="Times New Roman" w:hAnsi="Times New Roman"/>
          <w:color w:val="000000"/>
          <w:sz w:val="24"/>
          <w:szCs w:val="24"/>
          <w:lang w:val="en-US"/>
        </w:rPr>
        <w:t>).</w:t>
      </w:r>
      <w:ins w:id="18" w:author="DELACRE  Marie" w:date="2017-12-14T17:41:00Z">
        <w:r w:rsidR="00C97A74" w:rsidRPr="00B02934">
          <w:rPr>
            <w:rFonts w:ascii="Times New Roman" w:hAnsi="Times New Roman"/>
            <w:color w:val="000000" w:themeColor="text1"/>
            <w:sz w:val="24"/>
            <w:szCs w:val="24"/>
            <w:lang w:val="en-US"/>
          </w:rPr>
          <w:t xml:space="preserve"> </w:t>
        </w:r>
      </w:ins>
      <w:r w:rsidR="00190A34" w:rsidRPr="00B02934">
        <w:rPr>
          <w:rFonts w:ascii="Times New Roman" w:hAnsi="Times New Roman"/>
          <w:color w:val="000000" w:themeColor="text1"/>
          <w:sz w:val="24"/>
          <w:szCs w:val="24"/>
          <w:lang w:val="en-US"/>
        </w:rPr>
        <w:t xml:space="preserve"> </w:t>
      </w:r>
    </w:p>
    <w:p w14:paraId="4C502F01" w14:textId="0C304575" w:rsidR="005C457F" w:rsidRPr="00B02934" w:rsidRDefault="00D4048E" w:rsidP="00B02934">
      <w:pPr>
        <w:pStyle w:val="Titre1"/>
        <w:ind w:firstLine="709"/>
        <w:jc w:val="left"/>
        <w:rPr>
          <w:color w:val="000000" w:themeColor="text1"/>
        </w:rPr>
      </w:pPr>
      <w:ins w:id="19" w:author="Lakens, D." w:date="2017-11-29T16:33:00Z">
        <w:r w:rsidRPr="00B02934">
          <w:rPr>
            <w:color w:val="000000" w:themeColor="text1"/>
          </w:rPr>
          <w:t xml:space="preserve"> </w:t>
        </w:r>
      </w:ins>
    </w:p>
    <w:p w14:paraId="0A30B22E" w14:textId="77777777" w:rsidR="005C457F" w:rsidRPr="00B02934" w:rsidRDefault="005C457F" w:rsidP="00B02934">
      <w:pPr>
        <w:spacing w:after="0" w:line="480" w:lineRule="auto"/>
        <w:ind w:firstLine="709"/>
        <w:rPr>
          <w:rFonts w:ascii="Times New Roman" w:eastAsia="MS Gothic" w:hAnsi="Times New Roman"/>
          <w:b/>
          <w:color w:val="000000" w:themeColor="text1"/>
          <w:sz w:val="24"/>
          <w:szCs w:val="24"/>
          <w:lang w:val="en-US"/>
        </w:rPr>
      </w:pPr>
      <w:r w:rsidRPr="00B02934">
        <w:rPr>
          <w:rFonts w:ascii="Times New Roman" w:hAnsi="Times New Roman"/>
          <w:color w:val="000000" w:themeColor="text1"/>
          <w:sz w:val="24"/>
          <w:szCs w:val="24"/>
        </w:rPr>
        <w:br w:type="page"/>
      </w:r>
    </w:p>
    <w:p w14:paraId="3E107B18" w14:textId="032B69F9" w:rsidR="00AE7082" w:rsidRPr="00B02934" w:rsidRDefault="000F2FCC" w:rsidP="00B02934">
      <w:pPr>
        <w:pStyle w:val="Titre1"/>
        <w:ind w:firstLine="709"/>
      </w:pPr>
      <w:r w:rsidRPr="00B02934">
        <w:lastRenderedPageBreak/>
        <w:t xml:space="preserve">Conducting </w:t>
      </w:r>
      <w:r w:rsidR="00207B7B" w:rsidRPr="00B02934">
        <w:t xml:space="preserve">Shapiro-Wilk </w:t>
      </w:r>
      <w:r w:rsidR="001E51DB" w:rsidRPr="00B02934">
        <w:t xml:space="preserve">test </w:t>
      </w:r>
      <w:r w:rsidR="00207B7B" w:rsidRPr="00B02934">
        <w:t xml:space="preserve">and </w:t>
      </w:r>
      <w:r w:rsidR="007616B3" w:rsidRPr="00B02934">
        <w:rPr>
          <w:i/>
        </w:rPr>
        <w:t>W</w:t>
      </w:r>
      <w:r w:rsidR="007616B3" w:rsidRPr="00B02934">
        <w:t>-test</w:t>
      </w:r>
      <w:r w:rsidR="00AE7082" w:rsidRPr="00B02934">
        <w:t xml:space="preserve"> in R or SPSS</w:t>
      </w:r>
      <w:r w:rsidR="003C3B18" w:rsidRPr="00B02934">
        <w:t xml:space="preserve"> </w:t>
      </w:r>
      <w:r w:rsidR="001E6F6D" w:rsidRPr="00B02934">
        <w:t xml:space="preserve"> </w:t>
      </w:r>
      <w:r w:rsidR="00C800DF" w:rsidRPr="00B02934">
        <w:t xml:space="preserve"> </w:t>
      </w:r>
    </w:p>
    <w:p w14:paraId="221A3347" w14:textId="6EC45863" w:rsidR="001E51DB" w:rsidRPr="00B02934" w:rsidRDefault="001E51DB" w:rsidP="0028435C">
      <w:pPr>
        <w:pStyle w:val="Titre2"/>
        <w:rPr>
          <w:b/>
          <w:bCs/>
          <w:szCs w:val="24"/>
          <w:lang w:val="en-US"/>
        </w:rPr>
      </w:pPr>
      <w:r w:rsidRPr="00B02934">
        <w:rPr>
          <w:b/>
          <w:bCs/>
          <w:szCs w:val="24"/>
          <w:lang w:val="en-US"/>
        </w:rPr>
        <w:t>Conducting Shapiro-Wilk test</w:t>
      </w:r>
    </w:p>
    <w:p w14:paraId="56782A22" w14:textId="5716AEE1" w:rsidR="00470B10" w:rsidRPr="00B02934" w:rsidRDefault="001E51DB" w:rsidP="00B02934">
      <w:pPr>
        <w:spacing w:after="0" w:line="480" w:lineRule="auto"/>
        <w:ind w:firstLine="709"/>
        <w:rPr>
          <w:rFonts w:ascii="Times New Roman" w:hAnsi="Times New Roman"/>
          <w:sz w:val="24"/>
          <w:szCs w:val="24"/>
          <w:lang w:val="en-US"/>
        </w:rPr>
      </w:pPr>
      <w:r w:rsidRPr="00B02934">
        <w:rPr>
          <w:rFonts w:ascii="Times New Roman" w:hAnsi="Times New Roman"/>
          <w:sz w:val="24"/>
          <w:szCs w:val="24"/>
          <w:lang w:val="en-US"/>
        </w:rPr>
        <w:t xml:space="preserve">In R, the Shapiro-Wilk test </w:t>
      </w:r>
      <w:r w:rsidR="00E515B6" w:rsidRPr="00B02934">
        <w:rPr>
          <w:rFonts w:ascii="Times New Roman" w:hAnsi="Times New Roman"/>
          <w:sz w:val="24"/>
          <w:szCs w:val="24"/>
          <w:lang w:val="en-US"/>
        </w:rPr>
        <w:t xml:space="preserve">for each compared groups </w:t>
      </w:r>
      <w:r w:rsidRPr="00B02934">
        <w:rPr>
          <w:rFonts w:ascii="Times New Roman" w:hAnsi="Times New Roman"/>
          <w:sz w:val="24"/>
          <w:szCs w:val="24"/>
          <w:lang w:val="en-US"/>
        </w:rPr>
        <w:t xml:space="preserve">can be run by the function “shapiro.test”, using the following syntax: </w:t>
      </w:r>
      <w:r w:rsidR="00470B10" w:rsidRPr="00B02934">
        <w:rPr>
          <w:rFonts w:ascii="Times New Roman" w:hAnsi="Times New Roman"/>
          <w:b/>
          <w:sz w:val="24"/>
          <w:szCs w:val="24"/>
          <w:lang w:val="en-US"/>
        </w:rPr>
        <w:t>s</w:t>
      </w:r>
      <w:r w:rsidRPr="00B02934">
        <w:rPr>
          <w:rFonts w:ascii="Times New Roman" w:hAnsi="Times New Roman"/>
          <w:b/>
          <w:sz w:val="24"/>
          <w:szCs w:val="24"/>
          <w:lang w:val="en-US"/>
        </w:rPr>
        <w:t>hapiro.test(</w:t>
      </w:r>
      <w:r w:rsidR="00470B10" w:rsidRPr="00B02934">
        <w:rPr>
          <w:rFonts w:ascii="Times New Roman" w:hAnsi="Times New Roman"/>
          <w:b/>
          <w:i/>
          <w:sz w:val="24"/>
          <w:szCs w:val="24"/>
          <w:lang w:val="en-US"/>
        </w:rPr>
        <w:t>data.name</w:t>
      </w:r>
      <w:r w:rsidR="00E515B6" w:rsidRPr="00B02934">
        <w:rPr>
          <w:rFonts w:ascii="Times New Roman" w:hAnsi="Times New Roman"/>
          <w:b/>
          <w:sz w:val="24"/>
          <w:szCs w:val="24"/>
          <w:lang w:val="en-US"/>
        </w:rPr>
        <w:t>$</w:t>
      </w:r>
      <w:r w:rsidR="00470B10" w:rsidRPr="00B02934">
        <w:rPr>
          <w:rFonts w:ascii="Times New Roman" w:hAnsi="Times New Roman"/>
          <w:b/>
          <w:i/>
          <w:sz w:val="24"/>
          <w:szCs w:val="24"/>
          <w:lang w:val="en-US"/>
        </w:rPr>
        <w:t>dv.name</w:t>
      </w:r>
      <w:r w:rsidR="00E515B6" w:rsidRPr="00B02934">
        <w:rPr>
          <w:rFonts w:ascii="Times New Roman" w:hAnsi="Times New Roman"/>
          <w:b/>
          <w:i/>
          <w:sz w:val="24"/>
          <w:szCs w:val="24"/>
          <w:lang w:val="en-US"/>
        </w:rPr>
        <w:t>[data</w:t>
      </w:r>
      <w:r w:rsidR="00470B10" w:rsidRPr="00B02934">
        <w:rPr>
          <w:rFonts w:ascii="Times New Roman" w:hAnsi="Times New Roman"/>
          <w:b/>
          <w:i/>
          <w:sz w:val="24"/>
          <w:szCs w:val="24"/>
          <w:lang w:val="en-US"/>
        </w:rPr>
        <w:t>.name</w:t>
      </w:r>
      <w:r w:rsidR="00E515B6" w:rsidRPr="00B02934">
        <w:rPr>
          <w:rFonts w:ascii="Times New Roman" w:hAnsi="Times New Roman"/>
          <w:b/>
          <w:i/>
          <w:sz w:val="24"/>
          <w:szCs w:val="24"/>
          <w:lang w:val="en-US"/>
        </w:rPr>
        <w:t>$</w:t>
      </w:r>
      <w:r w:rsidR="00470B10" w:rsidRPr="00B02934">
        <w:rPr>
          <w:rFonts w:ascii="Times New Roman" w:hAnsi="Times New Roman"/>
          <w:b/>
          <w:i/>
          <w:sz w:val="24"/>
          <w:szCs w:val="24"/>
          <w:lang w:val="en-US"/>
        </w:rPr>
        <w:t>iv.name</w:t>
      </w:r>
      <w:r w:rsidR="00E515B6" w:rsidRPr="00B02934">
        <w:rPr>
          <w:rFonts w:ascii="Times New Roman" w:hAnsi="Times New Roman"/>
          <w:b/>
          <w:i/>
          <w:sz w:val="24"/>
          <w:szCs w:val="24"/>
          <w:lang w:val="en-US"/>
        </w:rPr>
        <w:t>= =x]</w:t>
      </w:r>
      <w:r w:rsidRPr="00B02934">
        <w:rPr>
          <w:rFonts w:ascii="Times New Roman" w:hAnsi="Times New Roman"/>
          <w:b/>
          <w:sz w:val="24"/>
          <w:szCs w:val="24"/>
          <w:lang w:val="en-US"/>
        </w:rPr>
        <w:t>)</w:t>
      </w:r>
      <w:r w:rsidRPr="00B02934">
        <w:rPr>
          <w:rStyle w:val="Appeldenotedefin"/>
          <w:rFonts w:ascii="Times New Roman" w:hAnsi="Times New Roman"/>
          <w:b/>
          <w:sz w:val="24"/>
          <w:szCs w:val="24"/>
          <w:lang w:val="en-US"/>
        </w:rPr>
        <w:endnoteReference w:id="12"/>
      </w:r>
      <w:r w:rsidR="00470B10" w:rsidRPr="00B02934">
        <w:rPr>
          <w:rFonts w:ascii="Times New Roman" w:hAnsi="Times New Roman"/>
          <w:b/>
          <w:sz w:val="24"/>
          <w:szCs w:val="24"/>
          <w:lang w:val="en-US"/>
        </w:rPr>
        <w:t xml:space="preserve">, </w:t>
      </w:r>
      <w:r w:rsidR="00470B10" w:rsidRPr="00B02934">
        <w:rPr>
          <w:rFonts w:ascii="Times New Roman" w:hAnsi="Times New Roman"/>
          <w:sz w:val="24"/>
          <w:szCs w:val="24"/>
          <w:lang w:val="en-US"/>
        </w:rPr>
        <w:t xml:space="preserve">where x corresponds to one level of the iv. </w:t>
      </w:r>
    </w:p>
    <w:p w14:paraId="3FE1113A" w14:textId="0A342B62" w:rsidR="00E515B6" w:rsidRPr="00B02934" w:rsidRDefault="00E515B6" w:rsidP="00B02934">
      <w:pPr>
        <w:spacing w:after="0" w:line="480" w:lineRule="auto"/>
        <w:ind w:firstLine="709"/>
        <w:rPr>
          <w:rFonts w:ascii="Times New Roman" w:hAnsi="Times New Roman"/>
          <w:sz w:val="24"/>
          <w:szCs w:val="24"/>
          <w:lang w:val="en-US"/>
        </w:rPr>
      </w:pPr>
      <w:r w:rsidRPr="00B02934">
        <w:rPr>
          <w:rFonts w:ascii="Times New Roman" w:hAnsi="Times New Roman"/>
          <w:sz w:val="24"/>
          <w:szCs w:val="24"/>
          <w:lang w:val="en-US"/>
        </w:rPr>
        <w:t xml:space="preserve">In SPSS, </w:t>
      </w:r>
      <w:r w:rsidR="00470B10" w:rsidRPr="00B02934">
        <w:rPr>
          <w:rFonts w:ascii="Times New Roman" w:hAnsi="Times New Roman"/>
          <w:sz w:val="24"/>
          <w:szCs w:val="24"/>
          <w:lang w:val="en-US"/>
        </w:rPr>
        <w:t xml:space="preserve">the Shapiro-Wilk test can be run using the following syntax: </w:t>
      </w:r>
    </w:p>
    <w:p w14:paraId="154CB8ED" w14:textId="77777777" w:rsidR="00832B1A" w:rsidRPr="00B02934" w:rsidRDefault="00832B1A" w:rsidP="00B02934">
      <w:pPr>
        <w:spacing w:after="0" w:line="480" w:lineRule="auto"/>
        <w:ind w:firstLine="709"/>
        <w:rPr>
          <w:rFonts w:ascii="Times New Roman" w:hAnsi="Times New Roman"/>
          <w:b/>
          <w:sz w:val="24"/>
          <w:szCs w:val="24"/>
          <w:lang w:val="en-US"/>
        </w:rPr>
      </w:pPr>
      <w:r w:rsidRPr="00B02934">
        <w:rPr>
          <w:rFonts w:ascii="Times New Roman" w:hAnsi="Times New Roman"/>
          <w:b/>
          <w:sz w:val="24"/>
          <w:szCs w:val="24"/>
          <w:lang w:val="en-US"/>
        </w:rPr>
        <w:t xml:space="preserve">EXAMINE VARIABLES=DV BY IV </w:t>
      </w:r>
    </w:p>
    <w:p w14:paraId="0E710501" w14:textId="5EACEA4A" w:rsidR="00470B10" w:rsidRPr="00B02934" w:rsidRDefault="00832B1A" w:rsidP="00B02934">
      <w:pPr>
        <w:spacing w:after="0" w:line="480" w:lineRule="auto"/>
        <w:ind w:firstLine="709"/>
        <w:rPr>
          <w:rFonts w:ascii="Times New Roman" w:hAnsi="Times New Roman"/>
          <w:b/>
          <w:sz w:val="24"/>
          <w:szCs w:val="24"/>
          <w:lang w:val="en-US"/>
        </w:rPr>
      </w:pPr>
      <w:r w:rsidRPr="00B02934">
        <w:rPr>
          <w:rFonts w:ascii="Times New Roman" w:hAnsi="Times New Roman"/>
          <w:b/>
          <w:sz w:val="24"/>
          <w:szCs w:val="24"/>
          <w:lang w:val="en-US"/>
        </w:rPr>
        <w:t>/PLOT NPPLOT</w:t>
      </w:r>
    </w:p>
    <w:p w14:paraId="54858ECE" w14:textId="564A3F58" w:rsidR="00832B1A" w:rsidRPr="00B02934" w:rsidRDefault="00832B1A" w:rsidP="00B02934">
      <w:pPr>
        <w:spacing w:after="0" w:line="480" w:lineRule="auto"/>
        <w:ind w:firstLine="709"/>
        <w:rPr>
          <w:rFonts w:ascii="Times New Roman" w:hAnsi="Times New Roman"/>
          <w:sz w:val="24"/>
          <w:szCs w:val="24"/>
          <w:lang w:val="en-US"/>
        </w:rPr>
      </w:pPr>
      <w:r w:rsidRPr="00B02934">
        <w:rPr>
          <w:rFonts w:ascii="Times New Roman" w:hAnsi="Times New Roman"/>
          <w:sz w:val="24"/>
          <w:szCs w:val="24"/>
          <w:lang w:val="en-US"/>
        </w:rPr>
        <w:t xml:space="preserve">Figure 5 shows the output, obtained in SPSS, when performing a Shapiro-Wilk test on data summarized in Table A1. </w:t>
      </w:r>
    </w:p>
    <w:tbl>
      <w:tblPr>
        <w:tblStyle w:val="Grilledutableau"/>
        <w:tblW w:w="9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832B1A" w:rsidRPr="00B02934" w14:paraId="48D08C6D" w14:textId="77777777" w:rsidTr="00832B1A">
        <w:trPr>
          <w:trHeight w:val="2224"/>
          <w:jc w:val="center"/>
        </w:trPr>
        <w:tc>
          <w:tcPr>
            <w:tcW w:w="9076" w:type="dxa"/>
          </w:tcPr>
          <w:p w14:paraId="677684C6" w14:textId="0E88A067" w:rsidR="00832B1A" w:rsidRPr="00B02934" w:rsidRDefault="005775A9" w:rsidP="00B02934">
            <w:pPr>
              <w:spacing w:line="480" w:lineRule="auto"/>
              <w:ind w:firstLine="709"/>
              <w:jc w:val="center"/>
              <w:rPr>
                <w:rFonts w:ascii="Times New Roman" w:hAnsi="Times New Roman"/>
                <w:color w:val="000000"/>
                <w:sz w:val="24"/>
                <w:szCs w:val="24"/>
                <w:lang w:val="en-US"/>
              </w:rPr>
            </w:pPr>
            <w:r w:rsidRPr="00B02934">
              <w:rPr>
                <w:rFonts w:ascii="Times New Roman" w:hAnsi="Times New Roman"/>
                <w:noProof/>
                <w:sz w:val="24"/>
                <w:szCs w:val="24"/>
              </w:rPr>
              <w:drawing>
                <wp:inline distT="0" distB="0" distL="0" distR="0" wp14:anchorId="2A7E3782" wp14:editId="0552AF36">
                  <wp:extent cx="4806950" cy="170511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546" cy="1712772"/>
                          </a:xfrm>
                          <a:prstGeom prst="rect">
                            <a:avLst/>
                          </a:prstGeom>
                        </pic:spPr>
                      </pic:pic>
                    </a:graphicData>
                  </a:graphic>
                </wp:inline>
              </w:drawing>
            </w:r>
          </w:p>
        </w:tc>
      </w:tr>
      <w:tr w:rsidR="00832B1A" w:rsidRPr="00B02934" w14:paraId="60E29853" w14:textId="77777777" w:rsidTr="00832B1A">
        <w:trPr>
          <w:trHeight w:val="668"/>
          <w:jc w:val="center"/>
        </w:trPr>
        <w:tc>
          <w:tcPr>
            <w:tcW w:w="9076" w:type="dxa"/>
          </w:tcPr>
          <w:p w14:paraId="03A80C0A" w14:textId="77777777" w:rsidR="00832B1A" w:rsidRPr="00B02934" w:rsidRDefault="00832B1A" w:rsidP="00B02934">
            <w:pPr>
              <w:spacing w:line="480" w:lineRule="auto"/>
              <w:ind w:firstLine="709"/>
              <w:rPr>
                <w:rFonts w:ascii="Times New Roman" w:hAnsi="Times New Roman"/>
                <w:color w:val="000000"/>
                <w:sz w:val="24"/>
                <w:szCs w:val="24"/>
                <w:lang w:val="en-US"/>
              </w:rPr>
            </w:pPr>
            <w:r w:rsidRPr="00B02934">
              <w:rPr>
                <w:rFonts w:ascii="Times New Roman" w:eastAsia="Times New Roman" w:hAnsi="Times New Roman"/>
                <w:i/>
                <w:iCs/>
                <w:color w:val="000000"/>
                <w:sz w:val="24"/>
                <w:szCs w:val="24"/>
                <w:lang w:val="en-US"/>
              </w:rPr>
              <w:t>Figure 5</w:t>
            </w:r>
            <w:r w:rsidRPr="00B02934">
              <w:rPr>
                <w:rFonts w:ascii="Times New Roman" w:eastAsia="Times New Roman" w:hAnsi="Times New Roman"/>
                <w:color w:val="000000"/>
                <w:sz w:val="24"/>
                <w:szCs w:val="24"/>
                <w:lang w:val="en-US"/>
              </w:rPr>
              <w:t>. Output in SPSS</w:t>
            </w:r>
          </w:p>
        </w:tc>
      </w:tr>
    </w:tbl>
    <w:p w14:paraId="3FE1CDBA" w14:textId="585E6E26" w:rsidR="001E51DB" w:rsidRPr="00B02934" w:rsidRDefault="001E51DB" w:rsidP="0028435C">
      <w:pPr>
        <w:pStyle w:val="Titre2"/>
        <w:rPr>
          <w:b/>
          <w:szCs w:val="24"/>
        </w:rPr>
      </w:pPr>
      <w:r w:rsidRPr="00B02934">
        <w:rPr>
          <w:b/>
          <w:bCs/>
          <w:szCs w:val="24"/>
        </w:rPr>
        <w:t xml:space="preserve">Conducting </w:t>
      </w:r>
      <w:r w:rsidRPr="00B02934">
        <w:rPr>
          <w:b/>
          <w:bCs/>
          <w:i/>
          <w:szCs w:val="24"/>
        </w:rPr>
        <w:t>W</w:t>
      </w:r>
      <w:r w:rsidRPr="00B02934">
        <w:rPr>
          <w:b/>
          <w:bCs/>
          <w:szCs w:val="24"/>
        </w:rPr>
        <w:t>-test</w:t>
      </w:r>
    </w:p>
    <w:p w14:paraId="194F1114" w14:textId="7E6930B1" w:rsidR="00AE7082" w:rsidRPr="00B02934" w:rsidRDefault="00AE7082" w:rsidP="00B02934">
      <w:pPr>
        <w:spacing w:after="0" w:line="480" w:lineRule="auto"/>
        <w:ind w:firstLine="709"/>
        <w:rPr>
          <w:rFonts w:ascii="Times New Roman" w:hAnsi="Times New Roman"/>
          <w:color w:val="000000"/>
          <w:sz w:val="24"/>
          <w:szCs w:val="24"/>
          <w:lang w:val="en-US"/>
        </w:rPr>
      </w:pPr>
      <w:r w:rsidRPr="00B02934">
        <w:rPr>
          <w:rFonts w:ascii="Times New Roman" w:hAnsi="Times New Roman"/>
          <w:color w:val="000000"/>
          <w:sz w:val="24"/>
          <w:szCs w:val="24"/>
          <w:lang w:val="en-US"/>
        </w:rPr>
        <w:t>In R,</w:t>
      </w:r>
      <w:r w:rsidR="007558ED" w:rsidRPr="00B02934">
        <w:rPr>
          <w:rFonts w:ascii="Times New Roman" w:hAnsi="Times New Roman"/>
          <w:color w:val="000000"/>
          <w:sz w:val="24"/>
          <w:szCs w:val="24"/>
          <w:lang w:val="en-US"/>
        </w:rPr>
        <w:t xml:space="preserve"> the</w:t>
      </w:r>
      <w:r w:rsidRPr="00B02934">
        <w:rPr>
          <w:rFonts w:ascii="Times New Roman" w:hAnsi="Times New Roman"/>
          <w:color w:val="000000"/>
          <w:sz w:val="24"/>
          <w:szCs w:val="24"/>
          <w:lang w:val="en-US"/>
        </w:rPr>
        <w:t xml:space="preserve"> </w:t>
      </w:r>
      <w:r w:rsidR="00EA6A56" w:rsidRPr="00B02934">
        <w:rPr>
          <w:rFonts w:ascii="Times New Roman" w:eastAsia="Times New Roman" w:hAnsi="Times New Roman"/>
          <w:i/>
          <w:color w:val="000000" w:themeColor="text1"/>
          <w:sz w:val="24"/>
          <w:szCs w:val="24"/>
          <w:lang w:val="en-US" w:eastAsia="fr-BE"/>
        </w:rPr>
        <w:t>W</w:t>
      </w:r>
      <w:r w:rsidR="00EA6A56" w:rsidRPr="00B02934">
        <w:rPr>
          <w:rFonts w:ascii="Times New Roman" w:eastAsia="Times New Roman" w:hAnsi="Times New Roman"/>
          <w:color w:val="000000" w:themeColor="text1"/>
          <w:sz w:val="24"/>
          <w:szCs w:val="24"/>
          <w:lang w:val="en-US" w:eastAsia="fr-BE"/>
        </w:rPr>
        <w:t xml:space="preserve">-test </w:t>
      </w:r>
      <w:r w:rsidRPr="00B02934">
        <w:rPr>
          <w:rFonts w:ascii="Times New Roman" w:hAnsi="Times New Roman"/>
          <w:color w:val="000000"/>
          <w:sz w:val="24"/>
          <w:szCs w:val="24"/>
          <w:lang w:val="en-US"/>
        </w:rPr>
        <w:t xml:space="preserve">can be run by the function “oneway.test”, using the following syntax: </w:t>
      </w:r>
      <w:r w:rsidRPr="00B02934">
        <w:rPr>
          <w:rFonts w:ascii="Times New Roman" w:hAnsi="Times New Roman"/>
          <w:b/>
          <w:color w:val="000000"/>
          <w:sz w:val="24"/>
          <w:szCs w:val="24"/>
          <w:lang w:val="en-US"/>
        </w:rPr>
        <w:t>oneway.test(</w:t>
      </w:r>
      <w:r w:rsidRPr="00B02934">
        <w:rPr>
          <w:rFonts w:ascii="Times New Roman" w:hAnsi="Times New Roman"/>
          <w:b/>
          <w:i/>
          <w:color w:val="000000"/>
          <w:sz w:val="24"/>
          <w:szCs w:val="24"/>
          <w:lang w:val="en-US"/>
        </w:rPr>
        <w:t>dv.name</w:t>
      </w:r>
      <w:r w:rsidRPr="00B02934">
        <w:rPr>
          <w:rFonts w:ascii="Times New Roman" w:hAnsi="Times New Roman"/>
          <w:b/>
          <w:color w:val="000000"/>
          <w:sz w:val="24"/>
          <w:szCs w:val="24"/>
          <w:lang w:val="en-US"/>
        </w:rPr>
        <w:t xml:space="preserve"> ~ </w:t>
      </w:r>
      <w:r w:rsidRPr="00B02934">
        <w:rPr>
          <w:rFonts w:ascii="Times New Roman" w:hAnsi="Times New Roman"/>
          <w:b/>
          <w:i/>
          <w:color w:val="000000"/>
          <w:sz w:val="24"/>
          <w:szCs w:val="24"/>
          <w:lang w:val="en-US"/>
        </w:rPr>
        <w:t>iv.name</w:t>
      </w:r>
      <w:r w:rsidRPr="00B02934">
        <w:rPr>
          <w:rFonts w:ascii="Times New Roman" w:hAnsi="Times New Roman"/>
          <w:b/>
          <w:color w:val="000000"/>
          <w:sz w:val="24"/>
          <w:szCs w:val="24"/>
          <w:lang w:val="en-US"/>
        </w:rPr>
        <w:t>, data=</w:t>
      </w:r>
      <w:r w:rsidRPr="00B02934">
        <w:rPr>
          <w:rFonts w:ascii="Times New Roman" w:hAnsi="Times New Roman"/>
          <w:b/>
          <w:i/>
          <w:color w:val="000000"/>
          <w:sz w:val="24"/>
          <w:szCs w:val="24"/>
          <w:lang w:val="en-US"/>
        </w:rPr>
        <w:t>data.name</w:t>
      </w:r>
      <w:r w:rsidRPr="00B02934">
        <w:rPr>
          <w:rFonts w:ascii="Times New Roman" w:hAnsi="Times New Roman"/>
          <w:b/>
          <w:color w:val="000000"/>
          <w:sz w:val="24"/>
          <w:szCs w:val="24"/>
          <w:lang w:val="en-US"/>
        </w:rPr>
        <w:t>, var.equal=FALSE)</w:t>
      </w:r>
      <w:r w:rsidRPr="00B02934">
        <w:rPr>
          <w:rStyle w:val="Appeldenotedefin"/>
          <w:rFonts w:ascii="Times New Roman" w:hAnsi="Times New Roman"/>
          <w:color w:val="000000"/>
          <w:sz w:val="24"/>
          <w:szCs w:val="24"/>
          <w:lang w:val="en-US"/>
        </w:rPr>
        <w:t xml:space="preserve"> </w:t>
      </w:r>
      <w:r w:rsidRPr="00B02934">
        <w:rPr>
          <w:rStyle w:val="Appeldenotedefin"/>
          <w:rFonts w:ascii="Times New Roman" w:hAnsi="Times New Roman"/>
          <w:color w:val="000000"/>
          <w:sz w:val="24"/>
          <w:szCs w:val="24"/>
          <w:lang w:val="en-US"/>
        </w:rPr>
        <w:endnoteReference w:id="13"/>
      </w:r>
      <w:r w:rsidRPr="00B02934">
        <w:rPr>
          <w:rFonts w:ascii="Times New Roman" w:hAnsi="Times New Roman"/>
          <w:color w:val="000000"/>
          <w:sz w:val="24"/>
          <w:szCs w:val="24"/>
          <w:lang w:val="en-US"/>
        </w:rPr>
        <w:t xml:space="preserve">. </w:t>
      </w:r>
    </w:p>
    <w:p w14:paraId="094ED914" w14:textId="2DE76552" w:rsidR="00AE7082" w:rsidRPr="00B02934" w:rsidRDefault="00AE7082" w:rsidP="00B02934">
      <w:pPr>
        <w:spacing w:after="0" w:line="480" w:lineRule="auto"/>
        <w:ind w:firstLine="709"/>
        <w:rPr>
          <w:rFonts w:ascii="Times New Roman" w:hAnsi="Times New Roman"/>
          <w:color w:val="000000"/>
          <w:sz w:val="24"/>
          <w:szCs w:val="24"/>
          <w:lang w:val="en-US"/>
        </w:rPr>
      </w:pPr>
      <w:r w:rsidRPr="00B02934">
        <w:rPr>
          <w:rFonts w:ascii="Times New Roman" w:hAnsi="Times New Roman"/>
          <w:color w:val="000000"/>
          <w:sz w:val="24"/>
          <w:szCs w:val="24"/>
          <w:lang w:val="en-US"/>
        </w:rPr>
        <w:t xml:space="preserve">The last argument is used to specify that </w:t>
      </w:r>
      <w:r w:rsidR="00AC2B62" w:rsidRPr="00B02934">
        <w:rPr>
          <w:rFonts w:ascii="Times New Roman" w:hAnsi="Times New Roman"/>
          <w:color w:val="000000"/>
          <w:sz w:val="24"/>
          <w:szCs w:val="24"/>
          <w:lang w:val="en-US"/>
        </w:rPr>
        <w:t xml:space="preserve">the </w:t>
      </w:r>
      <w:r w:rsidR="00EA6A56" w:rsidRPr="00B02934">
        <w:rPr>
          <w:rFonts w:ascii="Times New Roman" w:eastAsia="Times New Roman" w:hAnsi="Times New Roman"/>
          <w:i/>
          <w:color w:val="000000" w:themeColor="text1"/>
          <w:sz w:val="24"/>
          <w:szCs w:val="24"/>
          <w:lang w:val="en-US" w:eastAsia="fr-BE"/>
        </w:rPr>
        <w:t>W</w:t>
      </w:r>
      <w:r w:rsidR="00EA6A56" w:rsidRPr="00B02934">
        <w:rPr>
          <w:rFonts w:ascii="Times New Roman" w:eastAsia="Times New Roman" w:hAnsi="Times New Roman"/>
          <w:color w:val="000000" w:themeColor="text1"/>
          <w:sz w:val="24"/>
          <w:szCs w:val="24"/>
          <w:lang w:val="en-US" w:eastAsia="fr-BE"/>
        </w:rPr>
        <w:t>-t</w:t>
      </w:r>
      <w:commentRangeStart w:id="26"/>
      <w:commentRangeStart w:id="27"/>
      <w:r w:rsidR="00EA6A56" w:rsidRPr="00B02934">
        <w:rPr>
          <w:rFonts w:ascii="Times New Roman" w:eastAsia="Times New Roman" w:hAnsi="Times New Roman"/>
          <w:color w:val="000000" w:themeColor="text1"/>
          <w:sz w:val="24"/>
          <w:szCs w:val="24"/>
          <w:lang w:val="en-US" w:eastAsia="fr-BE"/>
        </w:rPr>
        <w:t>est</w:t>
      </w:r>
      <w:commentRangeEnd w:id="26"/>
      <w:r w:rsidR="00E515B6" w:rsidRPr="00B02934">
        <w:rPr>
          <w:rStyle w:val="Marquedecommentaire"/>
          <w:rFonts w:ascii="Times New Roman" w:hAnsi="Times New Roman"/>
          <w:sz w:val="24"/>
          <w:szCs w:val="24"/>
        </w:rPr>
        <w:commentReference w:id="26"/>
      </w:r>
      <w:commentRangeEnd w:id="27"/>
      <w:r w:rsidR="00277DB4">
        <w:rPr>
          <w:rStyle w:val="Marquedecommentaire"/>
        </w:rPr>
        <w:commentReference w:id="27"/>
      </w:r>
      <w:r w:rsidR="00EA6A56" w:rsidRPr="00B02934">
        <w:rPr>
          <w:rFonts w:ascii="Times New Roman" w:eastAsia="Times New Roman" w:hAnsi="Times New Roman"/>
          <w:color w:val="000000" w:themeColor="text1"/>
          <w:sz w:val="24"/>
          <w:szCs w:val="24"/>
          <w:lang w:val="en-US" w:eastAsia="fr-BE"/>
        </w:rPr>
        <w:t xml:space="preserve"> </w:t>
      </w:r>
      <w:r w:rsidRPr="00B02934">
        <w:rPr>
          <w:rFonts w:ascii="Times New Roman" w:hAnsi="Times New Roman"/>
          <w:color w:val="000000"/>
          <w:sz w:val="24"/>
          <w:szCs w:val="24"/>
          <w:lang w:val="en-US"/>
        </w:rPr>
        <w:t xml:space="preserve">should be used instead of the </w:t>
      </w:r>
      <w:r w:rsidR="00EA6A56" w:rsidRPr="00B02934">
        <w:rPr>
          <w:rFonts w:ascii="Times New Roman" w:hAnsi="Times New Roman"/>
          <w:i/>
          <w:color w:val="000000" w:themeColor="text1"/>
          <w:sz w:val="24"/>
          <w:szCs w:val="24"/>
          <w:lang w:val="en-US"/>
        </w:rPr>
        <w:t>F</w:t>
      </w:r>
      <w:r w:rsidR="00EA6A56" w:rsidRPr="00B02934">
        <w:rPr>
          <w:rFonts w:ascii="Times New Roman" w:hAnsi="Times New Roman"/>
          <w:color w:val="000000" w:themeColor="text1"/>
          <w:sz w:val="24"/>
          <w:szCs w:val="24"/>
          <w:lang w:val="en-US"/>
        </w:rPr>
        <w:t>-test</w:t>
      </w:r>
      <w:r w:rsidRPr="00B02934">
        <w:rPr>
          <w:rFonts w:ascii="Times New Roman" w:hAnsi="Times New Roman"/>
          <w:color w:val="000000"/>
          <w:sz w:val="24"/>
          <w:szCs w:val="24"/>
          <w:lang w:val="en-US"/>
        </w:rPr>
        <w:t xml:space="preserve">, relying on the assumption of equal variances. This argument is optional, and when the var.equal is not specified, </w:t>
      </w:r>
      <w:r w:rsidR="00AC2B62" w:rsidRPr="00B02934">
        <w:rPr>
          <w:rFonts w:ascii="Times New Roman" w:hAnsi="Times New Roman"/>
          <w:color w:val="000000"/>
          <w:sz w:val="24"/>
          <w:szCs w:val="24"/>
          <w:lang w:val="en-US"/>
        </w:rPr>
        <w:t xml:space="preserve">the </w:t>
      </w:r>
      <w:r w:rsidR="00EA6A56" w:rsidRPr="00B02934">
        <w:rPr>
          <w:rFonts w:ascii="Times New Roman" w:hAnsi="Times New Roman"/>
          <w:i/>
          <w:color w:val="000000"/>
          <w:sz w:val="24"/>
          <w:szCs w:val="24"/>
          <w:lang w:val="en-US"/>
        </w:rPr>
        <w:t>W</w:t>
      </w:r>
      <w:r w:rsidR="00EA6A56" w:rsidRPr="00B02934">
        <w:rPr>
          <w:rFonts w:ascii="Times New Roman" w:hAnsi="Times New Roman"/>
          <w:color w:val="000000"/>
          <w:sz w:val="24"/>
          <w:szCs w:val="24"/>
          <w:lang w:val="en-US"/>
        </w:rPr>
        <w:t xml:space="preserve">-test </w:t>
      </w:r>
      <w:r w:rsidRPr="00B02934">
        <w:rPr>
          <w:rFonts w:ascii="Times New Roman" w:hAnsi="Times New Roman"/>
          <w:color w:val="000000"/>
          <w:sz w:val="24"/>
          <w:szCs w:val="24"/>
          <w:lang w:val="en-US"/>
        </w:rPr>
        <w:t xml:space="preserve">is reported by default. </w:t>
      </w:r>
    </w:p>
    <w:p w14:paraId="41FA02B4" w14:textId="77777777" w:rsidR="005775A9" w:rsidRPr="00B02934" w:rsidRDefault="005775A9" w:rsidP="00B02934">
      <w:pPr>
        <w:spacing w:after="0" w:line="480" w:lineRule="auto"/>
        <w:ind w:firstLine="709"/>
        <w:rPr>
          <w:rFonts w:ascii="Times New Roman" w:hAnsi="Times New Roman"/>
          <w:color w:val="000000"/>
          <w:sz w:val="24"/>
          <w:szCs w:val="24"/>
          <w:lang w:val="en-US"/>
        </w:rPr>
      </w:pPr>
      <w:r w:rsidRPr="00B02934">
        <w:rPr>
          <w:rFonts w:ascii="Times New Roman" w:hAnsi="Times New Roman"/>
          <w:color w:val="000000"/>
          <w:sz w:val="24"/>
          <w:szCs w:val="24"/>
          <w:lang w:val="en-US"/>
        </w:rPr>
        <w:br w:type="page"/>
      </w:r>
    </w:p>
    <w:p w14:paraId="0D475D3C" w14:textId="61602F0D" w:rsidR="00AE7082" w:rsidRPr="00B02934" w:rsidRDefault="00AE7082" w:rsidP="00B02934">
      <w:pPr>
        <w:spacing w:after="0" w:line="480" w:lineRule="auto"/>
        <w:ind w:firstLine="709"/>
        <w:rPr>
          <w:rFonts w:ascii="Times New Roman" w:hAnsi="Times New Roman"/>
          <w:color w:val="000000"/>
          <w:sz w:val="24"/>
          <w:szCs w:val="24"/>
          <w:lang w:val="en-US"/>
        </w:rPr>
      </w:pPr>
      <w:r w:rsidRPr="00B02934">
        <w:rPr>
          <w:rFonts w:ascii="Times New Roman" w:hAnsi="Times New Roman"/>
          <w:color w:val="000000"/>
          <w:sz w:val="24"/>
          <w:szCs w:val="24"/>
          <w:lang w:val="en-US"/>
        </w:rPr>
        <w:lastRenderedPageBreak/>
        <w:t xml:space="preserve">In SPSS, the </w:t>
      </w:r>
      <w:r w:rsidR="00EA6A56" w:rsidRPr="00B02934">
        <w:rPr>
          <w:rFonts w:ascii="Times New Roman" w:eastAsia="Times New Roman" w:hAnsi="Times New Roman"/>
          <w:i/>
          <w:color w:val="000000" w:themeColor="text1"/>
          <w:sz w:val="24"/>
          <w:szCs w:val="24"/>
          <w:lang w:val="en-US" w:eastAsia="fr-BE"/>
        </w:rPr>
        <w:t>W</w:t>
      </w:r>
      <w:r w:rsidR="00EA6A56" w:rsidRPr="00B02934">
        <w:rPr>
          <w:rFonts w:ascii="Times New Roman" w:eastAsia="Times New Roman" w:hAnsi="Times New Roman"/>
          <w:color w:val="000000" w:themeColor="text1"/>
          <w:sz w:val="24"/>
          <w:szCs w:val="24"/>
          <w:lang w:val="en-US" w:eastAsia="fr-BE"/>
        </w:rPr>
        <w:t xml:space="preserve">-test </w:t>
      </w:r>
      <w:r w:rsidRPr="00B02934">
        <w:rPr>
          <w:rFonts w:ascii="Times New Roman" w:hAnsi="Times New Roman"/>
          <w:color w:val="000000"/>
          <w:sz w:val="24"/>
          <w:szCs w:val="24"/>
          <w:lang w:val="en-US"/>
        </w:rPr>
        <w:t xml:space="preserve">can be run using the following syntax: </w:t>
      </w:r>
    </w:p>
    <w:p w14:paraId="05D0740F" w14:textId="77777777" w:rsidR="00AE7082" w:rsidRPr="00B02934" w:rsidRDefault="00AE7082" w:rsidP="00B02934">
      <w:pPr>
        <w:spacing w:after="0" w:line="480" w:lineRule="auto"/>
        <w:ind w:left="708" w:firstLine="709"/>
        <w:rPr>
          <w:rFonts w:ascii="Times New Roman" w:hAnsi="Times New Roman"/>
          <w:b/>
          <w:color w:val="000000"/>
          <w:sz w:val="24"/>
          <w:szCs w:val="24"/>
          <w:lang w:val="en-US"/>
        </w:rPr>
      </w:pPr>
      <w:r w:rsidRPr="00B02934">
        <w:rPr>
          <w:rFonts w:ascii="Times New Roman" w:hAnsi="Times New Roman"/>
          <w:b/>
          <w:color w:val="000000"/>
          <w:sz w:val="24"/>
          <w:szCs w:val="24"/>
          <w:lang w:val="en-US"/>
        </w:rPr>
        <w:t xml:space="preserve">ONEWAY </w:t>
      </w:r>
      <w:r w:rsidRPr="00B02934">
        <w:rPr>
          <w:rFonts w:ascii="Times New Roman" w:hAnsi="Times New Roman"/>
          <w:b/>
          <w:i/>
          <w:color w:val="000000"/>
          <w:sz w:val="24"/>
          <w:szCs w:val="24"/>
          <w:lang w:val="en-US"/>
        </w:rPr>
        <w:t>dv.name</w:t>
      </w:r>
      <w:r w:rsidRPr="00B02934">
        <w:rPr>
          <w:rFonts w:ascii="Times New Roman" w:hAnsi="Times New Roman"/>
          <w:b/>
          <w:color w:val="000000"/>
          <w:sz w:val="24"/>
          <w:szCs w:val="24"/>
          <w:lang w:val="en-US"/>
        </w:rPr>
        <w:t xml:space="preserve"> BY </w:t>
      </w:r>
      <w:r w:rsidRPr="00B02934">
        <w:rPr>
          <w:rFonts w:ascii="Times New Roman" w:hAnsi="Times New Roman"/>
          <w:b/>
          <w:i/>
          <w:color w:val="000000"/>
          <w:sz w:val="24"/>
          <w:szCs w:val="24"/>
          <w:lang w:val="en-US"/>
        </w:rPr>
        <w:t>iv.name</w:t>
      </w:r>
    </w:p>
    <w:p w14:paraId="29010BD6" w14:textId="52E169BB" w:rsidR="00AE7082" w:rsidRPr="00B02934" w:rsidRDefault="00AE7082" w:rsidP="00B02934">
      <w:pPr>
        <w:spacing w:after="0" w:line="480" w:lineRule="auto"/>
        <w:ind w:firstLine="709"/>
        <w:rPr>
          <w:rFonts w:ascii="Times New Roman" w:hAnsi="Times New Roman"/>
          <w:b/>
          <w:color w:val="000000"/>
          <w:sz w:val="24"/>
          <w:szCs w:val="24"/>
          <w:lang w:val="en-US"/>
        </w:rPr>
      </w:pPr>
      <w:r w:rsidRPr="00B02934">
        <w:rPr>
          <w:rFonts w:ascii="Times New Roman" w:hAnsi="Times New Roman"/>
          <w:b/>
          <w:color w:val="000000"/>
          <w:sz w:val="24"/>
          <w:szCs w:val="24"/>
          <w:lang w:val="en-US"/>
        </w:rPr>
        <w:tab/>
        <w:t xml:space="preserve">/STATISTICS WELCH </w:t>
      </w:r>
    </w:p>
    <w:p w14:paraId="726616B9" w14:textId="3F77D457" w:rsidR="00B71001" w:rsidRPr="00B02934" w:rsidRDefault="00AE7082" w:rsidP="00B02934">
      <w:pPr>
        <w:spacing w:after="0" w:line="480" w:lineRule="auto"/>
        <w:ind w:firstLine="709"/>
        <w:rPr>
          <w:rFonts w:ascii="Times New Roman" w:hAnsi="Times New Roman"/>
          <w:sz w:val="24"/>
          <w:szCs w:val="24"/>
          <w:lang w:val="nl-NL"/>
        </w:rPr>
      </w:pPr>
      <w:r w:rsidRPr="00B02934">
        <w:rPr>
          <w:rFonts w:ascii="Times New Roman" w:hAnsi="Times New Roman"/>
          <w:sz w:val="24"/>
          <w:szCs w:val="24"/>
          <w:lang w:val="en-US"/>
        </w:rPr>
        <w:t xml:space="preserve">Figure </w:t>
      </w:r>
      <w:r w:rsidR="00832B1A" w:rsidRPr="00B02934">
        <w:rPr>
          <w:rFonts w:ascii="Times New Roman" w:hAnsi="Times New Roman"/>
          <w:sz w:val="24"/>
          <w:szCs w:val="24"/>
          <w:lang w:val="en-US"/>
        </w:rPr>
        <w:t>6</w:t>
      </w:r>
      <w:r w:rsidRPr="00B02934">
        <w:rPr>
          <w:rFonts w:ascii="Times New Roman" w:hAnsi="Times New Roman"/>
          <w:sz w:val="24"/>
          <w:szCs w:val="24"/>
          <w:lang w:val="en-US"/>
        </w:rPr>
        <w:t xml:space="preserve"> shows the output, obtained in </w:t>
      </w:r>
      <w:r w:rsidR="00E515B6" w:rsidRPr="00B02934">
        <w:rPr>
          <w:rFonts w:ascii="Times New Roman" w:hAnsi="Times New Roman"/>
          <w:sz w:val="24"/>
          <w:szCs w:val="24"/>
          <w:lang w:val="en-US"/>
        </w:rPr>
        <w:t>SPSS</w:t>
      </w:r>
      <w:r w:rsidRPr="00B02934">
        <w:rPr>
          <w:rFonts w:ascii="Times New Roman" w:hAnsi="Times New Roman"/>
          <w:sz w:val="24"/>
          <w:szCs w:val="24"/>
          <w:lang w:val="en-US"/>
        </w:rPr>
        <w:t xml:space="preserve">, when performing a </w:t>
      </w:r>
      <w:r w:rsidR="00EA6A56" w:rsidRPr="00B02934">
        <w:rPr>
          <w:rFonts w:ascii="Times New Roman" w:hAnsi="Times New Roman"/>
          <w:i/>
          <w:sz w:val="24"/>
          <w:szCs w:val="24"/>
          <w:lang w:val="en-US"/>
        </w:rPr>
        <w:t>W</w:t>
      </w:r>
      <w:r w:rsidR="00EA6A56" w:rsidRPr="00B02934">
        <w:rPr>
          <w:rFonts w:ascii="Times New Roman" w:hAnsi="Times New Roman"/>
          <w:sz w:val="24"/>
          <w:szCs w:val="24"/>
          <w:lang w:val="en-US"/>
        </w:rPr>
        <w:t xml:space="preserve">-test </w:t>
      </w:r>
      <w:r w:rsidRPr="00B02934">
        <w:rPr>
          <w:rFonts w:ascii="Times New Roman" w:hAnsi="Times New Roman"/>
          <w:sz w:val="24"/>
          <w:szCs w:val="24"/>
          <w:lang w:val="en-US"/>
        </w:rPr>
        <w:t xml:space="preserve">on data summarized in Table </w:t>
      </w:r>
      <w:r w:rsidR="00832B1A" w:rsidRPr="00B02934">
        <w:rPr>
          <w:rFonts w:ascii="Times New Roman" w:hAnsi="Times New Roman"/>
          <w:sz w:val="24"/>
          <w:szCs w:val="24"/>
          <w:lang w:val="en-US"/>
        </w:rPr>
        <w:t>A</w:t>
      </w:r>
      <w:r w:rsidRPr="00B02934">
        <w:rPr>
          <w:rFonts w:ascii="Times New Roman" w:hAnsi="Times New Roman"/>
          <w:sz w:val="24"/>
          <w:szCs w:val="24"/>
          <w:lang w:val="en-US"/>
        </w:rPr>
        <w:t>1.</w:t>
      </w:r>
      <w:ins w:id="28" w:author="DELACRE  Marie" w:date="2017-12-16T10:35:00Z">
        <w:r w:rsidR="00B71001" w:rsidRPr="00B02934">
          <w:rPr>
            <w:rFonts w:ascii="Times New Roman" w:hAnsi="Times New Roman"/>
            <w:sz w:val="24"/>
            <w:szCs w:val="24"/>
            <w:lang w:val="en-US"/>
          </w:rPr>
          <w:t xml:space="preserve"> </w:t>
        </w:r>
      </w:ins>
      <w:commentRangeStart w:id="29"/>
      <w:ins w:id="30" w:author="DELACRE  Marie" w:date="2017-12-16T10:40:00Z">
        <w:r w:rsidR="00B71001" w:rsidRPr="00B02934">
          <w:rPr>
            <w:rFonts w:ascii="Times New Roman" w:hAnsi="Times New Roman"/>
            <w:sz w:val="24"/>
            <w:szCs w:val="24"/>
            <w:lang w:val="nl-NL"/>
          </w:rPr>
          <w:t xml:space="preserve">As one can see, the </w:t>
        </w:r>
      </w:ins>
      <w:ins w:id="31" w:author="DELACRE  Marie" w:date="2017-12-16T10:35:00Z">
        <w:r w:rsidR="00B71001" w:rsidRPr="00B02934">
          <w:rPr>
            <w:rFonts w:ascii="Times New Roman" w:hAnsi="Times New Roman"/>
            <w:sz w:val="24"/>
            <w:szCs w:val="24"/>
            <w:lang w:val="nl-NL"/>
          </w:rPr>
          <w:t>degree</w:t>
        </w:r>
      </w:ins>
      <w:ins w:id="32" w:author="DELACRE  Marie" w:date="2017-12-16T10:37:00Z">
        <w:r w:rsidR="00B71001" w:rsidRPr="00B02934">
          <w:rPr>
            <w:rFonts w:ascii="Times New Roman" w:hAnsi="Times New Roman"/>
            <w:sz w:val="24"/>
            <w:szCs w:val="24"/>
            <w:lang w:val="nl-NL"/>
          </w:rPr>
          <w:t>s</w:t>
        </w:r>
      </w:ins>
      <w:ins w:id="33" w:author="DELACRE  Marie" w:date="2017-12-16T10:35:00Z">
        <w:r w:rsidR="00B71001" w:rsidRPr="00B02934">
          <w:rPr>
            <w:rFonts w:ascii="Times New Roman" w:hAnsi="Times New Roman"/>
            <w:sz w:val="24"/>
            <w:szCs w:val="24"/>
            <w:lang w:val="nl-NL"/>
          </w:rPr>
          <w:t xml:space="preserve"> of freedom </w:t>
        </w:r>
      </w:ins>
      <w:ins w:id="34" w:author="DELACRE  Marie" w:date="2017-12-16T10:37:00Z">
        <w:r w:rsidR="00B71001" w:rsidRPr="00B02934">
          <w:rPr>
            <w:rFonts w:ascii="Times New Roman" w:hAnsi="Times New Roman"/>
            <w:sz w:val="24"/>
            <w:szCs w:val="24"/>
            <w:lang w:val="nl-NL"/>
          </w:rPr>
          <w:t xml:space="preserve">in the numerator </w:t>
        </w:r>
      </w:ins>
      <w:ins w:id="35" w:author="DELACRE  Marie" w:date="2017-12-16T10:36:00Z">
        <w:r w:rsidR="00B71001" w:rsidRPr="00B02934">
          <w:rPr>
            <w:rFonts w:ascii="Times New Roman" w:hAnsi="Times New Roman"/>
            <w:sz w:val="24"/>
            <w:szCs w:val="24"/>
            <w:lang w:val="nl-NL"/>
          </w:rPr>
          <w:t xml:space="preserve">of </w:t>
        </w:r>
        <w:r w:rsidR="00B71001" w:rsidRPr="00B02934">
          <w:rPr>
            <w:rFonts w:ascii="Times New Roman" w:hAnsi="Times New Roman"/>
            <w:i/>
            <w:sz w:val="24"/>
            <w:szCs w:val="24"/>
            <w:lang w:val="nl-NL"/>
          </w:rPr>
          <w:t>W</w:t>
        </w:r>
        <w:r w:rsidR="00B71001" w:rsidRPr="00B02934">
          <w:rPr>
            <w:rFonts w:ascii="Times New Roman" w:hAnsi="Times New Roman"/>
            <w:sz w:val="24"/>
            <w:szCs w:val="24"/>
            <w:lang w:val="nl-NL"/>
          </w:rPr>
          <w:t xml:space="preserve">-test and </w:t>
        </w:r>
        <w:r w:rsidR="00B71001" w:rsidRPr="00B02934">
          <w:rPr>
            <w:rFonts w:ascii="Times New Roman" w:hAnsi="Times New Roman"/>
            <w:i/>
            <w:sz w:val="24"/>
            <w:szCs w:val="24"/>
            <w:lang w:val="nl-NL"/>
          </w:rPr>
          <w:t>F</w:t>
        </w:r>
        <w:r w:rsidR="00B71001" w:rsidRPr="00B02934">
          <w:rPr>
            <w:rFonts w:ascii="Times New Roman" w:hAnsi="Times New Roman"/>
            <w:sz w:val="24"/>
            <w:szCs w:val="24"/>
            <w:lang w:val="nl-NL"/>
          </w:rPr>
          <w:t>-test</w:t>
        </w:r>
      </w:ins>
      <w:ins w:id="36" w:author="DELACRE  Marie" w:date="2017-12-16T10:35:00Z">
        <w:r w:rsidR="00B71001" w:rsidRPr="00B02934">
          <w:rPr>
            <w:rFonts w:ascii="Times New Roman" w:hAnsi="Times New Roman"/>
            <w:sz w:val="24"/>
            <w:szCs w:val="24"/>
            <w:lang w:val="nl-NL"/>
          </w:rPr>
          <w:t xml:space="preserve"> </w:t>
        </w:r>
      </w:ins>
      <w:ins w:id="37" w:author="DELACRE  Marie" w:date="2017-12-16T10:36:00Z">
        <w:r w:rsidR="00B71001" w:rsidRPr="00B02934">
          <w:rPr>
            <w:rFonts w:ascii="Times New Roman" w:hAnsi="Times New Roman"/>
            <w:sz w:val="24"/>
            <w:szCs w:val="24"/>
            <w:lang w:val="nl-NL"/>
          </w:rPr>
          <w:t>are the same</w:t>
        </w:r>
      </w:ins>
      <w:ins w:id="38" w:author="DELACRE  Marie" w:date="2017-12-16T10:41:00Z">
        <w:r w:rsidR="00B71001" w:rsidRPr="00B02934">
          <w:rPr>
            <w:rFonts w:ascii="Times New Roman" w:hAnsi="Times New Roman"/>
            <w:sz w:val="24"/>
            <w:szCs w:val="24"/>
            <w:lang w:val="nl-NL"/>
          </w:rPr>
          <w:t>. However, in the</w:t>
        </w:r>
      </w:ins>
      <w:ins w:id="39" w:author="DELACRE  Marie" w:date="2017-12-16T10:36:00Z">
        <w:r w:rsidR="00B71001" w:rsidRPr="00B02934">
          <w:rPr>
            <w:rFonts w:ascii="Times New Roman" w:hAnsi="Times New Roman"/>
            <w:sz w:val="24"/>
            <w:szCs w:val="24"/>
            <w:lang w:val="nl-NL"/>
          </w:rPr>
          <w:t xml:space="preserve"> </w:t>
        </w:r>
      </w:ins>
      <w:ins w:id="40" w:author="DELACRE  Marie" w:date="2017-12-16T10:37:00Z">
        <w:r w:rsidR="00B71001" w:rsidRPr="00B02934">
          <w:rPr>
            <w:rFonts w:ascii="Times New Roman" w:hAnsi="Times New Roman"/>
            <w:sz w:val="24"/>
            <w:szCs w:val="24"/>
            <w:lang w:val="nl-NL"/>
          </w:rPr>
          <w:t>degrees of freedom in the denominator</w:t>
        </w:r>
      </w:ins>
      <w:ins w:id="41" w:author="DELACRE  Marie" w:date="2017-12-16T10:39:00Z">
        <w:r w:rsidR="00B71001" w:rsidRPr="00B02934">
          <w:rPr>
            <w:rFonts w:ascii="Times New Roman" w:hAnsi="Times New Roman"/>
            <w:sz w:val="24"/>
            <w:szCs w:val="24"/>
            <w:lang w:val="nl-NL"/>
          </w:rPr>
          <w:t xml:space="preserve"> of </w:t>
        </w:r>
        <w:r w:rsidR="00B71001" w:rsidRPr="00B02934">
          <w:rPr>
            <w:rFonts w:ascii="Times New Roman" w:hAnsi="Times New Roman"/>
            <w:i/>
            <w:sz w:val="24"/>
            <w:szCs w:val="24"/>
            <w:lang w:val="nl-NL"/>
          </w:rPr>
          <w:t>W</w:t>
        </w:r>
        <w:r w:rsidR="00B71001" w:rsidRPr="00B02934">
          <w:rPr>
            <w:rFonts w:ascii="Times New Roman" w:hAnsi="Times New Roman"/>
            <w:sz w:val="24"/>
            <w:szCs w:val="24"/>
            <w:lang w:val="nl-NL"/>
          </w:rPr>
          <w:t>-test</w:t>
        </w:r>
      </w:ins>
      <w:ins w:id="42" w:author="DELACRE  Marie" w:date="2017-12-16T10:41:00Z">
        <w:r w:rsidR="00B71001" w:rsidRPr="00B02934">
          <w:rPr>
            <w:rFonts w:ascii="Times New Roman" w:hAnsi="Times New Roman"/>
            <w:sz w:val="24"/>
            <w:szCs w:val="24"/>
            <w:lang w:val="nl-NL"/>
          </w:rPr>
          <w:t xml:space="preserve">, there are decimals. </w:t>
        </w:r>
      </w:ins>
      <w:commentRangeEnd w:id="29"/>
      <w:ins w:id="43" w:author="DELACRE  Marie" w:date="2017-12-16T10:44:00Z">
        <w:r w:rsidR="00C45197" w:rsidRPr="00B02934">
          <w:rPr>
            <w:rStyle w:val="Marquedecommentaire"/>
            <w:rFonts w:ascii="Times New Roman" w:hAnsi="Times New Roman"/>
            <w:sz w:val="24"/>
            <w:szCs w:val="24"/>
          </w:rPr>
          <w:commentReference w:id="29"/>
        </w:r>
      </w:ins>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5"/>
      </w:tblGrid>
      <w:tr w:rsidR="00AE7082" w:rsidRPr="00B02934" w14:paraId="4194DE93" w14:textId="77777777" w:rsidTr="005775A9">
        <w:trPr>
          <w:trHeight w:val="2175"/>
          <w:jc w:val="center"/>
        </w:trPr>
        <w:tc>
          <w:tcPr>
            <w:tcW w:w="7165" w:type="dxa"/>
          </w:tcPr>
          <w:p w14:paraId="16547839" w14:textId="77777777" w:rsidR="00AE7082" w:rsidRPr="00B02934" w:rsidRDefault="00AE7082" w:rsidP="00B02934">
            <w:pPr>
              <w:spacing w:line="480" w:lineRule="auto"/>
              <w:ind w:firstLine="709"/>
              <w:jc w:val="center"/>
              <w:rPr>
                <w:rFonts w:ascii="Times New Roman" w:hAnsi="Times New Roman"/>
                <w:color w:val="000000"/>
                <w:sz w:val="24"/>
                <w:szCs w:val="24"/>
                <w:lang w:val="en-US"/>
              </w:rPr>
            </w:pPr>
            <w:r w:rsidRPr="00B02934">
              <w:rPr>
                <w:rFonts w:ascii="Times New Roman" w:hAnsi="Times New Roman"/>
                <w:noProof/>
                <w:color w:val="000000"/>
                <w:sz w:val="24"/>
                <w:szCs w:val="24"/>
                <w:lang w:val="en-US"/>
              </w:rPr>
              <w:drawing>
                <wp:inline distT="0" distB="0" distL="0" distR="0" wp14:anchorId="7E24502F" wp14:editId="52250DDD">
                  <wp:extent cx="3190875" cy="12192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1219200"/>
                          </a:xfrm>
                          <a:prstGeom prst="rect">
                            <a:avLst/>
                          </a:prstGeom>
                          <a:noFill/>
                        </pic:spPr>
                      </pic:pic>
                    </a:graphicData>
                  </a:graphic>
                </wp:inline>
              </w:drawing>
            </w:r>
          </w:p>
        </w:tc>
      </w:tr>
      <w:tr w:rsidR="00AE7082" w:rsidRPr="00B02934" w14:paraId="2CB0BE88" w14:textId="77777777" w:rsidTr="005775A9">
        <w:trPr>
          <w:trHeight w:val="653"/>
          <w:jc w:val="center"/>
        </w:trPr>
        <w:tc>
          <w:tcPr>
            <w:tcW w:w="7165" w:type="dxa"/>
          </w:tcPr>
          <w:p w14:paraId="072B8C44" w14:textId="041B2AB8" w:rsidR="00AE7082" w:rsidRPr="00B02934" w:rsidRDefault="00AE7082" w:rsidP="00B02934">
            <w:pPr>
              <w:spacing w:line="480" w:lineRule="auto"/>
              <w:ind w:firstLine="709"/>
              <w:rPr>
                <w:rFonts w:ascii="Times New Roman" w:hAnsi="Times New Roman"/>
                <w:color w:val="000000"/>
                <w:sz w:val="24"/>
                <w:szCs w:val="24"/>
                <w:lang w:val="en-US"/>
              </w:rPr>
            </w:pPr>
            <w:r w:rsidRPr="00B02934">
              <w:rPr>
                <w:rFonts w:ascii="Times New Roman" w:eastAsia="Times New Roman" w:hAnsi="Times New Roman"/>
                <w:i/>
                <w:iCs/>
                <w:color w:val="000000"/>
                <w:sz w:val="24"/>
                <w:szCs w:val="24"/>
                <w:lang w:val="en-US"/>
              </w:rPr>
              <w:t xml:space="preserve">Figure </w:t>
            </w:r>
            <w:r w:rsidR="00832B1A" w:rsidRPr="00B02934">
              <w:rPr>
                <w:rFonts w:ascii="Times New Roman" w:eastAsia="Times New Roman" w:hAnsi="Times New Roman"/>
                <w:i/>
                <w:iCs/>
                <w:color w:val="000000"/>
                <w:sz w:val="24"/>
                <w:szCs w:val="24"/>
                <w:lang w:val="en-US"/>
              </w:rPr>
              <w:t>6</w:t>
            </w:r>
            <w:r w:rsidRPr="00B02934">
              <w:rPr>
                <w:rFonts w:ascii="Times New Roman" w:eastAsia="Times New Roman" w:hAnsi="Times New Roman"/>
                <w:color w:val="000000"/>
                <w:sz w:val="24"/>
                <w:szCs w:val="24"/>
                <w:lang w:val="en-US"/>
              </w:rPr>
              <w:t>. Output in SPSS</w:t>
            </w:r>
          </w:p>
        </w:tc>
      </w:tr>
    </w:tbl>
    <w:p w14:paraId="138A393B" w14:textId="3ADE8C65" w:rsidR="00AE7082" w:rsidRPr="00B02934" w:rsidRDefault="00863C08" w:rsidP="00B02934">
      <w:pPr>
        <w:pStyle w:val="Titre1"/>
        <w:ind w:firstLine="709"/>
      </w:pPr>
      <w:r w:rsidRPr="00B02934">
        <w:t>Conclusion and Recommendations</w:t>
      </w:r>
    </w:p>
    <w:p w14:paraId="7BFEC9D2" w14:textId="10EACB19" w:rsidR="00C754BE" w:rsidRPr="00B02934" w:rsidRDefault="00277DB4" w:rsidP="00B02934">
      <w:pPr>
        <w:pStyle w:val="Standard"/>
        <w:spacing w:after="0" w:line="480" w:lineRule="auto"/>
        <w:ind w:firstLine="709"/>
        <w:rPr>
          <w:rFonts w:ascii="Times New Roman" w:hAnsi="Times New Roman"/>
          <w:sz w:val="24"/>
          <w:szCs w:val="24"/>
          <w:lang w:val="en-US"/>
        </w:rPr>
      </w:pPr>
      <w:commentRangeStart w:id="44"/>
      <w:r>
        <w:rPr>
          <w:rFonts w:ascii="Times New Roman" w:hAnsi="Times New Roman"/>
          <w:sz w:val="24"/>
          <w:szCs w:val="24"/>
          <w:lang w:val="en-US"/>
        </w:rPr>
        <w:t>Four</w:t>
      </w:r>
      <w:r w:rsidR="00C754BE" w:rsidRPr="00B02934">
        <w:rPr>
          <w:rFonts w:ascii="Times New Roman" w:hAnsi="Times New Roman"/>
          <w:sz w:val="24"/>
          <w:szCs w:val="24"/>
          <w:lang w:val="en-US"/>
        </w:rPr>
        <w:t xml:space="preserve"> recommendations</w:t>
      </w:r>
      <w:commentRangeEnd w:id="44"/>
      <w:r>
        <w:rPr>
          <w:rStyle w:val="Marquedecommentaire"/>
          <w:kern w:val="0"/>
        </w:rPr>
        <w:commentReference w:id="44"/>
      </w:r>
      <w:r w:rsidR="00C754BE" w:rsidRPr="00B02934">
        <w:rPr>
          <w:rFonts w:ascii="Times New Roman" w:hAnsi="Times New Roman"/>
          <w:sz w:val="24"/>
          <w:szCs w:val="24"/>
          <w:lang w:val="en-US"/>
        </w:rPr>
        <w:t xml:space="preserve"> follow from our analysis and simulations:</w:t>
      </w:r>
    </w:p>
    <w:p w14:paraId="7EE12640" w14:textId="42C0DD83" w:rsidR="00C754BE" w:rsidRPr="00B02934" w:rsidRDefault="00C754BE" w:rsidP="00B02934">
      <w:pPr>
        <w:pStyle w:val="Standard"/>
        <w:spacing w:after="0" w:line="480" w:lineRule="auto"/>
        <w:ind w:firstLine="709"/>
        <w:rPr>
          <w:rFonts w:ascii="Times New Roman" w:hAnsi="Times New Roman"/>
          <w:sz w:val="24"/>
          <w:szCs w:val="24"/>
          <w:lang w:val="nl-NL"/>
        </w:rPr>
      </w:pPr>
      <w:r w:rsidRPr="00B02934">
        <w:rPr>
          <w:rFonts w:ascii="Times New Roman" w:hAnsi="Times New Roman"/>
          <w:sz w:val="24"/>
          <w:szCs w:val="24"/>
          <w:lang w:val="en-US"/>
        </w:rPr>
        <w:t xml:space="preserve">1) By default use </w:t>
      </w:r>
      <w:r w:rsidRPr="00B02934">
        <w:rPr>
          <w:rFonts w:ascii="Times New Roman" w:hAnsi="Times New Roman"/>
          <w:i/>
          <w:sz w:val="24"/>
          <w:szCs w:val="24"/>
          <w:lang w:val="en-US"/>
        </w:rPr>
        <w:t>W</w:t>
      </w:r>
      <w:r w:rsidRPr="00B02934">
        <w:rPr>
          <w:rFonts w:ascii="Times New Roman" w:hAnsi="Times New Roman"/>
          <w:sz w:val="24"/>
          <w:szCs w:val="24"/>
          <w:lang w:val="en-US"/>
        </w:rPr>
        <w:t xml:space="preserve">-test instead of the </w:t>
      </w:r>
      <w:r w:rsidRPr="00B02934">
        <w:rPr>
          <w:rFonts w:ascii="Times New Roman" w:hAnsi="Times New Roman"/>
          <w:i/>
          <w:sz w:val="24"/>
          <w:szCs w:val="24"/>
          <w:lang w:val="en-US"/>
        </w:rPr>
        <w:t>F</w:t>
      </w:r>
      <w:r w:rsidRPr="00B02934">
        <w:rPr>
          <w:rFonts w:ascii="Times New Roman" w:hAnsi="Times New Roman"/>
          <w:sz w:val="24"/>
          <w:szCs w:val="24"/>
          <w:lang w:val="en-US"/>
        </w:rPr>
        <w:t xml:space="preserve">-test. The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and </w:t>
      </w:r>
      <w:r w:rsidRPr="00B02934">
        <w:rPr>
          <w:rFonts w:ascii="Times New Roman" w:hAnsi="Times New Roman"/>
          <w:i/>
          <w:color w:val="000000"/>
          <w:sz w:val="24"/>
          <w:szCs w:val="24"/>
          <w:lang w:val="en-US"/>
        </w:rPr>
        <w:t>F*</w:t>
      </w:r>
      <w:r w:rsidRPr="00B02934">
        <w:rPr>
          <w:rFonts w:ascii="Times New Roman" w:hAnsi="Times New Roman"/>
          <w:color w:val="000000"/>
          <w:sz w:val="24"/>
          <w:szCs w:val="24"/>
          <w:lang w:val="en-US"/>
        </w:rPr>
        <w:t xml:space="preserve">-test should be avoided, because the equal variances assumption is often unrealistic, tests of the equal variances assumption will often fail to detect differences when these are present, </w:t>
      </w:r>
      <w:r w:rsidRPr="00B02934">
        <w:rPr>
          <w:rFonts w:ascii="Times New Roman" w:hAnsi="Times New Roman"/>
          <w:sz w:val="24"/>
          <w:szCs w:val="24"/>
          <w:lang w:val="en-US"/>
        </w:rPr>
        <w:t>the loss of power is very small (and often even negligible), and the gain in Type 1 error control is considerable under a wide range of realistic conditions.</w:t>
      </w:r>
    </w:p>
    <w:p w14:paraId="1E856A40" w14:textId="77777777" w:rsidR="00C754BE" w:rsidRPr="00B02934" w:rsidRDefault="00C754BE" w:rsidP="00B02934">
      <w:pPr>
        <w:pStyle w:val="Standard"/>
        <w:spacing w:after="0" w:line="480" w:lineRule="auto"/>
        <w:ind w:firstLine="709"/>
        <w:rPr>
          <w:rFonts w:ascii="Times New Roman" w:hAnsi="Times New Roman"/>
          <w:sz w:val="24"/>
          <w:szCs w:val="24"/>
          <w:lang w:val="nl-NL"/>
        </w:rPr>
      </w:pPr>
      <w:r w:rsidRPr="00B02934">
        <w:rPr>
          <w:rFonts w:ascii="Times New Roman" w:hAnsi="Times New Roman"/>
          <w:sz w:val="24"/>
          <w:szCs w:val="24"/>
          <w:lang w:val="en-US"/>
        </w:rPr>
        <w:t xml:space="preserve">2) Use the Shapiro-Wilk test to detect departures from normality (combined with graphical methods). Contrary to the Kolmogorov-Smirnov test, the Shapiro-Wilk test will almost always detect distributions with high skewness, even with very small sample sizes. With small sample sizes, the Type 1 error rate will not be controlled when using the </w:t>
      </w:r>
      <w:r w:rsidRPr="00B02934">
        <w:rPr>
          <w:rFonts w:ascii="Times New Roman" w:hAnsi="Times New Roman"/>
          <w:i/>
          <w:sz w:val="24"/>
          <w:szCs w:val="24"/>
          <w:lang w:val="en-US"/>
        </w:rPr>
        <w:t>W</w:t>
      </w:r>
      <w:r w:rsidRPr="00B02934">
        <w:rPr>
          <w:rFonts w:ascii="Times New Roman" w:hAnsi="Times New Roman"/>
          <w:sz w:val="24"/>
          <w:szCs w:val="24"/>
          <w:lang w:val="en-US"/>
        </w:rPr>
        <w:t xml:space="preserve">-test, and detecting departures for normality is therefore especially important in small samples. When comparing at most four groups, the Shapiro-Wilk test should be used when there are </w:t>
      </w:r>
      <w:r w:rsidRPr="00B02934">
        <w:rPr>
          <w:rFonts w:ascii="Times New Roman" w:hAnsi="Times New Roman"/>
          <w:sz w:val="24"/>
          <w:szCs w:val="24"/>
          <w:lang w:val="en-US"/>
        </w:rPr>
        <w:lastRenderedPageBreak/>
        <w:t xml:space="preserve">less than 50 observations per groups. When the number of groups in the ANOVA is greater than four, the Shapiro-Wilk test should be used when there are less than 100 subjects per groups. When normality cannot be assumed because of high kurtosis or high skewness, we recommend the use of alternative tests that are not based on means comparison, such as the trimmed means test. For more information, see Erceg-Hurn and Mirosevich (2008).  </w:t>
      </w:r>
    </w:p>
    <w:p w14:paraId="7F49DC9B" w14:textId="1156AF2F" w:rsidR="00C754BE" w:rsidRPr="00B02934" w:rsidRDefault="00C754BE" w:rsidP="00B02934">
      <w:pPr>
        <w:pStyle w:val="Standard"/>
        <w:spacing w:after="0" w:line="480" w:lineRule="auto"/>
        <w:ind w:firstLine="709"/>
        <w:rPr>
          <w:rFonts w:ascii="Times New Roman" w:hAnsi="Times New Roman"/>
          <w:sz w:val="24"/>
          <w:szCs w:val="24"/>
          <w:lang w:val="en-US"/>
        </w:rPr>
      </w:pPr>
      <w:r w:rsidRPr="00B02934">
        <w:rPr>
          <w:rFonts w:ascii="Times New Roman" w:hAnsi="Times New Roman"/>
          <w:color w:val="000000"/>
          <w:sz w:val="24"/>
          <w:szCs w:val="24"/>
          <w:lang w:val="en-US"/>
        </w:rPr>
        <w:t xml:space="preserve">3) Perform prior power-analysis. Fifty subjects per groups </w:t>
      </w:r>
      <w:r w:rsidR="00277DB4">
        <w:rPr>
          <w:rFonts w:ascii="Times New Roman" w:hAnsi="Times New Roman"/>
          <w:color w:val="000000"/>
          <w:sz w:val="24"/>
          <w:szCs w:val="24"/>
          <w:lang w:val="en-US"/>
        </w:rPr>
        <w:t xml:space="preserve">are </w:t>
      </w:r>
      <w:r w:rsidRPr="00B02934">
        <w:rPr>
          <w:rFonts w:ascii="Times New Roman" w:hAnsi="Times New Roman"/>
          <w:color w:val="000000"/>
          <w:sz w:val="24"/>
          <w:szCs w:val="24"/>
          <w:lang w:val="en-US"/>
        </w:rPr>
        <w:t>generally enough in order to control the type 1 error. However, prior-analysis are important in order to determine the required sample sizes to achieve a sufficient power (.80 or .95, depending on the criterion).  It will depend, among others, on the effect size and the sample sizes ratio.</w:t>
      </w:r>
    </w:p>
    <w:p w14:paraId="1C28B2A3" w14:textId="4FA131D3" w:rsidR="004E0FAB" w:rsidRPr="00B02934" w:rsidRDefault="00C754BE" w:rsidP="00B02934">
      <w:pPr>
        <w:spacing w:after="0" w:line="480" w:lineRule="auto"/>
        <w:ind w:firstLine="709"/>
        <w:rPr>
          <w:ins w:id="45" w:author="DELACRE  Marie" w:date="2017-12-16T10:53:00Z"/>
          <w:rFonts w:ascii="Times New Roman" w:hAnsi="Times New Roman"/>
          <w:color w:val="000000"/>
          <w:sz w:val="24"/>
          <w:szCs w:val="24"/>
          <w:lang w:val="en-US"/>
        </w:rPr>
      </w:pPr>
      <w:r w:rsidRPr="00B02934">
        <w:rPr>
          <w:rFonts w:ascii="Times New Roman" w:hAnsi="Times New Roman"/>
          <w:color w:val="000000"/>
          <w:sz w:val="24"/>
          <w:szCs w:val="24"/>
          <w:lang w:val="en-US"/>
        </w:rPr>
        <w:t xml:space="preserve">4) Use balanced designs (i.e. same sample sizes between groups) when possible. When using the </w:t>
      </w:r>
      <w:r w:rsidRPr="00B02934">
        <w:rPr>
          <w:rFonts w:ascii="Times New Roman" w:hAnsi="Times New Roman"/>
          <w:i/>
          <w:color w:val="000000"/>
          <w:sz w:val="24"/>
          <w:szCs w:val="24"/>
          <w:lang w:val="en-US"/>
        </w:rPr>
        <w:t>W</w:t>
      </w:r>
      <w:r w:rsidRPr="00B02934">
        <w:rPr>
          <w:rFonts w:ascii="Times New Roman" w:hAnsi="Times New Roman"/>
          <w:color w:val="000000"/>
          <w:sz w:val="24"/>
          <w:szCs w:val="24"/>
          <w:lang w:val="en-US"/>
        </w:rPr>
        <w:t>-test, the Type 1 error rate is a function of criteria such as the skewness of the distributions, and whether skewness is combined with unequal variances and sample sizes between groups. Our simulations show that the Type 1 error rate control is in general slightly better for balanced designs.</w:t>
      </w:r>
      <w:ins w:id="46" w:author="DELACRE  Marie" w:date="2017-12-16T10:54:00Z">
        <w:r w:rsidR="005171DA" w:rsidRPr="00B02934">
          <w:rPr>
            <w:rFonts w:ascii="Times New Roman" w:hAnsi="Times New Roman"/>
            <w:color w:val="000000"/>
            <w:sz w:val="24"/>
            <w:szCs w:val="24"/>
            <w:lang w:val="en-US"/>
          </w:rPr>
          <w:t xml:space="preserve"> </w:t>
        </w:r>
      </w:ins>
    </w:p>
    <w:p w14:paraId="1218E692" w14:textId="77777777" w:rsidR="00107EE8" w:rsidRPr="00B02934" w:rsidRDefault="00107EE8" w:rsidP="00B02934">
      <w:pPr>
        <w:spacing w:after="0" w:line="480" w:lineRule="auto"/>
        <w:ind w:firstLine="709"/>
        <w:rPr>
          <w:ins w:id="47" w:author="DELACRE  Marie" w:date="2017-12-16T10:56:00Z"/>
          <w:rFonts w:ascii="Times New Roman" w:eastAsia="MS Gothic" w:hAnsi="Times New Roman"/>
          <w:b/>
          <w:color w:val="000000"/>
          <w:sz w:val="24"/>
          <w:szCs w:val="24"/>
          <w:lang w:val="en-US"/>
        </w:rPr>
      </w:pPr>
      <w:ins w:id="48" w:author="DELACRE  Marie" w:date="2017-12-16T10:56:00Z">
        <w:r w:rsidRPr="00B02934">
          <w:rPr>
            <w:rFonts w:ascii="Times New Roman" w:hAnsi="Times New Roman"/>
            <w:color w:val="000000"/>
            <w:sz w:val="24"/>
            <w:szCs w:val="24"/>
            <w:lang w:val="nl-NL"/>
          </w:rPr>
          <w:br w:type="page"/>
        </w:r>
      </w:ins>
    </w:p>
    <w:bookmarkEnd w:id="1"/>
    <w:p w14:paraId="058587C8" w14:textId="77777777" w:rsidR="00C754BE" w:rsidRPr="00B02934" w:rsidRDefault="00C754BE" w:rsidP="00B02934">
      <w:pPr>
        <w:pStyle w:val="Titre1"/>
        <w:pageBreakBefore/>
        <w:ind w:firstLine="709"/>
      </w:pPr>
      <w:r w:rsidRPr="00B02934">
        <w:rPr>
          <w:bCs/>
          <w:lang w:val="nl-NL"/>
        </w:rPr>
        <w:lastRenderedPageBreak/>
        <w:t>References</w:t>
      </w:r>
    </w:p>
    <w:p w14:paraId="6052B391" w14:textId="09BE78EE"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Adams, B. G., Van de Vijver, F. J., De Bruin, G. P., &amp; Bueno Torres, C. (2014). </w:t>
      </w:r>
      <w:r w:rsidRPr="00B02934">
        <w:rPr>
          <w:rFonts w:ascii="Times New Roman" w:hAnsi="Times New Roman"/>
          <w:sz w:val="24"/>
          <w:szCs w:val="24"/>
        </w:rPr>
        <w:t xml:space="preserve">Identity in descriptions of others across ethnic groups in South Africa. </w:t>
      </w:r>
      <w:r w:rsidRPr="00B02934">
        <w:rPr>
          <w:rFonts w:ascii="Times New Roman" w:hAnsi="Times New Roman"/>
          <w:i/>
          <w:iCs/>
          <w:sz w:val="24"/>
          <w:szCs w:val="24"/>
        </w:rPr>
        <w:t>Journal of Cross-Cultural Psychology</w:t>
      </w:r>
      <w:r w:rsidRPr="00B02934">
        <w:rPr>
          <w:rFonts w:ascii="Times New Roman" w:hAnsi="Times New Roman"/>
          <w:sz w:val="24"/>
          <w:szCs w:val="24"/>
        </w:rPr>
        <w:t xml:space="preserve">, </w:t>
      </w:r>
      <w:r w:rsidRPr="00B02934">
        <w:rPr>
          <w:rFonts w:ascii="Times New Roman" w:hAnsi="Times New Roman"/>
          <w:i/>
          <w:iCs/>
          <w:sz w:val="24"/>
          <w:szCs w:val="24"/>
        </w:rPr>
        <w:t>45</w:t>
      </w:r>
      <w:r w:rsidRPr="00B02934">
        <w:rPr>
          <w:rFonts w:ascii="Times New Roman" w:hAnsi="Times New Roman"/>
          <w:sz w:val="24"/>
          <w:szCs w:val="24"/>
        </w:rPr>
        <w:t xml:space="preserve">(9), 1411–1433. </w:t>
      </w:r>
      <w:bookmarkStart w:id="49" w:name="js-reference-string-2"/>
      <w:bookmarkEnd w:id="49"/>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"http://dx.doi.org/10.1177/0022022114542466"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http://dx.doi.org/10.1177/0022022114542466</w:t>
      </w:r>
      <w:r w:rsidR="00193BD8" w:rsidRPr="00B02934">
        <w:rPr>
          <w:rFonts w:ascii="Times New Roman" w:hAnsi="Times New Roman"/>
          <w:sz w:val="24"/>
          <w:szCs w:val="24"/>
        </w:rPr>
        <w:fldChar w:fldCharType="end"/>
      </w:r>
    </w:p>
    <w:p w14:paraId="71ECC293"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Beilmann, M., Mayer, B., Kasearu, K., &amp; Realo, A. (2014). The relationship between adolescents’ social capital and individualism-collectivism in Estonia, Germany, and Russia. </w:t>
      </w:r>
      <w:r w:rsidRPr="00B02934">
        <w:rPr>
          <w:rFonts w:ascii="Times New Roman" w:hAnsi="Times New Roman"/>
          <w:i/>
          <w:iCs/>
          <w:sz w:val="24"/>
          <w:szCs w:val="24"/>
        </w:rPr>
        <w:t>Child Indicators Research</w:t>
      </w:r>
      <w:r w:rsidRPr="00B02934">
        <w:rPr>
          <w:rFonts w:ascii="Times New Roman" w:hAnsi="Times New Roman"/>
          <w:sz w:val="24"/>
          <w:szCs w:val="24"/>
        </w:rPr>
        <w:t xml:space="preserve">, </w:t>
      </w:r>
      <w:r w:rsidRPr="00B02934">
        <w:rPr>
          <w:rFonts w:ascii="Times New Roman" w:hAnsi="Times New Roman"/>
          <w:i/>
          <w:iCs/>
          <w:sz w:val="24"/>
          <w:szCs w:val="24"/>
        </w:rPr>
        <w:t>7</w:t>
      </w:r>
      <w:r w:rsidRPr="00B02934">
        <w:rPr>
          <w:rFonts w:ascii="Times New Roman" w:hAnsi="Times New Roman"/>
          <w:sz w:val="24"/>
          <w:szCs w:val="24"/>
        </w:rPr>
        <w:t>(3), 589–611.</w:t>
      </w:r>
      <w:bookmarkStart w:id="50" w:name="js-reference-string-3"/>
      <w:bookmarkEnd w:id="50"/>
      <w:r w:rsidRPr="00B02934">
        <w:rPr>
          <w:rFonts w:ascii="Times New Roman" w:hAnsi="Times New Roman"/>
          <w:sz w:val="24"/>
          <w:szCs w:val="24"/>
        </w:rPr>
        <w:t>http://dx.doi.org/10.1007/s12187-014-9232-z</w:t>
      </w:r>
    </w:p>
    <w:p w14:paraId="1FEFF99F" w14:textId="7110D859"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Box, G. E. (1954). Some theorems on quadratic forms applied in the study of analysis of variance problems, I. Effect of inequality of variance in the one-way classification. </w:t>
      </w:r>
      <w:r w:rsidRPr="00B02934">
        <w:rPr>
          <w:rFonts w:ascii="Times New Roman" w:hAnsi="Times New Roman"/>
          <w:i/>
          <w:iCs/>
          <w:sz w:val="24"/>
          <w:szCs w:val="24"/>
          <w:lang w:val="nl-NL"/>
        </w:rPr>
        <w:t>The annals of mathematical statistics</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25</w:t>
      </w:r>
      <w:r w:rsidRPr="00B02934">
        <w:rPr>
          <w:rFonts w:ascii="Times New Roman" w:hAnsi="Times New Roman"/>
          <w:sz w:val="24"/>
          <w:szCs w:val="24"/>
          <w:lang w:val="nl-NL"/>
        </w:rPr>
        <w:t>(2), 290–302.</w:t>
      </w:r>
      <w:bookmarkStart w:id="51" w:name="js-reference-string-4"/>
      <w:bookmarkEnd w:id="51"/>
      <w:r w:rsidRPr="00B02934">
        <w:rPr>
          <w:rFonts w:ascii="Times New Roman" w:hAnsi="Times New Roman"/>
          <w:sz w:val="24"/>
          <w:szCs w:val="24"/>
          <w:lang w:val="nl-NL"/>
        </w:rPr>
        <w:t xml:space="preserve"> </w:t>
      </w:r>
      <w:hyperlink r:id="rId22" w:history="1">
        <w:r w:rsidR="00193BD8" w:rsidRPr="00B02934">
          <w:rPr>
            <w:rStyle w:val="Lienhypertexte"/>
            <w:rFonts w:ascii="Times New Roman" w:hAnsi="Times New Roman"/>
            <w:sz w:val="24"/>
            <w:szCs w:val="24"/>
            <w:lang w:val="nl-NL"/>
          </w:rPr>
          <w:t>http://dx.doi.org/10.1214/aoms/1177728786</w:t>
        </w:r>
      </w:hyperlink>
    </w:p>
    <w:p w14:paraId="6690F35F" w14:textId="2CF5C96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Bradley, J. V. (1978). Robustness? </w:t>
      </w:r>
      <w:r w:rsidRPr="00B02934">
        <w:rPr>
          <w:rFonts w:ascii="Times New Roman" w:hAnsi="Times New Roman"/>
          <w:i/>
          <w:iCs/>
          <w:sz w:val="24"/>
          <w:szCs w:val="24"/>
          <w:lang w:val="nl-NL"/>
        </w:rPr>
        <w:t>British Journal of Mathematical and Statistical Psychology</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31</w:t>
      </w:r>
      <w:r w:rsidRPr="00B02934">
        <w:rPr>
          <w:rFonts w:ascii="Times New Roman" w:hAnsi="Times New Roman"/>
          <w:sz w:val="24"/>
          <w:szCs w:val="24"/>
          <w:lang w:val="nl-NL"/>
        </w:rPr>
        <w:t xml:space="preserve">(2), 144–152. </w:t>
      </w:r>
      <w:bookmarkStart w:id="52" w:name="js-reference-string-5"/>
      <w:bookmarkEnd w:id="52"/>
      <w:r w:rsidR="00193BD8" w:rsidRPr="00B02934">
        <w:rPr>
          <w:rFonts w:ascii="Times New Roman" w:hAnsi="Times New Roman"/>
          <w:sz w:val="24"/>
          <w:szCs w:val="24"/>
          <w:lang w:val="nl-NL"/>
        </w:rPr>
        <w:fldChar w:fldCharType="begin"/>
      </w:r>
      <w:r w:rsidR="00193BD8" w:rsidRPr="00B02934">
        <w:rPr>
          <w:rFonts w:ascii="Times New Roman" w:hAnsi="Times New Roman"/>
          <w:sz w:val="24"/>
          <w:szCs w:val="24"/>
          <w:lang w:val="nl-NL"/>
        </w:rPr>
        <w:instrText xml:space="preserve"> HYPERLINK "http://dx.doi.org/10.1111/j.2044-8317.1978.tb00581.x" </w:instrText>
      </w:r>
      <w:r w:rsidR="00193BD8" w:rsidRPr="00B02934">
        <w:rPr>
          <w:rFonts w:ascii="Times New Roman" w:hAnsi="Times New Roman"/>
          <w:sz w:val="24"/>
          <w:szCs w:val="24"/>
          <w:lang w:val="nl-NL"/>
        </w:rPr>
        <w:fldChar w:fldCharType="separate"/>
      </w:r>
      <w:r w:rsidR="00193BD8" w:rsidRPr="00B02934">
        <w:rPr>
          <w:rStyle w:val="Lienhypertexte"/>
          <w:rFonts w:ascii="Times New Roman" w:hAnsi="Times New Roman"/>
          <w:sz w:val="24"/>
          <w:szCs w:val="24"/>
          <w:lang w:val="nl-NL"/>
        </w:rPr>
        <w:t>http://dx.doi.org/10.1111/j.2044-8317.1978.tb00581.x</w:t>
      </w:r>
      <w:r w:rsidR="00193BD8" w:rsidRPr="00B02934">
        <w:rPr>
          <w:rFonts w:ascii="Times New Roman" w:hAnsi="Times New Roman"/>
          <w:sz w:val="24"/>
          <w:szCs w:val="24"/>
          <w:lang w:val="nl-NL"/>
        </w:rPr>
        <w:fldChar w:fldCharType="end"/>
      </w:r>
    </w:p>
    <w:p w14:paraId="0E92C5D0" w14:textId="2855C510"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Brown, M. B., &amp; Forsythe, A. B. (1974). Robust tests for the equality of variances. </w:t>
      </w:r>
      <w:r w:rsidRPr="00B02934">
        <w:rPr>
          <w:rFonts w:ascii="Times New Roman" w:hAnsi="Times New Roman"/>
          <w:i/>
          <w:iCs/>
          <w:sz w:val="24"/>
          <w:szCs w:val="24"/>
        </w:rPr>
        <w:t>Journal of the American Statistical Association</w:t>
      </w:r>
      <w:r w:rsidRPr="00B02934">
        <w:rPr>
          <w:rFonts w:ascii="Times New Roman" w:hAnsi="Times New Roman"/>
          <w:sz w:val="24"/>
          <w:szCs w:val="24"/>
        </w:rPr>
        <w:t xml:space="preserve">, </w:t>
      </w:r>
      <w:r w:rsidRPr="00B02934">
        <w:rPr>
          <w:rFonts w:ascii="Times New Roman" w:hAnsi="Times New Roman"/>
          <w:i/>
          <w:iCs/>
          <w:sz w:val="24"/>
          <w:szCs w:val="24"/>
        </w:rPr>
        <w:t>69</w:t>
      </w:r>
      <w:r w:rsidRPr="00B02934">
        <w:rPr>
          <w:rFonts w:ascii="Times New Roman" w:hAnsi="Times New Roman"/>
          <w:sz w:val="24"/>
          <w:szCs w:val="24"/>
        </w:rPr>
        <w:t xml:space="preserve">(346), 364–367. </w:t>
      </w:r>
      <w:bookmarkStart w:id="53" w:name="js-reference-string-6"/>
      <w:bookmarkEnd w:id="53"/>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"http://dx.doi.org/10.2307/2285659"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http://dx.doi.org/10.2307/2285659</w:t>
      </w:r>
      <w:r w:rsidR="00193BD8" w:rsidRPr="00B02934">
        <w:rPr>
          <w:rFonts w:ascii="Times New Roman" w:hAnsi="Times New Roman"/>
          <w:sz w:val="24"/>
          <w:szCs w:val="24"/>
        </w:rPr>
        <w:fldChar w:fldCharType="end"/>
      </w:r>
    </w:p>
    <w:p w14:paraId="5EAF4454" w14:textId="1F09BC1B"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Bryk, A. S., &amp; Raudenbush, S. W. (1988). Heterogeneity of variance in experimental studies: A challenge to conventional interpretations. </w:t>
      </w:r>
      <w:r w:rsidRPr="00B02934">
        <w:rPr>
          <w:rFonts w:ascii="Times New Roman" w:hAnsi="Times New Roman"/>
          <w:i/>
          <w:iCs/>
          <w:sz w:val="24"/>
          <w:szCs w:val="24"/>
        </w:rPr>
        <w:t>Psychological Bulletin</w:t>
      </w:r>
      <w:r w:rsidRPr="00B02934">
        <w:rPr>
          <w:rFonts w:ascii="Times New Roman" w:hAnsi="Times New Roman"/>
          <w:sz w:val="24"/>
          <w:szCs w:val="24"/>
        </w:rPr>
        <w:t xml:space="preserve">, </w:t>
      </w:r>
      <w:r w:rsidRPr="00B02934">
        <w:rPr>
          <w:rFonts w:ascii="Times New Roman" w:hAnsi="Times New Roman"/>
          <w:i/>
          <w:iCs/>
          <w:sz w:val="24"/>
          <w:szCs w:val="24"/>
        </w:rPr>
        <w:t>104</w:t>
      </w:r>
      <w:r w:rsidRPr="00B02934">
        <w:rPr>
          <w:rFonts w:ascii="Times New Roman" w:hAnsi="Times New Roman"/>
          <w:sz w:val="24"/>
          <w:szCs w:val="24"/>
        </w:rPr>
        <w:t xml:space="preserve">(3), 396. </w:t>
      </w:r>
      <w:bookmarkStart w:id="54" w:name="js-reference-string-7"/>
      <w:bookmarkEnd w:id="54"/>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"http://dx.doi.org/10.1037/0033-2909.104.3.396"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http://dx.doi.org/10.1037/0033-2909.104.3.396</w:t>
      </w:r>
      <w:r w:rsidR="00193BD8" w:rsidRPr="00B02934">
        <w:rPr>
          <w:rFonts w:ascii="Times New Roman" w:hAnsi="Times New Roman"/>
          <w:sz w:val="24"/>
          <w:szCs w:val="24"/>
        </w:rPr>
        <w:fldChar w:fldCharType="end"/>
      </w:r>
    </w:p>
    <w:p w14:paraId="0E767A87" w14:textId="1136150D"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Cain, M. K., Zhang, Z., &amp; Yuan, K.-H. (2016). Univariate and multivariate skewness and kurtosis for measuring nonnormality: Prevalence, influence and estimation. </w:t>
      </w:r>
      <w:r w:rsidRPr="00B02934">
        <w:rPr>
          <w:rFonts w:ascii="Times New Roman" w:hAnsi="Times New Roman"/>
          <w:i/>
          <w:iCs/>
          <w:sz w:val="24"/>
          <w:szCs w:val="24"/>
          <w:lang w:val="nl-NL"/>
        </w:rPr>
        <w:t>Behavior research methods</w:t>
      </w:r>
      <w:r w:rsidRPr="00B02934">
        <w:rPr>
          <w:rFonts w:ascii="Times New Roman" w:hAnsi="Times New Roman"/>
          <w:sz w:val="24"/>
          <w:szCs w:val="24"/>
          <w:lang w:val="nl-NL"/>
        </w:rPr>
        <w:t xml:space="preserve">, </w:t>
      </w:r>
      <w:bookmarkStart w:id="55" w:name="js-reference-string-8"/>
      <w:bookmarkEnd w:id="55"/>
      <w:r w:rsidRPr="00B02934">
        <w:rPr>
          <w:rFonts w:ascii="Times New Roman" w:hAnsi="Times New Roman"/>
          <w:i/>
          <w:sz w:val="24"/>
          <w:szCs w:val="24"/>
          <w:lang w:val="nl-NL"/>
        </w:rPr>
        <w:t>49</w:t>
      </w:r>
      <w:r w:rsidRPr="00B02934">
        <w:rPr>
          <w:rFonts w:ascii="Times New Roman" w:hAnsi="Times New Roman"/>
          <w:sz w:val="24"/>
          <w:szCs w:val="24"/>
          <w:lang w:val="nl-NL"/>
        </w:rPr>
        <w:t xml:space="preserve">(5), 1716-1735. </w:t>
      </w:r>
      <w:hyperlink r:id="rId23" w:history="1">
        <w:r w:rsidR="00193BD8" w:rsidRPr="00B02934">
          <w:rPr>
            <w:rStyle w:val="Lienhypertexte"/>
            <w:rFonts w:ascii="Times New Roman" w:hAnsi="Times New Roman"/>
            <w:sz w:val="24"/>
            <w:szCs w:val="24"/>
            <w:lang w:val="nl-NL"/>
          </w:rPr>
          <w:t>http://dx.doi.org/10.3758/s13428-016-0814-1</w:t>
        </w:r>
      </w:hyperlink>
    </w:p>
    <w:p w14:paraId="046B30F9" w14:textId="2EA90DFC"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Church, A. T., Willmore, S. L., Anderson, A. T., Ochiai, M., Porter, N., Mateo, N. J., … </w:t>
      </w:r>
      <w:r w:rsidRPr="00B02934">
        <w:rPr>
          <w:rFonts w:ascii="Times New Roman" w:hAnsi="Times New Roman"/>
          <w:sz w:val="24"/>
          <w:szCs w:val="24"/>
        </w:rPr>
        <w:t xml:space="preserve">Ortiz, F. A. (2012). Cultural differences in implicit theories and self-perceptions of </w:t>
      </w:r>
      <w:r w:rsidRPr="00B02934">
        <w:rPr>
          <w:rFonts w:ascii="Times New Roman" w:hAnsi="Times New Roman"/>
          <w:sz w:val="24"/>
          <w:szCs w:val="24"/>
        </w:rPr>
        <w:lastRenderedPageBreak/>
        <w:t xml:space="preserve">traitedness: Replication and extension with alternative measurement formats and cultural dimensions. </w:t>
      </w:r>
      <w:r w:rsidRPr="00B02934">
        <w:rPr>
          <w:rFonts w:ascii="Times New Roman" w:hAnsi="Times New Roman"/>
          <w:i/>
          <w:iCs/>
          <w:sz w:val="24"/>
          <w:szCs w:val="24"/>
        </w:rPr>
        <w:t>Journal of Cross-Cultural Psychology</w:t>
      </w:r>
      <w:r w:rsidRPr="00B02934">
        <w:rPr>
          <w:rFonts w:ascii="Times New Roman" w:hAnsi="Times New Roman"/>
          <w:sz w:val="24"/>
          <w:szCs w:val="24"/>
        </w:rPr>
        <w:t xml:space="preserve">, </w:t>
      </w:r>
      <w:r w:rsidRPr="00B02934">
        <w:rPr>
          <w:rFonts w:ascii="Times New Roman" w:hAnsi="Times New Roman"/>
          <w:i/>
          <w:iCs/>
          <w:sz w:val="24"/>
          <w:szCs w:val="24"/>
        </w:rPr>
        <w:t>43</w:t>
      </w:r>
      <w:r w:rsidRPr="00B02934">
        <w:rPr>
          <w:rFonts w:ascii="Times New Roman" w:hAnsi="Times New Roman"/>
          <w:sz w:val="24"/>
          <w:szCs w:val="24"/>
        </w:rPr>
        <w:t xml:space="preserve">(8), 1268–1296. </w:t>
      </w:r>
      <w:bookmarkStart w:id="56" w:name="js-reference-string-9"/>
      <w:bookmarkEnd w:id="56"/>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"http://dx.doi.org/10.1177/0022022111428514"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http://dx.doi.org/10.1177/0022022111428514</w:t>
      </w:r>
      <w:r w:rsidR="00193BD8" w:rsidRPr="00B02934">
        <w:rPr>
          <w:rFonts w:ascii="Times New Roman" w:hAnsi="Times New Roman"/>
          <w:sz w:val="24"/>
          <w:szCs w:val="24"/>
        </w:rPr>
        <w:fldChar w:fldCharType="end"/>
      </w:r>
    </w:p>
    <w:p w14:paraId="32B45460" w14:textId="7D7649CB"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Cohen, A. B., &amp; Hill, P. C. (2007). Religion as culture: Religious individualism and collectivism among American Catholics, Jews, and Protestants. </w:t>
      </w:r>
      <w:r w:rsidRPr="00B02934">
        <w:rPr>
          <w:rFonts w:ascii="Times New Roman" w:hAnsi="Times New Roman"/>
          <w:i/>
          <w:iCs/>
          <w:sz w:val="24"/>
          <w:szCs w:val="24"/>
        </w:rPr>
        <w:t>Journal of Personality</w:t>
      </w:r>
      <w:r w:rsidRPr="00B02934">
        <w:rPr>
          <w:rFonts w:ascii="Times New Roman" w:hAnsi="Times New Roman"/>
          <w:sz w:val="24"/>
          <w:szCs w:val="24"/>
        </w:rPr>
        <w:t xml:space="preserve">, </w:t>
      </w:r>
      <w:r w:rsidRPr="00B02934">
        <w:rPr>
          <w:rFonts w:ascii="Times New Roman" w:hAnsi="Times New Roman"/>
          <w:i/>
          <w:iCs/>
          <w:sz w:val="24"/>
          <w:szCs w:val="24"/>
        </w:rPr>
        <w:t>75</w:t>
      </w:r>
      <w:r w:rsidRPr="00B02934">
        <w:rPr>
          <w:rFonts w:ascii="Times New Roman" w:hAnsi="Times New Roman"/>
          <w:sz w:val="24"/>
          <w:szCs w:val="24"/>
        </w:rPr>
        <w:t xml:space="preserve">(4), 709–742. </w:t>
      </w:r>
      <w:bookmarkStart w:id="57" w:name="js-reference-string-10"/>
      <w:bookmarkEnd w:id="57"/>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"http://dx.doi.org/10.1111/j.1467-6494.2007.00454.x"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http://dx.doi.org/10.1111/j.1467-6494.2007.00454.x</w:t>
      </w:r>
      <w:r w:rsidR="00193BD8" w:rsidRPr="00B02934">
        <w:rPr>
          <w:rFonts w:ascii="Times New Roman" w:hAnsi="Times New Roman"/>
          <w:sz w:val="24"/>
          <w:szCs w:val="24"/>
        </w:rPr>
        <w:fldChar w:fldCharType="end"/>
      </w:r>
    </w:p>
    <w:p w14:paraId="6F709065" w14:textId="07416998"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Cumming, G. (2013). </w:t>
      </w:r>
      <w:r w:rsidRPr="00B02934">
        <w:rPr>
          <w:rFonts w:ascii="Times New Roman" w:hAnsi="Times New Roman"/>
          <w:i/>
          <w:iCs/>
          <w:sz w:val="24"/>
          <w:szCs w:val="24"/>
        </w:rPr>
        <w:t>Understanding the new statistics: Effect sizes, confidence intervals, and meta-analysis</w:t>
      </w:r>
      <w:r w:rsidRPr="00B02934">
        <w:rPr>
          <w:rFonts w:ascii="Times New Roman" w:hAnsi="Times New Roman"/>
          <w:sz w:val="24"/>
          <w:szCs w:val="24"/>
        </w:rPr>
        <w:t xml:space="preserve">. Routledge. Retrieved from </w:t>
      </w:r>
      <w:hyperlink r:id="rId24" w:history="1">
        <w:r w:rsidR="00193BD8" w:rsidRPr="00B02934">
          <w:rPr>
            <w:rStyle w:val="Lienhypertexte"/>
            <w:rFonts w:ascii="Times New Roman" w:hAnsi="Times New Roman"/>
            <w:sz w:val="24"/>
            <w:szCs w:val="24"/>
          </w:rPr>
          <w:t>https://books.google.fr/books?hl=fr&amp;lr=&amp;id=1W6laNc7Xt8C&amp;oi=fnd&amp;pg=PR1&amp;dq=cumming+understanding+the+new&amp;ots=PvDWTKb44N&amp;sig=fQA-XUVLIkWXx1iNznrHdZgxlUA</w:t>
        </w:r>
      </w:hyperlink>
    </w:p>
    <w:p w14:paraId="0C9118C3" w14:textId="383529DA"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Delacre, M., Lakens, D., &amp; Leys, C. (2017). Why psychologists should by default use Welch’s t-test instead of Student’s t-test (in press for the International Review of Social Psychology). </w:t>
      </w:r>
      <w:r w:rsidRPr="00B02934">
        <w:rPr>
          <w:rFonts w:ascii="Times New Roman" w:hAnsi="Times New Roman"/>
          <w:sz w:val="24"/>
          <w:szCs w:val="24"/>
          <w:lang w:val="nl-NL"/>
        </w:rPr>
        <w:t xml:space="preserve">Retrieved from </w:t>
      </w:r>
      <w:hyperlink r:id="rId25" w:history="1">
        <w:r w:rsidR="00193BD8" w:rsidRPr="00B02934">
          <w:rPr>
            <w:rStyle w:val="Lienhypertexte"/>
            <w:rFonts w:ascii="Times New Roman" w:hAnsi="Times New Roman"/>
            <w:sz w:val="24"/>
            <w:szCs w:val="24"/>
            <w:lang w:val="nl-NL"/>
          </w:rPr>
          <w:t>https://osf.io/preprints/sbp6k/</w:t>
        </w:r>
      </w:hyperlink>
    </w:p>
    <w:p w14:paraId="7B081989" w14:textId="24B347E9"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Erceg-Hurn, D. M., &amp; Mirosevich, V. M. (2008). Modern robust statistical methods: An easy way to maximize the accuracy and power of your research. </w:t>
      </w:r>
      <w:r w:rsidRPr="00B02934">
        <w:rPr>
          <w:rFonts w:ascii="Times New Roman" w:hAnsi="Times New Roman"/>
          <w:i/>
          <w:iCs/>
          <w:sz w:val="24"/>
          <w:szCs w:val="24"/>
          <w:lang w:val="nl-NL"/>
        </w:rPr>
        <w:t>American Psychologist</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63</w:t>
      </w:r>
      <w:r w:rsidRPr="00B02934">
        <w:rPr>
          <w:rFonts w:ascii="Times New Roman" w:hAnsi="Times New Roman"/>
          <w:sz w:val="24"/>
          <w:szCs w:val="24"/>
          <w:lang w:val="nl-NL"/>
        </w:rPr>
        <w:t>(7), 591</w:t>
      </w:r>
      <w:r w:rsidRPr="00B02934">
        <w:rPr>
          <w:rFonts w:ascii="Times New Roman" w:hAnsi="Times New Roman"/>
          <w:sz w:val="24"/>
          <w:szCs w:val="24"/>
          <w:lang w:val="nl-NL"/>
        </w:rPr>
        <w:noBreakHyphen/>
        <w:t xml:space="preserve">601. </w:t>
      </w:r>
      <w:hyperlink r:id="rId26" w:history="1">
        <w:r w:rsidR="00193BD8" w:rsidRPr="00B02934">
          <w:rPr>
            <w:rStyle w:val="Lienhypertexte"/>
            <w:rFonts w:ascii="Times New Roman" w:hAnsi="Times New Roman"/>
            <w:sz w:val="24"/>
            <w:szCs w:val="24"/>
            <w:lang w:val="nl-NL"/>
          </w:rPr>
          <w:t>https://doi.org/10.1037/0003-066X.63.7.591</w:t>
        </w:r>
      </w:hyperlink>
    </w:p>
    <w:p w14:paraId="76C62117" w14:textId="76348A4C"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Fan, W., &amp; Hancock, G. R. (2012). </w:t>
      </w:r>
      <w:r w:rsidRPr="00B02934">
        <w:rPr>
          <w:rFonts w:ascii="Times New Roman" w:hAnsi="Times New Roman"/>
          <w:sz w:val="24"/>
          <w:szCs w:val="24"/>
          <w:lang w:val="nl-NL"/>
        </w:rPr>
        <w:t xml:space="preserve">Robust means modeling: An alternative for hypothesis testing of independent means under variance heterogeneity and nonnormality. </w:t>
      </w:r>
      <w:r w:rsidRPr="00B02934">
        <w:rPr>
          <w:rFonts w:ascii="Times New Roman" w:hAnsi="Times New Roman"/>
          <w:i/>
          <w:iCs/>
          <w:sz w:val="24"/>
          <w:szCs w:val="24"/>
          <w:lang w:val="nl-NL"/>
        </w:rPr>
        <w:t>Journal of Educational and Behavioral Statistics</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37</w:t>
      </w:r>
      <w:r w:rsidRPr="00B02934">
        <w:rPr>
          <w:rFonts w:ascii="Times New Roman" w:hAnsi="Times New Roman"/>
          <w:sz w:val="24"/>
          <w:szCs w:val="24"/>
          <w:lang w:val="nl-NL"/>
        </w:rPr>
        <w:t>(1), 137–156.</w:t>
      </w:r>
      <w:bookmarkStart w:id="58" w:name="js-reference-string-11"/>
      <w:bookmarkEnd w:id="58"/>
      <w:r w:rsidRPr="00B02934">
        <w:rPr>
          <w:rFonts w:ascii="Times New Roman" w:hAnsi="Times New Roman"/>
          <w:sz w:val="24"/>
          <w:szCs w:val="24"/>
          <w:lang w:val="nl-NL"/>
        </w:rPr>
        <w:t xml:space="preserve"> </w:t>
      </w:r>
      <w:hyperlink r:id="rId27" w:history="1">
        <w:r w:rsidR="00193BD8" w:rsidRPr="00B02934">
          <w:rPr>
            <w:rStyle w:val="Lienhypertexte"/>
            <w:rFonts w:ascii="Times New Roman" w:hAnsi="Times New Roman"/>
            <w:sz w:val="24"/>
            <w:szCs w:val="24"/>
            <w:lang w:val="nl-NL"/>
          </w:rPr>
          <w:t>http://dx.doi.org/10.3102/1076998610396897</w:t>
        </w:r>
      </w:hyperlink>
    </w:p>
    <w:p w14:paraId="6677ABA9" w14:textId="4AA37C7E"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Field, A. (2013). </w:t>
      </w:r>
      <w:r w:rsidRPr="00B02934">
        <w:rPr>
          <w:rFonts w:ascii="Times New Roman" w:hAnsi="Times New Roman"/>
          <w:i/>
          <w:iCs/>
          <w:sz w:val="24"/>
          <w:szCs w:val="24"/>
          <w:lang w:val="nl-NL"/>
        </w:rPr>
        <w:t>Discovering statistics using IBM SPSS statistics</w:t>
      </w:r>
      <w:r w:rsidRPr="00B02934">
        <w:rPr>
          <w:rFonts w:ascii="Times New Roman" w:hAnsi="Times New Roman"/>
          <w:sz w:val="24"/>
          <w:szCs w:val="24"/>
          <w:lang w:val="nl-NL"/>
        </w:rPr>
        <w:t xml:space="preserve">. </w:t>
      </w:r>
      <w:r w:rsidRPr="00B02934">
        <w:rPr>
          <w:rFonts w:ascii="Times New Roman" w:hAnsi="Times New Roman"/>
          <w:sz w:val="24"/>
          <w:szCs w:val="24"/>
        </w:rPr>
        <w:t xml:space="preserve">Sage. Retrieved from </w:t>
      </w:r>
      <w:hyperlink r:id="rId28" w:history="1">
        <w:r w:rsidR="00193BD8" w:rsidRPr="00B02934">
          <w:rPr>
            <w:rStyle w:val="Lienhypertexte"/>
            <w:rFonts w:ascii="Times New Roman" w:hAnsi="Times New Roman"/>
            <w:sz w:val="24"/>
            <w:szCs w:val="24"/>
          </w:rPr>
          <w:t>https://books.google.fr/books?hl=fr&amp;lr=&amp;id=c0Wk9IuBmAoC&amp;oi=fnd&amp;pg=PP2&amp;dq=discovering+statistics+using+spss&amp;ots=LbzoNGWvZI&amp;sig=TfzzF_g05GtfHPF3iL_CbH8aIbk</w:t>
        </w:r>
      </w:hyperlink>
    </w:p>
    <w:p w14:paraId="463E9C1E" w14:textId="335FE3E1"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lastRenderedPageBreak/>
        <w:t xml:space="preserve">Ghasemi, A., &amp; Zahediasl, S. (2012). Normality tests for statistical analysis: A guide for non-Statisticians. </w:t>
      </w:r>
      <w:r w:rsidRPr="00B02934">
        <w:rPr>
          <w:rFonts w:ascii="Times New Roman" w:hAnsi="Times New Roman"/>
          <w:i/>
          <w:iCs/>
          <w:sz w:val="24"/>
          <w:szCs w:val="24"/>
        </w:rPr>
        <w:t>International Journal of Endocrinology and Metabolism</w:t>
      </w:r>
      <w:r w:rsidRPr="00B02934">
        <w:rPr>
          <w:rFonts w:ascii="Times New Roman" w:hAnsi="Times New Roman"/>
          <w:sz w:val="24"/>
          <w:szCs w:val="24"/>
        </w:rPr>
        <w:t xml:space="preserve">, </w:t>
      </w:r>
      <w:r w:rsidRPr="00B02934">
        <w:rPr>
          <w:rFonts w:ascii="Times New Roman" w:hAnsi="Times New Roman"/>
          <w:i/>
          <w:iCs/>
          <w:sz w:val="24"/>
          <w:szCs w:val="24"/>
        </w:rPr>
        <w:t>10</w:t>
      </w:r>
      <w:r w:rsidRPr="00B02934">
        <w:rPr>
          <w:rFonts w:ascii="Times New Roman" w:hAnsi="Times New Roman"/>
          <w:sz w:val="24"/>
          <w:szCs w:val="24"/>
        </w:rPr>
        <w:t>(2), 486</w:t>
      </w:r>
      <w:r w:rsidRPr="00B02934">
        <w:rPr>
          <w:rFonts w:ascii="Times New Roman" w:hAnsi="Times New Roman"/>
          <w:sz w:val="24"/>
          <w:szCs w:val="24"/>
        </w:rPr>
        <w:noBreakHyphen/>
        <w:t xml:space="preserve">489. </w:t>
      </w:r>
      <w:hyperlink r:id="rId29" w:history="1">
        <w:r w:rsidR="00193BD8" w:rsidRPr="00B02934">
          <w:rPr>
            <w:rStyle w:val="Lienhypertexte"/>
            <w:rFonts w:ascii="Times New Roman" w:hAnsi="Times New Roman"/>
            <w:sz w:val="24"/>
            <w:szCs w:val="24"/>
          </w:rPr>
          <w:t>https://doi.org/10.5812/ijem.3505</w:t>
        </w:r>
      </w:hyperlink>
    </w:p>
    <w:p w14:paraId="49600224" w14:textId="7B95886F"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Green, E. G., Deschamps, J.-C., &amp; Paez, D. (2005). Variation of individualism and collectivism within and between 20 countries: A typological analysis. </w:t>
      </w:r>
      <w:r w:rsidRPr="00B02934">
        <w:rPr>
          <w:rFonts w:ascii="Times New Roman" w:hAnsi="Times New Roman"/>
          <w:i/>
          <w:iCs/>
          <w:sz w:val="24"/>
          <w:szCs w:val="24"/>
        </w:rPr>
        <w:t>Journal of cross-cultural psychology</w:t>
      </w:r>
      <w:r w:rsidRPr="00B02934">
        <w:rPr>
          <w:rFonts w:ascii="Times New Roman" w:hAnsi="Times New Roman"/>
          <w:sz w:val="24"/>
          <w:szCs w:val="24"/>
        </w:rPr>
        <w:t xml:space="preserve">, </w:t>
      </w:r>
      <w:r w:rsidRPr="00B02934">
        <w:rPr>
          <w:rFonts w:ascii="Times New Roman" w:hAnsi="Times New Roman"/>
          <w:i/>
          <w:iCs/>
          <w:sz w:val="24"/>
          <w:szCs w:val="24"/>
        </w:rPr>
        <w:t>36</w:t>
      </w:r>
      <w:r w:rsidRPr="00B02934">
        <w:rPr>
          <w:rFonts w:ascii="Times New Roman" w:hAnsi="Times New Roman"/>
          <w:sz w:val="24"/>
          <w:szCs w:val="24"/>
        </w:rPr>
        <w:t xml:space="preserve">(3), 321–339. </w:t>
      </w:r>
      <w:bookmarkStart w:id="59" w:name="js-reference-string-12"/>
      <w:bookmarkEnd w:id="59"/>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"http://dx.doi.org/10.1177/0022022104273654"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http://dx.doi.org/10.1177/0022022104273654</w:t>
      </w:r>
      <w:r w:rsidR="00193BD8" w:rsidRPr="00B02934">
        <w:rPr>
          <w:rFonts w:ascii="Times New Roman" w:hAnsi="Times New Roman"/>
          <w:sz w:val="24"/>
          <w:szCs w:val="24"/>
        </w:rPr>
        <w:fldChar w:fldCharType="end"/>
      </w:r>
    </w:p>
    <w:p w14:paraId="5216CB26" w14:textId="2CD6F61D"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Grissom, R. J. (2000). </w:t>
      </w:r>
      <w:r w:rsidRPr="00B02934">
        <w:rPr>
          <w:rFonts w:ascii="Times New Roman" w:hAnsi="Times New Roman"/>
          <w:sz w:val="24"/>
          <w:szCs w:val="24"/>
          <w:lang w:val="nl-NL"/>
        </w:rPr>
        <w:t xml:space="preserve">Heterogeneity of variance in clinical data. </w:t>
      </w:r>
      <w:r w:rsidRPr="00B02934">
        <w:rPr>
          <w:rFonts w:ascii="Times New Roman" w:hAnsi="Times New Roman"/>
          <w:i/>
          <w:iCs/>
          <w:sz w:val="24"/>
          <w:szCs w:val="24"/>
          <w:lang w:val="nl-NL"/>
        </w:rPr>
        <w:t>Journal of consulting and clinical psychology</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68</w:t>
      </w:r>
      <w:r w:rsidRPr="00B02934">
        <w:rPr>
          <w:rFonts w:ascii="Times New Roman" w:hAnsi="Times New Roman"/>
          <w:sz w:val="24"/>
          <w:szCs w:val="24"/>
          <w:lang w:val="nl-NL"/>
        </w:rPr>
        <w:t xml:space="preserve">(1), 155–165. </w:t>
      </w:r>
      <w:bookmarkStart w:id="60" w:name="js-reference-string-14"/>
      <w:bookmarkEnd w:id="60"/>
      <w:r w:rsidR="00193BD8" w:rsidRPr="00B02934">
        <w:rPr>
          <w:rFonts w:ascii="Times New Roman" w:hAnsi="Times New Roman"/>
          <w:sz w:val="24"/>
          <w:szCs w:val="24"/>
          <w:lang w:val="nl-NL"/>
        </w:rPr>
        <w:fldChar w:fldCharType="begin"/>
      </w:r>
      <w:r w:rsidR="00193BD8" w:rsidRPr="00B02934">
        <w:rPr>
          <w:rFonts w:ascii="Times New Roman" w:hAnsi="Times New Roman"/>
          <w:sz w:val="24"/>
          <w:szCs w:val="24"/>
          <w:lang w:val="nl-NL"/>
        </w:rPr>
        <w:instrText xml:space="preserve"> HYPERLINK "http://dx.doi.org/10.1037//0022-006x.68.1.155" </w:instrText>
      </w:r>
      <w:r w:rsidR="00193BD8" w:rsidRPr="00B02934">
        <w:rPr>
          <w:rFonts w:ascii="Times New Roman" w:hAnsi="Times New Roman"/>
          <w:sz w:val="24"/>
          <w:szCs w:val="24"/>
          <w:lang w:val="nl-NL"/>
        </w:rPr>
        <w:fldChar w:fldCharType="separate"/>
      </w:r>
      <w:r w:rsidR="00193BD8" w:rsidRPr="00B02934">
        <w:rPr>
          <w:rStyle w:val="Lienhypertexte"/>
          <w:rFonts w:ascii="Times New Roman" w:hAnsi="Times New Roman"/>
          <w:sz w:val="24"/>
          <w:szCs w:val="24"/>
          <w:lang w:val="nl-NL"/>
        </w:rPr>
        <w:t>http://dx.doi.org/10.1037//0022-006x.68.1.155</w:t>
      </w:r>
      <w:r w:rsidR="00193BD8" w:rsidRPr="00B02934">
        <w:rPr>
          <w:rFonts w:ascii="Times New Roman" w:hAnsi="Times New Roman"/>
          <w:sz w:val="24"/>
          <w:szCs w:val="24"/>
          <w:lang w:val="nl-NL"/>
        </w:rPr>
        <w:fldChar w:fldCharType="end"/>
      </w:r>
    </w:p>
    <w:p w14:paraId="79D1D2CB" w14:textId="7660CB3C"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Haar, J. M., Russo, M., Suñe, A., &amp; Ollier-Malaterre, A. (2014). </w:t>
      </w:r>
      <w:r w:rsidRPr="00B02934">
        <w:rPr>
          <w:rFonts w:ascii="Times New Roman" w:hAnsi="Times New Roman"/>
          <w:sz w:val="24"/>
          <w:szCs w:val="24"/>
        </w:rPr>
        <w:t xml:space="preserve">Outcomes of work–life balance on job satisfaction, life satisfaction and mental health: A study across seven cultures. </w:t>
      </w:r>
      <w:r w:rsidRPr="00B02934">
        <w:rPr>
          <w:rFonts w:ascii="Times New Roman" w:hAnsi="Times New Roman"/>
          <w:i/>
          <w:iCs/>
          <w:sz w:val="24"/>
          <w:szCs w:val="24"/>
        </w:rPr>
        <w:t>Journal of Vocational Behavior</w:t>
      </w:r>
      <w:r w:rsidRPr="00B02934">
        <w:rPr>
          <w:rFonts w:ascii="Times New Roman" w:hAnsi="Times New Roman"/>
          <w:sz w:val="24"/>
          <w:szCs w:val="24"/>
        </w:rPr>
        <w:t xml:space="preserve">, </w:t>
      </w:r>
      <w:r w:rsidRPr="00B02934">
        <w:rPr>
          <w:rFonts w:ascii="Times New Roman" w:hAnsi="Times New Roman"/>
          <w:i/>
          <w:iCs/>
          <w:sz w:val="24"/>
          <w:szCs w:val="24"/>
        </w:rPr>
        <w:t>85</w:t>
      </w:r>
      <w:r w:rsidRPr="00B02934">
        <w:rPr>
          <w:rFonts w:ascii="Times New Roman" w:hAnsi="Times New Roman"/>
          <w:sz w:val="24"/>
          <w:szCs w:val="24"/>
        </w:rPr>
        <w:t xml:space="preserve">(3), 361–373. </w:t>
      </w:r>
      <w:bookmarkStart w:id="61" w:name="js-reference-string-15"/>
      <w:bookmarkEnd w:id="61"/>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"http://dx.doi.org/10.1016/j.jvb.2014.08.010"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http://dx.doi.org/10.1016/j.jvb.2014.08.010</w:t>
      </w:r>
      <w:r w:rsidR="00193BD8" w:rsidRPr="00B02934">
        <w:rPr>
          <w:rFonts w:ascii="Times New Roman" w:hAnsi="Times New Roman"/>
          <w:sz w:val="24"/>
          <w:szCs w:val="24"/>
        </w:rPr>
        <w:fldChar w:fldCharType="end"/>
      </w:r>
    </w:p>
    <w:p w14:paraId="3E5B87F5" w14:textId="1A39CB8C"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Hayes, A. F., &amp; Cai, L. (2007). Using heteroskedasticity-consistent standard error estimators in OLS regression: An introduction and software implementation. </w:t>
      </w:r>
      <w:r w:rsidRPr="00B02934">
        <w:rPr>
          <w:rFonts w:ascii="Times New Roman" w:hAnsi="Times New Roman"/>
          <w:i/>
          <w:iCs/>
          <w:sz w:val="24"/>
          <w:szCs w:val="24"/>
          <w:lang w:val="nl-NL"/>
        </w:rPr>
        <w:t>Behavior research methods</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39</w:t>
      </w:r>
      <w:r w:rsidRPr="00B02934">
        <w:rPr>
          <w:rFonts w:ascii="Times New Roman" w:hAnsi="Times New Roman"/>
          <w:sz w:val="24"/>
          <w:szCs w:val="24"/>
          <w:lang w:val="nl-NL"/>
        </w:rPr>
        <w:t xml:space="preserve">(4), 709–722. </w:t>
      </w:r>
      <w:hyperlink r:id="rId30" w:history="1">
        <w:r w:rsidR="00193BD8" w:rsidRPr="00B02934">
          <w:rPr>
            <w:rStyle w:val="Lienhypertexte"/>
            <w:rFonts w:ascii="Times New Roman" w:hAnsi="Times New Roman"/>
            <w:sz w:val="24"/>
            <w:szCs w:val="24"/>
            <w:lang w:val="nl-NL"/>
          </w:rPr>
          <w:t>http://dx.doi.org/10.3758/bf03192961</w:t>
        </w:r>
      </w:hyperlink>
    </w:p>
    <w:p w14:paraId="3315BCC6" w14:textId="2EC7F330"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Henrich, J., Heine, S. J., &amp; Norenzayan, A. (2010). Most people are not WEIRD. </w:t>
      </w:r>
      <w:r w:rsidRPr="00B02934">
        <w:rPr>
          <w:rFonts w:ascii="Times New Roman" w:hAnsi="Times New Roman"/>
          <w:i/>
          <w:iCs/>
          <w:sz w:val="24"/>
          <w:szCs w:val="24"/>
          <w:lang w:val="nl-NL"/>
        </w:rPr>
        <w:t>Nature</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466</w:t>
      </w:r>
      <w:r w:rsidRPr="00B02934">
        <w:rPr>
          <w:rFonts w:ascii="Times New Roman" w:hAnsi="Times New Roman"/>
          <w:sz w:val="24"/>
          <w:szCs w:val="24"/>
          <w:lang w:val="nl-NL"/>
        </w:rPr>
        <w:t>(7302), 29</w:t>
      </w:r>
      <w:r w:rsidRPr="00B02934">
        <w:rPr>
          <w:rFonts w:ascii="Times New Roman" w:hAnsi="Times New Roman"/>
          <w:sz w:val="24"/>
          <w:szCs w:val="24"/>
          <w:lang w:val="nl-NL"/>
        </w:rPr>
        <w:noBreakHyphen/>
        <w:t xml:space="preserve">29. </w:t>
      </w:r>
      <w:hyperlink r:id="rId31" w:history="1">
        <w:r w:rsidR="00193BD8" w:rsidRPr="00B02934">
          <w:rPr>
            <w:rStyle w:val="Lienhypertexte"/>
            <w:rFonts w:ascii="Times New Roman" w:hAnsi="Times New Roman"/>
            <w:sz w:val="24"/>
            <w:szCs w:val="24"/>
            <w:lang w:val="nl-NL"/>
          </w:rPr>
          <w:t>https://doi.org/10.1038/466029a</w:t>
        </w:r>
      </w:hyperlink>
    </w:p>
    <w:p w14:paraId="3DD76DFA" w14:textId="1F2A9CEB"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Heun, R., Burkart, M., Maier, W., &amp; Bech, P. (1999). Internal and external validity of the WHO Well-Being Scale in the elderly general population. </w:t>
      </w:r>
      <w:r w:rsidRPr="00B02934">
        <w:rPr>
          <w:rFonts w:ascii="Times New Roman" w:hAnsi="Times New Roman"/>
          <w:i/>
          <w:iCs/>
          <w:sz w:val="24"/>
          <w:szCs w:val="24"/>
        </w:rPr>
        <w:t>Acta Psychiatrica Scandinavica</w:t>
      </w:r>
      <w:r w:rsidRPr="00B02934">
        <w:rPr>
          <w:rFonts w:ascii="Times New Roman" w:hAnsi="Times New Roman"/>
          <w:sz w:val="24"/>
          <w:szCs w:val="24"/>
        </w:rPr>
        <w:t xml:space="preserve">, </w:t>
      </w:r>
      <w:r w:rsidRPr="00B02934">
        <w:rPr>
          <w:rFonts w:ascii="Times New Roman" w:hAnsi="Times New Roman"/>
          <w:i/>
          <w:iCs/>
          <w:sz w:val="24"/>
          <w:szCs w:val="24"/>
        </w:rPr>
        <w:t>99</w:t>
      </w:r>
      <w:r w:rsidRPr="00B02934">
        <w:rPr>
          <w:rFonts w:ascii="Times New Roman" w:hAnsi="Times New Roman"/>
          <w:sz w:val="24"/>
          <w:szCs w:val="24"/>
        </w:rPr>
        <w:t xml:space="preserve">(3), 171–178. </w:t>
      </w:r>
      <w:bookmarkStart w:id="62" w:name="js-reference-string-0"/>
      <w:bookmarkEnd w:id="62"/>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"http://dx.doi.org/10.1111/j.1600-0447.1999.tb00973.x"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http://dx.doi.org/10.1111/j.1600-0447.1999.tb00973.x</w:t>
      </w:r>
      <w:r w:rsidR="00193BD8" w:rsidRPr="00B02934">
        <w:rPr>
          <w:rFonts w:ascii="Times New Roman" w:hAnsi="Times New Roman"/>
          <w:sz w:val="24"/>
          <w:szCs w:val="24"/>
        </w:rPr>
        <w:fldChar w:fldCharType="end"/>
      </w:r>
    </w:p>
    <w:p w14:paraId="01594C4E" w14:textId="4C4AC0D5"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Hoekstra, R., Kiers, H. A., &amp; Johnson, A. (2012). Are assumptions of well-known statistical techniques checked, and why (not)? </w:t>
      </w:r>
      <w:r w:rsidRPr="00B02934">
        <w:rPr>
          <w:rFonts w:ascii="Times New Roman" w:hAnsi="Times New Roman"/>
          <w:i/>
          <w:iCs/>
          <w:sz w:val="24"/>
          <w:szCs w:val="24"/>
        </w:rPr>
        <w:t>Frontiers in psychology</w:t>
      </w:r>
      <w:r w:rsidRPr="00B02934">
        <w:rPr>
          <w:rFonts w:ascii="Times New Roman" w:hAnsi="Times New Roman"/>
          <w:sz w:val="24"/>
          <w:szCs w:val="24"/>
        </w:rPr>
        <w:t xml:space="preserve">, </w:t>
      </w:r>
      <w:r w:rsidRPr="00B02934">
        <w:rPr>
          <w:rFonts w:ascii="Times New Roman" w:hAnsi="Times New Roman"/>
          <w:i/>
          <w:iCs/>
          <w:sz w:val="24"/>
          <w:szCs w:val="24"/>
        </w:rPr>
        <w:t>3</w:t>
      </w:r>
      <w:r w:rsidRPr="00B02934">
        <w:rPr>
          <w:rFonts w:ascii="Times New Roman" w:hAnsi="Times New Roman"/>
          <w:sz w:val="24"/>
          <w:szCs w:val="24"/>
        </w:rPr>
        <w:t xml:space="preserve">. </w:t>
      </w:r>
      <w:bookmarkStart w:id="63" w:name="js-reference-string-1"/>
      <w:bookmarkEnd w:id="63"/>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"http://dx.doi.org/10.3389/fpsyg.2012.00137"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http://dx.doi.org/10.3389/fpsyg.2012.00137</w:t>
      </w:r>
      <w:r w:rsidR="00193BD8" w:rsidRPr="00B02934">
        <w:rPr>
          <w:rFonts w:ascii="Times New Roman" w:hAnsi="Times New Roman"/>
          <w:sz w:val="24"/>
          <w:szCs w:val="24"/>
        </w:rPr>
        <w:fldChar w:fldCharType="end"/>
      </w:r>
      <w:bookmarkStart w:id="64" w:name="js-reference-string-21"/>
      <w:bookmarkEnd w:id="64"/>
    </w:p>
    <w:p w14:paraId="36133888" w14:textId="77777777" w:rsidR="00193BD8" w:rsidRPr="00B02934" w:rsidRDefault="00C754BE" w:rsidP="00B02934">
      <w:pPr>
        <w:pStyle w:val="Bibliographie"/>
        <w:ind w:left="709" w:hanging="709"/>
        <w:rPr>
          <w:rFonts w:ascii="Times New Roman" w:hAnsi="Times New Roman"/>
          <w:sz w:val="24"/>
          <w:szCs w:val="24"/>
          <w:lang w:val="nl-NL"/>
        </w:rPr>
      </w:pPr>
      <w:r w:rsidRPr="00B02934">
        <w:rPr>
          <w:rFonts w:ascii="Times New Roman" w:hAnsi="Times New Roman"/>
          <w:sz w:val="24"/>
          <w:szCs w:val="24"/>
        </w:rPr>
        <w:t xml:space="preserve">Howell, D. (2013). </w:t>
      </w:r>
      <w:r w:rsidRPr="00B02934">
        <w:rPr>
          <w:rFonts w:ascii="Times New Roman" w:hAnsi="Times New Roman"/>
          <w:i/>
          <w:sz w:val="24"/>
          <w:szCs w:val="24"/>
          <w:lang w:val="nl-NL"/>
        </w:rPr>
        <w:t>Statistical methods for psychology</w:t>
      </w:r>
      <w:r w:rsidRPr="00B02934">
        <w:rPr>
          <w:rFonts w:ascii="Times New Roman" w:hAnsi="Times New Roman"/>
          <w:sz w:val="24"/>
          <w:szCs w:val="24"/>
          <w:lang w:val="nl-NL"/>
        </w:rPr>
        <w:t>. Australia: Thomson/Wadsworth.</w:t>
      </w:r>
    </w:p>
    <w:p w14:paraId="57415FCD"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lastRenderedPageBreak/>
        <w:t xml:space="preserve">Keppel, G., &amp; Wickens, T. D. (2004). </w:t>
      </w:r>
      <w:r w:rsidRPr="00B02934">
        <w:rPr>
          <w:rFonts w:ascii="Times New Roman" w:hAnsi="Times New Roman"/>
          <w:i/>
          <w:iCs/>
          <w:sz w:val="24"/>
          <w:szCs w:val="24"/>
          <w:lang w:val="nl-NL"/>
        </w:rPr>
        <w:t>Design and analysis: A researcher’s handbook</w:t>
      </w:r>
      <w:r w:rsidRPr="00B02934">
        <w:rPr>
          <w:rFonts w:ascii="Times New Roman" w:hAnsi="Times New Roman"/>
          <w:sz w:val="24"/>
          <w:szCs w:val="24"/>
          <w:lang w:val="nl-NL"/>
        </w:rPr>
        <w:t>. Prentice Hall.</w:t>
      </w:r>
    </w:p>
    <w:p w14:paraId="572B27C3" w14:textId="6687BC98"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Keselman, H. J., Huberty, C. J., Lix, L. M., Olejnik, S., Cribbie, R. A., Donahue, B., … Levin, J. R. (1998). Statistical practices of educational researchers: An analysis of their ANOVA, MANOVA, and ANCOVA analyses. </w:t>
      </w:r>
      <w:r w:rsidRPr="00B02934">
        <w:rPr>
          <w:rFonts w:ascii="Times New Roman" w:hAnsi="Times New Roman"/>
          <w:i/>
          <w:iCs/>
          <w:sz w:val="24"/>
          <w:szCs w:val="24"/>
          <w:lang w:val="nl-NL"/>
        </w:rPr>
        <w:t>Review of educational research</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68</w:t>
      </w:r>
      <w:r w:rsidRPr="00B02934">
        <w:rPr>
          <w:rFonts w:ascii="Times New Roman" w:hAnsi="Times New Roman"/>
          <w:sz w:val="24"/>
          <w:szCs w:val="24"/>
          <w:lang w:val="nl-NL"/>
        </w:rPr>
        <w:t xml:space="preserve">(3), 350–386. </w:t>
      </w:r>
      <w:bookmarkStart w:id="65" w:name="js-reference-string-31"/>
      <w:bookmarkEnd w:id="65"/>
      <w:r w:rsidR="00193BD8" w:rsidRPr="00B02934">
        <w:rPr>
          <w:rFonts w:ascii="Times New Roman" w:hAnsi="Times New Roman"/>
          <w:sz w:val="24"/>
          <w:szCs w:val="24"/>
          <w:lang w:val="nl-NL"/>
        </w:rPr>
        <w:fldChar w:fldCharType="begin"/>
      </w:r>
      <w:r w:rsidR="00193BD8" w:rsidRPr="00B02934">
        <w:rPr>
          <w:rFonts w:ascii="Times New Roman" w:hAnsi="Times New Roman"/>
          <w:sz w:val="24"/>
          <w:szCs w:val="24"/>
          <w:lang w:val="nl-NL"/>
        </w:rPr>
        <w:instrText xml:space="preserve"> HYPERLINK "http://dx.doi.org/10.2307/1170601" </w:instrText>
      </w:r>
      <w:r w:rsidR="00193BD8" w:rsidRPr="00B02934">
        <w:rPr>
          <w:rFonts w:ascii="Times New Roman" w:hAnsi="Times New Roman"/>
          <w:sz w:val="24"/>
          <w:szCs w:val="24"/>
          <w:lang w:val="nl-NL"/>
        </w:rPr>
        <w:fldChar w:fldCharType="separate"/>
      </w:r>
      <w:r w:rsidR="00193BD8" w:rsidRPr="00B02934">
        <w:rPr>
          <w:rStyle w:val="Lienhypertexte"/>
          <w:rFonts w:ascii="Times New Roman" w:hAnsi="Times New Roman"/>
          <w:sz w:val="24"/>
          <w:szCs w:val="24"/>
          <w:lang w:val="nl-NL"/>
        </w:rPr>
        <w:t>http://dx.doi.org/10.2307/1170601</w:t>
      </w:r>
      <w:r w:rsidR="00193BD8" w:rsidRPr="00B02934">
        <w:rPr>
          <w:rFonts w:ascii="Times New Roman" w:hAnsi="Times New Roman"/>
          <w:sz w:val="24"/>
          <w:szCs w:val="24"/>
          <w:lang w:val="nl-NL"/>
        </w:rPr>
        <w:fldChar w:fldCharType="end"/>
      </w:r>
    </w:p>
    <w:p w14:paraId="79EDAF7A" w14:textId="5BB94CF0"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Koeser, S., &amp; Sczesny, S. (2014). Promoting gender-fair language: The impact of arguments on language use, attitudes, and cognitions. </w:t>
      </w:r>
      <w:r w:rsidRPr="00B02934">
        <w:rPr>
          <w:rFonts w:ascii="Times New Roman" w:hAnsi="Times New Roman"/>
          <w:i/>
          <w:iCs/>
          <w:sz w:val="24"/>
          <w:szCs w:val="24"/>
        </w:rPr>
        <w:t>Journal of Language and Social Psychology</w:t>
      </w:r>
      <w:r w:rsidRPr="00B02934">
        <w:rPr>
          <w:rFonts w:ascii="Times New Roman" w:hAnsi="Times New Roman"/>
          <w:sz w:val="24"/>
          <w:szCs w:val="24"/>
        </w:rPr>
        <w:t xml:space="preserve">, </w:t>
      </w:r>
      <w:r w:rsidRPr="00B02934">
        <w:rPr>
          <w:rFonts w:ascii="Times New Roman" w:hAnsi="Times New Roman"/>
          <w:i/>
          <w:iCs/>
          <w:sz w:val="24"/>
          <w:szCs w:val="24"/>
        </w:rPr>
        <w:t>33</w:t>
      </w:r>
      <w:r w:rsidRPr="00B02934">
        <w:rPr>
          <w:rFonts w:ascii="Times New Roman" w:hAnsi="Times New Roman"/>
          <w:sz w:val="24"/>
          <w:szCs w:val="24"/>
        </w:rPr>
        <w:t xml:space="preserve">(5), 548–560. </w:t>
      </w:r>
      <w:bookmarkStart w:id="66" w:name="js-reference-string-41"/>
      <w:bookmarkEnd w:id="66"/>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"http://dx.doi.org/10.1177/0261927x14541280"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http://dx.doi.org/10.1177/0261927x14541280</w:t>
      </w:r>
      <w:r w:rsidR="00193BD8" w:rsidRPr="00B02934">
        <w:rPr>
          <w:rFonts w:ascii="Times New Roman" w:hAnsi="Times New Roman"/>
          <w:sz w:val="24"/>
          <w:szCs w:val="24"/>
        </w:rPr>
        <w:fldChar w:fldCharType="end"/>
      </w:r>
    </w:p>
    <w:p w14:paraId="37341CF3"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Lix, L. M., Keselman, J. C., &amp; Keselman, H. J. (1996). </w:t>
      </w:r>
      <w:r w:rsidRPr="00B02934">
        <w:rPr>
          <w:rFonts w:ascii="Times New Roman" w:hAnsi="Times New Roman"/>
          <w:sz w:val="24"/>
          <w:szCs w:val="24"/>
        </w:rPr>
        <w:t xml:space="preserve">Consequences of assumption violations revisited: A quantitative review of alternatives to the one-way analysis of variance F test. </w:t>
      </w:r>
      <w:r w:rsidRPr="00B02934">
        <w:rPr>
          <w:rFonts w:ascii="Times New Roman" w:hAnsi="Times New Roman"/>
          <w:i/>
          <w:iCs/>
          <w:sz w:val="24"/>
          <w:szCs w:val="24"/>
        </w:rPr>
        <w:t>Review of educational research</w:t>
      </w:r>
      <w:r w:rsidRPr="00B02934">
        <w:rPr>
          <w:rFonts w:ascii="Times New Roman" w:hAnsi="Times New Roman"/>
          <w:sz w:val="24"/>
          <w:szCs w:val="24"/>
        </w:rPr>
        <w:t xml:space="preserve">, </w:t>
      </w:r>
      <w:r w:rsidRPr="00B02934">
        <w:rPr>
          <w:rFonts w:ascii="Times New Roman" w:hAnsi="Times New Roman"/>
          <w:i/>
          <w:iCs/>
          <w:sz w:val="24"/>
          <w:szCs w:val="24"/>
        </w:rPr>
        <w:t>66</w:t>
      </w:r>
      <w:r w:rsidRPr="00B02934">
        <w:rPr>
          <w:rFonts w:ascii="Times New Roman" w:hAnsi="Times New Roman"/>
          <w:sz w:val="24"/>
          <w:szCs w:val="24"/>
        </w:rPr>
        <w:t>(4), 579–619.</w:t>
      </w:r>
    </w:p>
    <w:p w14:paraId="015FA53D"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Montoya, D. Y., &amp; Briggs, E. (2013). Shared ethnicity effects on service encounters: A study across three US subcultures. </w:t>
      </w:r>
      <w:r w:rsidRPr="00B02934">
        <w:rPr>
          <w:rFonts w:ascii="Times New Roman" w:hAnsi="Times New Roman"/>
          <w:i/>
          <w:iCs/>
          <w:sz w:val="24"/>
          <w:szCs w:val="24"/>
        </w:rPr>
        <w:t>Journal of Business Research</w:t>
      </w:r>
      <w:r w:rsidRPr="00B02934">
        <w:rPr>
          <w:rFonts w:ascii="Times New Roman" w:hAnsi="Times New Roman"/>
          <w:sz w:val="24"/>
          <w:szCs w:val="24"/>
        </w:rPr>
        <w:t xml:space="preserve">, </w:t>
      </w:r>
      <w:r w:rsidRPr="00B02934">
        <w:rPr>
          <w:rFonts w:ascii="Times New Roman" w:hAnsi="Times New Roman"/>
          <w:i/>
          <w:iCs/>
          <w:sz w:val="24"/>
          <w:szCs w:val="24"/>
        </w:rPr>
        <w:t>66</w:t>
      </w:r>
      <w:r w:rsidRPr="00B02934">
        <w:rPr>
          <w:rFonts w:ascii="Times New Roman" w:hAnsi="Times New Roman"/>
          <w:sz w:val="24"/>
          <w:szCs w:val="24"/>
        </w:rPr>
        <w:t>(3), 314–320.</w:t>
      </w:r>
    </w:p>
    <w:p w14:paraId="593C2A81" w14:textId="6A5860E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Nachar, N. (2008). The Mann-Whitney U: A test for assessing whether two independent samples come from the same distribution. </w:t>
      </w:r>
      <w:r w:rsidRPr="00B02934">
        <w:rPr>
          <w:rFonts w:ascii="Times New Roman" w:hAnsi="Times New Roman"/>
          <w:i/>
          <w:iCs/>
          <w:sz w:val="24"/>
          <w:szCs w:val="24"/>
        </w:rPr>
        <w:t>Tutorials in Quantitative Methods for Psychology</w:t>
      </w:r>
      <w:r w:rsidRPr="00B02934">
        <w:rPr>
          <w:rFonts w:ascii="Times New Roman" w:hAnsi="Times New Roman"/>
          <w:sz w:val="24"/>
          <w:szCs w:val="24"/>
        </w:rPr>
        <w:t xml:space="preserve">, </w:t>
      </w:r>
      <w:r w:rsidRPr="00B02934">
        <w:rPr>
          <w:rFonts w:ascii="Times New Roman" w:hAnsi="Times New Roman"/>
          <w:i/>
          <w:iCs/>
          <w:sz w:val="24"/>
          <w:szCs w:val="24"/>
        </w:rPr>
        <w:t>4</w:t>
      </w:r>
      <w:r w:rsidRPr="00B02934">
        <w:rPr>
          <w:rFonts w:ascii="Times New Roman" w:hAnsi="Times New Roman"/>
          <w:sz w:val="24"/>
          <w:szCs w:val="24"/>
        </w:rPr>
        <w:t xml:space="preserve">(1), 13–20. </w:t>
      </w:r>
      <w:bookmarkStart w:id="67" w:name="js-reference-string-51"/>
      <w:bookmarkEnd w:id="67"/>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"http://dx.doi.org/10.20982/tqmp.04.1.p013"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http://dx.doi.org/10.20982/tqmp.04.1.p013</w:t>
      </w:r>
      <w:r w:rsidR="00193BD8" w:rsidRPr="00B02934">
        <w:rPr>
          <w:rFonts w:ascii="Times New Roman" w:hAnsi="Times New Roman"/>
          <w:sz w:val="24"/>
          <w:szCs w:val="24"/>
        </w:rPr>
        <w:fldChar w:fldCharType="end"/>
      </w:r>
    </w:p>
    <w:p w14:paraId="2434F234" w14:textId="6344123C"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Neuhäuser, M., &amp; Ruxton, G. D. (2009). Distribution-free two-sample comparisons in the case of heterogeneous variances. </w:t>
      </w:r>
      <w:r w:rsidRPr="00B02934">
        <w:rPr>
          <w:rFonts w:ascii="Times New Roman" w:hAnsi="Times New Roman"/>
          <w:i/>
          <w:iCs/>
          <w:sz w:val="24"/>
          <w:szCs w:val="24"/>
        </w:rPr>
        <w:t>Behavioral Ecology and Sociobiology</w:t>
      </w:r>
      <w:r w:rsidRPr="00B02934">
        <w:rPr>
          <w:rFonts w:ascii="Times New Roman" w:hAnsi="Times New Roman"/>
          <w:sz w:val="24"/>
          <w:szCs w:val="24"/>
        </w:rPr>
        <w:t xml:space="preserve">, </w:t>
      </w:r>
      <w:r w:rsidRPr="00B02934">
        <w:rPr>
          <w:rFonts w:ascii="Times New Roman" w:hAnsi="Times New Roman"/>
          <w:i/>
          <w:iCs/>
          <w:sz w:val="24"/>
          <w:szCs w:val="24"/>
        </w:rPr>
        <w:t>63</w:t>
      </w:r>
      <w:r w:rsidRPr="00B02934">
        <w:rPr>
          <w:rFonts w:ascii="Times New Roman" w:hAnsi="Times New Roman"/>
          <w:sz w:val="24"/>
          <w:szCs w:val="24"/>
        </w:rPr>
        <w:t xml:space="preserve">(4), 617–623. </w:t>
      </w:r>
      <w:bookmarkStart w:id="68" w:name="js-reference-string-61"/>
      <w:bookmarkEnd w:id="68"/>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"http://dx.doi.org/10.1007/s00265-008-0683-4"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http://dx.doi.org/10.1007/s00265-008-0683-4</w:t>
      </w:r>
      <w:r w:rsidR="00193BD8" w:rsidRPr="00B02934">
        <w:rPr>
          <w:rFonts w:ascii="Times New Roman" w:hAnsi="Times New Roman"/>
          <w:sz w:val="24"/>
          <w:szCs w:val="24"/>
        </w:rPr>
        <w:fldChar w:fldCharType="end"/>
      </w:r>
    </w:p>
    <w:p w14:paraId="68FD8807" w14:textId="4BCD92F5"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Nimon, K. F. (2012). Statistical assumptions of substantive analyses across the general linear model: A mini-review. </w:t>
      </w:r>
      <w:r w:rsidRPr="00B02934">
        <w:rPr>
          <w:rFonts w:ascii="Times New Roman" w:hAnsi="Times New Roman"/>
          <w:i/>
          <w:iCs/>
          <w:sz w:val="24"/>
          <w:szCs w:val="24"/>
        </w:rPr>
        <w:t>Frontiers in psychology</w:t>
      </w:r>
      <w:r w:rsidRPr="00B02934">
        <w:rPr>
          <w:rFonts w:ascii="Times New Roman" w:hAnsi="Times New Roman"/>
          <w:sz w:val="24"/>
          <w:szCs w:val="24"/>
        </w:rPr>
        <w:t xml:space="preserve">, </w:t>
      </w:r>
      <w:r w:rsidRPr="00B02934">
        <w:rPr>
          <w:rFonts w:ascii="Times New Roman" w:hAnsi="Times New Roman"/>
          <w:i/>
          <w:iCs/>
          <w:sz w:val="24"/>
          <w:szCs w:val="24"/>
        </w:rPr>
        <w:t>3</w:t>
      </w:r>
      <w:r w:rsidRPr="00B02934">
        <w:rPr>
          <w:rFonts w:ascii="Times New Roman" w:hAnsi="Times New Roman"/>
          <w:sz w:val="24"/>
          <w:szCs w:val="24"/>
        </w:rPr>
        <w:t xml:space="preserve">. </w:t>
      </w:r>
      <w:bookmarkStart w:id="69" w:name="js-reference-string-71"/>
      <w:bookmarkEnd w:id="69"/>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"http://dx.doi.org/10.3389/fpsyg.2012.00322"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http://dx.doi.org/10.3389/fpsyg.2012.00322</w:t>
      </w:r>
      <w:r w:rsidR="00193BD8" w:rsidRPr="00B02934">
        <w:rPr>
          <w:rFonts w:ascii="Times New Roman" w:hAnsi="Times New Roman"/>
          <w:sz w:val="24"/>
          <w:szCs w:val="24"/>
        </w:rPr>
        <w:fldChar w:fldCharType="end"/>
      </w:r>
    </w:p>
    <w:p w14:paraId="2C9005E6" w14:textId="2C82AE09"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lastRenderedPageBreak/>
        <w:t xml:space="preserve">Overall, J. E., Atlas, R. S., &amp; Gibson, J. M. (1995). Tests that are robust against variance heterogeneity in k x 2 designs with unequal cell frequencies. </w:t>
      </w:r>
      <w:r w:rsidRPr="00B02934">
        <w:rPr>
          <w:rFonts w:ascii="Times New Roman" w:hAnsi="Times New Roman"/>
          <w:i/>
          <w:iCs/>
          <w:sz w:val="24"/>
          <w:szCs w:val="24"/>
        </w:rPr>
        <w:t>Psychological reports</w:t>
      </w:r>
      <w:r w:rsidRPr="00B02934">
        <w:rPr>
          <w:rFonts w:ascii="Times New Roman" w:hAnsi="Times New Roman"/>
          <w:sz w:val="24"/>
          <w:szCs w:val="24"/>
        </w:rPr>
        <w:t xml:space="preserve">, </w:t>
      </w:r>
      <w:r w:rsidRPr="00B02934">
        <w:rPr>
          <w:rFonts w:ascii="Times New Roman" w:hAnsi="Times New Roman"/>
          <w:i/>
          <w:iCs/>
          <w:sz w:val="24"/>
          <w:szCs w:val="24"/>
        </w:rPr>
        <w:t>76</w:t>
      </w:r>
      <w:r w:rsidRPr="00B02934">
        <w:rPr>
          <w:rFonts w:ascii="Times New Roman" w:hAnsi="Times New Roman"/>
          <w:sz w:val="24"/>
          <w:szCs w:val="24"/>
        </w:rPr>
        <w:t xml:space="preserve">(3), 1011–1017. </w:t>
      </w:r>
      <w:bookmarkStart w:id="70" w:name="js-reference-string-81"/>
      <w:bookmarkEnd w:id="70"/>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"http://dx.doi.org/10.2466/pr0.1995.76.3.1011"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http://dx.doi.org/10.2466/pr0.1995.76.3.1011</w:t>
      </w:r>
      <w:r w:rsidR="00193BD8" w:rsidRPr="00B02934">
        <w:rPr>
          <w:rFonts w:ascii="Times New Roman" w:hAnsi="Times New Roman"/>
          <w:sz w:val="24"/>
          <w:szCs w:val="24"/>
        </w:rPr>
        <w:fldChar w:fldCharType="end"/>
      </w:r>
    </w:p>
    <w:p w14:paraId="4EE9FB1D"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Öztuna, D., Elhan, A. H., &amp; Tüccar, E. (2006). Investigation of four different normality tests in terms of type 1 error rate and power under different distributions. </w:t>
      </w:r>
      <w:r w:rsidRPr="00B02934">
        <w:rPr>
          <w:rFonts w:ascii="Times New Roman" w:hAnsi="Times New Roman"/>
          <w:i/>
          <w:iCs/>
          <w:sz w:val="24"/>
          <w:szCs w:val="24"/>
        </w:rPr>
        <w:t>Turkish Journal of Medical Sciences</w:t>
      </w:r>
      <w:r w:rsidRPr="00B02934">
        <w:rPr>
          <w:rFonts w:ascii="Times New Roman" w:hAnsi="Times New Roman"/>
          <w:sz w:val="24"/>
          <w:szCs w:val="24"/>
        </w:rPr>
        <w:t xml:space="preserve">, </w:t>
      </w:r>
      <w:r w:rsidRPr="00B02934">
        <w:rPr>
          <w:rFonts w:ascii="Times New Roman" w:hAnsi="Times New Roman"/>
          <w:i/>
          <w:iCs/>
          <w:sz w:val="24"/>
          <w:szCs w:val="24"/>
        </w:rPr>
        <w:t>36</w:t>
      </w:r>
      <w:r w:rsidRPr="00B02934">
        <w:rPr>
          <w:rFonts w:ascii="Times New Roman" w:hAnsi="Times New Roman"/>
          <w:sz w:val="24"/>
          <w:szCs w:val="24"/>
        </w:rPr>
        <w:t>(3), 171–176.</w:t>
      </w:r>
    </w:p>
    <w:p w14:paraId="7803384F" w14:textId="5AC4D592"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Palmer, E. M., Horowitz, T. S., Torralba, A., &amp; Wolfe, J. M. (2011). </w:t>
      </w:r>
      <w:r w:rsidRPr="00B02934">
        <w:rPr>
          <w:rFonts w:ascii="Times New Roman" w:hAnsi="Times New Roman"/>
          <w:sz w:val="24"/>
          <w:szCs w:val="24"/>
        </w:rPr>
        <w:t xml:space="preserve">What are the shapes of response time distributions in visual search? </w:t>
      </w:r>
      <w:r w:rsidRPr="00B02934">
        <w:rPr>
          <w:rFonts w:ascii="Times New Roman" w:hAnsi="Times New Roman"/>
          <w:i/>
          <w:iCs/>
          <w:sz w:val="24"/>
          <w:szCs w:val="24"/>
        </w:rPr>
        <w:t>Journal of Experimental Psychology: Human Perception and Performance</w:t>
      </w:r>
      <w:r w:rsidRPr="00B02934">
        <w:rPr>
          <w:rFonts w:ascii="Times New Roman" w:hAnsi="Times New Roman"/>
          <w:sz w:val="24"/>
          <w:szCs w:val="24"/>
        </w:rPr>
        <w:t xml:space="preserve">, </w:t>
      </w:r>
      <w:r w:rsidRPr="00B02934">
        <w:rPr>
          <w:rFonts w:ascii="Times New Roman" w:hAnsi="Times New Roman"/>
          <w:i/>
          <w:iCs/>
          <w:sz w:val="24"/>
          <w:szCs w:val="24"/>
        </w:rPr>
        <w:t>37</w:t>
      </w:r>
      <w:r w:rsidRPr="00B02934">
        <w:rPr>
          <w:rFonts w:ascii="Times New Roman" w:hAnsi="Times New Roman"/>
          <w:sz w:val="24"/>
          <w:szCs w:val="24"/>
        </w:rPr>
        <w:t xml:space="preserve">(1), 58. </w:t>
      </w:r>
      <w:bookmarkStart w:id="71" w:name="js-reference-string-91"/>
      <w:bookmarkEnd w:id="71"/>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"http://dx.doi.org/10.1037/a0020747.supp"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http://dx.doi.org/10.1037/a0020747.supp</w:t>
      </w:r>
      <w:r w:rsidR="00193BD8" w:rsidRPr="00B02934">
        <w:rPr>
          <w:rFonts w:ascii="Times New Roman" w:hAnsi="Times New Roman"/>
          <w:sz w:val="24"/>
          <w:szCs w:val="24"/>
        </w:rPr>
        <w:fldChar w:fldCharType="end"/>
      </w:r>
    </w:p>
    <w:p w14:paraId="26226018" w14:textId="6BE07CDB"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Rasch, D., Kubinger, K. D., &amp; Moder, K. (2011). </w:t>
      </w:r>
      <w:r w:rsidRPr="00B02934">
        <w:rPr>
          <w:rFonts w:ascii="Times New Roman" w:hAnsi="Times New Roman"/>
          <w:sz w:val="24"/>
          <w:szCs w:val="24"/>
        </w:rPr>
        <w:t xml:space="preserve">The two-sample t test: Pre-testing its assumptions does not pay off. </w:t>
      </w:r>
      <w:r w:rsidRPr="00B02934">
        <w:rPr>
          <w:rFonts w:ascii="Times New Roman" w:hAnsi="Times New Roman"/>
          <w:i/>
          <w:iCs/>
          <w:sz w:val="24"/>
          <w:szCs w:val="24"/>
        </w:rPr>
        <w:t>Statistical papers</w:t>
      </w:r>
      <w:r w:rsidRPr="00B02934">
        <w:rPr>
          <w:rFonts w:ascii="Times New Roman" w:hAnsi="Times New Roman"/>
          <w:sz w:val="24"/>
          <w:szCs w:val="24"/>
        </w:rPr>
        <w:t xml:space="preserve">, </w:t>
      </w:r>
      <w:r w:rsidRPr="00B02934">
        <w:rPr>
          <w:rFonts w:ascii="Times New Roman" w:hAnsi="Times New Roman"/>
          <w:i/>
          <w:iCs/>
          <w:sz w:val="24"/>
          <w:szCs w:val="24"/>
        </w:rPr>
        <w:t>52</w:t>
      </w:r>
      <w:r w:rsidRPr="00B02934">
        <w:rPr>
          <w:rFonts w:ascii="Times New Roman" w:hAnsi="Times New Roman"/>
          <w:sz w:val="24"/>
          <w:szCs w:val="24"/>
        </w:rPr>
        <w:t>(1), 219–231.</w:t>
      </w:r>
      <w:bookmarkStart w:id="72" w:name="js-reference-string-101"/>
      <w:bookmarkEnd w:id="72"/>
      <w:r w:rsidRPr="00B02934">
        <w:rPr>
          <w:rFonts w:ascii="Times New Roman" w:hAnsi="Times New Roman"/>
          <w:sz w:val="24"/>
          <w:szCs w:val="24"/>
        </w:rPr>
        <w:t xml:space="preserve"> </w:t>
      </w:r>
      <w:hyperlink r:id="rId32" w:history="1">
        <w:r w:rsidR="00193BD8" w:rsidRPr="00B02934">
          <w:rPr>
            <w:rStyle w:val="Lienhypertexte"/>
            <w:rFonts w:ascii="Times New Roman" w:hAnsi="Times New Roman"/>
            <w:sz w:val="24"/>
            <w:szCs w:val="24"/>
          </w:rPr>
          <w:t>http://dx.doi.org/10.1007/s00362-009-0224-x</w:t>
        </w:r>
      </w:hyperlink>
    </w:p>
    <w:p w14:paraId="72EF4D0B" w14:textId="33D38E1B" w:rsidR="00193BD8" w:rsidRPr="00B02934" w:rsidRDefault="00193BD8" w:rsidP="00B02934">
      <w:pPr>
        <w:pStyle w:val="Bibliographie"/>
        <w:ind w:left="709" w:hanging="709"/>
        <w:rPr>
          <w:rFonts w:ascii="Times New Roman" w:hAnsi="Times New Roman"/>
          <w:sz w:val="24"/>
          <w:szCs w:val="24"/>
        </w:rPr>
      </w:pPr>
      <w:r w:rsidRPr="00B02934">
        <w:rPr>
          <w:rFonts w:ascii="Times New Roman" w:hAnsi="Times New Roman"/>
          <w:sz w:val="24"/>
          <w:szCs w:val="24"/>
        </w:rPr>
        <w:t>R</w:t>
      </w:r>
      <w:r w:rsidR="00C754BE" w:rsidRPr="00B02934">
        <w:rPr>
          <w:rFonts w:ascii="Times New Roman" w:hAnsi="Times New Roman"/>
          <w:sz w:val="24"/>
          <w:szCs w:val="24"/>
        </w:rPr>
        <w:t xml:space="preserve">uxton, G. D. (2006). The unequal variance t-test is an underused alternative to Student’s t-test and the Mann–Whitney U test. </w:t>
      </w:r>
      <w:r w:rsidR="00C754BE" w:rsidRPr="00B02934">
        <w:rPr>
          <w:rFonts w:ascii="Times New Roman" w:hAnsi="Times New Roman"/>
          <w:i/>
          <w:iCs/>
          <w:sz w:val="24"/>
          <w:szCs w:val="24"/>
        </w:rPr>
        <w:t>Behavioral Ecology</w:t>
      </w:r>
      <w:r w:rsidR="00C754BE" w:rsidRPr="00B02934">
        <w:rPr>
          <w:rFonts w:ascii="Times New Roman" w:hAnsi="Times New Roman"/>
          <w:sz w:val="24"/>
          <w:szCs w:val="24"/>
        </w:rPr>
        <w:t xml:space="preserve">, </w:t>
      </w:r>
      <w:r w:rsidR="00C754BE" w:rsidRPr="00B02934">
        <w:rPr>
          <w:rFonts w:ascii="Times New Roman" w:hAnsi="Times New Roman"/>
          <w:i/>
          <w:iCs/>
          <w:sz w:val="24"/>
          <w:szCs w:val="24"/>
        </w:rPr>
        <w:t>17</w:t>
      </w:r>
      <w:r w:rsidR="00C754BE" w:rsidRPr="00B02934">
        <w:rPr>
          <w:rFonts w:ascii="Times New Roman" w:hAnsi="Times New Roman"/>
          <w:sz w:val="24"/>
          <w:szCs w:val="24"/>
        </w:rPr>
        <w:t xml:space="preserve">(4), 688–690. </w:t>
      </w:r>
      <w:bookmarkStart w:id="73" w:name="js-reference-string-111"/>
      <w:bookmarkEnd w:id="73"/>
      <w:r w:rsidRPr="00B02934">
        <w:rPr>
          <w:rFonts w:ascii="Times New Roman" w:hAnsi="Times New Roman"/>
          <w:sz w:val="24"/>
          <w:szCs w:val="24"/>
        </w:rPr>
        <w:fldChar w:fldCharType="begin"/>
      </w:r>
      <w:r w:rsidRPr="00B02934">
        <w:rPr>
          <w:rFonts w:ascii="Times New Roman" w:hAnsi="Times New Roman"/>
          <w:sz w:val="24"/>
          <w:szCs w:val="24"/>
        </w:rPr>
        <w:instrText xml:space="preserve"> HYPERLINK "http://dx.doi.org/10.1093/beheco/ark016" </w:instrText>
      </w:r>
      <w:r w:rsidRPr="00B02934">
        <w:rPr>
          <w:rFonts w:ascii="Times New Roman" w:hAnsi="Times New Roman"/>
          <w:sz w:val="24"/>
          <w:szCs w:val="24"/>
        </w:rPr>
        <w:fldChar w:fldCharType="separate"/>
      </w:r>
      <w:r w:rsidRPr="00B02934">
        <w:rPr>
          <w:rStyle w:val="Lienhypertexte"/>
          <w:rFonts w:ascii="Times New Roman" w:hAnsi="Times New Roman"/>
          <w:sz w:val="24"/>
          <w:szCs w:val="24"/>
        </w:rPr>
        <w:t>http://dx.doi.org/10.1093/beheco/ark016</w:t>
      </w:r>
      <w:r w:rsidRPr="00B02934">
        <w:rPr>
          <w:rFonts w:ascii="Times New Roman" w:hAnsi="Times New Roman"/>
          <w:sz w:val="24"/>
          <w:szCs w:val="24"/>
        </w:rPr>
        <w:fldChar w:fldCharType="end"/>
      </w:r>
    </w:p>
    <w:p w14:paraId="2D11DF77"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Thode, H. C. (2002). </w:t>
      </w:r>
      <w:r w:rsidRPr="00B02934">
        <w:rPr>
          <w:rFonts w:ascii="Times New Roman" w:hAnsi="Times New Roman"/>
          <w:i/>
          <w:iCs/>
          <w:sz w:val="24"/>
          <w:szCs w:val="24"/>
        </w:rPr>
        <w:t>Testing for normality</w:t>
      </w:r>
      <w:r w:rsidRPr="00B02934">
        <w:rPr>
          <w:rFonts w:ascii="Times New Roman" w:hAnsi="Times New Roman"/>
          <w:sz w:val="24"/>
          <w:szCs w:val="24"/>
        </w:rPr>
        <w:t>. New York : Marcel Dekker.</w:t>
      </w:r>
    </w:p>
    <w:p w14:paraId="49B7D0B3"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Tomarken, A. J., &amp; Serlin, R. C. (1986). Comparison of ANOVA alternatives under variance heterogeneity and specific noncentrality structures. </w:t>
      </w:r>
      <w:r w:rsidRPr="00B02934">
        <w:rPr>
          <w:rFonts w:ascii="Times New Roman" w:hAnsi="Times New Roman"/>
          <w:i/>
          <w:iCs/>
          <w:sz w:val="24"/>
          <w:szCs w:val="24"/>
        </w:rPr>
        <w:t>Psychological Bulletin</w:t>
      </w:r>
      <w:r w:rsidRPr="00B02934">
        <w:rPr>
          <w:rFonts w:ascii="Times New Roman" w:hAnsi="Times New Roman"/>
          <w:sz w:val="24"/>
          <w:szCs w:val="24"/>
        </w:rPr>
        <w:t xml:space="preserve">, </w:t>
      </w:r>
      <w:r w:rsidRPr="00B02934">
        <w:rPr>
          <w:rFonts w:ascii="Times New Roman" w:hAnsi="Times New Roman"/>
          <w:i/>
          <w:iCs/>
          <w:sz w:val="24"/>
          <w:szCs w:val="24"/>
        </w:rPr>
        <w:t>99</w:t>
      </w:r>
      <w:r w:rsidRPr="00B02934">
        <w:rPr>
          <w:rFonts w:ascii="Times New Roman" w:hAnsi="Times New Roman"/>
          <w:sz w:val="24"/>
          <w:szCs w:val="24"/>
        </w:rPr>
        <w:t>(1), 90–99.</w:t>
      </w:r>
      <w:bookmarkStart w:id="74" w:name="js-reference-string-13"/>
      <w:bookmarkEnd w:id="74"/>
      <w:r w:rsidRPr="00B02934">
        <w:rPr>
          <w:rFonts w:ascii="Times New Roman" w:hAnsi="Times New Roman"/>
          <w:sz w:val="24"/>
          <w:szCs w:val="24"/>
        </w:rPr>
        <w:t xml:space="preserve"> http://dx.doi.org/10.1037//0033-2909.99.1.90  </w:t>
      </w:r>
    </w:p>
    <w:p w14:paraId="1E92AFD0" w14:textId="7DF4AF8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Van Zandt, T. (2000). How to fit a response time distribution. </w:t>
      </w:r>
      <w:r w:rsidRPr="00B02934">
        <w:rPr>
          <w:rFonts w:ascii="Times New Roman" w:hAnsi="Times New Roman"/>
          <w:i/>
          <w:iCs/>
          <w:sz w:val="24"/>
          <w:szCs w:val="24"/>
        </w:rPr>
        <w:t>Psychonomic bulletin &amp; review</w:t>
      </w:r>
      <w:r w:rsidRPr="00B02934">
        <w:rPr>
          <w:rFonts w:ascii="Times New Roman" w:hAnsi="Times New Roman"/>
          <w:sz w:val="24"/>
          <w:szCs w:val="24"/>
        </w:rPr>
        <w:t xml:space="preserve">, </w:t>
      </w:r>
      <w:r w:rsidRPr="00B02934">
        <w:rPr>
          <w:rFonts w:ascii="Times New Roman" w:hAnsi="Times New Roman"/>
          <w:i/>
          <w:iCs/>
          <w:sz w:val="24"/>
          <w:szCs w:val="24"/>
        </w:rPr>
        <w:t>7</w:t>
      </w:r>
      <w:r w:rsidRPr="00B02934">
        <w:rPr>
          <w:rFonts w:ascii="Times New Roman" w:hAnsi="Times New Roman"/>
          <w:sz w:val="24"/>
          <w:szCs w:val="24"/>
        </w:rPr>
        <w:t xml:space="preserve">(3), 424–465. </w:t>
      </w:r>
      <w:bookmarkStart w:id="75" w:name="js-reference-string-141"/>
      <w:bookmarkEnd w:id="75"/>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"http://dx.doi.org/10.3758/bf03214357"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http://dx.doi.org/10.3758/bf03214357</w:t>
      </w:r>
      <w:r w:rsidR="00193BD8" w:rsidRPr="00B02934">
        <w:rPr>
          <w:rFonts w:ascii="Times New Roman" w:hAnsi="Times New Roman"/>
          <w:sz w:val="24"/>
          <w:szCs w:val="24"/>
        </w:rPr>
        <w:fldChar w:fldCharType="end"/>
      </w:r>
    </w:p>
    <w:p w14:paraId="113D4FD6" w14:textId="25D5B10F"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Wasserman, B. D., &amp; Weseley, A. J. (2009). </w:t>
      </w:r>
      <w:r w:rsidRPr="00B02934">
        <w:rPr>
          <w:rFonts w:ascii="Times New Roman" w:hAnsi="Times New Roman"/>
          <w:sz w:val="24"/>
          <w:szCs w:val="24"/>
        </w:rPr>
        <w:t xml:space="preserve">¿Qué? Quoi? Do languages with grammatical gender promote sexist attitudes? </w:t>
      </w:r>
      <w:r w:rsidRPr="00B02934">
        <w:rPr>
          <w:rFonts w:ascii="Times New Roman" w:hAnsi="Times New Roman"/>
          <w:i/>
          <w:iCs/>
          <w:sz w:val="24"/>
          <w:szCs w:val="24"/>
        </w:rPr>
        <w:t>Sex Roles</w:t>
      </w:r>
      <w:r w:rsidRPr="00B02934">
        <w:rPr>
          <w:rFonts w:ascii="Times New Roman" w:hAnsi="Times New Roman"/>
          <w:sz w:val="24"/>
          <w:szCs w:val="24"/>
        </w:rPr>
        <w:t xml:space="preserve">, </w:t>
      </w:r>
      <w:r w:rsidRPr="00B02934">
        <w:rPr>
          <w:rFonts w:ascii="Times New Roman" w:hAnsi="Times New Roman"/>
          <w:i/>
          <w:iCs/>
          <w:sz w:val="24"/>
          <w:szCs w:val="24"/>
        </w:rPr>
        <w:t>61</w:t>
      </w:r>
      <w:r w:rsidRPr="00B02934">
        <w:rPr>
          <w:rFonts w:ascii="Times New Roman" w:hAnsi="Times New Roman"/>
          <w:sz w:val="24"/>
          <w:szCs w:val="24"/>
        </w:rPr>
        <w:t>(9</w:t>
      </w:r>
      <w:r w:rsidRPr="00B02934">
        <w:rPr>
          <w:rFonts w:ascii="Times New Roman" w:hAnsi="Times New Roman"/>
          <w:sz w:val="24"/>
          <w:szCs w:val="24"/>
        </w:rPr>
        <w:noBreakHyphen/>
        <w:t xml:space="preserve">10), 634–643. </w:t>
      </w:r>
      <w:bookmarkStart w:id="76" w:name="js-reference-string-151"/>
      <w:bookmarkEnd w:id="76"/>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"http://dx.doi.org/10.1007/s11199-009-9696-3"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http://dx.doi.org/10.1007/s11199-009-9696-3</w:t>
      </w:r>
      <w:r w:rsidR="00193BD8" w:rsidRPr="00B02934">
        <w:rPr>
          <w:rFonts w:ascii="Times New Roman" w:hAnsi="Times New Roman"/>
          <w:sz w:val="24"/>
          <w:szCs w:val="24"/>
        </w:rPr>
        <w:fldChar w:fldCharType="end"/>
      </w:r>
    </w:p>
    <w:p w14:paraId="64F24F7D" w14:textId="5D103815"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lastRenderedPageBreak/>
        <w:t xml:space="preserve">Welch, B. L. (1951). On the comparison of several mean values: An alternative approach. </w:t>
      </w:r>
      <w:r w:rsidRPr="00B02934">
        <w:rPr>
          <w:rFonts w:ascii="Times New Roman" w:hAnsi="Times New Roman"/>
          <w:i/>
          <w:iCs/>
          <w:sz w:val="24"/>
          <w:szCs w:val="24"/>
          <w:lang w:val="nl-NL"/>
        </w:rPr>
        <w:t>Biometrika</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38</w:t>
      </w:r>
      <w:r w:rsidRPr="00B02934">
        <w:rPr>
          <w:rFonts w:ascii="Times New Roman" w:hAnsi="Times New Roman"/>
          <w:sz w:val="24"/>
          <w:szCs w:val="24"/>
          <w:lang w:val="nl-NL"/>
        </w:rPr>
        <w:t xml:space="preserve">(3/4), 330–336. </w:t>
      </w:r>
      <w:bookmarkStart w:id="77" w:name="js-reference-string-16"/>
      <w:bookmarkEnd w:id="77"/>
      <w:r w:rsidR="00193BD8" w:rsidRPr="00B02934">
        <w:rPr>
          <w:rFonts w:ascii="Times New Roman" w:hAnsi="Times New Roman"/>
          <w:sz w:val="24"/>
          <w:szCs w:val="24"/>
          <w:lang w:val="nl-NL"/>
        </w:rPr>
        <w:fldChar w:fldCharType="begin"/>
      </w:r>
      <w:r w:rsidR="00193BD8" w:rsidRPr="00B02934">
        <w:rPr>
          <w:rFonts w:ascii="Times New Roman" w:hAnsi="Times New Roman"/>
          <w:sz w:val="24"/>
          <w:szCs w:val="24"/>
          <w:lang w:val="nl-NL"/>
        </w:rPr>
        <w:instrText xml:space="preserve"> HYPERLINK "http://dx.doi.org/10.2307/2332579" </w:instrText>
      </w:r>
      <w:r w:rsidR="00193BD8" w:rsidRPr="00B02934">
        <w:rPr>
          <w:rFonts w:ascii="Times New Roman" w:hAnsi="Times New Roman"/>
          <w:sz w:val="24"/>
          <w:szCs w:val="24"/>
          <w:lang w:val="nl-NL"/>
        </w:rPr>
        <w:fldChar w:fldCharType="separate"/>
      </w:r>
      <w:r w:rsidR="00193BD8" w:rsidRPr="00B02934">
        <w:rPr>
          <w:rStyle w:val="Lienhypertexte"/>
          <w:rFonts w:ascii="Times New Roman" w:hAnsi="Times New Roman"/>
          <w:sz w:val="24"/>
          <w:szCs w:val="24"/>
          <w:lang w:val="nl-NL"/>
        </w:rPr>
        <w:t>http://dx.doi.org/10.2307/2332579</w:t>
      </w:r>
      <w:r w:rsidR="00193BD8" w:rsidRPr="00B02934">
        <w:rPr>
          <w:rFonts w:ascii="Times New Roman" w:hAnsi="Times New Roman"/>
          <w:sz w:val="24"/>
          <w:szCs w:val="24"/>
          <w:lang w:val="nl-NL"/>
        </w:rPr>
        <w:fldChar w:fldCharType="end"/>
      </w:r>
    </w:p>
    <w:p w14:paraId="22D283D0" w14:textId="1A2FADE2"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Wilcox, R. R. (1998). How many discoveries have been lost by ignoring modern statistical methods? </w:t>
      </w:r>
      <w:r w:rsidRPr="00B02934">
        <w:rPr>
          <w:rFonts w:ascii="Times New Roman" w:hAnsi="Times New Roman"/>
          <w:i/>
          <w:iCs/>
          <w:sz w:val="24"/>
          <w:szCs w:val="24"/>
          <w:lang w:val="nl-NL"/>
        </w:rPr>
        <w:t>American Psychologist</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53</w:t>
      </w:r>
      <w:r w:rsidRPr="00B02934">
        <w:rPr>
          <w:rFonts w:ascii="Times New Roman" w:hAnsi="Times New Roman"/>
          <w:sz w:val="24"/>
          <w:szCs w:val="24"/>
          <w:lang w:val="nl-NL"/>
        </w:rPr>
        <w:t xml:space="preserve">(3), 300–314. </w:t>
      </w:r>
      <w:bookmarkStart w:id="78" w:name="js-reference-string-17"/>
      <w:bookmarkEnd w:id="78"/>
      <w:r w:rsidR="00193BD8" w:rsidRPr="00B02934">
        <w:rPr>
          <w:rFonts w:ascii="Times New Roman" w:hAnsi="Times New Roman"/>
          <w:sz w:val="24"/>
          <w:szCs w:val="24"/>
          <w:lang w:val="nl-NL"/>
        </w:rPr>
        <w:fldChar w:fldCharType="begin"/>
      </w:r>
      <w:r w:rsidR="00193BD8" w:rsidRPr="00B02934">
        <w:rPr>
          <w:rFonts w:ascii="Times New Roman" w:hAnsi="Times New Roman"/>
          <w:sz w:val="24"/>
          <w:szCs w:val="24"/>
          <w:lang w:val="nl-NL"/>
        </w:rPr>
        <w:instrText xml:space="preserve"> HYPERLINK "http://dx.doi.org/10.1037/0003-066x.53.3.300" </w:instrText>
      </w:r>
      <w:r w:rsidR="00193BD8" w:rsidRPr="00B02934">
        <w:rPr>
          <w:rFonts w:ascii="Times New Roman" w:hAnsi="Times New Roman"/>
          <w:sz w:val="24"/>
          <w:szCs w:val="24"/>
          <w:lang w:val="nl-NL"/>
        </w:rPr>
        <w:fldChar w:fldCharType="separate"/>
      </w:r>
      <w:r w:rsidR="00193BD8" w:rsidRPr="00B02934">
        <w:rPr>
          <w:rStyle w:val="Lienhypertexte"/>
          <w:rFonts w:ascii="Times New Roman" w:hAnsi="Times New Roman"/>
          <w:sz w:val="24"/>
          <w:szCs w:val="24"/>
          <w:lang w:val="nl-NL"/>
        </w:rPr>
        <w:t>http://dx.doi.org/10.1037/0003-066x.53.3.300</w:t>
      </w:r>
      <w:r w:rsidR="00193BD8" w:rsidRPr="00B02934">
        <w:rPr>
          <w:rFonts w:ascii="Times New Roman" w:hAnsi="Times New Roman"/>
          <w:sz w:val="24"/>
          <w:szCs w:val="24"/>
          <w:lang w:val="nl-NL"/>
        </w:rPr>
        <w:fldChar w:fldCharType="end"/>
      </w:r>
    </w:p>
    <w:p w14:paraId="13693CD0"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Wilcox, R. R., Granger, D. A., &amp; Clark, F. (2013). Modern robust statistical methods: Basics with illustrations using psychobiological data. </w:t>
      </w:r>
      <w:r w:rsidRPr="00B02934">
        <w:rPr>
          <w:rFonts w:ascii="Times New Roman" w:hAnsi="Times New Roman"/>
          <w:i/>
          <w:iCs/>
          <w:sz w:val="24"/>
          <w:szCs w:val="24"/>
        </w:rPr>
        <w:t>Universal Journal of Psychology</w:t>
      </w:r>
      <w:r w:rsidRPr="00B02934">
        <w:rPr>
          <w:rFonts w:ascii="Times New Roman" w:hAnsi="Times New Roman"/>
          <w:sz w:val="24"/>
          <w:szCs w:val="24"/>
        </w:rPr>
        <w:t xml:space="preserve">, </w:t>
      </w:r>
      <w:r w:rsidRPr="00B02934">
        <w:rPr>
          <w:rFonts w:ascii="Times New Roman" w:hAnsi="Times New Roman"/>
          <w:i/>
          <w:iCs/>
          <w:sz w:val="24"/>
          <w:szCs w:val="24"/>
        </w:rPr>
        <w:t>1</w:t>
      </w:r>
      <w:r w:rsidRPr="00B02934">
        <w:rPr>
          <w:rFonts w:ascii="Times New Roman" w:hAnsi="Times New Roman"/>
          <w:sz w:val="24"/>
          <w:szCs w:val="24"/>
        </w:rPr>
        <w:t>(2), 21–31.</w:t>
      </w:r>
    </w:p>
    <w:p w14:paraId="086617EC" w14:textId="77777777"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Wilcox Rand, R., &amp; Wilcox Rand, R. (2005). </w:t>
      </w:r>
      <w:r w:rsidRPr="00B02934">
        <w:rPr>
          <w:rFonts w:ascii="Times New Roman" w:hAnsi="Times New Roman"/>
          <w:i/>
          <w:iCs/>
          <w:sz w:val="24"/>
          <w:szCs w:val="24"/>
        </w:rPr>
        <w:t>Introduction to Robust Estimation and Hypothesis Testing</w:t>
      </w:r>
      <w:r w:rsidRPr="00B02934">
        <w:rPr>
          <w:rFonts w:ascii="Times New Roman" w:hAnsi="Times New Roman"/>
          <w:sz w:val="24"/>
          <w:szCs w:val="24"/>
        </w:rPr>
        <w:t xml:space="preserve">. </w:t>
      </w:r>
      <w:r w:rsidRPr="00B02934">
        <w:rPr>
          <w:rFonts w:ascii="Times New Roman" w:hAnsi="Times New Roman"/>
          <w:sz w:val="24"/>
          <w:szCs w:val="24"/>
          <w:lang w:val="nl-NL"/>
        </w:rPr>
        <w:t>Elsevier Academic Press.</w:t>
      </w:r>
    </w:p>
    <w:p w14:paraId="59218BA3" w14:textId="32C96173"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Yuan, K.-H., Bentler, P. M., &amp; Chan, W. (2004). </w:t>
      </w:r>
      <w:r w:rsidRPr="00B02934">
        <w:rPr>
          <w:rFonts w:ascii="Times New Roman" w:hAnsi="Times New Roman"/>
          <w:sz w:val="24"/>
          <w:szCs w:val="24"/>
        </w:rPr>
        <w:t xml:space="preserve">Structural equation modeling with heavy tailed distributions. </w:t>
      </w:r>
      <w:r w:rsidRPr="00B02934">
        <w:rPr>
          <w:rFonts w:ascii="Times New Roman" w:hAnsi="Times New Roman"/>
          <w:i/>
          <w:iCs/>
          <w:sz w:val="24"/>
          <w:szCs w:val="24"/>
        </w:rPr>
        <w:t>Psychometrika</w:t>
      </w:r>
      <w:r w:rsidRPr="00B02934">
        <w:rPr>
          <w:rFonts w:ascii="Times New Roman" w:hAnsi="Times New Roman"/>
          <w:sz w:val="24"/>
          <w:szCs w:val="24"/>
        </w:rPr>
        <w:t xml:space="preserve">, </w:t>
      </w:r>
      <w:r w:rsidRPr="00B02934">
        <w:rPr>
          <w:rFonts w:ascii="Times New Roman" w:hAnsi="Times New Roman"/>
          <w:i/>
          <w:iCs/>
          <w:sz w:val="24"/>
          <w:szCs w:val="24"/>
        </w:rPr>
        <w:t>69</w:t>
      </w:r>
      <w:r w:rsidRPr="00B02934">
        <w:rPr>
          <w:rFonts w:ascii="Times New Roman" w:hAnsi="Times New Roman"/>
          <w:sz w:val="24"/>
          <w:szCs w:val="24"/>
        </w:rPr>
        <w:t xml:space="preserve">(3), 421–436. </w:t>
      </w:r>
      <w:bookmarkStart w:id="79" w:name="js-reference-string-01"/>
      <w:bookmarkEnd w:id="79"/>
      <w:r w:rsidR="00193BD8" w:rsidRPr="00B02934">
        <w:rPr>
          <w:rFonts w:ascii="Times New Roman" w:hAnsi="Times New Roman"/>
          <w:sz w:val="24"/>
          <w:szCs w:val="24"/>
        </w:rPr>
        <w:fldChar w:fldCharType="begin"/>
      </w:r>
      <w:r w:rsidR="00193BD8" w:rsidRPr="00B02934">
        <w:rPr>
          <w:rFonts w:ascii="Times New Roman" w:hAnsi="Times New Roman"/>
          <w:sz w:val="24"/>
          <w:szCs w:val="24"/>
        </w:rPr>
        <w:instrText xml:space="preserve"> HYPERLINK "http://dx.doi.org/10.1007/bf02295644" </w:instrText>
      </w:r>
      <w:r w:rsidR="00193BD8" w:rsidRPr="00B02934">
        <w:rPr>
          <w:rFonts w:ascii="Times New Roman" w:hAnsi="Times New Roman"/>
          <w:sz w:val="24"/>
          <w:szCs w:val="24"/>
        </w:rPr>
        <w:fldChar w:fldCharType="separate"/>
      </w:r>
      <w:r w:rsidR="00193BD8" w:rsidRPr="00B02934">
        <w:rPr>
          <w:rStyle w:val="Lienhypertexte"/>
          <w:rFonts w:ascii="Times New Roman" w:hAnsi="Times New Roman"/>
          <w:sz w:val="24"/>
          <w:szCs w:val="24"/>
        </w:rPr>
        <w:t>http://dx.doi.org/10.1007/bf02295644</w:t>
      </w:r>
      <w:r w:rsidR="00193BD8" w:rsidRPr="00B02934">
        <w:rPr>
          <w:rFonts w:ascii="Times New Roman" w:hAnsi="Times New Roman"/>
          <w:sz w:val="24"/>
          <w:szCs w:val="24"/>
        </w:rPr>
        <w:fldChar w:fldCharType="end"/>
      </w:r>
    </w:p>
    <w:p w14:paraId="43AD0C1C" w14:textId="483F7653" w:rsidR="00193BD8"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rPr>
        <w:t xml:space="preserve">Zimmerman, D. W. (2000). Statistical significance levels of nonparametric tests biased by heterogeneous variances of treatment groups. </w:t>
      </w:r>
      <w:r w:rsidRPr="00B02934">
        <w:rPr>
          <w:rFonts w:ascii="Times New Roman" w:hAnsi="Times New Roman"/>
          <w:i/>
          <w:iCs/>
          <w:sz w:val="24"/>
          <w:szCs w:val="24"/>
          <w:lang w:val="nl-NL"/>
        </w:rPr>
        <w:t>The Journal of general psychology</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127</w:t>
      </w:r>
      <w:r w:rsidRPr="00B02934">
        <w:rPr>
          <w:rFonts w:ascii="Times New Roman" w:hAnsi="Times New Roman"/>
          <w:sz w:val="24"/>
          <w:szCs w:val="24"/>
          <w:lang w:val="nl-NL"/>
        </w:rPr>
        <w:t xml:space="preserve">(4), 354–364. </w:t>
      </w:r>
      <w:bookmarkStart w:id="80" w:name="js-reference-string-18"/>
      <w:bookmarkEnd w:id="80"/>
      <w:r w:rsidR="00193BD8" w:rsidRPr="00B02934">
        <w:rPr>
          <w:rFonts w:ascii="Times New Roman" w:hAnsi="Times New Roman"/>
          <w:sz w:val="24"/>
          <w:szCs w:val="24"/>
          <w:lang w:val="nl-NL"/>
        </w:rPr>
        <w:fldChar w:fldCharType="begin"/>
      </w:r>
      <w:r w:rsidR="00193BD8" w:rsidRPr="00B02934">
        <w:rPr>
          <w:rFonts w:ascii="Times New Roman" w:hAnsi="Times New Roman"/>
          <w:sz w:val="24"/>
          <w:szCs w:val="24"/>
          <w:lang w:val="nl-NL"/>
        </w:rPr>
        <w:instrText xml:space="preserve"> HYPERLINK "http://dx.doi.org/10.1080/00221300009598589" </w:instrText>
      </w:r>
      <w:r w:rsidR="00193BD8" w:rsidRPr="00B02934">
        <w:rPr>
          <w:rFonts w:ascii="Times New Roman" w:hAnsi="Times New Roman"/>
          <w:sz w:val="24"/>
          <w:szCs w:val="24"/>
          <w:lang w:val="nl-NL"/>
        </w:rPr>
        <w:fldChar w:fldCharType="separate"/>
      </w:r>
      <w:r w:rsidR="00193BD8" w:rsidRPr="00B02934">
        <w:rPr>
          <w:rStyle w:val="Lienhypertexte"/>
          <w:rFonts w:ascii="Times New Roman" w:hAnsi="Times New Roman"/>
          <w:sz w:val="24"/>
          <w:szCs w:val="24"/>
          <w:lang w:val="nl-NL"/>
        </w:rPr>
        <w:t>http://dx.doi.org/10.1080/00221300009598589</w:t>
      </w:r>
      <w:r w:rsidR="00193BD8" w:rsidRPr="00B02934">
        <w:rPr>
          <w:rFonts w:ascii="Times New Roman" w:hAnsi="Times New Roman"/>
          <w:sz w:val="24"/>
          <w:szCs w:val="24"/>
          <w:lang w:val="nl-NL"/>
        </w:rPr>
        <w:fldChar w:fldCharType="end"/>
      </w:r>
    </w:p>
    <w:p w14:paraId="0A6A2528" w14:textId="48175F3A" w:rsidR="00C754BE" w:rsidRPr="00B02934" w:rsidRDefault="00C754BE" w:rsidP="00B02934">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Zimmerman, D. W. (2004). </w:t>
      </w:r>
      <w:r w:rsidRPr="00B02934">
        <w:rPr>
          <w:rFonts w:ascii="Times New Roman" w:hAnsi="Times New Roman"/>
          <w:sz w:val="24"/>
          <w:szCs w:val="24"/>
        </w:rPr>
        <w:t xml:space="preserve">A note on preliminary tests of equality of variances. </w:t>
      </w:r>
      <w:r w:rsidRPr="00B02934">
        <w:rPr>
          <w:rFonts w:ascii="Times New Roman" w:hAnsi="Times New Roman"/>
          <w:i/>
          <w:iCs/>
          <w:sz w:val="24"/>
          <w:szCs w:val="24"/>
          <w:lang w:val="nl-NL"/>
        </w:rPr>
        <w:t>British Journal of Mathematical and Statistical Psychology</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57</w:t>
      </w:r>
      <w:r w:rsidRPr="00B02934">
        <w:rPr>
          <w:rFonts w:ascii="Times New Roman" w:hAnsi="Times New Roman"/>
          <w:sz w:val="24"/>
          <w:szCs w:val="24"/>
          <w:lang w:val="nl-NL"/>
        </w:rPr>
        <w:t xml:space="preserve">(1), 173–181. </w:t>
      </w:r>
      <w:bookmarkStart w:id="81" w:name="js-reference-string-22"/>
      <w:bookmarkEnd w:id="81"/>
      <w:r w:rsidRPr="00B02934">
        <w:rPr>
          <w:rFonts w:ascii="Times New Roman" w:hAnsi="Times New Roman"/>
          <w:sz w:val="24"/>
          <w:szCs w:val="24"/>
          <w:lang w:val="nl-NL"/>
        </w:rPr>
        <w:t>http://dx.doi.org/10.1348/000711004849222</w:t>
      </w:r>
    </w:p>
    <w:p w14:paraId="41B20FD2" w14:textId="77777777" w:rsidR="00C754BE" w:rsidRPr="00B02934" w:rsidRDefault="00FB5869" w:rsidP="00B02934">
      <w:pPr>
        <w:pStyle w:val="Titre1"/>
      </w:pPr>
      <w:r w:rsidRPr="00B02934">
        <w:br w:type="page"/>
      </w:r>
      <w:commentRangeStart w:id="82"/>
      <w:r w:rsidR="003C071A" w:rsidRPr="00B02934">
        <w:lastRenderedPageBreak/>
        <w:t>A</w:t>
      </w:r>
      <w:r w:rsidR="00C754BE" w:rsidRPr="00B02934">
        <w:t>ppendix</w:t>
      </w:r>
      <w:commentRangeEnd w:id="82"/>
      <w:r w:rsidR="00B42F23" w:rsidRPr="00B02934">
        <w:rPr>
          <w:rStyle w:val="Marquedecommentaire"/>
          <w:sz w:val="24"/>
          <w:szCs w:val="24"/>
        </w:rPr>
        <w:commentReference w:id="82"/>
      </w:r>
    </w:p>
    <w:p w14:paraId="76D9A6C2" w14:textId="437FCA5E" w:rsidR="00FB5869" w:rsidRPr="00B02934" w:rsidRDefault="00FB5869" w:rsidP="00B02934">
      <w:pPr>
        <w:pStyle w:val="Titre2"/>
        <w:rPr>
          <w:b/>
          <w:szCs w:val="24"/>
          <w:lang w:val="nl-NL"/>
        </w:rPr>
      </w:pPr>
      <w:r w:rsidRPr="00B02934">
        <w:rPr>
          <w:b/>
          <w:szCs w:val="24"/>
          <w:lang w:val="nl-NL"/>
        </w:rPr>
        <w:t xml:space="preserve">The </w:t>
      </w:r>
      <w:r w:rsidR="00B42F23" w:rsidRPr="00B02934">
        <w:rPr>
          <w:b/>
          <w:szCs w:val="24"/>
          <w:lang w:val="nl-NL"/>
        </w:rPr>
        <w:t>M</w:t>
      </w:r>
      <w:r w:rsidRPr="00B02934">
        <w:rPr>
          <w:b/>
          <w:szCs w:val="24"/>
          <w:lang w:val="nl-NL"/>
        </w:rPr>
        <w:t xml:space="preserve">athematical </w:t>
      </w:r>
      <w:r w:rsidR="00B42F23" w:rsidRPr="00B02934">
        <w:rPr>
          <w:b/>
          <w:szCs w:val="24"/>
          <w:lang w:val="nl-NL"/>
        </w:rPr>
        <w:t>D</w:t>
      </w:r>
      <w:r w:rsidRPr="00B02934">
        <w:rPr>
          <w:b/>
          <w:szCs w:val="24"/>
          <w:lang w:val="nl-NL"/>
        </w:rPr>
        <w:t xml:space="preserve">ifferences </w:t>
      </w:r>
      <w:r w:rsidR="00B42F23" w:rsidRPr="00B02934">
        <w:rPr>
          <w:b/>
          <w:szCs w:val="24"/>
          <w:lang w:val="nl-NL"/>
        </w:rPr>
        <w:t>B</w:t>
      </w:r>
      <w:r w:rsidRPr="00B02934">
        <w:rPr>
          <w:b/>
          <w:szCs w:val="24"/>
          <w:lang w:val="nl-NL"/>
        </w:rPr>
        <w:t xml:space="preserve">etween </w:t>
      </w:r>
      <w:r w:rsidR="00B42F23" w:rsidRPr="00B02934">
        <w:rPr>
          <w:b/>
          <w:szCs w:val="24"/>
          <w:lang w:val="nl-NL"/>
        </w:rPr>
        <w:t xml:space="preserve">the </w:t>
      </w:r>
      <w:r w:rsidR="00EA6A56" w:rsidRPr="00B02934">
        <w:rPr>
          <w:rFonts w:eastAsia="Times New Roman"/>
          <w:b/>
          <w:i/>
          <w:color w:val="000000" w:themeColor="text1"/>
          <w:szCs w:val="24"/>
          <w:lang w:val="nl-NL" w:eastAsia="fr-BE"/>
        </w:rPr>
        <w:t>F</w:t>
      </w:r>
      <w:r w:rsidR="00EA6A56" w:rsidRPr="00B02934">
        <w:rPr>
          <w:rFonts w:eastAsia="Times New Roman"/>
          <w:b/>
          <w:color w:val="000000" w:themeColor="text1"/>
          <w:szCs w:val="24"/>
          <w:lang w:val="nl-NL" w:eastAsia="fr-BE"/>
        </w:rPr>
        <w:t>-test</w:t>
      </w:r>
      <w:r w:rsidRPr="00B02934">
        <w:rPr>
          <w:b/>
          <w:szCs w:val="24"/>
          <w:lang w:val="nl-NL"/>
        </w:rPr>
        <w:t xml:space="preserve"> vs. </w:t>
      </w:r>
      <w:r w:rsidR="00EA6A56" w:rsidRPr="00B02934">
        <w:rPr>
          <w:rFonts w:eastAsia="Times New Roman"/>
          <w:b/>
          <w:i/>
          <w:color w:val="000000" w:themeColor="text1"/>
          <w:szCs w:val="24"/>
          <w:lang w:val="nl-NL" w:eastAsia="fr-BE"/>
        </w:rPr>
        <w:t>W</w:t>
      </w:r>
      <w:r w:rsidR="00EA6A56" w:rsidRPr="00B02934">
        <w:rPr>
          <w:rFonts w:eastAsia="Times New Roman"/>
          <w:b/>
          <w:color w:val="000000" w:themeColor="text1"/>
          <w:szCs w:val="24"/>
          <w:lang w:val="nl-NL" w:eastAsia="fr-BE"/>
        </w:rPr>
        <w:t xml:space="preserve">-test </w:t>
      </w:r>
      <w:r w:rsidRPr="00B02934">
        <w:rPr>
          <w:b/>
          <w:szCs w:val="24"/>
          <w:lang w:val="nl-NL"/>
        </w:rPr>
        <w:t xml:space="preserve">vs. </w:t>
      </w:r>
      <w:r w:rsidR="00BB5F52" w:rsidRPr="00B02934">
        <w:rPr>
          <w:b/>
          <w:i/>
          <w:color w:val="000000"/>
          <w:szCs w:val="24"/>
          <w:lang w:val="nl-NL"/>
        </w:rPr>
        <w:t>F</w:t>
      </w:r>
      <w:r w:rsidR="00BB5F52" w:rsidRPr="00B02934">
        <w:rPr>
          <w:b/>
          <w:color w:val="000000"/>
          <w:szCs w:val="24"/>
          <w:lang w:val="nl-NL"/>
        </w:rPr>
        <w:t xml:space="preserve">*-test </w:t>
      </w:r>
      <w:r w:rsidRPr="00B02934">
        <w:rPr>
          <w:b/>
          <w:color w:val="000000"/>
          <w:szCs w:val="24"/>
          <w:lang w:val="nl-NL"/>
        </w:rPr>
        <w:t xml:space="preserve"> </w:t>
      </w:r>
    </w:p>
    <w:p w14:paraId="16DF6554" w14:textId="38025D2E" w:rsidR="00FB5869" w:rsidRPr="00B02934" w:rsidRDefault="00FB5869" w:rsidP="00B02934">
      <w:pPr>
        <w:spacing w:after="0" w:line="480" w:lineRule="auto"/>
        <w:ind w:firstLine="709"/>
        <w:rPr>
          <w:rFonts w:ascii="Times New Roman" w:eastAsia="Times New Roman" w:hAnsi="Times New Roman"/>
          <w:color w:val="000000" w:themeColor="text1"/>
          <w:sz w:val="24"/>
          <w:szCs w:val="24"/>
          <w:lang w:val="en-US" w:eastAsia="fr-BE"/>
        </w:rPr>
      </w:pPr>
      <w:r w:rsidRPr="00B02934">
        <w:rPr>
          <w:rFonts w:ascii="Times New Roman" w:hAnsi="Times New Roman"/>
          <w:color w:val="000000"/>
          <w:sz w:val="24"/>
          <w:szCs w:val="24"/>
          <w:lang w:val="en-US"/>
        </w:rPr>
        <w:t xml:space="preserve">In this section, we will explain the </w:t>
      </w:r>
      <w:r w:rsidR="00963811" w:rsidRPr="00B02934">
        <w:rPr>
          <w:rFonts w:ascii="Times New Roman" w:hAnsi="Times New Roman"/>
          <w:color w:val="000000"/>
          <w:sz w:val="24"/>
          <w:szCs w:val="24"/>
          <w:lang w:val="en-US"/>
        </w:rPr>
        <w:t xml:space="preserve">mathematical </w:t>
      </w:r>
      <w:r w:rsidRPr="00B02934">
        <w:rPr>
          <w:rFonts w:ascii="Times New Roman" w:hAnsi="Times New Roman"/>
          <w:color w:val="000000"/>
          <w:sz w:val="24"/>
          <w:szCs w:val="24"/>
          <w:lang w:val="en-US"/>
        </w:rPr>
        <w:t xml:space="preserve">differences in how the </w:t>
      </w:r>
      <w:r w:rsidR="00EA6A56" w:rsidRPr="00B02934">
        <w:rPr>
          <w:rFonts w:ascii="Times New Roman" w:eastAsia="Times New Roman" w:hAnsi="Times New Roman"/>
          <w:i/>
          <w:color w:val="000000" w:themeColor="text1"/>
          <w:sz w:val="24"/>
          <w:szCs w:val="24"/>
          <w:lang w:val="en-US" w:eastAsia="fr-BE"/>
        </w:rPr>
        <w:t>F</w:t>
      </w:r>
      <w:r w:rsidR="00EA6A56" w:rsidRPr="00B02934">
        <w:rPr>
          <w:rFonts w:ascii="Times New Roman" w:eastAsia="Times New Roman" w:hAnsi="Times New Roman"/>
          <w:color w:val="000000" w:themeColor="text1"/>
          <w:sz w:val="24"/>
          <w:szCs w:val="24"/>
          <w:lang w:val="en-US" w:eastAsia="fr-BE"/>
        </w:rPr>
        <w:t>-test</w:t>
      </w:r>
      <w:r w:rsidRPr="00B02934">
        <w:rPr>
          <w:rFonts w:ascii="Times New Roman" w:hAnsi="Times New Roman"/>
          <w:color w:val="000000"/>
          <w:sz w:val="24"/>
          <w:szCs w:val="24"/>
          <w:lang w:val="en-US"/>
        </w:rPr>
        <w:t xml:space="preserve">, </w:t>
      </w:r>
      <w:r w:rsidR="00EA6A56" w:rsidRPr="00B02934">
        <w:rPr>
          <w:rFonts w:ascii="Times New Roman" w:eastAsia="Times New Roman" w:hAnsi="Times New Roman"/>
          <w:i/>
          <w:color w:val="000000" w:themeColor="text1"/>
          <w:sz w:val="24"/>
          <w:szCs w:val="24"/>
          <w:lang w:val="en-US" w:eastAsia="fr-BE"/>
        </w:rPr>
        <w:t>W</w:t>
      </w:r>
      <w:r w:rsidR="00EA6A56" w:rsidRPr="00B02934">
        <w:rPr>
          <w:rFonts w:ascii="Times New Roman" w:eastAsia="Times New Roman" w:hAnsi="Times New Roman"/>
          <w:color w:val="000000" w:themeColor="text1"/>
          <w:sz w:val="24"/>
          <w:szCs w:val="24"/>
          <w:lang w:val="en-US" w:eastAsia="fr-BE"/>
        </w:rPr>
        <w:t xml:space="preserve">-test </w:t>
      </w:r>
      <w:r w:rsidRPr="00B02934">
        <w:rPr>
          <w:rFonts w:ascii="Times New Roman" w:hAnsi="Times New Roman"/>
          <w:color w:val="000000"/>
          <w:sz w:val="24"/>
          <w:szCs w:val="24"/>
          <w:lang w:val="en-US"/>
        </w:rPr>
        <w:t xml:space="preserve">and </w:t>
      </w:r>
      <w:r w:rsidR="00BB5F52" w:rsidRPr="00B02934">
        <w:rPr>
          <w:rFonts w:ascii="Times New Roman" w:hAnsi="Times New Roman"/>
          <w:i/>
          <w:color w:val="000000"/>
          <w:sz w:val="24"/>
          <w:szCs w:val="24"/>
          <w:lang w:val="en-US"/>
        </w:rPr>
        <w:t>F*</w:t>
      </w:r>
      <w:r w:rsidR="00BB5F52" w:rsidRPr="00B02934">
        <w:rPr>
          <w:rFonts w:ascii="Times New Roman" w:hAnsi="Times New Roman"/>
          <w:color w:val="000000"/>
          <w:sz w:val="24"/>
          <w:szCs w:val="24"/>
          <w:lang w:val="en-US"/>
        </w:rPr>
        <w:t>-test</w:t>
      </w:r>
      <w:r w:rsidRPr="00B02934">
        <w:rPr>
          <w:rFonts w:ascii="Times New Roman" w:hAnsi="Times New Roman"/>
          <w:color w:val="000000"/>
          <w:sz w:val="24"/>
          <w:szCs w:val="24"/>
          <w:lang w:val="en-US"/>
        </w:rPr>
        <w:t xml:space="preserve"> are computed, with a focus on the differences in </w:t>
      </w:r>
      <w:r w:rsidR="00963811" w:rsidRPr="00B02934">
        <w:rPr>
          <w:rFonts w:ascii="Times New Roman" w:hAnsi="Times New Roman"/>
          <w:color w:val="000000"/>
          <w:sz w:val="24"/>
          <w:szCs w:val="24"/>
          <w:lang w:val="en-US"/>
        </w:rPr>
        <w:t xml:space="preserve">how </w:t>
      </w:r>
      <w:ins w:id="83" w:author="DELACRE  Marie" w:date="2017-12-14T17:56:00Z">
        <w:r w:rsidR="00951C22" w:rsidRPr="00B02934">
          <w:rPr>
            <w:rFonts w:ascii="Times New Roman" w:hAnsi="Times New Roman"/>
            <w:color w:val="000000"/>
            <w:sz w:val="24"/>
            <w:szCs w:val="24"/>
            <w:lang w:val="en-US"/>
          </w:rPr>
          <w:t>SD</w:t>
        </w:r>
      </w:ins>
      <w:r w:rsidRPr="00B02934">
        <w:rPr>
          <w:rFonts w:ascii="Times New Roman" w:hAnsi="Times New Roman"/>
          <w:color w:val="000000"/>
          <w:sz w:val="24"/>
          <w:szCs w:val="24"/>
          <w:lang w:val="en-US"/>
        </w:rPr>
        <w:t xml:space="preserve"> </w:t>
      </w:r>
      <w:r w:rsidR="00963811" w:rsidRPr="00B02934">
        <w:rPr>
          <w:rFonts w:ascii="Times New Roman" w:hAnsi="Times New Roman"/>
          <w:color w:val="000000"/>
          <w:sz w:val="24"/>
          <w:szCs w:val="24"/>
          <w:lang w:val="en-US"/>
        </w:rPr>
        <w:t xml:space="preserve">are pooled </w:t>
      </w:r>
      <w:r w:rsidRPr="00B02934">
        <w:rPr>
          <w:rFonts w:ascii="Times New Roman" w:hAnsi="Times New Roman"/>
          <w:color w:val="000000"/>
          <w:sz w:val="24"/>
          <w:szCs w:val="24"/>
          <w:lang w:val="en-US"/>
        </w:rPr>
        <w:t>across groups.</w:t>
      </w:r>
      <w:r w:rsidR="003C071A" w:rsidRPr="00B02934" w:rsidDel="003C071A">
        <w:rPr>
          <w:rFonts w:ascii="Times New Roman" w:hAnsi="Times New Roman"/>
          <w:color w:val="000000"/>
          <w:sz w:val="24"/>
          <w:szCs w:val="24"/>
          <w:lang w:val="en-US"/>
        </w:rPr>
        <w:t xml:space="preserve"> </w:t>
      </w:r>
      <w:r w:rsidR="001315CA">
        <w:rPr>
          <w:rFonts w:ascii="Times New Roman" w:hAnsi="Times New Roman"/>
          <w:color w:val="000000"/>
          <w:sz w:val="24"/>
          <w:szCs w:val="24"/>
          <w:lang w:val="en-US"/>
        </w:rPr>
        <w:t xml:space="preserve"> </w:t>
      </w:r>
    </w:p>
    <w:p w14:paraId="26454076" w14:textId="3E3ECFAD" w:rsidR="0055775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As shown in formula 1, The </w:t>
      </w:r>
      <w:r w:rsidRPr="00B02934">
        <w:rPr>
          <w:i/>
          <w:color w:val="000000" w:themeColor="text1"/>
          <w:lang w:val="en-US"/>
        </w:rPr>
        <w:t>F</w:t>
      </w:r>
      <w:r w:rsidRPr="00B02934">
        <w:rPr>
          <w:color w:val="000000" w:themeColor="text1"/>
          <w:lang w:val="en-US"/>
        </w:rPr>
        <w:t xml:space="preserve"> </w:t>
      </w:r>
      <w:r w:rsidRPr="00B02934">
        <w:rPr>
          <w:color w:val="000000"/>
          <w:lang w:val="en-US"/>
        </w:rPr>
        <w:t xml:space="preserve">statistic is calculated by dividing the inter-group variance by a pooled error term, where </w:t>
      </w:r>
      <m:oMath>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j</m:t>
            </m:r>
          </m:sub>
          <m:sup>
            <m:r>
              <w:rPr>
                <w:rFonts w:ascii="Cambria Math" w:hAnsi="Cambria Math"/>
                <w:color w:val="000000"/>
                <w:lang w:val="en-US"/>
              </w:rPr>
              <m:t>2</m:t>
            </m:r>
          </m:sup>
        </m:sSubSup>
      </m:oMath>
      <w:r w:rsidRPr="00B02934">
        <w:rPr>
          <w:color w:val="000000"/>
          <w:lang w:val="en-US"/>
        </w:rPr>
        <w:t xml:space="preserve"> and n</w:t>
      </w:r>
      <w:r w:rsidRPr="00B02934">
        <w:rPr>
          <w:color w:val="000000"/>
          <w:vertAlign w:val="subscript"/>
          <w:lang w:val="en-US"/>
        </w:rPr>
        <w:t xml:space="preserve">j </w:t>
      </w:r>
      <w:r w:rsidRPr="00B02934">
        <w:rPr>
          <w:color w:val="000000"/>
          <w:lang w:val="en-US"/>
        </w:rPr>
        <w:t xml:space="preserve">are respectively the variance estimates and the sample sizes from each independent group, and where </w:t>
      </w:r>
      <w:r w:rsidRPr="00B02934">
        <w:rPr>
          <w:i/>
          <w:color w:val="000000"/>
          <w:lang w:val="en-US"/>
        </w:rPr>
        <w:t>k</w:t>
      </w:r>
      <w:r w:rsidRPr="00B02934">
        <w:rPr>
          <w:color w:val="000000"/>
          <w:lang w:val="en-US"/>
        </w:rPr>
        <w:t xml:space="preserve"> is the number of independent groups: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7596"/>
        <w:gridCol w:w="1205"/>
      </w:tblGrid>
      <w:tr w:rsidR="00557759" w:rsidRPr="00B02934" w14:paraId="49050E6D" w14:textId="77777777" w:rsidTr="00107EE8">
        <w:tc>
          <w:tcPr>
            <w:tcW w:w="279" w:type="dxa"/>
          </w:tcPr>
          <w:p w14:paraId="42E71684" w14:textId="77777777" w:rsidR="00557759" w:rsidRPr="00B02934" w:rsidRDefault="00557759" w:rsidP="00B02934">
            <w:pPr>
              <w:pStyle w:val="NormalWeb"/>
              <w:spacing w:before="0" w:beforeAutospacing="0" w:after="0" w:afterAutospacing="0" w:line="480" w:lineRule="auto"/>
              <w:ind w:firstLine="709"/>
              <w:rPr>
                <w:color w:val="000000"/>
                <w:lang w:val="en-US"/>
              </w:rPr>
            </w:pPr>
          </w:p>
        </w:tc>
        <w:tc>
          <w:tcPr>
            <w:tcW w:w="8505" w:type="dxa"/>
          </w:tcPr>
          <w:p w14:paraId="3657B021" w14:textId="12F7BF5A" w:rsidR="00557759" w:rsidRPr="00B02934" w:rsidRDefault="00557759" w:rsidP="00B02934">
            <w:pPr>
              <w:pStyle w:val="NormalWeb"/>
              <w:spacing w:before="0" w:beforeAutospacing="0" w:after="0" w:afterAutospacing="0" w:line="480" w:lineRule="auto"/>
              <w:ind w:firstLine="709"/>
              <w:jc w:val="center"/>
              <w:rPr>
                <w:color w:val="000000"/>
                <w:lang w:val="en-US"/>
              </w:rPr>
            </w:pPr>
            <w:r w:rsidRPr="00B02934">
              <w:rPr>
                <w:color w:val="000000"/>
                <w:lang w:val="en-US"/>
              </w:rPr>
              <w:t xml:space="preserve">F = </w:t>
            </w:r>
            <m:oMath>
              <m:f>
                <m:fPr>
                  <m:ctrlPr>
                    <w:rPr>
                      <w:rFonts w:ascii="Cambria Math" w:hAnsi="Cambria Math"/>
                      <w:i/>
                      <w:color w:val="000000"/>
                    </w:rPr>
                  </m:ctrlPr>
                </m:fPr>
                <m:num>
                  <m:f>
                    <m:fPr>
                      <m:ctrlPr>
                        <w:rPr>
                          <w:rFonts w:ascii="Cambria Math" w:hAnsi="Cambria Math"/>
                          <w:i/>
                          <w:color w:val="000000"/>
                        </w:rPr>
                      </m:ctrlPr>
                    </m:fPr>
                    <m:num>
                      <m:r>
                        <w:rPr>
                          <w:rFonts w:ascii="Cambria Math" w:hAnsi="Cambria Math"/>
                          <w:color w:val="000000"/>
                          <w:lang w:val="en-US"/>
                        </w:rPr>
                        <m:t>1</m:t>
                      </m:r>
                    </m:num>
                    <m:den>
                      <m:r>
                        <w:rPr>
                          <w:rFonts w:ascii="Cambria Math" w:hAnsi="Cambria Math"/>
                          <w:color w:val="000000"/>
                        </w:rPr>
                        <m:t>k</m:t>
                      </m:r>
                      <m:r>
                        <w:rPr>
                          <w:rFonts w:ascii="Cambria Math" w:hAnsi="Cambria Math"/>
                          <w:color w:val="000000"/>
                          <w:lang w:val="en-US"/>
                        </w:rPr>
                        <m:t>-1</m:t>
                      </m:r>
                    </m:den>
                  </m:f>
                  <m:nary>
                    <m:naryPr>
                      <m:chr m:val="∑"/>
                      <m:limLoc m:val="undOvr"/>
                      <m:ctrlPr>
                        <w:rPr>
                          <w:rFonts w:ascii="Cambria Math" w:eastAsia="MS Gothic" w:hAnsi="Cambria Math"/>
                          <w:b/>
                          <w:i/>
                          <w:color w:val="000000"/>
                          <w:u w:val="single"/>
                          <w:lang w:val="en-US"/>
                        </w:rPr>
                      </m:ctrlPr>
                    </m:naryPr>
                    <m:sub>
                      <m:r>
                        <m:rPr>
                          <m:sty m:val="bi"/>
                        </m:rPr>
                        <w:rPr>
                          <w:rFonts w:ascii="Cambria Math" w:eastAsia="MS Gothic" w:hAnsi="Cambria Math"/>
                          <w:color w:val="000000"/>
                          <w:u w:val="single"/>
                          <w:lang w:val="en-US"/>
                        </w:rPr>
                        <m:t>j=1</m:t>
                      </m:r>
                    </m:sub>
                    <m:sup>
                      <m:r>
                        <m:rPr>
                          <m:sty m:val="bi"/>
                        </m:rPr>
                        <w:rPr>
                          <w:rFonts w:ascii="Cambria Math" w:eastAsia="MS Gothic" w:hAnsi="Cambria Math"/>
                          <w:color w:val="000000"/>
                          <w:u w:val="single"/>
                          <w:lang w:val="en-US"/>
                        </w:rPr>
                        <m:t>k</m:t>
                      </m:r>
                    </m:sup>
                    <m:e>
                      <m:d>
                        <m:dPr>
                          <m:begChr m:val="["/>
                          <m:endChr m:val="]"/>
                          <m:ctrlPr>
                            <w:rPr>
                              <w:rFonts w:ascii="Cambria Math" w:eastAsia="MS Gothic" w:hAnsi="Cambria Math"/>
                              <w:b/>
                              <w:i/>
                              <w:color w:val="000000"/>
                              <w:u w:val="single"/>
                              <w:lang w:val="en-US"/>
                            </w:rPr>
                          </m:ctrlPr>
                        </m:dPr>
                        <m:e>
                          <m:sSub>
                            <m:sSubPr>
                              <m:ctrlPr>
                                <w:rPr>
                                  <w:rFonts w:ascii="Cambria Math" w:eastAsia="MS Gothic" w:hAnsi="Cambria Math"/>
                                  <w:b/>
                                  <w:i/>
                                  <w:color w:val="000000"/>
                                  <w:u w:val="single"/>
                                  <w:lang w:val="en-US"/>
                                </w:rPr>
                              </m:ctrlPr>
                            </m:sSubPr>
                            <m:e>
                              <m:r>
                                <m:rPr>
                                  <m:sty m:val="bi"/>
                                </m:rPr>
                                <w:rPr>
                                  <w:rFonts w:ascii="Cambria Math" w:eastAsia="MS Gothic" w:hAnsi="Cambria Math"/>
                                  <w:color w:val="000000"/>
                                  <w:u w:val="single"/>
                                  <w:lang w:val="en-US"/>
                                </w:rPr>
                                <m:t>n</m:t>
                              </m:r>
                            </m:e>
                            <m:sub>
                              <m:r>
                                <m:rPr>
                                  <m:sty m:val="bi"/>
                                </m:rPr>
                                <w:rPr>
                                  <w:rFonts w:ascii="Cambria Math" w:eastAsia="MS Gothic" w:hAnsi="Cambria Math"/>
                                  <w:color w:val="000000"/>
                                  <w:u w:val="single"/>
                                  <w:lang w:val="en-US"/>
                                </w:rPr>
                                <m:t>j</m:t>
                              </m:r>
                            </m:sub>
                          </m:sSub>
                          <m:sSup>
                            <m:sSupPr>
                              <m:ctrlPr>
                                <w:rPr>
                                  <w:rFonts w:ascii="Cambria Math" w:eastAsia="MS Gothic" w:hAnsi="Cambria Math"/>
                                  <w:b/>
                                  <w:i/>
                                  <w:color w:val="000000"/>
                                  <w:u w:val="single"/>
                                  <w:lang w:val="en-US"/>
                                </w:rPr>
                              </m:ctrlPr>
                            </m:sSupPr>
                            <m:e>
                              <m:d>
                                <m:dPr>
                                  <m:ctrlPr>
                                    <w:rPr>
                                      <w:rFonts w:ascii="Cambria Math" w:eastAsia="MS Gothic" w:hAnsi="Cambria Math"/>
                                      <w:b/>
                                      <w:i/>
                                      <w:color w:val="000000"/>
                                      <w:u w:val="single"/>
                                      <w:lang w:val="en-US"/>
                                    </w:rPr>
                                  </m:ctrlPr>
                                </m:dPr>
                                <m:e>
                                  <m:acc>
                                    <m:accPr>
                                      <m:chr m:val="̅"/>
                                      <m:ctrlPr>
                                        <w:rPr>
                                          <w:rFonts w:ascii="Cambria Math" w:eastAsia="MS Gothic" w:hAnsi="Cambria Math"/>
                                          <w:b/>
                                          <w:i/>
                                          <w:color w:val="000000"/>
                                          <w:u w:val="single"/>
                                          <w:lang w:val="en-US"/>
                                        </w:rPr>
                                      </m:ctrlPr>
                                    </m:accPr>
                                    <m:e>
                                      <m:sSub>
                                        <m:sSubPr>
                                          <m:ctrlPr>
                                            <w:rPr>
                                              <w:rFonts w:ascii="Cambria Math" w:eastAsia="MS Gothic" w:hAnsi="Cambria Math"/>
                                              <w:b/>
                                              <w:i/>
                                              <w:color w:val="000000"/>
                                              <w:u w:val="single"/>
                                              <w:lang w:val="en-US"/>
                                            </w:rPr>
                                          </m:ctrlPr>
                                        </m:sSubPr>
                                        <m:e>
                                          <m:r>
                                            <m:rPr>
                                              <m:sty m:val="bi"/>
                                            </m:rPr>
                                            <w:rPr>
                                              <w:rFonts w:ascii="Cambria Math" w:eastAsia="MS Gothic" w:hAnsi="Cambria Math"/>
                                              <w:color w:val="000000"/>
                                              <w:u w:val="single"/>
                                              <w:lang w:val="en-US"/>
                                            </w:rPr>
                                            <m:t>x</m:t>
                                          </m:r>
                                        </m:e>
                                        <m:sub>
                                          <m:r>
                                            <m:rPr>
                                              <m:sty m:val="bi"/>
                                            </m:rPr>
                                            <w:rPr>
                                              <w:rFonts w:ascii="Cambria Math" w:eastAsia="MS Gothic" w:hAnsi="Cambria Math"/>
                                              <w:color w:val="000000"/>
                                              <w:u w:val="single"/>
                                              <w:lang w:val="en-US"/>
                                            </w:rPr>
                                            <m:t>j</m:t>
                                          </m:r>
                                        </m:sub>
                                      </m:sSub>
                                    </m:e>
                                  </m:acc>
                                  <m:r>
                                    <m:rPr>
                                      <m:sty m:val="bi"/>
                                    </m:rPr>
                                    <w:rPr>
                                      <w:rFonts w:ascii="Cambria Math" w:eastAsia="MS Gothic" w:hAnsi="Cambria Math"/>
                                      <w:color w:val="000000"/>
                                      <w:u w:val="single"/>
                                      <w:lang w:val="en-US"/>
                                    </w:rPr>
                                    <m:t>-</m:t>
                                  </m:r>
                                  <m:acc>
                                    <m:accPr>
                                      <m:chr m:val="̅"/>
                                      <m:ctrlPr>
                                        <w:rPr>
                                          <w:rFonts w:ascii="Cambria Math" w:eastAsia="MS Gothic" w:hAnsi="Cambria Math"/>
                                          <w:b/>
                                          <w:i/>
                                          <w:color w:val="000000"/>
                                          <w:u w:val="single"/>
                                          <w:lang w:val="en-US"/>
                                        </w:rPr>
                                      </m:ctrlPr>
                                    </m:accPr>
                                    <m:e>
                                      <m:sSub>
                                        <m:sSubPr>
                                          <m:ctrlPr>
                                            <w:rPr>
                                              <w:rFonts w:ascii="Cambria Math" w:eastAsia="MS Gothic" w:hAnsi="Cambria Math"/>
                                              <w:b/>
                                              <w:i/>
                                              <w:color w:val="000000"/>
                                              <w:u w:val="single"/>
                                              <w:lang w:val="en-US"/>
                                            </w:rPr>
                                          </m:ctrlPr>
                                        </m:sSubPr>
                                        <m:e>
                                          <m:r>
                                            <m:rPr>
                                              <m:sty m:val="bi"/>
                                            </m:rPr>
                                            <w:rPr>
                                              <w:rFonts w:ascii="Cambria Math" w:eastAsia="MS Gothic" w:hAnsi="Cambria Math"/>
                                              <w:color w:val="000000"/>
                                              <w:u w:val="single"/>
                                              <w:lang w:val="en-US"/>
                                            </w:rPr>
                                            <m:t>x</m:t>
                                          </m:r>
                                        </m:e>
                                        <m:sub>
                                          <m:r>
                                            <m:rPr>
                                              <m:sty m:val="bi"/>
                                            </m:rPr>
                                            <w:rPr>
                                              <w:rFonts w:ascii="Cambria Math" w:eastAsia="MS Gothic" w:hAnsi="Cambria Math"/>
                                              <w:color w:val="000000"/>
                                              <w:u w:val="single"/>
                                              <w:lang w:val="en-US"/>
                                            </w:rPr>
                                            <m:t>∙∙</m:t>
                                          </m:r>
                                        </m:sub>
                                      </m:sSub>
                                    </m:e>
                                  </m:acc>
                                </m:e>
                              </m:d>
                            </m:e>
                            <m:sup>
                              <m:r>
                                <m:rPr>
                                  <m:sty m:val="bi"/>
                                </m:rPr>
                                <w:rPr>
                                  <w:rFonts w:ascii="Cambria Math" w:eastAsia="MS Gothic" w:hAnsi="Cambria Math"/>
                                  <w:color w:val="000000"/>
                                  <w:u w:val="single"/>
                                  <w:lang w:val="en-US"/>
                                </w:rPr>
                                <m:t>2</m:t>
                              </m:r>
                            </m:sup>
                          </m:sSup>
                        </m:e>
                      </m:d>
                    </m:e>
                  </m:nary>
                </m:num>
                <m:den>
                  <m:f>
                    <m:fPr>
                      <m:ctrlPr>
                        <w:rPr>
                          <w:rFonts w:ascii="Cambria Math" w:hAnsi="Cambria Math"/>
                          <w:i/>
                          <w:color w:val="000000"/>
                        </w:rPr>
                      </m:ctrlPr>
                    </m:fPr>
                    <m:num>
                      <m:r>
                        <w:rPr>
                          <w:rFonts w:ascii="Cambria Math" w:hAnsi="Cambria Math"/>
                          <w:color w:val="000000"/>
                          <w:lang w:val="en-US"/>
                        </w:rPr>
                        <m:t>1</m:t>
                      </m:r>
                    </m:num>
                    <m:den>
                      <m:r>
                        <w:rPr>
                          <w:rFonts w:ascii="Cambria Math" w:hAnsi="Cambria Math"/>
                          <w:color w:val="000000"/>
                        </w:rPr>
                        <m:t>N</m:t>
                      </m:r>
                      <m:r>
                        <w:rPr>
                          <w:rFonts w:ascii="Cambria Math" w:hAnsi="Cambria Math"/>
                          <w:color w:val="000000"/>
                          <w:lang w:val="en-US"/>
                        </w:rPr>
                        <m:t>-</m:t>
                      </m:r>
                      <m:r>
                        <w:rPr>
                          <w:rFonts w:ascii="Cambria Math" w:hAnsi="Cambria Math"/>
                          <w:color w:val="000000"/>
                        </w:rPr>
                        <m:t>k</m:t>
                      </m:r>
                    </m:den>
                  </m:f>
                  <m:nary>
                    <m:naryPr>
                      <m:chr m:val="∑"/>
                      <m:limLoc m:val="undOvr"/>
                      <m:ctrlPr>
                        <w:rPr>
                          <w:rFonts w:ascii="Cambria Math" w:hAnsi="Cambria Math"/>
                          <w:i/>
                          <w:color w:val="000000"/>
                        </w:rPr>
                      </m:ctrlPr>
                    </m:naryPr>
                    <m:sub>
                      <m:r>
                        <w:rPr>
                          <w:rFonts w:ascii="Cambria Math" w:hAnsi="Cambria Math"/>
                          <w:color w:val="000000"/>
                        </w:rPr>
                        <m:t>j</m:t>
                      </m:r>
                      <m:r>
                        <w:rPr>
                          <w:rFonts w:ascii="Cambria Math" w:hAnsi="Cambria Math"/>
                          <w:color w:val="000000"/>
                          <w:lang w:val="en-US"/>
                        </w:rPr>
                        <m:t>=1</m:t>
                      </m:r>
                    </m:sub>
                    <m:sup>
                      <m:r>
                        <w:rPr>
                          <w:rFonts w:ascii="Cambria Math" w:hAnsi="Cambria Math"/>
                          <w:color w:val="000000"/>
                        </w:rPr>
                        <m:t>k</m:t>
                      </m:r>
                    </m:sup>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j</m:t>
                              </m:r>
                            </m:sub>
                          </m:sSub>
                          <m:r>
                            <w:rPr>
                              <w:rFonts w:ascii="Cambria Math" w:hAnsi="Cambria Math"/>
                              <w:color w:val="000000"/>
                              <w:lang w:val="en-US"/>
                            </w:rPr>
                            <m:t>-1</m:t>
                          </m:r>
                        </m:e>
                      </m:d>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j</m:t>
                          </m:r>
                        </m:sub>
                        <m:sup>
                          <m:r>
                            <w:rPr>
                              <w:rFonts w:ascii="Cambria Math" w:hAnsi="Cambria Math"/>
                              <w:color w:val="000000"/>
                              <w:lang w:val="en-US"/>
                            </w:rPr>
                            <m:t>2</m:t>
                          </m:r>
                        </m:sup>
                      </m:sSubSup>
                    </m:e>
                  </m:nary>
                </m:den>
              </m:f>
            </m:oMath>
          </w:p>
        </w:tc>
        <w:tc>
          <w:tcPr>
            <w:tcW w:w="278" w:type="dxa"/>
          </w:tcPr>
          <w:p w14:paraId="5D0CA439" w14:textId="393A6C32" w:rsidR="00557759" w:rsidRPr="00B02934" w:rsidRDefault="00557759" w:rsidP="00B02934">
            <w:pPr>
              <w:pStyle w:val="NormalWeb"/>
              <w:spacing w:before="0" w:beforeAutospacing="0" w:after="0" w:afterAutospacing="0" w:line="480" w:lineRule="auto"/>
              <w:ind w:firstLine="709"/>
              <w:rPr>
                <w:color w:val="000000"/>
                <w:lang w:val="en-US"/>
              </w:rPr>
            </w:pPr>
            <w:r w:rsidRPr="00B02934">
              <w:rPr>
                <w:color w:val="000000"/>
                <w:lang w:val="en-US"/>
              </w:rPr>
              <w:t>(1)</w:t>
            </w:r>
          </w:p>
        </w:tc>
      </w:tr>
    </w:tbl>
    <w:p w14:paraId="449325A3" w14:textId="77777777" w:rsidR="007616B3" w:rsidRPr="00B02934" w:rsidRDefault="007616B3" w:rsidP="00B02934">
      <w:pPr>
        <w:pStyle w:val="NormalWeb"/>
        <w:spacing w:before="0" w:beforeAutospacing="0" w:after="0" w:afterAutospacing="0" w:line="480" w:lineRule="auto"/>
        <w:ind w:firstLine="709"/>
        <w:rPr>
          <w:color w:val="000000"/>
          <w:lang w:val="en-US"/>
        </w:rPr>
      </w:pPr>
    </w:p>
    <w:p w14:paraId="5E3DE576" w14:textId="314ED058"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The degrees of freedom in the numerator (formula 2) and in the denominator (formula 3) of the </w:t>
      </w:r>
      <w:r w:rsidR="001F29E9" w:rsidRPr="00B02934">
        <w:rPr>
          <w:i/>
          <w:color w:val="000000" w:themeColor="text1"/>
          <w:lang w:val="en-US"/>
        </w:rPr>
        <w:t>F</w:t>
      </w:r>
      <w:r w:rsidR="001F29E9" w:rsidRPr="00B02934">
        <w:rPr>
          <w:color w:val="000000" w:themeColor="text1"/>
          <w:lang w:val="en-US"/>
        </w:rPr>
        <w:t>-test</w:t>
      </w:r>
      <w:r w:rsidRPr="00B02934">
        <w:rPr>
          <w:color w:val="000000"/>
          <w:lang w:val="en-US"/>
        </w:rPr>
        <w:t xml:space="preserve"> are computed as follow</w:t>
      </w:r>
      <w:r w:rsidR="003D4F59" w:rsidRPr="00B02934">
        <w:rPr>
          <w:color w:val="000000"/>
          <w:lang w:val="en-US"/>
        </w:rPr>
        <w:t>s</w:t>
      </w:r>
      <w:r w:rsidRPr="00B02934">
        <w:rPr>
          <w:color w:val="000000"/>
          <w:lang w:val="en-US"/>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95"/>
        <w:gridCol w:w="1205"/>
      </w:tblGrid>
      <w:tr w:rsidR="007616B3" w:rsidRPr="00B02934" w14:paraId="22FF6D61" w14:textId="77777777" w:rsidTr="001F29E9">
        <w:tc>
          <w:tcPr>
            <w:tcW w:w="272" w:type="dxa"/>
          </w:tcPr>
          <w:p w14:paraId="20D2E80B" w14:textId="77777777" w:rsidR="007616B3" w:rsidRPr="00B02934" w:rsidRDefault="007616B3" w:rsidP="00B02934">
            <w:pPr>
              <w:pStyle w:val="NormalWeb"/>
              <w:spacing w:before="0" w:beforeAutospacing="0" w:after="0" w:afterAutospacing="0" w:line="480" w:lineRule="auto"/>
              <w:ind w:firstLine="709"/>
              <w:rPr>
                <w:color w:val="000000"/>
                <w:lang w:val="en-US"/>
              </w:rPr>
            </w:pPr>
          </w:p>
        </w:tc>
        <w:tc>
          <w:tcPr>
            <w:tcW w:w="7595" w:type="dxa"/>
          </w:tcPr>
          <w:p w14:paraId="561C9F13" w14:textId="1FF4FB84" w:rsidR="007616B3" w:rsidRPr="00B02934" w:rsidRDefault="007616B3" w:rsidP="00B02934">
            <w:pPr>
              <w:pStyle w:val="NormalWeb"/>
              <w:spacing w:before="0" w:beforeAutospacing="0" w:after="0" w:afterAutospacing="0" w:line="480" w:lineRule="auto"/>
              <w:ind w:firstLine="709"/>
              <w:jc w:val="center"/>
              <w:rPr>
                <w:color w:val="000000"/>
                <w:lang w:val="en-US"/>
              </w:rPr>
            </w:pPr>
            <w:r w:rsidRPr="00B02934">
              <w:rPr>
                <w:color w:val="000000"/>
                <w:lang w:val="en-US"/>
              </w:rPr>
              <w:t>Df</w:t>
            </w:r>
            <w:r w:rsidRPr="00B02934">
              <w:rPr>
                <w:color w:val="000000"/>
                <w:vertAlign w:val="subscript"/>
                <w:lang w:val="en-US"/>
              </w:rPr>
              <w:t>n</w:t>
            </w:r>
            <w:r w:rsidRPr="00B02934">
              <w:rPr>
                <w:color w:val="000000"/>
                <w:lang w:val="en-US"/>
              </w:rPr>
              <w:t xml:space="preserve"> = k-1</w:t>
            </w:r>
          </w:p>
        </w:tc>
        <w:tc>
          <w:tcPr>
            <w:tcW w:w="1205" w:type="dxa"/>
          </w:tcPr>
          <w:p w14:paraId="230F74C5" w14:textId="39A4C202" w:rsidR="007616B3" w:rsidRPr="00B02934" w:rsidRDefault="007616B3" w:rsidP="00B02934">
            <w:pPr>
              <w:pStyle w:val="NormalWeb"/>
              <w:spacing w:before="0" w:beforeAutospacing="0" w:after="0" w:afterAutospacing="0" w:line="480" w:lineRule="auto"/>
              <w:ind w:firstLine="709"/>
              <w:rPr>
                <w:color w:val="000000"/>
                <w:lang w:val="en-US"/>
              </w:rPr>
            </w:pPr>
            <w:r w:rsidRPr="00B02934">
              <w:rPr>
                <w:color w:val="000000"/>
                <w:lang w:val="en-US"/>
              </w:rPr>
              <w:t>(2)</w:t>
            </w:r>
          </w:p>
        </w:tc>
      </w:tr>
      <w:tr w:rsidR="007616B3" w:rsidRPr="00B02934" w14:paraId="2CC5F16E" w14:textId="77777777" w:rsidTr="001F29E9">
        <w:tc>
          <w:tcPr>
            <w:tcW w:w="272" w:type="dxa"/>
          </w:tcPr>
          <w:p w14:paraId="24DD9148" w14:textId="77777777" w:rsidR="007616B3" w:rsidRPr="00B02934" w:rsidRDefault="007616B3" w:rsidP="00B02934">
            <w:pPr>
              <w:pStyle w:val="NormalWeb"/>
              <w:spacing w:before="0" w:beforeAutospacing="0" w:after="0" w:afterAutospacing="0" w:line="480" w:lineRule="auto"/>
              <w:ind w:firstLine="709"/>
              <w:rPr>
                <w:color w:val="000000"/>
                <w:lang w:val="en-US"/>
              </w:rPr>
            </w:pPr>
          </w:p>
        </w:tc>
        <w:tc>
          <w:tcPr>
            <w:tcW w:w="7595" w:type="dxa"/>
          </w:tcPr>
          <w:p w14:paraId="631B47DA" w14:textId="512679FB" w:rsidR="007616B3" w:rsidRPr="00B02934" w:rsidRDefault="007616B3" w:rsidP="00B02934">
            <w:pPr>
              <w:pStyle w:val="NormalWeb"/>
              <w:spacing w:before="0" w:beforeAutospacing="0" w:after="0" w:afterAutospacing="0" w:line="480" w:lineRule="auto"/>
              <w:ind w:firstLine="709"/>
              <w:jc w:val="center"/>
              <w:rPr>
                <w:color w:val="000000"/>
                <w:lang w:val="en-US"/>
              </w:rPr>
            </w:pPr>
            <w:r w:rsidRPr="00B02934">
              <w:rPr>
                <w:color w:val="000000"/>
                <w:lang w:val="en-US"/>
              </w:rPr>
              <w:t>Df</w:t>
            </w:r>
            <w:r w:rsidRPr="00B02934">
              <w:rPr>
                <w:color w:val="000000"/>
                <w:vertAlign w:val="subscript"/>
                <w:lang w:val="en-US"/>
              </w:rPr>
              <w:t>d</w:t>
            </w:r>
            <w:r w:rsidRPr="00B02934">
              <w:rPr>
                <w:color w:val="000000"/>
                <w:lang w:val="en-US"/>
              </w:rPr>
              <w:t xml:space="preserve"> = N-k,  where N = </w:t>
            </w:r>
            <m:oMath>
              <m:nary>
                <m:naryPr>
                  <m:chr m:val="∑"/>
                  <m:limLoc m:val="undOvr"/>
                  <m:ctrlPr>
                    <w:rPr>
                      <w:rFonts w:ascii="Cambria Math" w:hAnsi="Cambria Math"/>
                      <w:i/>
                      <w:color w:val="000000"/>
                      <w:lang w:val="en-US"/>
                    </w:rPr>
                  </m:ctrlPr>
                </m:naryPr>
                <m:sub>
                  <m:r>
                    <w:rPr>
                      <w:rFonts w:ascii="Cambria Math" w:hAnsi="Cambria Math"/>
                      <w:color w:val="000000"/>
                      <w:lang w:val="en-US"/>
                    </w:rPr>
                    <m:t>j=1</m:t>
                  </m:r>
                </m:sub>
                <m:sup>
                  <m:r>
                    <w:rPr>
                      <w:rFonts w:ascii="Cambria Math" w:hAnsi="Cambria Math"/>
                      <w:color w:val="000000"/>
                      <w:lang w:val="en-US"/>
                    </w:rPr>
                    <m:t>k</m:t>
                  </m:r>
                </m:sup>
                <m:e>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e>
              </m:nary>
            </m:oMath>
          </w:p>
        </w:tc>
        <w:tc>
          <w:tcPr>
            <w:tcW w:w="1205" w:type="dxa"/>
          </w:tcPr>
          <w:p w14:paraId="28A06817" w14:textId="547770A1" w:rsidR="007616B3" w:rsidRPr="00B02934" w:rsidRDefault="007616B3" w:rsidP="00B02934">
            <w:pPr>
              <w:pStyle w:val="NormalWeb"/>
              <w:spacing w:before="0" w:beforeAutospacing="0" w:after="0" w:afterAutospacing="0" w:line="480" w:lineRule="auto"/>
              <w:ind w:firstLine="709"/>
              <w:rPr>
                <w:color w:val="000000"/>
                <w:lang w:val="en-US"/>
              </w:rPr>
            </w:pPr>
            <w:r w:rsidRPr="00B02934">
              <w:rPr>
                <w:color w:val="000000"/>
                <w:lang w:val="en-US"/>
              </w:rPr>
              <w:t>(3)</w:t>
            </w:r>
          </w:p>
        </w:tc>
      </w:tr>
    </w:tbl>
    <w:p w14:paraId="450CBF4B" w14:textId="77777777" w:rsidR="00C754BE" w:rsidRPr="00B02934" w:rsidRDefault="00C754BE" w:rsidP="00B02934">
      <w:pPr>
        <w:pStyle w:val="NormalWeb"/>
        <w:spacing w:before="0" w:beforeAutospacing="0" w:after="0" w:afterAutospacing="0" w:line="480" w:lineRule="auto"/>
        <w:ind w:firstLine="709"/>
        <w:rPr>
          <w:lang w:val="en-US"/>
        </w:rPr>
      </w:pPr>
      <w:r w:rsidRPr="00B02934">
        <w:rPr>
          <w:color w:val="000000"/>
          <w:lang w:val="en-US"/>
        </w:rPr>
        <w:t xml:space="preserve">As a generalization of the Student’s </w:t>
      </w:r>
      <w:r w:rsidRPr="00B02934">
        <w:rPr>
          <w:i/>
          <w:iCs/>
          <w:color w:val="000000"/>
          <w:lang w:val="en-US"/>
        </w:rPr>
        <w:t>t</w:t>
      </w:r>
      <w:r w:rsidRPr="00B02934">
        <w:rPr>
          <w:color w:val="000000"/>
          <w:lang w:val="en-US"/>
        </w:rPr>
        <w:t xml:space="preserve">-test, the </w:t>
      </w:r>
      <w:r w:rsidRPr="00B02934">
        <w:rPr>
          <w:i/>
          <w:color w:val="000000"/>
          <w:lang w:val="en-US"/>
        </w:rPr>
        <w:t>F</w:t>
      </w:r>
      <w:r w:rsidRPr="00B02934">
        <w:rPr>
          <w:color w:val="000000"/>
          <w:lang w:val="en-US"/>
        </w:rPr>
        <w:t xml:space="preserve">-test is calculated based on a </w:t>
      </w:r>
      <w:r w:rsidRPr="00B02934">
        <w:rPr>
          <w:iCs/>
          <w:color w:val="000000"/>
          <w:lang w:val="en-US"/>
        </w:rPr>
        <w:t>pooled</w:t>
      </w:r>
      <w:r w:rsidRPr="00B02934">
        <w:rPr>
          <w:color w:val="000000"/>
          <w:lang w:val="en-US"/>
        </w:rPr>
        <w:t xml:space="preserve"> error term, which implies that all samples are estimates of a common population variance. The </w:t>
      </w:r>
      <w:r w:rsidRPr="00B02934">
        <w:rPr>
          <w:i/>
          <w:color w:val="000000"/>
          <w:lang w:val="en-US"/>
        </w:rPr>
        <w:t>F</w:t>
      </w:r>
      <w:r w:rsidRPr="00B02934">
        <w:rPr>
          <w:color w:val="000000"/>
          <w:lang w:val="en-US"/>
        </w:rPr>
        <w:t xml:space="preserve">-test suffers from the same limitations as the </w:t>
      </w:r>
      <w:r w:rsidRPr="00B02934">
        <w:rPr>
          <w:i/>
          <w:color w:val="000000"/>
          <w:lang w:val="en-US"/>
        </w:rPr>
        <w:t>t</w:t>
      </w:r>
      <w:r w:rsidRPr="00B02934">
        <w:rPr>
          <w:color w:val="000000"/>
          <w:lang w:val="en-US"/>
        </w:rPr>
        <w:t xml:space="preserve">-test when sample sizes are unequal between groups, in that the Type 1 error rate is no longer controlled at the desired level when variances are unequal between groups. When the larger variance is associated with the larger sample size, there is a decrease in the Type 1 error rate (Nimon, 2012; Overall, Atlas, &amp; Gibson, 1995), because the error term increases, and therefore, the </w:t>
      </w:r>
      <w:r w:rsidRPr="00B02934">
        <w:rPr>
          <w:i/>
          <w:iCs/>
          <w:color w:val="000000"/>
          <w:lang w:val="en-US"/>
        </w:rPr>
        <w:t>F-</w:t>
      </w:r>
      <w:r w:rsidRPr="00B02934">
        <w:rPr>
          <w:color w:val="000000"/>
          <w:lang w:val="en-US"/>
        </w:rPr>
        <w:t>value decreases, leading to fewer significant findings than expected with a specific type 1 error level. When the larger variance is associated with the smaller sample size, the Type 1 error rate is inflated (</w:t>
      </w:r>
      <w:commentRangeStart w:id="84"/>
      <w:commentRangeStart w:id="85"/>
      <w:r w:rsidRPr="00B02934">
        <w:rPr>
          <w:lang w:val="en-US"/>
        </w:rPr>
        <w:t>Nimon</w:t>
      </w:r>
      <w:commentRangeEnd w:id="84"/>
      <w:r w:rsidRPr="00B02934">
        <w:commentReference w:id="84"/>
      </w:r>
      <w:commentRangeEnd w:id="85"/>
      <w:r w:rsidR="004B7BCC" w:rsidRPr="00B02934">
        <w:rPr>
          <w:rStyle w:val="Marquedecommentaire"/>
          <w:rFonts w:eastAsia="Calibri"/>
          <w:sz w:val="24"/>
          <w:szCs w:val="24"/>
          <w:lang w:eastAsia="en-US"/>
        </w:rPr>
        <w:commentReference w:id="85"/>
      </w:r>
      <w:r w:rsidRPr="00B02934">
        <w:rPr>
          <w:lang w:val="en-US"/>
        </w:rPr>
        <w:t xml:space="preserve">, </w:t>
      </w:r>
      <w:r w:rsidRPr="00B02934">
        <w:rPr>
          <w:lang w:val="en-US"/>
        </w:rPr>
        <w:lastRenderedPageBreak/>
        <w:t>2012; Overall et al., 1995</w:t>
      </w:r>
      <w:r w:rsidRPr="00B02934">
        <w:rPr>
          <w:color w:val="000000"/>
          <w:lang w:val="en-US"/>
        </w:rPr>
        <w:t xml:space="preserve">). This inflation is caused by the under evaluation of the error term, which increases the </w:t>
      </w:r>
      <w:r w:rsidRPr="00B02934">
        <w:rPr>
          <w:i/>
          <w:iCs/>
          <w:color w:val="000000"/>
          <w:lang w:val="en-US"/>
        </w:rPr>
        <w:t>F-</w:t>
      </w:r>
      <w:r w:rsidRPr="00B02934">
        <w:rPr>
          <w:color w:val="000000"/>
          <w:lang w:val="en-US"/>
        </w:rPr>
        <w:t xml:space="preserve">value, and thus leads to more significant results than expected based on the nominal Type 1 error level. Moreover, when the number of groups increases, the </w:t>
      </w:r>
      <w:r w:rsidRPr="00B02934">
        <w:rPr>
          <w:i/>
          <w:color w:val="000000"/>
          <w:lang w:val="en-US"/>
        </w:rPr>
        <w:t>F-</w:t>
      </w:r>
      <w:r w:rsidRPr="00B02934">
        <w:rPr>
          <w:color w:val="000000"/>
          <w:lang w:val="en-US"/>
        </w:rPr>
        <w:t>test becomes increasingly liberal as soon as the variances of the distributions in each group are not similar, even when sample sizes are equal between groups.</w:t>
      </w:r>
    </w:p>
    <w:p w14:paraId="0A45BF46" w14:textId="15136DA6" w:rsidR="00FB5869" w:rsidRPr="00B02934" w:rsidRDefault="00C754BE"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To address the problems with error control in the </w:t>
      </w:r>
      <w:r w:rsidRPr="00B02934">
        <w:rPr>
          <w:i/>
          <w:color w:val="000000"/>
          <w:lang w:val="en-US"/>
        </w:rPr>
        <w:t>F</w:t>
      </w:r>
      <w:r w:rsidRPr="00B02934">
        <w:rPr>
          <w:color w:val="000000"/>
          <w:lang w:val="en-US"/>
        </w:rPr>
        <w:t xml:space="preserve">-test when variances are unequal, several authors have proposed alternative approaches to statistical tests on more than two means, which do not rely on the homogeneity of variances assumption (e.g., Welch, 1951). Tomarken and Serlin (1986) have shown that from the available alternatives, </w:t>
      </w:r>
      <w:r w:rsidRPr="00B02934">
        <w:rPr>
          <w:i/>
          <w:color w:val="000000"/>
          <w:lang w:val="en-US"/>
        </w:rPr>
        <w:t>F*</w:t>
      </w:r>
      <w:r w:rsidRPr="00B02934">
        <w:rPr>
          <w:color w:val="000000"/>
          <w:lang w:val="en-US"/>
        </w:rPr>
        <w:t xml:space="preserve">-test and </w:t>
      </w:r>
      <w:r w:rsidRPr="00B02934">
        <w:rPr>
          <w:i/>
          <w:iCs/>
          <w:color w:val="000000"/>
          <w:lang w:val="en-US"/>
        </w:rPr>
        <w:t>W</w:t>
      </w:r>
      <w:r w:rsidRPr="00B02934">
        <w:rPr>
          <w:color w:val="000000"/>
          <w:lang w:val="en-US"/>
        </w:rPr>
        <w:t xml:space="preserve">-test are the best choice. Both tests are available in SPSS, which is a widely used software in psychological science (Hoekstra et al., 2012). The </w:t>
      </w:r>
      <w:r w:rsidRPr="00B02934">
        <w:rPr>
          <w:i/>
          <w:color w:val="000000"/>
          <w:lang w:val="en-US"/>
        </w:rPr>
        <w:t>F*</w:t>
      </w:r>
      <w:r w:rsidRPr="00B02934">
        <w:rPr>
          <w:color w:val="000000"/>
          <w:lang w:val="en-US"/>
        </w:rPr>
        <w:t xml:space="preserve"> statistic proposed by Brown and Forsythe (1974) is computed as follow</w:t>
      </w:r>
      <w:r w:rsidR="00FB5869" w:rsidRPr="00B02934">
        <w:rPr>
          <w:color w:val="000000"/>
          <w:lang w:val="en-US"/>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7596"/>
        <w:gridCol w:w="1205"/>
      </w:tblGrid>
      <w:tr w:rsidR="00372BF7" w:rsidRPr="00B02934" w14:paraId="78FB4EE4" w14:textId="77777777" w:rsidTr="00560B5D">
        <w:tc>
          <w:tcPr>
            <w:tcW w:w="279" w:type="dxa"/>
          </w:tcPr>
          <w:p w14:paraId="0EFB0B35" w14:textId="77777777" w:rsidR="00372BF7" w:rsidRPr="00B02934" w:rsidRDefault="00372BF7" w:rsidP="00B02934">
            <w:pPr>
              <w:pStyle w:val="NormalWeb"/>
              <w:spacing w:before="0" w:beforeAutospacing="0" w:after="0" w:afterAutospacing="0" w:line="480" w:lineRule="auto"/>
              <w:ind w:firstLine="709"/>
              <w:rPr>
                <w:color w:val="000000"/>
                <w:lang w:val="en-US"/>
              </w:rPr>
            </w:pPr>
          </w:p>
        </w:tc>
        <w:tc>
          <w:tcPr>
            <w:tcW w:w="8505" w:type="dxa"/>
          </w:tcPr>
          <w:p w14:paraId="4FE9B09E" w14:textId="35E3E4C9" w:rsidR="00372BF7" w:rsidRPr="00B02934" w:rsidRDefault="00372BF7" w:rsidP="00B02934">
            <w:pPr>
              <w:pStyle w:val="NormalWeb"/>
              <w:spacing w:before="0" w:beforeAutospacing="0" w:after="0" w:afterAutospacing="0" w:line="480" w:lineRule="auto"/>
              <w:ind w:firstLine="709"/>
              <w:jc w:val="center"/>
              <w:rPr>
                <w:color w:val="000000"/>
                <w:lang w:val="en-US"/>
              </w:rPr>
            </w:pPr>
            <w:r w:rsidRPr="00B02934">
              <w:rPr>
                <w:rFonts w:eastAsia="MS Gothic"/>
                <w:i/>
                <w:color w:val="000000"/>
                <w:lang w:val="en-US"/>
              </w:rPr>
              <w:t>F*</w:t>
            </w:r>
            <w:r w:rsidRPr="00B02934">
              <w:rPr>
                <w:rFonts w:eastAsia="MS Gothic"/>
                <w:color w:val="000000"/>
                <w:lang w:val="en-US"/>
              </w:rPr>
              <w:t xml:space="preserve"> = </w:t>
            </w:r>
            <m:oMath>
              <m:f>
                <m:fPr>
                  <m:ctrlPr>
                    <w:rPr>
                      <w:rFonts w:ascii="Cambria Math" w:hAnsi="Cambria Math"/>
                      <w:i/>
                      <w:color w:val="000000"/>
                    </w:rPr>
                  </m:ctrlPr>
                </m:fPr>
                <m:num>
                  <m:nary>
                    <m:naryPr>
                      <m:chr m:val="∑"/>
                      <m:limLoc m:val="undOvr"/>
                      <m:ctrlPr>
                        <w:rPr>
                          <w:rFonts w:ascii="Cambria Math" w:eastAsia="MS Gothic" w:hAnsi="Cambria Math"/>
                          <w:b/>
                          <w:i/>
                          <w:color w:val="000000"/>
                          <w:u w:val="single"/>
                          <w:lang w:val="en-US"/>
                        </w:rPr>
                      </m:ctrlPr>
                    </m:naryPr>
                    <m:sub>
                      <m:r>
                        <m:rPr>
                          <m:sty m:val="bi"/>
                        </m:rPr>
                        <w:rPr>
                          <w:rFonts w:ascii="Cambria Math" w:eastAsia="MS Gothic" w:hAnsi="Cambria Math"/>
                          <w:color w:val="000000"/>
                          <w:u w:val="single"/>
                          <w:lang w:val="en-US"/>
                        </w:rPr>
                        <m:t>j=1</m:t>
                      </m:r>
                    </m:sub>
                    <m:sup>
                      <m:r>
                        <m:rPr>
                          <m:sty m:val="bi"/>
                        </m:rPr>
                        <w:rPr>
                          <w:rFonts w:ascii="Cambria Math" w:eastAsia="MS Gothic" w:hAnsi="Cambria Math"/>
                          <w:color w:val="000000"/>
                          <w:u w:val="single"/>
                          <w:lang w:val="en-US"/>
                        </w:rPr>
                        <m:t>k</m:t>
                      </m:r>
                    </m:sup>
                    <m:e>
                      <m:d>
                        <m:dPr>
                          <m:begChr m:val="["/>
                          <m:endChr m:val="]"/>
                          <m:ctrlPr>
                            <w:rPr>
                              <w:rFonts w:ascii="Cambria Math" w:eastAsia="MS Gothic" w:hAnsi="Cambria Math"/>
                              <w:b/>
                              <w:i/>
                              <w:color w:val="000000"/>
                              <w:u w:val="single"/>
                              <w:lang w:val="en-US"/>
                            </w:rPr>
                          </m:ctrlPr>
                        </m:dPr>
                        <m:e>
                          <m:sSub>
                            <m:sSubPr>
                              <m:ctrlPr>
                                <w:rPr>
                                  <w:rFonts w:ascii="Cambria Math" w:eastAsia="MS Gothic" w:hAnsi="Cambria Math"/>
                                  <w:b/>
                                  <w:i/>
                                  <w:color w:val="000000"/>
                                  <w:u w:val="single"/>
                                  <w:lang w:val="en-US"/>
                                </w:rPr>
                              </m:ctrlPr>
                            </m:sSubPr>
                            <m:e>
                              <m:r>
                                <m:rPr>
                                  <m:sty m:val="bi"/>
                                </m:rPr>
                                <w:rPr>
                                  <w:rFonts w:ascii="Cambria Math" w:eastAsia="MS Gothic" w:hAnsi="Cambria Math"/>
                                  <w:color w:val="000000"/>
                                  <w:u w:val="single"/>
                                  <w:lang w:val="en-US"/>
                                </w:rPr>
                                <m:t>n</m:t>
                              </m:r>
                            </m:e>
                            <m:sub>
                              <m:r>
                                <m:rPr>
                                  <m:sty m:val="bi"/>
                                </m:rPr>
                                <w:rPr>
                                  <w:rFonts w:ascii="Cambria Math" w:eastAsia="MS Gothic" w:hAnsi="Cambria Math"/>
                                  <w:color w:val="000000"/>
                                  <w:u w:val="single"/>
                                  <w:lang w:val="en-US"/>
                                </w:rPr>
                                <m:t>j</m:t>
                              </m:r>
                            </m:sub>
                          </m:sSub>
                          <m:sSup>
                            <m:sSupPr>
                              <m:ctrlPr>
                                <w:rPr>
                                  <w:rFonts w:ascii="Cambria Math" w:eastAsia="MS Gothic" w:hAnsi="Cambria Math"/>
                                  <w:b/>
                                  <w:i/>
                                  <w:color w:val="000000"/>
                                  <w:u w:val="single"/>
                                  <w:lang w:val="en-US"/>
                                </w:rPr>
                              </m:ctrlPr>
                            </m:sSupPr>
                            <m:e>
                              <m:d>
                                <m:dPr>
                                  <m:ctrlPr>
                                    <w:rPr>
                                      <w:rFonts w:ascii="Cambria Math" w:eastAsia="MS Gothic" w:hAnsi="Cambria Math"/>
                                      <w:b/>
                                      <w:i/>
                                      <w:color w:val="000000"/>
                                      <w:u w:val="single"/>
                                      <w:lang w:val="en-US"/>
                                    </w:rPr>
                                  </m:ctrlPr>
                                </m:dPr>
                                <m:e>
                                  <m:acc>
                                    <m:accPr>
                                      <m:chr m:val="̅"/>
                                      <m:ctrlPr>
                                        <w:rPr>
                                          <w:rFonts w:ascii="Cambria Math" w:eastAsia="MS Gothic" w:hAnsi="Cambria Math"/>
                                          <w:b/>
                                          <w:i/>
                                          <w:color w:val="000000"/>
                                          <w:u w:val="single"/>
                                          <w:lang w:val="en-US"/>
                                        </w:rPr>
                                      </m:ctrlPr>
                                    </m:accPr>
                                    <m:e>
                                      <m:sSub>
                                        <m:sSubPr>
                                          <m:ctrlPr>
                                            <w:rPr>
                                              <w:rFonts w:ascii="Cambria Math" w:eastAsia="MS Gothic" w:hAnsi="Cambria Math"/>
                                              <w:b/>
                                              <w:i/>
                                              <w:color w:val="000000"/>
                                              <w:u w:val="single"/>
                                              <w:lang w:val="en-US"/>
                                            </w:rPr>
                                          </m:ctrlPr>
                                        </m:sSubPr>
                                        <m:e>
                                          <m:r>
                                            <m:rPr>
                                              <m:sty m:val="bi"/>
                                            </m:rPr>
                                            <w:rPr>
                                              <w:rFonts w:ascii="Cambria Math" w:eastAsia="MS Gothic" w:hAnsi="Cambria Math"/>
                                              <w:color w:val="000000"/>
                                              <w:u w:val="single"/>
                                              <w:lang w:val="en-US"/>
                                            </w:rPr>
                                            <m:t>x</m:t>
                                          </m:r>
                                        </m:e>
                                        <m:sub>
                                          <m:r>
                                            <m:rPr>
                                              <m:sty m:val="bi"/>
                                            </m:rPr>
                                            <w:rPr>
                                              <w:rFonts w:ascii="Cambria Math" w:eastAsia="MS Gothic" w:hAnsi="Cambria Math"/>
                                              <w:color w:val="000000"/>
                                              <w:u w:val="single"/>
                                              <w:lang w:val="en-US"/>
                                            </w:rPr>
                                            <m:t>j</m:t>
                                          </m:r>
                                        </m:sub>
                                      </m:sSub>
                                    </m:e>
                                  </m:acc>
                                  <m:r>
                                    <m:rPr>
                                      <m:sty m:val="bi"/>
                                    </m:rPr>
                                    <w:rPr>
                                      <w:rFonts w:ascii="Cambria Math" w:eastAsia="MS Gothic" w:hAnsi="Cambria Math"/>
                                      <w:color w:val="000000"/>
                                      <w:u w:val="single"/>
                                      <w:lang w:val="en-US"/>
                                    </w:rPr>
                                    <m:t>-</m:t>
                                  </m:r>
                                  <m:acc>
                                    <m:accPr>
                                      <m:chr m:val="̅"/>
                                      <m:ctrlPr>
                                        <w:rPr>
                                          <w:rFonts w:ascii="Cambria Math" w:eastAsia="MS Gothic" w:hAnsi="Cambria Math"/>
                                          <w:b/>
                                          <w:i/>
                                          <w:color w:val="000000"/>
                                          <w:u w:val="single"/>
                                          <w:lang w:val="en-US"/>
                                        </w:rPr>
                                      </m:ctrlPr>
                                    </m:accPr>
                                    <m:e>
                                      <m:r>
                                        <m:rPr>
                                          <m:sty m:val="bi"/>
                                        </m:rPr>
                                        <w:rPr>
                                          <w:rFonts w:ascii="Cambria Math" w:eastAsia="MS Gothic" w:hAnsi="Cambria Math"/>
                                          <w:color w:val="000000"/>
                                          <w:u w:val="single"/>
                                          <w:lang w:val="en-US"/>
                                        </w:rPr>
                                        <m:t xml:space="preserve"> </m:t>
                                      </m:r>
                                      <m:sSub>
                                        <m:sSubPr>
                                          <m:ctrlPr>
                                            <w:rPr>
                                              <w:rFonts w:ascii="Cambria Math" w:eastAsia="MS Gothic" w:hAnsi="Cambria Math"/>
                                              <w:b/>
                                              <w:i/>
                                              <w:color w:val="000000"/>
                                              <w:u w:val="single"/>
                                              <w:lang w:val="en-US"/>
                                            </w:rPr>
                                          </m:ctrlPr>
                                        </m:sSubPr>
                                        <m:e>
                                          <m:r>
                                            <m:rPr>
                                              <m:sty m:val="bi"/>
                                            </m:rPr>
                                            <w:rPr>
                                              <w:rFonts w:ascii="Cambria Math" w:eastAsia="MS Gothic" w:hAnsi="Cambria Math"/>
                                              <w:color w:val="000000"/>
                                              <w:u w:val="single"/>
                                              <w:lang w:val="en-US"/>
                                            </w:rPr>
                                            <m:t>x</m:t>
                                          </m:r>
                                        </m:e>
                                        <m:sub>
                                          <m:r>
                                            <m:rPr>
                                              <m:sty m:val="bi"/>
                                            </m:rPr>
                                            <w:rPr>
                                              <w:rFonts w:ascii="Cambria Math" w:eastAsia="MS Gothic" w:hAnsi="Cambria Math"/>
                                              <w:color w:val="000000"/>
                                              <w:u w:val="single"/>
                                              <w:lang w:val="en-US"/>
                                            </w:rPr>
                                            <m:t>∙∙</m:t>
                                          </m:r>
                                        </m:sub>
                                      </m:sSub>
                                    </m:e>
                                  </m:acc>
                                </m:e>
                              </m:d>
                            </m:e>
                            <m:sup>
                              <m:r>
                                <m:rPr>
                                  <m:sty m:val="bi"/>
                                </m:rPr>
                                <w:rPr>
                                  <w:rFonts w:ascii="Cambria Math" w:eastAsia="MS Gothic" w:hAnsi="Cambria Math"/>
                                  <w:color w:val="000000"/>
                                  <w:u w:val="single"/>
                                  <w:lang w:val="en-US"/>
                                </w:rPr>
                                <m:t>2</m:t>
                              </m:r>
                            </m:sup>
                          </m:sSup>
                        </m:e>
                      </m:d>
                    </m:e>
                  </m:nary>
                </m:num>
                <m:den>
                  <m:nary>
                    <m:naryPr>
                      <m:chr m:val="∑"/>
                      <m:limLoc m:val="undOvr"/>
                      <m:ctrlPr>
                        <w:rPr>
                          <w:rFonts w:ascii="Cambria Math" w:eastAsia="MS Gothic" w:hAnsi="Cambria Math"/>
                          <w:b/>
                          <w:i/>
                          <w:color w:val="000000"/>
                          <w:u w:val="single"/>
                          <w:lang w:val="en-US"/>
                        </w:rPr>
                      </m:ctrlPr>
                    </m:naryPr>
                    <m:sub>
                      <m:r>
                        <m:rPr>
                          <m:sty m:val="bi"/>
                        </m:rPr>
                        <w:rPr>
                          <w:rFonts w:ascii="Cambria Math" w:eastAsia="MS Gothic" w:hAnsi="Cambria Math"/>
                          <w:color w:val="000000"/>
                          <w:u w:val="single"/>
                          <w:lang w:val="en-US"/>
                        </w:rPr>
                        <m:t>j=</m:t>
                      </m:r>
                      <m:r>
                        <m:rPr>
                          <m:sty m:val="bi"/>
                        </m:rPr>
                        <w:rPr>
                          <w:rFonts w:ascii="Cambria Math" w:eastAsia="MS Gothic" w:hAnsi="Cambria Math"/>
                          <w:color w:val="000000"/>
                          <w:u w:val="single"/>
                          <w:lang w:val="en-US"/>
                          <w:rPrChange w:id="86" w:author="DELACRE  Marie" w:date="2017-12-15T14:57:00Z">
                            <w:rPr>
                              <w:rFonts w:ascii="Cambria Math" w:eastAsia="MS Gothic" w:hAnsi="Cambria Math"/>
                              <w:color w:val="000000"/>
                              <w:u w:val="single"/>
                              <w:lang w:val="en-US"/>
                            </w:rPr>
                          </w:rPrChange>
                        </w:rPr>
                        <m:t>1</m:t>
                      </m:r>
                    </m:sub>
                    <m:sup>
                      <m:r>
                        <m:rPr>
                          <m:sty m:val="bi"/>
                        </m:rPr>
                        <w:rPr>
                          <w:rFonts w:ascii="Cambria Math" w:eastAsia="MS Gothic" w:hAnsi="Cambria Math"/>
                          <w:color w:val="000000"/>
                          <w:u w:val="single"/>
                          <w:lang w:val="en-US"/>
                        </w:rPr>
                        <m:t>k</m:t>
                      </m:r>
                    </m:sup>
                    <m:e>
                      <m:d>
                        <m:dPr>
                          <m:begChr m:val="["/>
                          <m:endChr m:val="]"/>
                          <m:ctrlPr>
                            <w:rPr>
                              <w:rFonts w:ascii="Cambria Math" w:eastAsia="MS Gothic" w:hAnsi="Cambria Math"/>
                              <w:b/>
                              <w:i/>
                              <w:color w:val="000000"/>
                              <w:u w:val="single"/>
                              <w:lang w:val="en-US"/>
                            </w:rPr>
                          </m:ctrlPr>
                        </m:dPr>
                        <m:e>
                          <m:d>
                            <m:dPr>
                              <m:ctrlPr>
                                <w:rPr>
                                  <w:rFonts w:ascii="Cambria Math" w:eastAsia="MS Gothic" w:hAnsi="Cambria Math"/>
                                  <w:b/>
                                  <w:i/>
                                  <w:color w:val="000000"/>
                                  <w:u w:val="single"/>
                                  <w:lang w:val="en-US"/>
                                </w:rPr>
                              </m:ctrlPr>
                            </m:dPr>
                            <m:e>
                              <m:r>
                                <m:rPr>
                                  <m:sty m:val="bi"/>
                                </m:rPr>
                                <w:rPr>
                                  <w:rFonts w:ascii="Cambria Math" w:eastAsia="MS Gothic" w:hAnsi="Cambria Math"/>
                                  <w:color w:val="000000"/>
                                  <w:u w:val="single"/>
                                  <w:lang w:val="en-US"/>
                                </w:rPr>
                                <m:t xml:space="preserve">1 - </m:t>
                              </m:r>
                              <m:f>
                                <m:fPr>
                                  <m:ctrlPr>
                                    <w:rPr>
                                      <w:rFonts w:ascii="Cambria Math" w:eastAsia="MS Gothic" w:hAnsi="Cambria Math"/>
                                      <w:b/>
                                      <w:i/>
                                      <w:color w:val="000000"/>
                                      <w:u w:val="single"/>
                                      <w:lang w:val="en-US"/>
                                    </w:rPr>
                                  </m:ctrlPr>
                                </m:fPr>
                                <m:num>
                                  <m:sSub>
                                    <m:sSubPr>
                                      <m:ctrlPr>
                                        <w:rPr>
                                          <w:rFonts w:ascii="Cambria Math" w:eastAsia="MS Gothic" w:hAnsi="Cambria Math"/>
                                          <w:b/>
                                          <w:i/>
                                          <w:color w:val="000000"/>
                                          <w:u w:val="single"/>
                                          <w:lang w:val="en-US"/>
                                        </w:rPr>
                                      </m:ctrlPr>
                                    </m:sSubPr>
                                    <m:e>
                                      <m:r>
                                        <m:rPr>
                                          <m:sty m:val="bi"/>
                                        </m:rPr>
                                        <w:rPr>
                                          <w:rFonts w:ascii="Cambria Math" w:eastAsia="MS Gothic" w:hAnsi="Cambria Math"/>
                                          <w:color w:val="000000"/>
                                          <w:u w:val="single"/>
                                          <w:lang w:val="en-US"/>
                                        </w:rPr>
                                        <m:t>n</m:t>
                                      </m:r>
                                    </m:e>
                                    <m:sub>
                                      <m:r>
                                        <m:rPr>
                                          <m:sty m:val="bi"/>
                                        </m:rPr>
                                        <w:rPr>
                                          <w:rFonts w:ascii="Cambria Math" w:eastAsia="MS Gothic" w:hAnsi="Cambria Math"/>
                                          <w:color w:val="000000"/>
                                          <w:u w:val="single"/>
                                          <w:lang w:val="en-US"/>
                                        </w:rPr>
                                        <m:t>j</m:t>
                                      </m:r>
                                    </m:sub>
                                  </m:sSub>
                                </m:num>
                                <m:den>
                                  <m:r>
                                    <m:rPr>
                                      <m:sty m:val="bi"/>
                                    </m:rPr>
                                    <w:rPr>
                                      <w:rFonts w:ascii="Cambria Math" w:eastAsia="MS Gothic" w:hAnsi="Cambria Math"/>
                                      <w:color w:val="000000"/>
                                      <w:u w:val="single"/>
                                      <w:lang w:val="en-US"/>
                                    </w:rPr>
                                    <m:t>N</m:t>
                                  </m:r>
                                </m:den>
                              </m:f>
                            </m:e>
                          </m:d>
                          <m:sSubSup>
                            <m:sSubSupPr>
                              <m:ctrlPr>
                                <w:rPr>
                                  <w:rFonts w:ascii="Cambria Math" w:eastAsia="MS Gothic" w:hAnsi="Cambria Math"/>
                                  <w:b/>
                                  <w:i/>
                                  <w:color w:val="000000"/>
                                  <w:u w:val="single"/>
                                  <w:lang w:val="en-US"/>
                                </w:rPr>
                              </m:ctrlPr>
                            </m:sSubSupPr>
                            <m:e>
                              <m:r>
                                <m:rPr>
                                  <m:sty m:val="bi"/>
                                </m:rPr>
                                <w:rPr>
                                  <w:rFonts w:ascii="Cambria Math" w:eastAsia="MS Gothic" w:hAnsi="Cambria Math"/>
                                  <w:color w:val="000000"/>
                                  <w:u w:val="single"/>
                                  <w:lang w:val="en-US"/>
                                </w:rPr>
                                <m:t>s</m:t>
                              </m:r>
                            </m:e>
                            <m:sub>
                              <m:r>
                                <m:rPr>
                                  <m:sty m:val="bi"/>
                                </m:rPr>
                                <w:rPr>
                                  <w:rFonts w:ascii="Cambria Math" w:eastAsia="MS Gothic" w:hAnsi="Cambria Math"/>
                                  <w:color w:val="000000"/>
                                  <w:u w:val="single"/>
                                  <w:lang w:val="en-US"/>
                                </w:rPr>
                                <m:t>j</m:t>
                              </m:r>
                            </m:sub>
                            <m:sup>
                              <m:r>
                                <m:rPr>
                                  <m:sty m:val="bi"/>
                                </m:rPr>
                                <w:rPr>
                                  <w:rFonts w:ascii="Cambria Math" w:eastAsia="MS Gothic" w:hAnsi="Cambria Math"/>
                                  <w:color w:val="000000"/>
                                  <w:u w:val="single"/>
                                  <w:lang w:val="en-US"/>
                                </w:rPr>
                                <m:t>2</m:t>
                              </m:r>
                            </m:sup>
                          </m:sSubSup>
                        </m:e>
                      </m:d>
                    </m:e>
                  </m:nary>
                </m:den>
              </m:f>
            </m:oMath>
            <w:r w:rsidRPr="00B02934">
              <w:rPr>
                <w:rFonts w:eastAsia="MS Gothic"/>
                <w:color w:val="000000"/>
                <w:lang w:val="en-US"/>
              </w:rPr>
              <w:t xml:space="preserve">                                                           </w:t>
            </w:r>
          </w:p>
        </w:tc>
        <w:tc>
          <w:tcPr>
            <w:tcW w:w="278" w:type="dxa"/>
          </w:tcPr>
          <w:p w14:paraId="5329785C" w14:textId="150B51F6" w:rsidR="00372BF7" w:rsidRPr="00B02934" w:rsidRDefault="00372BF7" w:rsidP="00B02934">
            <w:pPr>
              <w:pStyle w:val="NormalWeb"/>
              <w:spacing w:before="0" w:beforeAutospacing="0" w:after="0" w:afterAutospacing="0" w:line="480" w:lineRule="auto"/>
              <w:ind w:firstLine="709"/>
              <w:rPr>
                <w:color w:val="000000"/>
                <w:lang w:val="en-US"/>
              </w:rPr>
            </w:pPr>
            <w:r w:rsidRPr="00B02934">
              <w:rPr>
                <w:color w:val="000000"/>
                <w:lang w:val="en-US"/>
              </w:rPr>
              <w:t>(4)</w:t>
            </w:r>
          </w:p>
        </w:tc>
      </w:tr>
    </w:tbl>
    <w:p w14:paraId="68CE0E2C" w14:textId="7E0ED5EA" w:rsidR="00FB5869" w:rsidRPr="00B02934" w:rsidRDefault="00FB5869" w:rsidP="00B02934">
      <w:pPr>
        <w:spacing w:after="0" w:line="480" w:lineRule="auto"/>
        <w:ind w:firstLine="709"/>
        <w:rPr>
          <w:rFonts w:ascii="Times New Roman" w:eastAsia="Times New Roman" w:hAnsi="Times New Roman"/>
          <w:color w:val="000000"/>
          <w:sz w:val="24"/>
          <w:szCs w:val="24"/>
          <w:lang w:val="en-US" w:eastAsia="fr-BE"/>
        </w:rPr>
      </w:pPr>
      <w:r w:rsidRPr="00B02934">
        <w:rPr>
          <w:rFonts w:ascii="Times New Roman" w:eastAsia="Times New Roman" w:hAnsi="Times New Roman"/>
          <w:color w:val="000000"/>
          <w:sz w:val="24"/>
          <w:szCs w:val="24"/>
          <w:lang w:val="nl-NL" w:eastAsia="fr-BE"/>
        </w:rPr>
        <w:t>Where</w:t>
      </w:r>
      <w:r w:rsidR="003D4F59" w:rsidRPr="00B02934">
        <w:rPr>
          <w:rFonts w:ascii="Times New Roman" w:eastAsia="Times New Roman" w:hAnsi="Times New Roman"/>
          <w:color w:val="000000"/>
          <w:sz w:val="24"/>
          <w:szCs w:val="24"/>
          <w:lang w:val="nl-NL" w:eastAsia="fr-BE"/>
        </w:rPr>
        <w:t xml:space="preserve"> </w:t>
      </w:r>
      <w:r w:rsidRPr="00B02934">
        <w:rPr>
          <w:rFonts w:ascii="Times New Roman" w:eastAsia="Times New Roman" w:hAnsi="Times New Roman"/>
          <w:color w:val="000000"/>
          <w:sz w:val="24"/>
          <w:szCs w:val="24"/>
          <w:lang w:val="en-US" w:eastAsia="fr-BE"/>
        </w:rPr>
        <w:t>x</w:t>
      </w:r>
      <w:r w:rsidRPr="00B02934">
        <w:rPr>
          <w:rFonts w:ascii="Times New Roman" w:eastAsia="Times New Roman" w:hAnsi="Times New Roman"/>
          <w:color w:val="000000"/>
          <w:sz w:val="24"/>
          <w:szCs w:val="24"/>
          <w:vertAlign w:val="subscript"/>
          <w:lang w:val="en-US" w:eastAsia="fr-BE"/>
        </w:rPr>
        <w:t>j</w:t>
      </w:r>
      <w:r w:rsidRPr="00B02934">
        <w:rPr>
          <w:rFonts w:ascii="Times New Roman" w:eastAsia="Times New Roman" w:hAnsi="Times New Roman"/>
          <w:color w:val="000000"/>
          <w:sz w:val="24"/>
          <w:szCs w:val="24"/>
          <w:lang w:val="en-US" w:eastAsia="fr-BE"/>
        </w:rPr>
        <w:t xml:space="preserve"> and </w:t>
      </w:r>
      <m:oMath>
        <m:sSubSup>
          <m:sSubSupPr>
            <m:ctrlPr>
              <w:rPr>
                <w:rFonts w:ascii="Cambria Math" w:eastAsia="MS Gothic" w:hAnsi="Cambria Math"/>
                <w:i/>
                <w:color w:val="000000"/>
                <w:sz w:val="24"/>
                <w:szCs w:val="24"/>
                <w:lang w:val="en-US"/>
              </w:rPr>
            </m:ctrlPr>
          </m:sSubSupPr>
          <m:e>
            <m:r>
              <w:rPr>
                <w:rFonts w:ascii="Cambria Math" w:eastAsia="MS Gothic" w:hAnsi="Cambria Math"/>
                <w:color w:val="000000"/>
                <w:sz w:val="24"/>
                <w:szCs w:val="24"/>
                <w:lang w:val="en-US"/>
              </w:rPr>
              <m:t>s</m:t>
            </m:r>
          </m:e>
          <m:sub>
            <m:r>
              <w:rPr>
                <w:rFonts w:ascii="Cambria Math" w:eastAsia="MS Gothic" w:hAnsi="Cambria Math"/>
                <w:color w:val="000000"/>
                <w:sz w:val="24"/>
                <w:szCs w:val="24"/>
                <w:lang w:val="en-US"/>
              </w:rPr>
              <m:t>j</m:t>
            </m:r>
          </m:sub>
          <m:sup>
            <m:r>
              <w:rPr>
                <w:rFonts w:ascii="Cambria Math" w:eastAsia="MS Gothic" w:hAnsi="Cambria Math"/>
                <w:color w:val="000000"/>
                <w:sz w:val="24"/>
                <w:szCs w:val="24"/>
                <w:lang w:val="en-US"/>
              </w:rPr>
              <m:t>2</m:t>
            </m:r>
          </m:sup>
        </m:sSubSup>
      </m:oMath>
      <w:r w:rsidRPr="00B02934">
        <w:rPr>
          <w:rFonts w:ascii="Times New Roman" w:eastAsia="Times New Roman" w:hAnsi="Times New Roman"/>
          <w:color w:val="000000"/>
          <w:sz w:val="24"/>
          <w:szCs w:val="24"/>
          <w:lang w:val="en-US" w:eastAsia="fr-BE"/>
        </w:rPr>
        <w:t xml:space="preserve"> are respectively the group mean and the group variance</w:t>
      </w:r>
      <w:r w:rsidR="003D4F59" w:rsidRPr="00B02934">
        <w:rPr>
          <w:rFonts w:ascii="Times New Roman" w:eastAsia="Times New Roman" w:hAnsi="Times New Roman"/>
          <w:color w:val="000000"/>
          <w:sz w:val="24"/>
          <w:szCs w:val="24"/>
          <w:lang w:val="en-US" w:eastAsia="fr-BE"/>
        </w:rPr>
        <w:t>, and</w:t>
      </w:r>
      <w:r w:rsidR="00372BF7" w:rsidRPr="00B02934">
        <w:rPr>
          <w:rFonts w:ascii="Times New Roman" w:eastAsia="Times New Roman" w:hAnsi="Times New Roman"/>
          <w:color w:val="000000"/>
          <w:sz w:val="24"/>
          <w:szCs w:val="24"/>
          <w:lang w:val="en-US" w:eastAsia="fr-BE"/>
        </w:rPr>
        <w:t xml:space="preserve"> </w:t>
      </w:r>
      <m:oMath>
        <m:acc>
          <m:accPr>
            <m:chr m:val="̅"/>
            <m:ctrlPr>
              <w:rPr>
                <w:rFonts w:ascii="Cambria Math" w:eastAsia="MS Gothic" w:hAnsi="Cambria Math"/>
                <w:i/>
                <w:color w:val="000000"/>
                <w:sz w:val="24"/>
                <w:szCs w:val="24"/>
                <w:lang w:val="en-US"/>
              </w:rPr>
            </m:ctrlPr>
          </m:accPr>
          <m:e>
            <m:r>
              <w:rPr>
                <w:rFonts w:ascii="Cambria Math" w:eastAsia="MS Gothic" w:hAnsi="Cambria Math"/>
                <w:color w:val="000000"/>
                <w:sz w:val="24"/>
                <w:szCs w:val="24"/>
                <w:lang w:val="en-US"/>
              </w:rPr>
              <m:t xml:space="preserve"> </m:t>
            </m:r>
            <m:sSub>
              <m:sSubPr>
                <m:ctrlPr>
                  <w:rPr>
                    <w:rFonts w:ascii="Cambria Math" w:eastAsia="MS Gothic" w:hAnsi="Cambria Math"/>
                    <w:i/>
                    <w:color w:val="000000"/>
                    <w:sz w:val="24"/>
                    <w:szCs w:val="24"/>
                    <w:lang w:val="en-US"/>
                  </w:rPr>
                </m:ctrlPr>
              </m:sSubPr>
              <m:e>
                <m:r>
                  <w:rPr>
                    <w:rFonts w:ascii="Cambria Math" w:eastAsia="MS Gothic" w:hAnsi="Cambria Math"/>
                    <w:color w:val="000000"/>
                    <w:sz w:val="24"/>
                    <w:szCs w:val="24"/>
                    <w:lang w:val="en-US"/>
                  </w:rPr>
                  <m:t>x</m:t>
                </m:r>
              </m:e>
              <m:sub>
                <m:r>
                  <w:rPr>
                    <w:rFonts w:ascii="Cambria Math" w:eastAsia="MS Gothic" w:hAnsi="Cambria Math"/>
                    <w:color w:val="000000"/>
                    <w:sz w:val="24"/>
                    <w:szCs w:val="24"/>
                    <w:lang w:val="en-US"/>
                  </w:rPr>
                  <m:t>∙∙</m:t>
                </m:r>
              </m:sub>
            </m:sSub>
          </m:e>
        </m:acc>
      </m:oMath>
      <w:r w:rsidR="00372BF7" w:rsidRPr="00B02934">
        <w:rPr>
          <w:rFonts w:ascii="Times New Roman" w:eastAsia="Times New Roman" w:hAnsi="Times New Roman"/>
          <w:color w:val="000000"/>
          <w:sz w:val="24"/>
          <w:szCs w:val="24"/>
          <w:lang w:val="en-US" w:eastAsia="fr-BE"/>
        </w:rPr>
        <w:t xml:space="preserve"> </w:t>
      </w:r>
      <w:r w:rsidRPr="00B02934">
        <w:rPr>
          <w:rFonts w:ascii="Times New Roman" w:eastAsia="Times New Roman" w:hAnsi="Times New Roman"/>
          <w:color w:val="000000"/>
          <w:sz w:val="24"/>
          <w:szCs w:val="24"/>
          <w:lang w:val="en-US" w:eastAsia="fr-BE"/>
        </w:rPr>
        <w:t>is the overall mean</w:t>
      </w:r>
      <w:r w:rsidR="003D4F59" w:rsidRPr="00B02934">
        <w:rPr>
          <w:rFonts w:ascii="Times New Roman" w:eastAsia="Times New Roman" w:hAnsi="Times New Roman"/>
          <w:color w:val="000000"/>
          <w:sz w:val="24"/>
          <w:szCs w:val="24"/>
          <w:lang w:val="en-US" w:eastAsia="fr-BE"/>
        </w:rPr>
        <w:t>.</w:t>
      </w:r>
      <w:r w:rsidRPr="00B02934">
        <w:rPr>
          <w:rFonts w:ascii="Times New Roman" w:eastAsia="Times New Roman" w:hAnsi="Times New Roman"/>
          <w:color w:val="000000"/>
          <w:sz w:val="24"/>
          <w:szCs w:val="24"/>
          <w:lang w:val="en-US" w:eastAsia="fr-BE"/>
        </w:rPr>
        <w:t xml:space="preserve">  </w:t>
      </w:r>
    </w:p>
    <w:p w14:paraId="44029BFB" w14:textId="04AA41DF" w:rsidR="00FB5869" w:rsidRPr="00B02934" w:rsidRDefault="00C754BE"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As can be seen in formula 4 the numerator of the </w:t>
      </w:r>
      <w:r w:rsidRPr="00B02934">
        <w:rPr>
          <w:i/>
          <w:color w:val="000000"/>
          <w:lang w:val="en-US"/>
        </w:rPr>
        <w:t>F*</w:t>
      </w:r>
      <w:r w:rsidRPr="00B02934">
        <w:rPr>
          <w:color w:val="000000"/>
          <w:lang w:val="en-US"/>
        </w:rPr>
        <w:t xml:space="preserve"> statistic is equal to the sum of squares between groups (which is equal to the numerator of the </w:t>
      </w:r>
      <w:r w:rsidRPr="00B02934">
        <w:rPr>
          <w:i/>
          <w:color w:val="000000"/>
          <w:lang w:val="en-US"/>
        </w:rPr>
        <w:t>F</w:t>
      </w:r>
      <w:r w:rsidRPr="00B02934">
        <w:rPr>
          <w:color w:val="000000"/>
          <w:lang w:val="en-US"/>
        </w:rPr>
        <w:t xml:space="preserve"> statistic when one compares two groups). In the denominator of the statistic, the variance of each group is weighted by 1 minus the relative frequency of each group, so that the variance associated with the group with the smallest sample size is given more weight. As a result, when the larger variance is associated with the larger sample size, </w:t>
      </w:r>
      <w:r w:rsidRPr="00B02934">
        <w:rPr>
          <w:i/>
          <w:color w:val="000000"/>
          <w:lang w:val="en-US"/>
        </w:rPr>
        <w:t>F*</w:t>
      </w:r>
      <w:r w:rsidRPr="00B02934">
        <w:rPr>
          <w:color w:val="000000"/>
          <w:lang w:val="en-US"/>
        </w:rPr>
        <w:t xml:space="preserve"> is larger than </w:t>
      </w:r>
      <w:r w:rsidRPr="00B02934">
        <w:rPr>
          <w:i/>
          <w:color w:val="000000"/>
          <w:lang w:val="en-US"/>
        </w:rPr>
        <w:t>F</w:t>
      </w:r>
      <w:r w:rsidRPr="00B02934">
        <w:rPr>
          <w:color w:val="000000"/>
          <w:lang w:val="en-US"/>
        </w:rPr>
        <w:t xml:space="preserve">, because the denominator decreases, leading to more significant findings compared with the </w:t>
      </w:r>
      <w:r w:rsidRPr="00B02934">
        <w:rPr>
          <w:i/>
          <w:color w:val="000000"/>
          <w:lang w:val="en-US"/>
        </w:rPr>
        <w:t>F</w:t>
      </w:r>
      <w:r w:rsidRPr="00B02934">
        <w:rPr>
          <w:color w:val="000000"/>
          <w:lang w:val="en-US"/>
        </w:rPr>
        <w:t xml:space="preserve">-test. On the other hand, when the larger variance is associated with the smaller sample size, </w:t>
      </w:r>
      <w:r w:rsidRPr="00B02934">
        <w:rPr>
          <w:i/>
          <w:color w:val="000000"/>
          <w:lang w:val="en-US"/>
        </w:rPr>
        <w:t>F*</w:t>
      </w:r>
      <w:r w:rsidRPr="00B02934">
        <w:rPr>
          <w:color w:val="000000"/>
          <w:lang w:val="en-US"/>
        </w:rPr>
        <w:t xml:space="preserve"> is smaller than </w:t>
      </w:r>
      <w:r w:rsidRPr="00B02934">
        <w:rPr>
          <w:i/>
          <w:color w:val="000000"/>
          <w:lang w:val="en-US"/>
        </w:rPr>
        <w:t>F</w:t>
      </w:r>
      <w:r w:rsidRPr="00B02934">
        <w:rPr>
          <w:color w:val="000000"/>
          <w:lang w:val="en-US"/>
        </w:rPr>
        <w:t xml:space="preserve">, because the denominator increases, leading to fewer significant findings than expected with the </w:t>
      </w:r>
      <w:r w:rsidRPr="00B02934">
        <w:rPr>
          <w:i/>
          <w:color w:val="000000"/>
          <w:lang w:val="en-US"/>
        </w:rPr>
        <w:t>F</w:t>
      </w:r>
      <w:r w:rsidRPr="00B02934">
        <w:rPr>
          <w:color w:val="000000"/>
          <w:lang w:val="en-US"/>
        </w:rPr>
        <w:t xml:space="preserve">-test. </w:t>
      </w:r>
      <w:r w:rsidRPr="00B02934">
        <w:rPr>
          <w:color w:val="000000"/>
          <w:lang w:val="en-US"/>
        </w:rPr>
        <w:lastRenderedPageBreak/>
        <w:t xml:space="preserve">The degrees of freedom in the numerator and in the denominator of </w:t>
      </w:r>
      <w:r w:rsidRPr="00B02934">
        <w:rPr>
          <w:i/>
          <w:color w:val="000000"/>
          <w:lang w:val="en-US"/>
        </w:rPr>
        <w:t>F*</w:t>
      </w:r>
      <w:r w:rsidRPr="00B02934">
        <w:rPr>
          <w:color w:val="000000"/>
          <w:lang w:val="en-US"/>
        </w:rPr>
        <w:t>-test are computed as follow</w:t>
      </w:r>
      <w:r w:rsidR="00FB5869" w:rsidRPr="00B02934">
        <w:rPr>
          <w:color w:val="000000"/>
          <w:lang w:val="en-US"/>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95"/>
        <w:gridCol w:w="1205"/>
      </w:tblGrid>
      <w:tr w:rsidR="00372BF7" w:rsidRPr="00B02934" w14:paraId="14D3DFBB" w14:textId="77777777" w:rsidTr="00560B5D">
        <w:tc>
          <w:tcPr>
            <w:tcW w:w="272" w:type="dxa"/>
          </w:tcPr>
          <w:p w14:paraId="3A90E758" w14:textId="77777777" w:rsidR="00372BF7" w:rsidRPr="00B02934" w:rsidRDefault="00372BF7" w:rsidP="00B02934">
            <w:pPr>
              <w:pStyle w:val="NormalWeb"/>
              <w:spacing w:before="0" w:beforeAutospacing="0" w:after="0" w:afterAutospacing="0" w:line="480" w:lineRule="auto"/>
              <w:ind w:firstLine="709"/>
              <w:rPr>
                <w:color w:val="000000"/>
                <w:lang w:val="en-US"/>
              </w:rPr>
            </w:pPr>
          </w:p>
        </w:tc>
        <w:tc>
          <w:tcPr>
            <w:tcW w:w="7595" w:type="dxa"/>
          </w:tcPr>
          <w:p w14:paraId="6407EFC9" w14:textId="0053B255" w:rsidR="00372BF7" w:rsidRPr="00B02934" w:rsidRDefault="00372BF7" w:rsidP="00B02934">
            <w:pPr>
              <w:pStyle w:val="NormalWeb"/>
              <w:spacing w:before="0" w:beforeAutospacing="0" w:after="0" w:afterAutospacing="0" w:line="480" w:lineRule="auto"/>
              <w:ind w:firstLine="709"/>
              <w:jc w:val="center"/>
              <w:rPr>
                <w:color w:val="000000"/>
                <w:lang w:val="en-US"/>
              </w:rPr>
            </w:pPr>
            <w:r w:rsidRPr="00B02934">
              <w:rPr>
                <w:color w:val="000000"/>
                <w:lang w:val="nl-NL"/>
              </w:rPr>
              <w:t>Df</w:t>
            </w:r>
            <w:r w:rsidRPr="00B02934">
              <w:rPr>
                <w:color w:val="000000"/>
                <w:vertAlign w:val="subscript"/>
                <w:lang w:val="nl-NL"/>
              </w:rPr>
              <w:t>n</w:t>
            </w:r>
            <w:r w:rsidRPr="00B02934">
              <w:rPr>
                <w:color w:val="000000"/>
                <w:lang w:val="nl-NL"/>
              </w:rPr>
              <w:t xml:space="preserve"> = k-1                                                                   </w:t>
            </w:r>
          </w:p>
        </w:tc>
        <w:tc>
          <w:tcPr>
            <w:tcW w:w="1205" w:type="dxa"/>
          </w:tcPr>
          <w:p w14:paraId="1F86E38A" w14:textId="5E0A0019" w:rsidR="00372BF7" w:rsidRPr="00B02934" w:rsidRDefault="00372BF7" w:rsidP="00B02934">
            <w:pPr>
              <w:pStyle w:val="NormalWeb"/>
              <w:spacing w:before="0" w:beforeAutospacing="0" w:after="0" w:afterAutospacing="0" w:line="480" w:lineRule="auto"/>
              <w:ind w:firstLine="709"/>
              <w:rPr>
                <w:color w:val="000000"/>
                <w:lang w:val="en-US"/>
              </w:rPr>
            </w:pPr>
            <w:r w:rsidRPr="00B02934">
              <w:rPr>
                <w:color w:val="000000"/>
                <w:lang w:val="en-US"/>
              </w:rPr>
              <w:t>(5)</w:t>
            </w:r>
          </w:p>
        </w:tc>
      </w:tr>
      <w:tr w:rsidR="00372BF7" w:rsidRPr="00B02934" w14:paraId="397C73DF" w14:textId="77777777" w:rsidTr="00560B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 w:type="dxa"/>
            <w:tcBorders>
              <w:top w:val="nil"/>
              <w:left w:val="nil"/>
              <w:bottom w:val="nil"/>
              <w:right w:val="nil"/>
            </w:tcBorders>
          </w:tcPr>
          <w:p w14:paraId="2EC4DD5F" w14:textId="77777777" w:rsidR="00372BF7" w:rsidRPr="00B02934" w:rsidRDefault="00372BF7" w:rsidP="00B02934">
            <w:pPr>
              <w:pStyle w:val="NormalWeb"/>
              <w:spacing w:before="0" w:beforeAutospacing="0" w:after="0" w:afterAutospacing="0" w:line="480" w:lineRule="auto"/>
              <w:ind w:firstLine="709"/>
              <w:rPr>
                <w:color w:val="000000"/>
                <w:lang w:val="en-US"/>
              </w:rPr>
            </w:pPr>
          </w:p>
        </w:tc>
        <w:tc>
          <w:tcPr>
            <w:tcW w:w="7586" w:type="dxa"/>
            <w:tcBorders>
              <w:top w:val="nil"/>
              <w:left w:val="nil"/>
              <w:bottom w:val="nil"/>
              <w:right w:val="nil"/>
            </w:tcBorders>
          </w:tcPr>
          <w:p w14:paraId="516D4C9E" w14:textId="58E6CB3E" w:rsidR="00372BF7" w:rsidRPr="00B02934" w:rsidRDefault="00372BF7" w:rsidP="00B02934">
            <w:pPr>
              <w:pStyle w:val="NormalWeb"/>
              <w:spacing w:before="0" w:beforeAutospacing="0" w:after="0" w:afterAutospacing="0" w:line="480" w:lineRule="auto"/>
              <w:ind w:firstLine="709"/>
              <w:jc w:val="center"/>
              <w:rPr>
                <w:color w:val="000000"/>
                <w:lang w:val="en-US"/>
              </w:rPr>
            </w:pPr>
            <w:r w:rsidRPr="00B02934">
              <w:rPr>
                <w:lang w:val="nl-NL"/>
              </w:rPr>
              <w:t>Df</w:t>
            </w:r>
            <w:r w:rsidRPr="00B02934">
              <w:rPr>
                <w:vertAlign w:val="subscript"/>
                <w:lang w:val="nl-NL"/>
              </w:rPr>
              <w:t>d</w:t>
            </w:r>
            <w:r w:rsidRPr="00B02934">
              <w:rPr>
                <w:lang w:val="nl-NL"/>
              </w:rPr>
              <w:t xml:space="preserve">= </w:t>
            </w:r>
            <m:oMath>
              <m:f>
                <m:fPr>
                  <m:ctrlPr>
                    <w:rPr>
                      <w:rFonts w:ascii="Cambria Math" w:hAnsi="Cambria Math"/>
                      <w:i/>
                    </w:rPr>
                  </m:ctrlPr>
                </m:fPr>
                <m:num>
                  <m:r>
                    <w:rPr>
                      <w:rFonts w:ascii="Cambria Math" w:hAnsi="Cambria Math"/>
                      <w:lang w:val="nl-NL"/>
                    </w:rPr>
                    <m:t>1</m:t>
                  </m:r>
                </m:num>
                <m:den>
                  <m:nary>
                    <m:naryPr>
                      <m:chr m:val="∑"/>
                      <m:limLoc m:val="undOvr"/>
                      <m:ctrlPr>
                        <w:rPr>
                          <w:rFonts w:ascii="Cambria Math" w:hAnsi="Cambria Math"/>
                          <w:i/>
                        </w:rPr>
                      </m:ctrlPr>
                    </m:naryPr>
                    <m:sub>
                      <m:r>
                        <w:rPr>
                          <w:rFonts w:ascii="Cambria Math" w:hAnsi="Cambria Math"/>
                        </w:rPr>
                        <m:t>j</m:t>
                      </m:r>
                      <m:r>
                        <w:rPr>
                          <w:rFonts w:ascii="Cambria Math" w:hAnsi="Cambria Math"/>
                          <w:lang w:val="nl-NL"/>
                        </w:rPr>
                        <m:t>=1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MS Mincho" w:hAnsi="Cambria Math"/>
                                              <w:i/>
                                              <w:lang w:val="en-US"/>
                                            </w:rPr>
                                          </m:ctrlPr>
                                        </m:fPr>
                                        <m:num>
                                          <m:d>
                                            <m:dPr>
                                              <m:ctrlPr>
                                                <w:rPr>
                                                  <w:rFonts w:ascii="Cambria Math" w:eastAsia="MS Mincho" w:hAnsi="Cambria Math"/>
                                                  <w:i/>
                                                  <w:lang w:val="en-US"/>
                                                </w:rPr>
                                              </m:ctrlPr>
                                            </m:dPr>
                                            <m:e>
                                              <m:r>
                                                <w:rPr>
                                                  <w:rFonts w:ascii="Cambria Math" w:eastAsia="MS Mincho" w:hAnsi="Cambria Math"/>
                                                  <w:lang w:val="nl-NL"/>
                                                </w:rPr>
                                                <m:t xml:space="preserve">1 - </m:t>
                                              </m:r>
                                              <m:f>
                                                <m:fPr>
                                                  <m:ctrlPr>
                                                    <w:rPr>
                                                      <w:rFonts w:ascii="Cambria Math" w:eastAsia="MS Mincho" w:hAnsi="Cambria Math"/>
                                                      <w:i/>
                                                      <w:lang w:val="en-US"/>
                                                    </w:rPr>
                                                  </m:ctrlPr>
                                                </m:fPr>
                                                <m:num>
                                                  <m:sSub>
                                                    <m:sSubPr>
                                                      <m:ctrlPr>
                                                        <w:rPr>
                                                          <w:rFonts w:ascii="Cambria Math" w:eastAsia="MS Mincho" w:hAnsi="Cambria Math"/>
                                                          <w:i/>
                                                          <w:lang w:val="en-US"/>
                                                        </w:rPr>
                                                      </m:ctrlPr>
                                                    </m:sSubPr>
                                                    <m:e>
                                                      <m:r>
                                                        <w:rPr>
                                                          <w:rFonts w:ascii="Cambria Math" w:eastAsia="MS Mincho" w:hAnsi="Cambria Math"/>
                                                          <w:lang w:val="en-US"/>
                                                        </w:rPr>
                                                        <m:t>n</m:t>
                                                      </m:r>
                                                    </m:e>
                                                    <m:sub>
                                                      <m:r>
                                                        <w:rPr>
                                                          <w:rFonts w:ascii="Cambria Math" w:eastAsia="MS Mincho" w:hAnsi="Cambria Math"/>
                                                          <w:lang w:val="en-US"/>
                                                        </w:rPr>
                                                        <m:t>j</m:t>
                                                      </m:r>
                                                    </m:sub>
                                                  </m:sSub>
                                                </m:num>
                                                <m:den>
                                                  <m:r>
                                                    <w:rPr>
                                                      <w:rFonts w:ascii="Cambria Math" w:eastAsia="MS Mincho" w:hAnsi="Cambria Math"/>
                                                      <w:lang w:val="en-US"/>
                                                    </w:rPr>
                                                    <m:t>N</m:t>
                                                  </m:r>
                                                </m:den>
                                              </m:f>
                                            </m:e>
                                          </m:d>
                                          <m:sSubSup>
                                            <m:sSubSupPr>
                                              <m:ctrlPr>
                                                <w:rPr>
                                                  <w:rFonts w:ascii="Cambria Math" w:eastAsia="MS Mincho" w:hAnsi="Cambria Math"/>
                                                  <w:i/>
                                                  <w:lang w:val="en-US"/>
                                                </w:rPr>
                                              </m:ctrlPr>
                                            </m:sSubSupPr>
                                            <m:e>
                                              <m:r>
                                                <w:rPr>
                                                  <w:rFonts w:ascii="Cambria Math" w:eastAsia="MS Mincho" w:hAnsi="Cambria Math"/>
                                                  <w:lang w:val="en-US"/>
                                                </w:rPr>
                                                <m:t>s</m:t>
                                              </m:r>
                                            </m:e>
                                            <m:sub>
                                              <m:r>
                                                <w:rPr>
                                                  <w:rFonts w:ascii="Cambria Math" w:eastAsia="MS Mincho" w:hAnsi="Cambria Math"/>
                                                  <w:lang w:val="en-US"/>
                                                </w:rPr>
                                                <m:t>j</m:t>
                                              </m:r>
                                            </m:sub>
                                            <m:sup>
                                              <m:r>
                                                <w:rPr>
                                                  <w:rFonts w:ascii="Cambria Math" w:eastAsia="MS Mincho" w:hAnsi="Cambria Math"/>
                                                  <w:lang w:val="nl-NL"/>
                                                </w:rPr>
                                                <m:t>2</m:t>
                                              </m:r>
                                            </m:sup>
                                          </m:sSubSup>
                                        </m:num>
                                        <m:den>
                                          <m:nary>
                                            <m:naryPr>
                                              <m:chr m:val="∑"/>
                                              <m:limLoc m:val="undOvr"/>
                                              <m:ctrlPr>
                                                <w:rPr>
                                                  <w:rFonts w:ascii="Cambria Math" w:eastAsia="MS Mincho" w:hAnsi="Cambria Math"/>
                                                  <w:i/>
                                                  <w:lang w:val="en-US"/>
                                                </w:rPr>
                                              </m:ctrlPr>
                                            </m:naryPr>
                                            <m:sub>
                                              <m:r>
                                                <w:rPr>
                                                  <w:rFonts w:ascii="Cambria Math" w:eastAsia="MS Mincho" w:hAnsi="Cambria Math"/>
                                                  <w:lang w:val="en-US"/>
                                                </w:rPr>
                                                <m:t>j</m:t>
                                              </m:r>
                                              <m:r>
                                                <w:rPr>
                                                  <w:rFonts w:ascii="Cambria Math" w:eastAsia="MS Mincho" w:hAnsi="Cambria Math"/>
                                                  <w:lang w:val="nl-NL"/>
                                                  <w:rPrChange w:id="87" w:author="DELACRE  Marie" w:date="2017-12-15T14:57:00Z">
                                                    <w:rPr>
                                                      <w:rFonts w:ascii="Cambria Math" w:eastAsia="MS Mincho" w:hAnsi="Cambria Math"/>
                                                      <w:lang w:val="nl-NL"/>
                                                    </w:rPr>
                                                  </w:rPrChange>
                                                </w:rPr>
                                                <m:t>=1</m:t>
                                              </m:r>
                                            </m:sub>
                                            <m:sup>
                                              <m:r>
                                                <w:rPr>
                                                  <w:rFonts w:ascii="Cambria Math" w:eastAsia="MS Mincho" w:hAnsi="Cambria Math"/>
                                                  <w:lang w:val="en-US"/>
                                                </w:rPr>
                                                <m:t>k</m:t>
                                              </m:r>
                                            </m:sup>
                                            <m:e>
                                              <m:d>
                                                <m:dPr>
                                                  <m:begChr m:val="["/>
                                                  <m:endChr m:val="]"/>
                                                  <m:ctrlPr>
                                                    <w:rPr>
                                                      <w:rFonts w:ascii="Cambria Math" w:eastAsia="MS Mincho" w:hAnsi="Cambria Math"/>
                                                      <w:i/>
                                                      <w:lang w:val="en-US"/>
                                                    </w:rPr>
                                                  </m:ctrlPr>
                                                </m:dPr>
                                                <m:e>
                                                  <m:d>
                                                    <m:dPr>
                                                      <m:ctrlPr>
                                                        <w:rPr>
                                                          <w:rFonts w:ascii="Cambria Math" w:eastAsia="MS Mincho" w:hAnsi="Cambria Math"/>
                                                          <w:i/>
                                                          <w:lang w:val="en-US"/>
                                                        </w:rPr>
                                                      </m:ctrlPr>
                                                    </m:dPr>
                                                    <m:e>
                                                      <m:r>
                                                        <w:rPr>
                                                          <w:rFonts w:ascii="Cambria Math" w:eastAsia="MS Mincho" w:hAnsi="Cambria Math"/>
                                                          <w:lang w:val="nl-NL"/>
                                                        </w:rPr>
                                                        <m:t xml:space="preserve">1 - </m:t>
                                                      </m:r>
                                                      <m:f>
                                                        <m:fPr>
                                                          <m:ctrlPr>
                                                            <w:rPr>
                                                              <w:rFonts w:ascii="Cambria Math" w:eastAsia="MS Mincho" w:hAnsi="Cambria Math"/>
                                                              <w:i/>
                                                              <w:lang w:val="en-US"/>
                                                            </w:rPr>
                                                          </m:ctrlPr>
                                                        </m:fPr>
                                                        <m:num>
                                                          <m:sSub>
                                                            <m:sSubPr>
                                                              <m:ctrlPr>
                                                                <w:rPr>
                                                                  <w:rFonts w:ascii="Cambria Math" w:eastAsia="MS Mincho" w:hAnsi="Cambria Math"/>
                                                                  <w:i/>
                                                                  <w:lang w:val="en-US"/>
                                                                </w:rPr>
                                                              </m:ctrlPr>
                                                            </m:sSubPr>
                                                            <m:e>
                                                              <m:r>
                                                                <w:rPr>
                                                                  <w:rFonts w:ascii="Cambria Math" w:eastAsia="MS Mincho" w:hAnsi="Cambria Math"/>
                                                                  <w:lang w:val="en-US"/>
                                                                </w:rPr>
                                                                <m:t>n</m:t>
                                                              </m:r>
                                                            </m:e>
                                                            <m:sub>
                                                              <m:r>
                                                                <w:rPr>
                                                                  <w:rFonts w:ascii="Cambria Math" w:eastAsia="MS Mincho" w:hAnsi="Cambria Math"/>
                                                                  <w:lang w:val="en-US"/>
                                                                </w:rPr>
                                                                <m:t>j</m:t>
                                                              </m:r>
                                                            </m:sub>
                                                          </m:sSub>
                                                        </m:num>
                                                        <m:den>
                                                          <m:r>
                                                            <w:rPr>
                                                              <w:rFonts w:ascii="Cambria Math" w:eastAsia="MS Mincho" w:hAnsi="Cambria Math"/>
                                                              <w:lang w:val="en-US"/>
                                                            </w:rPr>
                                                            <m:t>N</m:t>
                                                          </m:r>
                                                        </m:den>
                                                      </m:f>
                                                    </m:e>
                                                  </m:d>
                                                  <m:r>
                                                    <w:rPr>
                                                      <w:rFonts w:ascii="Cambria Math" w:eastAsia="MS Mincho" w:hAnsi="Cambria Math"/>
                                                      <w:lang w:val="nl-NL"/>
                                                    </w:rPr>
                                                    <m:t xml:space="preserve"> </m:t>
                                                  </m:r>
                                                  <m:sSubSup>
                                                    <m:sSubSupPr>
                                                      <m:ctrlPr>
                                                        <w:rPr>
                                                          <w:rFonts w:ascii="Cambria Math" w:eastAsia="MS Mincho" w:hAnsi="Cambria Math"/>
                                                          <w:i/>
                                                          <w:lang w:val="en-US"/>
                                                        </w:rPr>
                                                      </m:ctrlPr>
                                                    </m:sSubSupPr>
                                                    <m:e>
                                                      <m:r>
                                                        <w:rPr>
                                                          <w:rFonts w:ascii="Cambria Math" w:eastAsia="MS Mincho" w:hAnsi="Cambria Math"/>
                                                          <w:lang w:val="en-US"/>
                                                        </w:rPr>
                                                        <m:t>s</m:t>
                                                      </m:r>
                                                    </m:e>
                                                    <m:sub>
                                                      <m:r>
                                                        <w:rPr>
                                                          <w:rFonts w:ascii="Cambria Math" w:eastAsia="MS Mincho" w:hAnsi="Cambria Math"/>
                                                          <w:lang w:val="en-US"/>
                                                        </w:rPr>
                                                        <m:t>j</m:t>
                                                      </m:r>
                                                    </m:sub>
                                                    <m:sup>
                                                      <m:r>
                                                        <w:rPr>
                                                          <w:rFonts w:ascii="Cambria Math" w:eastAsia="MS Mincho" w:hAnsi="Cambria Math"/>
                                                          <w:lang w:val="nl-NL"/>
                                                        </w:rPr>
                                                        <m:t>2</m:t>
                                                      </m:r>
                                                    </m:sup>
                                                  </m:sSubSup>
                                                </m:e>
                                              </m:d>
                                            </m:e>
                                          </m:nary>
                                        </m:den>
                                      </m:f>
                                    </m:e>
                                  </m:d>
                                </m:e>
                                <m:sup>
                                  <m:r>
                                    <w:rPr>
                                      <w:rFonts w:ascii="Cambria Math" w:hAnsi="Cambria Math"/>
                                      <w:lang w:val="nl-NL"/>
                                    </w:rPr>
                                    <m:t>2</m:t>
                                  </m:r>
                                </m:sup>
                              </m:sSup>
                            </m:num>
                            <m:den>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nl-NL"/>
                                </w:rPr>
                                <m:t>-1</m:t>
                              </m:r>
                            </m:den>
                          </m:f>
                        </m:e>
                      </m:d>
                    </m:e>
                  </m:nary>
                </m:den>
              </m:f>
            </m:oMath>
            <w:r w:rsidRPr="00B02934">
              <w:rPr>
                <w:lang w:val="nl-NL"/>
              </w:rPr>
              <w:t xml:space="preserve">                                                   </w:t>
            </w:r>
          </w:p>
        </w:tc>
        <w:tc>
          <w:tcPr>
            <w:tcW w:w="1205" w:type="dxa"/>
            <w:tcBorders>
              <w:top w:val="nil"/>
              <w:left w:val="nil"/>
              <w:bottom w:val="nil"/>
              <w:right w:val="nil"/>
            </w:tcBorders>
          </w:tcPr>
          <w:p w14:paraId="692131B2" w14:textId="2C56AE77" w:rsidR="00372BF7" w:rsidRPr="00B02934" w:rsidRDefault="00372BF7" w:rsidP="00B02934">
            <w:pPr>
              <w:pStyle w:val="NormalWeb"/>
              <w:spacing w:before="0" w:beforeAutospacing="0" w:after="0" w:afterAutospacing="0" w:line="480" w:lineRule="auto"/>
              <w:ind w:firstLine="709"/>
              <w:rPr>
                <w:color w:val="000000"/>
                <w:lang w:val="en-US"/>
              </w:rPr>
            </w:pPr>
            <w:r w:rsidRPr="00B02934">
              <w:rPr>
                <w:color w:val="000000"/>
                <w:lang w:val="en-US"/>
              </w:rPr>
              <w:t>(6)</w:t>
            </w:r>
          </w:p>
        </w:tc>
      </w:tr>
    </w:tbl>
    <w:p w14:paraId="4A7518E6" w14:textId="77777777" w:rsidR="00372BF7" w:rsidRPr="00B02934" w:rsidRDefault="00372BF7" w:rsidP="00B02934">
      <w:pPr>
        <w:pStyle w:val="NormalWeb"/>
        <w:spacing w:before="0" w:beforeAutospacing="0" w:after="0" w:afterAutospacing="0" w:line="480" w:lineRule="auto"/>
        <w:ind w:firstLine="709"/>
        <w:rPr>
          <w:color w:val="000000"/>
          <w:lang w:val="en-US"/>
        </w:rPr>
      </w:pPr>
    </w:p>
    <w:p w14:paraId="72700143" w14:textId="4C190B7A"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As shown in our simulations, the </w:t>
      </w:r>
      <w:r w:rsidR="00BB5F52" w:rsidRPr="00B02934">
        <w:rPr>
          <w:i/>
          <w:color w:val="000000"/>
          <w:lang w:val="en-US"/>
        </w:rPr>
        <w:t>F*</w:t>
      </w:r>
      <w:r w:rsidR="00BB5F52" w:rsidRPr="00B02934">
        <w:rPr>
          <w:color w:val="000000"/>
          <w:lang w:val="en-US"/>
        </w:rPr>
        <w:t xml:space="preserve">-test </w:t>
      </w:r>
      <w:r w:rsidRPr="00B02934">
        <w:rPr>
          <w:color w:val="000000"/>
          <w:lang w:val="en-US"/>
        </w:rPr>
        <w:t xml:space="preserve">appears to be more robust than the </w:t>
      </w:r>
      <w:ins w:id="88" w:author="DELACRE  Marie" w:date="2017-12-08T14:41:00Z">
        <w:r w:rsidR="00EA6A56" w:rsidRPr="00B02934">
          <w:rPr>
            <w:i/>
            <w:color w:val="000000"/>
            <w:lang w:val="en-US"/>
          </w:rPr>
          <w:t>F</w:t>
        </w:r>
        <w:r w:rsidR="00EA6A56" w:rsidRPr="00B02934">
          <w:rPr>
            <w:color w:val="000000"/>
            <w:lang w:val="en-US"/>
          </w:rPr>
          <w:t>-test</w:t>
        </w:r>
      </w:ins>
      <w:r w:rsidRPr="00B02934">
        <w:rPr>
          <w:color w:val="000000"/>
          <w:lang w:val="en-US"/>
        </w:rPr>
        <w:t xml:space="preserve"> in many situations where there are unequal variances between groups, when looking at the Type 1 error rate, but in many circumstances, it is too liberal. Our simulations also show that </w:t>
      </w:r>
      <w:r w:rsidR="00560B5D" w:rsidRPr="00B02934">
        <w:rPr>
          <w:color w:val="000000"/>
          <w:lang w:val="en-US"/>
        </w:rPr>
        <w:t xml:space="preserve">the </w:t>
      </w:r>
      <w:ins w:id="89" w:author="DELACRE  Marie" w:date="2017-12-08T14:44:00Z">
        <w:r w:rsidR="00EA6A56" w:rsidRPr="00B02934">
          <w:rPr>
            <w:i/>
            <w:color w:val="000000" w:themeColor="text1"/>
            <w:lang w:val="en-US"/>
          </w:rPr>
          <w:t>W</w:t>
        </w:r>
        <w:r w:rsidR="00EA6A56" w:rsidRPr="00B02934">
          <w:rPr>
            <w:color w:val="000000" w:themeColor="text1"/>
            <w:lang w:val="en-US"/>
          </w:rPr>
          <w:t xml:space="preserve">-test </w:t>
        </w:r>
      </w:ins>
      <w:r w:rsidRPr="00B02934">
        <w:rPr>
          <w:color w:val="000000"/>
          <w:lang w:val="en-US"/>
        </w:rPr>
        <w:t xml:space="preserve">has better Type 1 error control than both </w:t>
      </w:r>
      <w:ins w:id="90" w:author="DELACRE  Marie" w:date="2017-12-08T14:41:00Z">
        <w:r w:rsidR="00EA6A56" w:rsidRPr="00B02934">
          <w:rPr>
            <w:i/>
            <w:color w:val="000000"/>
            <w:lang w:val="en-US"/>
          </w:rPr>
          <w:t>F</w:t>
        </w:r>
        <w:r w:rsidR="00EA6A56" w:rsidRPr="00B02934">
          <w:rPr>
            <w:color w:val="000000"/>
            <w:lang w:val="en-US"/>
          </w:rPr>
          <w:t>-test</w:t>
        </w:r>
      </w:ins>
      <w:r w:rsidRPr="00B02934">
        <w:rPr>
          <w:color w:val="000000"/>
          <w:lang w:val="en-US"/>
        </w:rPr>
        <w:t xml:space="preserve"> and </w:t>
      </w:r>
      <w:r w:rsidRPr="00B02934">
        <w:rPr>
          <w:i/>
          <w:color w:val="000000"/>
          <w:lang w:val="en-US"/>
        </w:rPr>
        <w:t>F*</w:t>
      </w:r>
      <w:r w:rsidRPr="00B02934">
        <w:rPr>
          <w:color w:val="000000"/>
          <w:lang w:val="en-US"/>
        </w:rPr>
        <w:t xml:space="preserve">-test when there </w:t>
      </w:r>
      <w:r w:rsidR="003D4F59" w:rsidRPr="00B02934">
        <w:rPr>
          <w:color w:val="000000"/>
          <w:lang w:val="en-US"/>
        </w:rPr>
        <w:t>are</w:t>
      </w:r>
      <w:r w:rsidRPr="00B02934">
        <w:rPr>
          <w:color w:val="000000"/>
          <w:lang w:val="en-US"/>
        </w:rPr>
        <w:t xml:space="preserve"> unequal variances between groups. As can be seen in formula 7,</w:t>
      </w:r>
      <w:r w:rsidR="00560B5D" w:rsidRPr="00B02934">
        <w:rPr>
          <w:color w:val="000000"/>
          <w:lang w:val="en-US"/>
        </w:rPr>
        <w:t xml:space="preserve"> </w:t>
      </w:r>
      <w:r w:rsidRPr="00B02934">
        <w:rPr>
          <w:color w:val="000000"/>
          <w:lang w:val="en-US"/>
        </w:rPr>
        <w:t xml:space="preserve">the squared deviation between groups means and the general mean are weighted by </w:t>
      </w:r>
      <m:oMath>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j</m:t>
                </m:r>
              </m:sub>
            </m:sSub>
          </m:num>
          <m:den>
            <m:sSubSup>
              <m:sSubSupPr>
                <m:ctrlPr>
                  <w:rPr>
                    <w:rFonts w:ascii="Cambria Math" w:eastAsia="MS Mincho" w:hAnsi="Cambria Math"/>
                    <w:i/>
                  </w:rPr>
                </m:ctrlPr>
              </m:sSubSupPr>
              <m:e>
                <m:r>
                  <w:rPr>
                    <w:rFonts w:ascii="Cambria Math" w:eastAsia="MS Mincho" w:hAnsi="Cambria Math"/>
                  </w:rPr>
                  <m:t>s</m:t>
                </m:r>
              </m:e>
              <m:sub>
                <m:r>
                  <w:rPr>
                    <w:rFonts w:ascii="Cambria Math" w:eastAsia="MS Mincho" w:hAnsi="Cambria Math"/>
                  </w:rPr>
                  <m:t>j</m:t>
                </m:r>
              </m:sub>
              <m:sup>
                <m:r>
                  <w:rPr>
                    <w:rFonts w:ascii="Cambria Math" w:eastAsia="MS Mincho" w:hAnsi="Cambria Math"/>
                    <w:lang w:val="en-US"/>
                  </w:rPr>
                  <m:t>2</m:t>
                </m:r>
              </m:sup>
            </m:sSubSup>
          </m:den>
        </m:f>
      </m:oMath>
      <w:r w:rsidRPr="00B02934">
        <w:rPr>
          <w:color w:val="000000"/>
          <w:lang w:val="en-US"/>
        </w:rPr>
        <w:t xml:space="preserve"> instead of n</w:t>
      </w:r>
      <w:r w:rsidRPr="00B02934">
        <w:rPr>
          <w:color w:val="000000"/>
          <w:vertAlign w:val="subscript"/>
          <w:lang w:val="en-US"/>
        </w:rPr>
        <w:t xml:space="preserve">j </w:t>
      </w:r>
      <w:r w:rsidR="003D4F59" w:rsidRPr="00B02934">
        <w:rPr>
          <w:color w:val="000000"/>
          <w:lang w:val="en-US"/>
        </w:rPr>
        <w:t xml:space="preserve">in the numerator of </w:t>
      </w:r>
      <w:r w:rsidR="00B42F23" w:rsidRPr="00B02934">
        <w:rPr>
          <w:color w:val="000000"/>
          <w:lang w:val="en-US"/>
        </w:rPr>
        <w:t xml:space="preserve">the </w:t>
      </w:r>
      <w:ins w:id="91" w:author="DELACRE  Marie" w:date="2017-12-08T14:44:00Z">
        <w:r w:rsidR="00EA6A56" w:rsidRPr="00B02934">
          <w:rPr>
            <w:i/>
            <w:color w:val="000000" w:themeColor="text1"/>
            <w:lang w:val="en-US"/>
          </w:rPr>
          <w:t>W</w:t>
        </w:r>
        <w:r w:rsidR="00EA6A56" w:rsidRPr="00B02934">
          <w:rPr>
            <w:color w:val="000000" w:themeColor="text1"/>
            <w:lang w:val="en-US"/>
          </w:rPr>
          <w:t xml:space="preserve">-test </w:t>
        </w:r>
      </w:ins>
      <w:r w:rsidRPr="00B02934">
        <w:rPr>
          <w:color w:val="000000"/>
          <w:lang w:val="en-US"/>
        </w:rPr>
        <w:fldChar w:fldCharType="begin"/>
      </w:r>
      <w:r w:rsidRPr="00B02934">
        <w:rPr>
          <w:color w:val="000000"/>
          <w:lang w:val="en-US"/>
        </w:rPr>
        <w:instrText xml:space="preserve"> ADDIN ZOTERO_ITEM CSL_CITATION {"citationID":"a2g00t7j4kb","properties":{"formattedCitation":"(Brown &amp; Forsythe, 1974)","plainCitation":"(Brown &amp; Forsythe, 1974)"},"citationItems":[{"id":152,"uris":["http://zotero.org/users/local/RGeccgom/items/DNP779R3"],"uri":["http://zotero.org/users/local/RGeccgom/items/DNP779R3"],"itemData":{"id":152,"type":"article-journal","title":"Robust tests for the equality of variances","container-title":"Journal of the American Statistical Association","page":"364–367","volume":"69","issue":"346","source":"Google Scholar","author":[{"family":"Brown","given":"Morton B."},{"family":"Forsythe","given":"Alan B."}],"issued":{"date-parts":[["1974"]]}}}],"schema":"https://github.com/citation-style-language/schema/raw/master/csl-citation.json"} </w:instrText>
      </w:r>
      <w:r w:rsidRPr="00B02934">
        <w:rPr>
          <w:color w:val="000000"/>
          <w:lang w:val="en-US"/>
        </w:rPr>
        <w:fldChar w:fldCharType="separate"/>
      </w:r>
      <w:r w:rsidRPr="00B02934">
        <w:rPr>
          <w:lang w:val="en-US"/>
        </w:rPr>
        <w:t>(Brown &amp; Forsythe, 1974)</w:t>
      </w:r>
      <w:r w:rsidRPr="00B02934">
        <w:rPr>
          <w:color w:val="000000"/>
          <w:lang w:val="en-US"/>
        </w:rPr>
        <w:fldChar w:fldCharType="end"/>
      </w:r>
      <w:r w:rsidRPr="00B02934">
        <w:rPr>
          <w:color w:val="000000"/>
          <w:lang w:val="en-US"/>
        </w:rPr>
        <w:t xml:space="preserve">. </w:t>
      </w:r>
      <w:del w:id="92" w:author="Lakens, D." w:date="2017-12-07T14:28:00Z">
        <w:r w:rsidR="0069678D" w:rsidRPr="00B02934" w:rsidDel="003D4F59">
          <w:rPr>
            <w:color w:val="000000"/>
            <w:lang w:val="en-US"/>
          </w:rPr>
          <w:delText xml:space="preserve"> </w:delText>
        </w:r>
      </w:del>
    </w:p>
    <w:tbl>
      <w:tblPr>
        <w:tblStyle w:val="Grilledutableau"/>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3433"/>
        <w:gridCol w:w="3969"/>
        <w:gridCol w:w="1358"/>
      </w:tblGrid>
      <w:tr w:rsidR="00560B5D" w:rsidRPr="00B02934" w14:paraId="601F4EA9" w14:textId="77777777" w:rsidTr="00560B5D">
        <w:trPr>
          <w:trHeight w:val="156"/>
        </w:trPr>
        <w:tc>
          <w:tcPr>
            <w:tcW w:w="390" w:type="dxa"/>
            <w:vMerge w:val="restart"/>
          </w:tcPr>
          <w:p w14:paraId="735886D2" w14:textId="77777777" w:rsidR="00560B5D" w:rsidRPr="00B02934" w:rsidRDefault="00560B5D" w:rsidP="00B02934">
            <w:pPr>
              <w:pStyle w:val="NormalWeb"/>
              <w:spacing w:before="0" w:beforeAutospacing="0" w:after="0" w:afterAutospacing="0" w:line="480" w:lineRule="auto"/>
              <w:ind w:firstLine="709"/>
              <w:rPr>
                <w:color w:val="000000"/>
                <w:lang w:val="en-US"/>
              </w:rPr>
            </w:pPr>
          </w:p>
        </w:tc>
        <w:tc>
          <w:tcPr>
            <w:tcW w:w="7402" w:type="dxa"/>
            <w:gridSpan w:val="2"/>
          </w:tcPr>
          <w:p w14:paraId="26390E84" w14:textId="6BB0D7BE" w:rsidR="00560B5D" w:rsidRPr="00B02934" w:rsidRDefault="00560B5D" w:rsidP="00B02934">
            <w:pPr>
              <w:pStyle w:val="NormalWeb"/>
              <w:spacing w:before="0" w:beforeAutospacing="0" w:after="0" w:afterAutospacing="0" w:line="480" w:lineRule="auto"/>
              <w:ind w:firstLine="709"/>
              <w:jc w:val="center"/>
              <w:rPr>
                <w:rFonts w:eastAsia="MS Mincho"/>
                <w:lang w:val="nl-NL"/>
              </w:rPr>
            </w:pPr>
            <w:r w:rsidRPr="00B02934">
              <w:rPr>
                <w:rFonts w:eastAsia="MS Mincho"/>
                <w:i/>
                <w:lang w:val="en-US"/>
              </w:rPr>
              <w:t>W</w:t>
            </w:r>
            <w:r w:rsidRPr="00B02934">
              <w:rPr>
                <w:rFonts w:eastAsia="MS Mincho"/>
                <w:lang w:val="en-US"/>
              </w:rPr>
              <w:t xml:space="preserve"> = </w:t>
            </w:r>
            <m:oMath>
              <m:f>
                <m:fPr>
                  <m:ctrlPr>
                    <w:rPr>
                      <w:rFonts w:ascii="Cambria Math" w:eastAsia="MS Mincho" w:hAnsi="Cambria Math"/>
                      <w:i/>
                    </w:rPr>
                  </m:ctrlPr>
                </m:fPr>
                <m:num>
                  <m:f>
                    <m:fPr>
                      <m:ctrlPr>
                        <w:rPr>
                          <w:rFonts w:ascii="Cambria Math" w:eastAsia="MS Mincho" w:hAnsi="Cambria Math"/>
                          <w:i/>
                        </w:rPr>
                      </m:ctrlPr>
                    </m:fPr>
                    <m:num>
                      <m:r>
                        <w:rPr>
                          <w:rFonts w:ascii="Cambria Math" w:eastAsia="MS Mincho" w:hAnsi="Cambria Math"/>
                          <w:lang w:val="en-US"/>
                        </w:rPr>
                        <m:t>1</m:t>
                      </m:r>
                    </m:num>
                    <m:den>
                      <m:r>
                        <w:rPr>
                          <w:rFonts w:ascii="Cambria Math" w:eastAsia="MS Mincho" w:hAnsi="Cambria Math"/>
                        </w:rPr>
                        <m:t>k</m:t>
                      </m:r>
                      <m:r>
                        <w:rPr>
                          <w:rFonts w:ascii="Cambria Math" w:eastAsia="MS Mincho" w:hAnsi="Cambria Math"/>
                          <w:lang w:val="en-US"/>
                        </w:rPr>
                        <m:t>-1</m:t>
                      </m:r>
                    </m:den>
                  </m:f>
                  <m:nary>
                    <m:naryPr>
                      <m:chr m:val="∑"/>
                      <m:limLoc m:val="undOvr"/>
                      <m:ctrlPr>
                        <w:rPr>
                          <w:rFonts w:ascii="Cambria Math" w:eastAsia="MS Mincho" w:hAnsi="Cambria Math"/>
                          <w:i/>
                        </w:rPr>
                      </m:ctrlPr>
                    </m:naryPr>
                    <m:sub>
                      <m:r>
                        <w:rPr>
                          <w:rFonts w:ascii="Cambria Math" w:eastAsia="MS Mincho" w:hAnsi="Cambria Math"/>
                        </w:rPr>
                        <m:t>j</m:t>
                      </m:r>
                      <m:r>
                        <w:rPr>
                          <w:rFonts w:ascii="Cambria Math" w:eastAsia="MS Mincho" w:hAnsi="Cambria Math"/>
                          <w:lang w:val="en-US"/>
                        </w:rPr>
                        <m:t>=1</m:t>
                      </m:r>
                    </m:sub>
                    <m:sup>
                      <m:r>
                        <w:rPr>
                          <w:rFonts w:ascii="Cambria Math" w:eastAsia="MS Mincho" w:hAnsi="Cambria Math"/>
                        </w:rPr>
                        <m:t>k</m:t>
                      </m:r>
                    </m:sup>
                    <m:e>
                      <m:d>
                        <m:dPr>
                          <m:begChr m:val="["/>
                          <m:endChr m:val="]"/>
                          <m:ctrlPr>
                            <w:rPr>
                              <w:rFonts w:ascii="Cambria Math" w:eastAsia="MS Mincho" w:hAnsi="Cambria Math"/>
                              <w:i/>
                            </w:rPr>
                          </m:ctrlPr>
                        </m:dPr>
                        <m:e>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j</m:t>
                              </m:r>
                            </m:sub>
                          </m:sSub>
                          <m:sSup>
                            <m:sSupPr>
                              <m:ctrlPr>
                                <w:rPr>
                                  <w:rFonts w:ascii="Cambria Math" w:eastAsia="MS Mincho" w:hAnsi="Cambria Math"/>
                                  <w:i/>
                                </w:rPr>
                              </m:ctrlPr>
                            </m:sSupPr>
                            <m:e>
                              <m:r>
                                <w:rPr>
                                  <w:rFonts w:ascii="Cambria Math" w:eastAsia="MS Mincho" w:hAnsi="Cambria Math"/>
                                  <w:lang w:val="en-US"/>
                                </w:rPr>
                                <m:t>(</m:t>
                              </m:r>
                              <m:acc>
                                <m:accPr>
                                  <m:chr m:val="̅"/>
                                  <m:ctrlPr>
                                    <w:rPr>
                                      <w:rFonts w:ascii="Cambria Math" w:eastAsia="MS Mincho" w:hAnsi="Cambria Math"/>
                                      <w:i/>
                                    </w:rPr>
                                  </m:ctrlPr>
                                </m:accPr>
                                <m:e>
                                  <m:sSub>
                                    <m:sSubPr>
                                      <m:ctrlPr>
                                        <w:rPr>
                                          <w:rFonts w:ascii="Cambria Math" w:eastAsia="MS Mincho" w:hAnsi="Cambria Math"/>
                                          <w:i/>
                                        </w:rPr>
                                      </m:ctrlPr>
                                    </m:sSubPr>
                                    <m:e>
                                      <m:r>
                                        <w:rPr>
                                          <w:rFonts w:ascii="Cambria Math" w:eastAsia="MS Mincho" w:hAnsi="Cambria Math"/>
                                        </w:rPr>
                                        <m:t>X</m:t>
                                      </m:r>
                                    </m:e>
                                    <m:sub>
                                      <m:r>
                                        <w:rPr>
                                          <w:rFonts w:ascii="Cambria Math" w:eastAsia="MS Mincho" w:hAnsi="Cambria Math"/>
                                        </w:rPr>
                                        <m:t>j</m:t>
                                      </m:r>
                                    </m:sub>
                                  </m:sSub>
                                </m:e>
                              </m:acc>
                              <m:r>
                                <w:rPr>
                                  <w:rFonts w:ascii="Cambria Math" w:eastAsia="MS Mincho" w:hAnsi="Cambria Math"/>
                                  <w:lang w:val="en-US"/>
                                </w:rPr>
                                <m:t>-</m:t>
                              </m:r>
                              <m:acc>
                                <m:accPr>
                                  <m:chr m:val="̅"/>
                                  <m:ctrlPr>
                                    <w:rPr>
                                      <w:rFonts w:ascii="Cambria Math" w:eastAsia="MS Mincho" w:hAnsi="Cambria Math"/>
                                      <w:i/>
                                    </w:rPr>
                                  </m:ctrlPr>
                                </m:accPr>
                                <m:e>
                                  <m:sSup>
                                    <m:sSupPr>
                                      <m:ctrlPr>
                                        <w:rPr>
                                          <w:rFonts w:ascii="Cambria Math" w:eastAsia="MS Mincho" w:hAnsi="Cambria Math"/>
                                          <w:i/>
                                        </w:rPr>
                                      </m:ctrlPr>
                                    </m:sSupPr>
                                    <m:e>
                                      <m:r>
                                        <w:rPr>
                                          <w:rFonts w:ascii="Cambria Math" w:eastAsia="MS Mincho" w:hAnsi="Cambria Math"/>
                                        </w:rPr>
                                        <m:t>X</m:t>
                                      </m:r>
                                    </m:e>
                                    <m:sup>
                                      <m:r>
                                        <w:rPr>
                                          <w:rFonts w:ascii="Cambria Math" w:eastAsia="MS Mincho" w:hAnsi="Cambria Math"/>
                                          <w:lang w:val="en-US"/>
                                        </w:rPr>
                                        <m:t>'</m:t>
                                      </m:r>
                                    </m:sup>
                                  </m:sSup>
                                </m:e>
                              </m:acc>
                              <m:r>
                                <w:rPr>
                                  <w:rFonts w:ascii="Cambria Math" w:eastAsia="MS Mincho" w:hAnsi="Cambria Math"/>
                                  <w:lang w:val="en-US"/>
                                </w:rPr>
                                <m:t>)</m:t>
                              </m:r>
                            </m:e>
                            <m:sup>
                              <m:r>
                                <w:rPr>
                                  <w:rFonts w:ascii="Cambria Math" w:eastAsia="MS Mincho" w:hAnsi="Cambria Math"/>
                                  <w:lang w:val="en-US"/>
                                </w:rPr>
                                <m:t>2</m:t>
                              </m:r>
                            </m:sup>
                          </m:sSup>
                        </m:e>
                      </m:d>
                    </m:e>
                  </m:nary>
                </m:num>
                <m:den>
                  <m:r>
                    <w:rPr>
                      <w:rFonts w:ascii="Cambria Math" w:eastAsia="MS Mincho" w:hAnsi="Cambria Math"/>
                      <w:lang w:val="en-US"/>
                    </w:rPr>
                    <m:t>1+</m:t>
                  </m:r>
                  <m:f>
                    <m:fPr>
                      <m:ctrlPr>
                        <w:rPr>
                          <w:rFonts w:ascii="Cambria Math" w:eastAsia="MS Mincho" w:hAnsi="Cambria Math"/>
                          <w:i/>
                        </w:rPr>
                      </m:ctrlPr>
                    </m:fPr>
                    <m:num>
                      <m:r>
                        <w:rPr>
                          <w:rFonts w:ascii="Cambria Math" w:eastAsia="MS Mincho" w:hAnsi="Cambria Math"/>
                          <w:lang w:val="en-US"/>
                        </w:rPr>
                        <m:t>2</m:t>
                      </m:r>
                      <m:d>
                        <m:dPr>
                          <m:ctrlPr>
                            <w:rPr>
                              <w:rFonts w:ascii="Cambria Math" w:eastAsia="MS Mincho" w:hAnsi="Cambria Math"/>
                              <w:i/>
                            </w:rPr>
                          </m:ctrlPr>
                        </m:dPr>
                        <m:e>
                          <m:r>
                            <w:rPr>
                              <w:rFonts w:ascii="Cambria Math" w:eastAsia="MS Mincho" w:hAnsi="Cambria Math"/>
                            </w:rPr>
                            <m:t>k</m:t>
                          </m:r>
                          <m:r>
                            <w:rPr>
                              <w:rFonts w:ascii="Cambria Math" w:eastAsia="MS Mincho" w:hAnsi="Cambria Math"/>
                              <w:lang w:val="en-US"/>
                            </w:rPr>
                            <m:t>-2</m:t>
                          </m:r>
                        </m:e>
                      </m:d>
                    </m:num>
                    <m:den>
                      <m:sSup>
                        <m:sSupPr>
                          <m:ctrlPr>
                            <w:rPr>
                              <w:rFonts w:ascii="Cambria Math" w:eastAsia="MS Mincho" w:hAnsi="Cambria Math"/>
                              <w:i/>
                            </w:rPr>
                          </m:ctrlPr>
                        </m:sSupPr>
                        <m:e>
                          <m:r>
                            <w:rPr>
                              <w:rFonts w:ascii="Cambria Math" w:eastAsia="MS Mincho" w:hAnsi="Cambria Math"/>
                            </w:rPr>
                            <m:t>k</m:t>
                          </m:r>
                        </m:e>
                        <m:sup>
                          <m:r>
                            <w:rPr>
                              <w:rFonts w:ascii="Cambria Math" w:eastAsia="MS Mincho" w:hAnsi="Cambria Math"/>
                              <w:lang w:val="en-US"/>
                            </w:rPr>
                            <m:t>2</m:t>
                          </m:r>
                        </m:sup>
                      </m:sSup>
                      <m:r>
                        <w:rPr>
                          <w:rFonts w:ascii="Cambria Math" w:eastAsia="MS Mincho" w:hAnsi="Cambria Math"/>
                          <w:lang w:val="en-US"/>
                        </w:rPr>
                        <m:t>-1</m:t>
                      </m:r>
                    </m:den>
                  </m:f>
                  <m:nary>
                    <m:naryPr>
                      <m:chr m:val="∑"/>
                      <m:limLoc m:val="undOvr"/>
                      <m:ctrlPr>
                        <w:rPr>
                          <w:rFonts w:ascii="Cambria Math" w:eastAsia="MS Mincho" w:hAnsi="Cambria Math"/>
                          <w:i/>
                        </w:rPr>
                      </m:ctrlPr>
                    </m:naryPr>
                    <m:sub>
                      <m:r>
                        <w:rPr>
                          <w:rFonts w:ascii="Cambria Math" w:eastAsia="MS Mincho" w:hAnsi="Cambria Math"/>
                        </w:rPr>
                        <m:t>j</m:t>
                      </m:r>
                      <m:r>
                        <w:rPr>
                          <w:rFonts w:ascii="Cambria Math" w:eastAsia="MS Mincho" w:hAnsi="Cambria Math"/>
                          <w:lang w:val="en-US"/>
                        </w:rPr>
                        <m:t>=1</m:t>
                      </m:r>
                    </m:sub>
                    <m:sup>
                      <m:r>
                        <w:rPr>
                          <w:rFonts w:ascii="Cambria Math" w:eastAsia="MS Mincho" w:hAnsi="Cambria Math"/>
                        </w:rPr>
                        <m:t>k</m:t>
                      </m:r>
                    </m:sup>
                    <m:e>
                      <m:d>
                        <m:dPr>
                          <m:begChr m:val="["/>
                          <m:endChr m:val="]"/>
                          <m:ctrlPr>
                            <w:rPr>
                              <w:rFonts w:ascii="Cambria Math" w:eastAsia="MS Mincho" w:hAnsi="Cambria Math"/>
                              <w:i/>
                            </w:rPr>
                          </m:ctrlPr>
                        </m:dPr>
                        <m:e>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lang w:val="en-US"/>
                                    </w:rPr>
                                    <m:t>1</m:t>
                                  </m:r>
                                </m:num>
                                <m:den>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j</m:t>
                                      </m:r>
                                    </m:sub>
                                  </m:sSub>
                                  <m:r>
                                    <w:rPr>
                                      <w:rFonts w:ascii="Cambria Math" w:eastAsia="MS Mincho" w:hAnsi="Cambria Math"/>
                                      <w:lang w:val="en-US"/>
                                    </w:rPr>
                                    <m:t>-1</m:t>
                                  </m:r>
                                </m:den>
                              </m:f>
                            </m:e>
                          </m:d>
                          <m:sSup>
                            <m:sSupPr>
                              <m:ctrlPr>
                                <w:rPr>
                                  <w:rFonts w:ascii="Cambria Math" w:eastAsia="MS Mincho" w:hAnsi="Cambria Math"/>
                                  <w:i/>
                                </w:rPr>
                              </m:ctrlPr>
                            </m:sSupPr>
                            <m:e>
                              <m:d>
                                <m:dPr>
                                  <m:ctrlPr>
                                    <w:rPr>
                                      <w:rFonts w:ascii="Cambria Math" w:eastAsia="MS Mincho" w:hAnsi="Cambria Math"/>
                                      <w:i/>
                                    </w:rPr>
                                  </m:ctrlPr>
                                </m:dPr>
                                <m:e>
                                  <m:r>
                                    <w:rPr>
                                      <w:rFonts w:ascii="Cambria Math" w:eastAsia="MS Mincho" w:hAnsi="Cambria Math"/>
                                      <w:lang w:val="en-US"/>
                                    </w:rPr>
                                    <m:t>1-</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j</m:t>
                                          </m:r>
                                        </m:sub>
                                      </m:sSub>
                                    </m:num>
                                    <m:den>
                                      <m:r>
                                        <w:rPr>
                                          <w:rFonts w:ascii="Cambria Math" w:eastAsia="MS Mincho" w:hAnsi="Cambria Math"/>
                                        </w:rPr>
                                        <m:t>w</m:t>
                                      </m:r>
                                    </m:den>
                                  </m:f>
                                </m:e>
                              </m:d>
                            </m:e>
                            <m:sup>
                              <m:r>
                                <w:rPr>
                                  <w:rFonts w:ascii="Cambria Math" w:eastAsia="MS Mincho" w:hAnsi="Cambria Math"/>
                                  <w:lang w:val="en-US"/>
                                </w:rPr>
                                <m:t>2</m:t>
                              </m:r>
                            </m:sup>
                          </m:sSup>
                        </m:e>
                      </m:d>
                    </m:e>
                  </m:nary>
                </m:den>
              </m:f>
            </m:oMath>
            <w:r w:rsidRPr="00B02934">
              <w:rPr>
                <w:rFonts w:eastAsia="MS Mincho"/>
                <w:lang w:val="nl-NL"/>
              </w:rPr>
              <w:t xml:space="preserve">,    </w:t>
            </w:r>
          </w:p>
        </w:tc>
        <w:tc>
          <w:tcPr>
            <w:tcW w:w="1358" w:type="dxa"/>
            <w:vMerge w:val="restart"/>
          </w:tcPr>
          <w:p w14:paraId="75EEAAE7" w14:textId="5AEBB842" w:rsidR="00560B5D" w:rsidRPr="00B02934" w:rsidRDefault="00560B5D" w:rsidP="00B02934">
            <w:pPr>
              <w:pStyle w:val="NormalWeb"/>
              <w:spacing w:before="0" w:beforeAutospacing="0" w:after="0" w:afterAutospacing="0" w:line="480" w:lineRule="auto"/>
              <w:ind w:firstLine="709"/>
              <w:rPr>
                <w:color w:val="000000"/>
                <w:lang w:val="en-US"/>
              </w:rPr>
            </w:pPr>
            <w:r w:rsidRPr="00B02934">
              <w:rPr>
                <w:color w:val="000000"/>
                <w:lang w:val="en-US"/>
              </w:rPr>
              <w:t>(7)</w:t>
            </w:r>
          </w:p>
        </w:tc>
      </w:tr>
      <w:tr w:rsidR="00560B5D" w:rsidRPr="00B02934" w14:paraId="684E3BEA" w14:textId="77777777" w:rsidTr="00560B5D">
        <w:trPr>
          <w:trHeight w:val="485"/>
        </w:trPr>
        <w:tc>
          <w:tcPr>
            <w:tcW w:w="390" w:type="dxa"/>
            <w:vMerge/>
          </w:tcPr>
          <w:p w14:paraId="1B34FF21" w14:textId="77777777" w:rsidR="00560B5D" w:rsidRPr="00B02934" w:rsidRDefault="00560B5D" w:rsidP="00B02934">
            <w:pPr>
              <w:pStyle w:val="NormalWeb"/>
              <w:spacing w:before="0" w:beforeAutospacing="0" w:after="0" w:afterAutospacing="0" w:line="480" w:lineRule="auto"/>
              <w:ind w:firstLine="709"/>
              <w:rPr>
                <w:color w:val="000000"/>
                <w:lang w:val="en-US"/>
              </w:rPr>
            </w:pPr>
          </w:p>
        </w:tc>
        <w:tc>
          <w:tcPr>
            <w:tcW w:w="3433" w:type="dxa"/>
          </w:tcPr>
          <w:p w14:paraId="4A3D70B7" w14:textId="77777777" w:rsidR="00560B5D" w:rsidRPr="00B02934" w:rsidRDefault="00560B5D" w:rsidP="00B02934">
            <w:pPr>
              <w:pStyle w:val="NormalWeb"/>
              <w:spacing w:before="0" w:beforeAutospacing="0" w:after="0" w:afterAutospacing="0" w:line="480" w:lineRule="auto"/>
              <w:ind w:firstLine="709"/>
              <w:jc w:val="right"/>
              <w:rPr>
                <w:rFonts w:eastAsia="MS Mincho"/>
                <w:i/>
                <w:lang w:val="en-US"/>
              </w:rPr>
            </w:pPr>
            <w:r w:rsidRPr="00B02934">
              <w:rPr>
                <w:rFonts w:eastAsia="MS Mincho"/>
              </w:rPr>
              <w:t>where</w:t>
            </w:r>
          </w:p>
        </w:tc>
        <w:tc>
          <w:tcPr>
            <w:tcW w:w="3969" w:type="dxa"/>
          </w:tcPr>
          <w:p w14:paraId="4D54C035" w14:textId="77777777" w:rsidR="00560B5D" w:rsidRPr="00B02934" w:rsidRDefault="00AD2C8B" w:rsidP="00B02934">
            <w:pPr>
              <w:pStyle w:val="NormalWeb"/>
              <w:spacing w:before="0" w:beforeAutospacing="0" w:after="0" w:afterAutospacing="0" w:line="480" w:lineRule="auto"/>
              <w:ind w:firstLine="709"/>
              <w:rPr>
                <w:rFonts w:eastAsia="MS Mincho"/>
                <w:lang w:val="en-US"/>
              </w:rPr>
            </w:pP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j</m:t>
                  </m:r>
                </m:sub>
              </m:sSub>
              <m:r>
                <w:rPr>
                  <w:rFonts w:ascii="Cambria Math" w:eastAsia="MS Mincho" w:hAnsi="Cambria Math"/>
                  <w:lang w:val="en-US"/>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j</m:t>
                      </m:r>
                    </m:sub>
                  </m:sSub>
                </m:num>
                <m:den>
                  <m:sSubSup>
                    <m:sSubSupPr>
                      <m:ctrlPr>
                        <w:rPr>
                          <w:rFonts w:ascii="Cambria Math" w:eastAsia="MS Mincho" w:hAnsi="Cambria Math"/>
                          <w:i/>
                        </w:rPr>
                      </m:ctrlPr>
                    </m:sSubSupPr>
                    <m:e>
                      <m:r>
                        <w:rPr>
                          <w:rFonts w:ascii="Cambria Math" w:eastAsia="MS Mincho" w:hAnsi="Cambria Math"/>
                        </w:rPr>
                        <m:t>s</m:t>
                      </m:r>
                    </m:e>
                    <m:sub>
                      <m:r>
                        <w:rPr>
                          <w:rFonts w:ascii="Cambria Math" w:eastAsia="MS Mincho" w:hAnsi="Cambria Math"/>
                        </w:rPr>
                        <m:t>j</m:t>
                      </m:r>
                    </m:sub>
                    <m:sup>
                      <m:r>
                        <w:rPr>
                          <w:rFonts w:ascii="Cambria Math" w:eastAsia="MS Mincho" w:hAnsi="Cambria Math"/>
                          <w:lang w:val="en-US"/>
                        </w:rPr>
                        <m:t>2</m:t>
                      </m:r>
                    </m:sup>
                  </m:sSubSup>
                </m:den>
              </m:f>
            </m:oMath>
            <w:r w:rsidR="00560B5D" w:rsidRPr="00B02934">
              <w:rPr>
                <w:rFonts w:eastAsia="MS Mincho"/>
                <w:lang w:val="en-US"/>
              </w:rPr>
              <w:t xml:space="preserve">,  </w:t>
            </w:r>
          </w:p>
          <w:p w14:paraId="23E4DA3D" w14:textId="77777777" w:rsidR="00560B5D" w:rsidRPr="00B02934" w:rsidRDefault="00560B5D" w:rsidP="00B02934">
            <w:pPr>
              <w:pStyle w:val="NormalWeb"/>
              <w:spacing w:before="0" w:beforeAutospacing="0" w:after="0" w:afterAutospacing="0" w:line="480" w:lineRule="auto"/>
              <w:ind w:firstLine="709"/>
              <w:rPr>
                <w:rFonts w:eastAsia="MS Mincho"/>
                <w:lang w:val="en-US"/>
              </w:rPr>
            </w:pPr>
            <m:oMath>
              <m:r>
                <w:rPr>
                  <w:rFonts w:ascii="Cambria Math" w:eastAsia="MS Mincho" w:hAnsi="Cambria Math"/>
                </w:rPr>
                <m:t>w</m:t>
              </m:r>
              <m:r>
                <w:rPr>
                  <w:rFonts w:ascii="Cambria Math" w:eastAsia="MS Mincho" w:hAnsi="Cambria Math"/>
                  <w:lang w:val="en-US"/>
                </w:rPr>
                <m:t>=</m:t>
              </m:r>
              <m:nary>
                <m:naryPr>
                  <m:chr m:val="∑"/>
                  <m:limLoc m:val="undOvr"/>
                  <m:ctrlPr>
                    <w:rPr>
                      <w:rFonts w:ascii="Cambria Math" w:eastAsia="MS Mincho" w:hAnsi="Cambria Math"/>
                      <w:i/>
                    </w:rPr>
                  </m:ctrlPr>
                </m:naryPr>
                <m:sub>
                  <m:r>
                    <w:rPr>
                      <w:rFonts w:ascii="Cambria Math" w:eastAsia="MS Mincho" w:hAnsi="Cambria Math"/>
                    </w:rPr>
                    <m:t>j</m:t>
                  </m:r>
                  <m:r>
                    <w:rPr>
                      <w:rFonts w:ascii="Cambria Math" w:eastAsia="MS Mincho" w:hAnsi="Cambria Math"/>
                      <w:lang w:val="en-US"/>
                    </w:rPr>
                    <m:t>=1</m:t>
                  </m:r>
                </m:sub>
                <m:sup>
                  <m:r>
                    <w:rPr>
                      <w:rFonts w:ascii="Cambria Math" w:eastAsia="MS Mincho" w:hAnsi="Cambria Math"/>
                    </w:rPr>
                    <m:t>k</m:t>
                  </m:r>
                </m:sup>
                <m:e>
                  <m:d>
                    <m:dPr>
                      <m:ctrlPr>
                        <w:rPr>
                          <w:rFonts w:ascii="Cambria Math" w:eastAsia="MS Mincho" w:hAnsi="Cambria Math"/>
                          <w:i/>
                        </w:rPr>
                      </m:ctrlPr>
                    </m:dPr>
                    <m:e>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j</m:t>
                              </m:r>
                            </m:sub>
                          </m:sSub>
                        </m:num>
                        <m:den>
                          <m:sSubSup>
                            <m:sSubSupPr>
                              <m:ctrlPr>
                                <w:rPr>
                                  <w:rFonts w:ascii="Cambria Math" w:eastAsia="MS Mincho" w:hAnsi="Cambria Math"/>
                                  <w:i/>
                                </w:rPr>
                              </m:ctrlPr>
                            </m:sSubSupPr>
                            <m:e>
                              <m:r>
                                <w:rPr>
                                  <w:rFonts w:ascii="Cambria Math" w:eastAsia="MS Mincho" w:hAnsi="Cambria Math"/>
                                </w:rPr>
                                <m:t>s</m:t>
                              </m:r>
                            </m:e>
                            <m:sub>
                              <m:r>
                                <w:rPr>
                                  <w:rFonts w:ascii="Cambria Math" w:eastAsia="MS Mincho" w:hAnsi="Cambria Math"/>
                                </w:rPr>
                                <m:t>j</m:t>
                              </m:r>
                            </m:sub>
                            <m:sup>
                              <m:r>
                                <w:rPr>
                                  <w:rFonts w:ascii="Cambria Math" w:eastAsia="MS Mincho" w:hAnsi="Cambria Math"/>
                                  <w:lang w:val="en-US"/>
                                </w:rPr>
                                <m:t>2</m:t>
                              </m:r>
                            </m:sup>
                          </m:sSubSup>
                        </m:den>
                      </m:f>
                    </m:e>
                  </m:d>
                </m:e>
              </m:nary>
            </m:oMath>
            <w:r w:rsidRPr="00B02934">
              <w:rPr>
                <w:rFonts w:eastAsia="MS Mincho"/>
                <w:lang w:val="en-US"/>
              </w:rPr>
              <w:t xml:space="preserve">  </w:t>
            </w:r>
          </w:p>
          <w:p w14:paraId="5B2C4DA2" w14:textId="178D5439" w:rsidR="00560B5D" w:rsidRPr="00B02934" w:rsidRDefault="00AD2C8B" w:rsidP="00B02934">
            <w:pPr>
              <w:pStyle w:val="NormalWeb"/>
              <w:spacing w:before="0" w:beforeAutospacing="0" w:after="0" w:afterAutospacing="0" w:line="480" w:lineRule="auto"/>
              <w:ind w:firstLine="709"/>
              <w:rPr>
                <w:rFonts w:eastAsia="MS Mincho"/>
                <w:lang w:val="en-US"/>
              </w:rPr>
            </w:pPr>
            <m:oMath>
              <m:acc>
                <m:accPr>
                  <m:chr m:val="̅"/>
                  <m:ctrlPr>
                    <w:rPr>
                      <w:rFonts w:ascii="Cambria Math" w:eastAsia="MS Mincho" w:hAnsi="Cambria Math"/>
                      <w:i/>
                    </w:rPr>
                  </m:ctrlPr>
                </m:accPr>
                <m:e>
                  <m:sSup>
                    <m:sSupPr>
                      <m:ctrlPr>
                        <w:rPr>
                          <w:rFonts w:ascii="Cambria Math" w:eastAsia="MS Mincho" w:hAnsi="Cambria Math"/>
                          <w:i/>
                        </w:rPr>
                      </m:ctrlPr>
                    </m:sSupPr>
                    <m:e>
                      <m:r>
                        <w:rPr>
                          <w:rFonts w:ascii="Cambria Math" w:eastAsia="MS Mincho" w:hAnsi="Cambria Math"/>
                        </w:rPr>
                        <m:t>X</m:t>
                      </m:r>
                    </m:e>
                    <m:sup>
                      <m:r>
                        <w:rPr>
                          <w:rFonts w:ascii="Cambria Math" w:eastAsia="MS Mincho" w:hAnsi="Cambria Math"/>
                          <w:lang w:val="en-US"/>
                        </w:rPr>
                        <m:t>'</m:t>
                      </m:r>
                    </m:sup>
                  </m:sSup>
                </m:e>
              </m:acc>
              <m:r>
                <w:rPr>
                  <w:rFonts w:ascii="Cambria Math" w:eastAsia="MS Mincho" w:hAnsi="Cambria Math"/>
                  <w:lang w:val="en-US"/>
                </w:rPr>
                <m:t>=</m:t>
              </m:r>
              <m:f>
                <m:fPr>
                  <m:ctrlPr>
                    <w:rPr>
                      <w:rFonts w:ascii="Cambria Math" w:eastAsia="MS Mincho" w:hAnsi="Cambria Math"/>
                      <w:i/>
                    </w:rPr>
                  </m:ctrlPr>
                </m:fPr>
                <m:num>
                  <m:nary>
                    <m:naryPr>
                      <m:chr m:val="∑"/>
                      <m:limLoc m:val="undOvr"/>
                      <m:ctrlPr>
                        <w:rPr>
                          <w:rFonts w:ascii="Cambria Math" w:eastAsia="MS Mincho" w:hAnsi="Cambria Math"/>
                          <w:i/>
                        </w:rPr>
                      </m:ctrlPr>
                    </m:naryPr>
                    <m:sub>
                      <m:r>
                        <w:rPr>
                          <w:rFonts w:ascii="Cambria Math" w:eastAsia="MS Mincho" w:hAnsi="Cambria Math"/>
                        </w:rPr>
                        <m:t>j</m:t>
                      </m:r>
                      <m:r>
                        <w:rPr>
                          <w:rFonts w:ascii="Cambria Math" w:eastAsia="MS Mincho" w:hAnsi="Cambria Math"/>
                          <w:lang w:val="en-US"/>
                        </w:rPr>
                        <m:t>=1</m:t>
                      </m:r>
                    </m:sub>
                    <m:sup>
                      <m:r>
                        <w:rPr>
                          <w:rFonts w:ascii="Cambria Math" w:eastAsia="MS Mincho" w:hAnsi="Cambria Math"/>
                        </w:rPr>
                        <m:t>k</m:t>
                      </m:r>
                    </m:sup>
                    <m:e>
                      <m:d>
                        <m:dPr>
                          <m:ctrlPr>
                            <w:rPr>
                              <w:rFonts w:ascii="Cambria Math" w:eastAsia="MS Mincho" w:hAnsi="Cambria Math"/>
                              <w:i/>
                            </w:rPr>
                          </m:ctrlPr>
                        </m:dPr>
                        <m:e>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j</m:t>
                              </m:r>
                              <m:r>
                                <w:rPr>
                                  <w:rFonts w:ascii="Cambria Math" w:eastAsia="MS Mincho" w:hAnsi="Cambria Math"/>
                                  <w:lang w:val="en-US"/>
                                </w:rPr>
                                <m:t xml:space="preserve"> </m:t>
                              </m:r>
                            </m:sub>
                          </m:sSub>
                          <m:r>
                            <w:rPr>
                              <w:rFonts w:ascii="Cambria Math" w:eastAsia="MS Mincho" w:hAnsi="Cambria Math"/>
                              <w:lang w:val="en-US"/>
                            </w:rPr>
                            <m:t xml:space="preserve"> </m:t>
                          </m:r>
                          <m:acc>
                            <m:accPr>
                              <m:chr m:val="̅"/>
                              <m:ctrlPr>
                                <w:rPr>
                                  <w:rFonts w:ascii="Cambria Math" w:eastAsia="MS Mincho" w:hAnsi="Cambria Math"/>
                                  <w:i/>
                                </w:rPr>
                              </m:ctrlPr>
                            </m:accPr>
                            <m:e>
                              <m:sSub>
                                <m:sSubPr>
                                  <m:ctrlPr>
                                    <w:rPr>
                                      <w:rFonts w:ascii="Cambria Math" w:eastAsia="MS Mincho" w:hAnsi="Cambria Math"/>
                                      <w:i/>
                                    </w:rPr>
                                  </m:ctrlPr>
                                </m:sSubPr>
                                <m:e>
                                  <m:r>
                                    <w:rPr>
                                      <w:rFonts w:ascii="Cambria Math" w:eastAsia="MS Mincho" w:hAnsi="Cambria Math"/>
                                    </w:rPr>
                                    <m:t>x</m:t>
                                  </m:r>
                                </m:e>
                                <m:sub>
                                  <m:r>
                                    <w:rPr>
                                      <w:rFonts w:ascii="Cambria Math" w:eastAsia="MS Mincho" w:hAnsi="Cambria Math"/>
                                    </w:rPr>
                                    <m:t>j</m:t>
                                  </m:r>
                                </m:sub>
                              </m:sSub>
                            </m:e>
                          </m:acc>
                        </m:e>
                      </m:d>
                    </m:e>
                  </m:nary>
                </m:num>
                <m:den>
                  <m:r>
                    <w:rPr>
                      <w:rFonts w:ascii="Cambria Math" w:eastAsia="MS Mincho" w:hAnsi="Cambria Math"/>
                    </w:rPr>
                    <m:t>w</m:t>
                  </m:r>
                </m:den>
              </m:f>
            </m:oMath>
            <w:r w:rsidR="00560B5D" w:rsidRPr="00B02934">
              <w:rPr>
                <w:rFonts w:eastAsia="MS Mincho"/>
                <w:lang w:val="en-US"/>
              </w:rPr>
              <w:t xml:space="preserve">   </w:t>
            </w:r>
          </w:p>
        </w:tc>
        <w:tc>
          <w:tcPr>
            <w:tcW w:w="1358" w:type="dxa"/>
            <w:vMerge/>
          </w:tcPr>
          <w:p w14:paraId="39DCD7C4" w14:textId="77777777" w:rsidR="00560B5D" w:rsidRPr="00B02934" w:rsidRDefault="00560B5D" w:rsidP="00B02934">
            <w:pPr>
              <w:pStyle w:val="NormalWeb"/>
              <w:spacing w:before="0" w:beforeAutospacing="0" w:after="0" w:afterAutospacing="0" w:line="480" w:lineRule="auto"/>
              <w:ind w:firstLine="709"/>
              <w:rPr>
                <w:color w:val="000000"/>
                <w:lang w:val="en-US"/>
              </w:rPr>
            </w:pPr>
          </w:p>
        </w:tc>
      </w:tr>
    </w:tbl>
    <w:p w14:paraId="2753D520" w14:textId="5DB06055"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The degrees of freedom of </w:t>
      </w:r>
      <w:ins w:id="93" w:author="DELACRE  Marie" w:date="2017-12-08T14:44:00Z">
        <w:r w:rsidR="00EA6A56" w:rsidRPr="00B02934">
          <w:rPr>
            <w:i/>
            <w:color w:val="000000" w:themeColor="text1"/>
            <w:lang w:val="en-US"/>
          </w:rPr>
          <w:t>W</w:t>
        </w:r>
        <w:r w:rsidR="00EA6A56" w:rsidRPr="00B02934">
          <w:rPr>
            <w:color w:val="000000" w:themeColor="text1"/>
            <w:lang w:val="en-US"/>
          </w:rPr>
          <w:t xml:space="preserve">-test </w:t>
        </w:r>
      </w:ins>
      <w:r w:rsidRPr="00B02934">
        <w:rPr>
          <w:color w:val="000000"/>
          <w:lang w:val="en-US"/>
        </w:rPr>
        <w:t>are approximated as follows: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7585"/>
        <w:gridCol w:w="1205"/>
      </w:tblGrid>
      <w:tr w:rsidR="00372BF7" w:rsidRPr="00B02934" w14:paraId="22433410" w14:textId="77777777" w:rsidTr="00560B5D">
        <w:tc>
          <w:tcPr>
            <w:tcW w:w="272" w:type="dxa"/>
          </w:tcPr>
          <w:p w14:paraId="1EBC3BC2" w14:textId="77777777" w:rsidR="00372BF7" w:rsidRPr="00B02934" w:rsidRDefault="00372BF7" w:rsidP="00B02934">
            <w:pPr>
              <w:pStyle w:val="NormalWeb"/>
              <w:spacing w:before="0" w:beforeAutospacing="0" w:after="0" w:afterAutospacing="0" w:line="480" w:lineRule="auto"/>
              <w:ind w:firstLine="709"/>
              <w:rPr>
                <w:color w:val="000000"/>
                <w:lang w:val="en-US"/>
              </w:rPr>
            </w:pPr>
          </w:p>
        </w:tc>
        <w:tc>
          <w:tcPr>
            <w:tcW w:w="7585" w:type="dxa"/>
          </w:tcPr>
          <w:p w14:paraId="364D5360" w14:textId="38A8555C" w:rsidR="00372BF7" w:rsidRPr="00B02934" w:rsidRDefault="00372BF7" w:rsidP="00B02934">
            <w:pPr>
              <w:pStyle w:val="NormalWeb"/>
              <w:spacing w:before="0" w:beforeAutospacing="0" w:after="0" w:afterAutospacing="0" w:line="480" w:lineRule="auto"/>
              <w:ind w:firstLine="709"/>
              <w:jc w:val="center"/>
              <w:rPr>
                <w:color w:val="000000"/>
                <w:lang w:val="en-US"/>
              </w:rPr>
            </w:pPr>
            <w:r w:rsidRPr="00B02934">
              <w:rPr>
                <w:color w:val="000000"/>
                <w:lang w:val="nl-NL"/>
              </w:rPr>
              <w:t>Df</w:t>
            </w:r>
            <w:r w:rsidRPr="00B02934">
              <w:rPr>
                <w:color w:val="000000"/>
                <w:vertAlign w:val="subscript"/>
                <w:lang w:val="nl-NL"/>
              </w:rPr>
              <w:t>n</w:t>
            </w:r>
            <w:r w:rsidRPr="00B02934">
              <w:rPr>
                <w:color w:val="000000"/>
                <w:lang w:val="nl-NL"/>
              </w:rPr>
              <w:t xml:space="preserve"> = </w:t>
            </w:r>
            <m:oMath>
              <m:r>
                <w:rPr>
                  <w:rFonts w:ascii="Cambria Math" w:hAnsi="Cambria Math"/>
                </w:rPr>
                <m:t>k</m:t>
              </m:r>
              <m:r>
                <w:rPr>
                  <w:rFonts w:ascii="Cambria Math" w:hAnsi="Cambria Math"/>
                  <w:lang w:val="nl-NL"/>
                </w:rPr>
                <m:t>-1</m:t>
              </m:r>
            </m:oMath>
            <w:r w:rsidRPr="00B02934">
              <w:rPr>
                <w:lang w:val="nl-NL"/>
              </w:rPr>
              <w:t xml:space="preserve">                                                               </w:t>
            </w:r>
          </w:p>
        </w:tc>
        <w:tc>
          <w:tcPr>
            <w:tcW w:w="1205" w:type="dxa"/>
          </w:tcPr>
          <w:p w14:paraId="4F8451CE" w14:textId="1E1C7925" w:rsidR="00372BF7" w:rsidRPr="00B02934" w:rsidRDefault="00372BF7" w:rsidP="00B02934">
            <w:pPr>
              <w:pStyle w:val="NormalWeb"/>
              <w:spacing w:before="0" w:beforeAutospacing="0" w:after="0" w:afterAutospacing="0" w:line="480" w:lineRule="auto"/>
              <w:ind w:firstLine="709"/>
              <w:rPr>
                <w:color w:val="000000"/>
                <w:lang w:val="en-US"/>
              </w:rPr>
            </w:pPr>
            <w:r w:rsidRPr="00B02934">
              <w:rPr>
                <w:color w:val="000000"/>
                <w:lang w:val="en-US"/>
              </w:rPr>
              <w:t>(8)</w:t>
            </w:r>
          </w:p>
        </w:tc>
      </w:tr>
      <w:tr w:rsidR="00372BF7" w:rsidRPr="00B02934" w14:paraId="5B082239" w14:textId="77777777" w:rsidTr="00560B5D">
        <w:tc>
          <w:tcPr>
            <w:tcW w:w="272" w:type="dxa"/>
          </w:tcPr>
          <w:p w14:paraId="0EF4F587" w14:textId="77777777" w:rsidR="00372BF7" w:rsidRPr="00B02934" w:rsidRDefault="00372BF7" w:rsidP="00B02934">
            <w:pPr>
              <w:pStyle w:val="NormalWeb"/>
              <w:spacing w:before="0" w:beforeAutospacing="0" w:after="0" w:afterAutospacing="0" w:line="480" w:lineRule="auto"/>
              <w:ind w:firstLine="709"/>
              <w:rPr>
                <w:color w:val="000000"/>
                <w:lang w:val="en-US"/>
              </w:rPr>
            </w:pPr>
          </w:p>
        </w:tc>
        <w:tc>
          <w:tcPr>
            <w:tcW w:w="7585" w:type="dxa"/>
          </w:tcPr>
          <w:p w14:paraId="667BF5BC" w14:textId="167F7331" w:rsidR="00372BF7" w:rsidRPr="00B02934" w:rsidRDefault="00372BF7" w:rsidP="00B02934">
            <w:pPr>
              <w:pStyle w:val="NormalWeb"/>
              <w:spacing w:before="0" w:beforeAutospacing="0" w:after="0" w:afterAutospacing="0" w:line="480" w:lineRule="auto"/>
              <w:ind w:firstLine="709"/>
              <w:jc w:val="center"/>
              <w:rPr>
                <w:color w:val="000000"/>
                <w:lang w:val="en-US"/>
              </w:rPr>
            </w:pPr>
            <w:r w:rsidRPr="00B02934">
              <w:rPr>
                <w:color w:val="000000"/>
                <w:lang w:val="nl-NL"/>
              </w:rPr>
              <w:t>Df</w:t>
            </w:r>
            <w:r w:rsidRPr="00B02934">
              <w:rPr>
                <w:color w:val="000000"/>
                <w:vertAlign w:val="subscript"/>
                <w:lang w:val="nl-NL"/>
              </w:rPr>
              <w:t>d</w:t>
            </w:r>
            <w:r w:rsidRPr="00B02934">
              <w:rPr>
                <w:color w:val="000000"/>
                <w:lang w:val="nl-NL"/>
              </w:rP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lang w:val="nl-NL"/>
                        </w:rPr>
                        <m:t>2</m:t>
                      </m:r>
                    </m:sup>
                  </m:sSup>
                  <m:r>
                    <w:rPr>
                      <w:rFonts w:ascii="Cambria Math" w:hAnsi="Cambria Math"/>
                      <w:lang w:val="nl-NL"/>
                    </w:rPr>
                    <m:t>-1</m:t>
                  </m:r>
                </m:num>
                <m:den>
                  <m:r>
                    <w:rPr>
                      <w:rFonts w:ascii="Cambria Math" w:hAnsi="Cambria Math"/>
                      <w:lang w:val="nl-NL"/>
                    </w:rPr>
                    <m:t>3</m:t>
                  </m:r>
                  <m:nary>
                    <m:naryPr>
                      <m:chr m:val="∑"/>
                      <m:limLoc m:val="undOvr"/>
                      <m:ctrlPr>
                        <w:rPr>
                          <w:rFonts w:ascii="Cambria Math" w:hAnsi="Cambria Math"/>
                          <w:i/>
                        </w:rPr>
                      </m:ctrlPr>
                    </m:naryPr>
                    <m:sub>
                      <m:r>
                        <w:rPr>
                          <w:rFonts w:ascii="Cambria Math" w:hAnsi="Cambria Math"/>
                        </w:rPr>
                        <m:t>j</m:t>
                      </m:r>
                      <m:r>
                        <w:rPr>
                          <w:rFonts w:ascii="Cambria Math" w:hAnsi="Cambria Math"/>
                          <w:lang w:val="nl-NL"/>
                        </w:rPr>
                        <m:t>=1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lang w:val="nl-NL"/>
                                        </w:rPr>
                                        <m:t>1-</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num>
                                        <m:den>
                                          <m:r>
                                            <w:rPr>
                                              <w:rFonts w:ascii="Cambria Math" w:hAnsi="Cambria Math"/>
                                            </w:rPr>
                                            <m:t>w</m:t>
                                          </m:r>
                                        </m:den>
                                      </m:f>
                                    </m:e>
                                  </m:d>
                                </m:e>
                                <m:sup>
                                  <m:r>
                                    <w:rPr>
                                      <w:rFonts w:ascii="Cambria Math" w:hAnsi="Cambria Math"/>
                                      <w:lang w:val="nl-NL"/>
                                    </w:rPr>
                                    <m:t>2</m:t>
                                  </m:r>
                                </m:sup>
                              </m:sSup>
                            </m:num>
                            <m:den>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nl-NL"/>
                                </w:rPr>
                                <m:t>-1</m:t>
                              </m:r>
                            </m:den>
                          </m:f>
                        </m:e>
                      </m:d>
                    </m:e>
                  </m:nary>
                </m:den>
              </m:f>
            </m:oMath>
            <w:r w:rsidRPr="00B02934">
              <w:rPr>
                <w:rFonts w:eastAsia="MS Mincho"/>
                <w:lang w:val="nl-NL"/>
              </w:rPr>
              <w:t xml:space="preserve">                                                   </w:t>
            </w:r>
          </w:p>
        </w:tc>
        <w:tc>
          <w:tcPr>
            <w:tcW w:w="1205" w:type="dxa"/>
          </w:tcPr>
          <w:p w14:paraId="3C8F2841" w14:textId="0390386C" w:rsidR="00372BF7" w:rsidRPr="00B02934" w:rsidRDefault="00372BF7" w:rsidP="00B02934">
            <w:pPr>
              <w:pStyle w:val="NormalWeb"/>
              <w:spacing w:before="0" w:beforeAutospacing="0" w:after="0" w:afterAutospacing="0" w:line="480" w:lineRule="auto"/>
              <w:ind w:firstLine="709"/>
              <w:rPr>
                <w:color w:val="000000"/>
                <w:lang w:val="en-US"/>
              </w:rPr>
            </w:pPr>
            <w:r w:rsidRPr="00B02934">
              <w:rPr>
                <w:color w:val="000000"/>
                <w:lang w:val="en-US"/>
              </w:rPr>
              <w:t>(9)</w:t>
            </w:r>
          </w:p>
        </w:tc>
      </w:tr>
    </w:tbl>
    <w:p w14:paraId="00552722" w14:textId="77777777" w:rsidR="00372BF7" w:rsidRPr="00B02934" w:rsidRDefault="00372BF7" w:rsidP="00B02934">
      <w:pPr>
        <w:pStyle w:val="NormalWeb"/>
        <w:spacing w:before="0" w:beforeAutospacing="0" w:after="0" w:afterAutospacing="0" w:line="480" w:lineRule="auto"/>
        <w:ind w:firstLine="709"/>
        <w:rPr>
          <w:color w:val="000000"/>
          <w:lang w:val="en-US"/>
        </w:rPr>
      </w:pPr>
    </w:p>
    <w:p w14:paraId="3F21D750" w14:textId="7C72C832"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When there are only two groups to compare,</w:t>
      </w:r>
      <w:r w:rsidR="00560B5D" w:rsidRPr="00B02934">
        <w:rPr>
          <w:color w:val="000000"/>
          <w:lang w:val="en-US"/>
        </w:rPr>
        <w:t xml:space="preserve"> the</w:t>
      </w:r>
      <w:r w:rsidRPr="00B02934">
        <w:rPr>
          <w:color w:val="000000"/>
          <w:lang w:val="en-US"/>
        </w:rPr>
        <w:t xml:space="preserve"> </w:t>
      </w:r>
      <w:ins w:id="94" w:author="DELACRE  Marie" w:date="2017-12-08T15:29:00Z">
        <w:r w:rsidR="00BB5F52" w:rsidRPr="00B02934">
          <w:rPr>
            <w:i/>
            <w:color w:val="000000"/>
            <w:lang w:val="en-US"/>
          </w:rPr>
          <w:t>F*</w:t>
        </w:r>
        <w:r w:rsidR="00BB5F52" w:rsidRPr="00B02934">
          <w:rPr>
            <w:color w:val="000000"/>
            <w:lang w:val="en-US"/>
          </w:rPr>
          <w:t>-test</w:t>
        </w:r>
      </w:ins>
      <w:r w:rsidRPr="00B02934">
        <w:rPr>
          <w:color w:val="000000"/>
          <w:lang w:val="en-US"/>
        </w:rPr>
        <w:t xml:space="preserve"> and </w:t>
      </w:r>
      <w:ins w:id="95" w:author="DELACRE  Marie" w:date="2017-12-08T14:44:00Z">
        <w:r w:rsidR="00EA6A56" w:rsidRPr="00B02934">
          <w:rPr>
            <w:i/>
            <w:color w:val="000000" w:themeColor="text1"/>
            <w:lang w:val="en-US"/>
          </w:rPr>
          <w:t>W</w:t>
        </w:r>
        <w:r w:rsidR="00EA6A56" w:rsidRPr="00B02934">
          <w:rPr>
            <w:color w:val="000000" w:themeColor="text1"/>
            <w:lang w:val="en-US"/>
          </w:rPr>
          <w:t xml:space="preserve">-test </w:t>
        </w:r>
      </w:ins>
      <w:r w:rsidRPr="00B02934">
        <w:rPr>
          <w:color w:val="000000"/>
          <w:lang w:val="en-US"/>
        </w:rPr>
        <w:t xml:space="preserve">test are identical (i.e., they have exactly the same statistical value, degrees of freedom and significance). However, when there are more than two groups to compare, the tests differ. </w:t>
      </w:r>
      <w:ins w:id="96" w:author="DELACRE  Marie" w:date="2017-12-11T16:33:00Z">
        <w:r w:rsidR="00A342A2" w:rsidRPr="00B02934">
          <w:rPr>
            <w:color w:val="000000"/>
            <w:lang w:val="en-US"/>
          </w:rPr>
          <w:t xml:space="preserve"> </w:t>
        </w:r>
      </w:ins>
    </w:p>
    <w:p w14:paraId="05ABC534" w14:textId="77777777" w:rsidR="00560B5D" w:rsidRPr="00B02934" w:rsidRDefault="00560B5D" w:rsidP="00B02934">
      <w:pPr>
        <w:spacing w:after="0" w:line="480" w:lineRule="auto"/>
        <w:ind w:firstLine="709"/>
        <w:rPr>
          <w:rFonts w:ascii="Times New Roman" w:eastAsia="Times New Roman" w:hAnsi="Times New Roman"/>
          <w:color w:val="000000"/>
          <w:sz w:val="24"/>
          <w:szCs w:val="24"/>
          <w:lang w:val="en-US" w:eastAsia="fr-BE"/>
        </w:rPr>
      </w:pPr>
      <w:r w:rsidRPr="00B02934">
        <w:rPr>
          <w:rFonts w:ascii="Times New Roman" w:hAnsi="Times New Roman"/>
          <w:color w:val="000000"/>
          <w:sz w:val="24"/>
          <w:szCs w:val="24"/>
          <w:lang w:val="en-US"/>
        </w:rPr>
        <w:br w:type="page"/>
      </w:r>
    </w:p>
    <w:p w14:paraId="104DE4DE" w14:textId="73458A2E" w:rsidR="00FB5869" w:rsidRPr="00B02934" w:rsidRDefault="00FB5869" w:rsidP="00B02934">
      <w:pPr>
        <w:pStyle w:val="NormalWeb"/>
        <w:spacing w:before="0" w:beforeAutospacing="0" w:after="0" w:afterAutospacing="0" w:line="480" w:lineRule="auto"/>
        <w:ind w:firstLine="709"/>
        <w:rPr>
          <w:color w:val="000000"/>
          <w:lang w:val="en-US"/>
        </w:rPr>
      </w:pPr>
      <w:commentRangeStart w:id="97"/>
      <w:commentRangeStart w:id="98"/>
      <w:r w:rsidRPr="00B02934">
        <w:rPr>
          <w:color w:val="000000"/>
          <w:lang w:val="en-US"/>
        </w:rPr>
        <w:lastRenderedPageBreak/>
        <w:t xml:space="preserve">To </w:t>
      </w:r>
      <w:r w:rsidR="003D4F59" w:rsidRPr="00B02934">
        <w:rPr>
          <w:color w:val="000000"/>
          <w:lang w:val="en-US"/>
        </w:rPr>
        <w:t xml:space="preserve">better </w:t>
      </w:r>
      <w:r w:rsidRPr="00B02934">
        <w:rPr>
          <w:color w:val="000000"/>
          <w:lang w:val="en-US"/>
        </w:rPr>
        <w:t xml:space="preserve">understand how to compute all statistics, a set of fictional raw data simulate the example of a three-groups design. A summary is presented in Table </w:t>
      </w:r>
      <w:r w:rsidR="00560B5D" w:rsidRPr="00B02934">
        <w:rPr>
          <w:color w:val="000000"/>
          <w:lang w:val="en-US"/>
        </w:rPr>
        <w:t>A</w:t>
      </w:r>
      <w:r w:rsidRPr="00B02934">
        <w:rPr>
          <w:color w:val="000000"/>
          <w:lang w:val="en-US"/>
        </w:rPr>
        <w:t xml:space="preserve">1. </w:t>
      </w:r>
      <w:r w:rsidRPr="00B02934">
        <w:rPr>
          <w:lang w:val="en-US"/>
        </w:rPr>
        <w:t xml:space="preserve">The complete example is available on Github. </w:t>
      </w:r>
      <w:r w:rsidRPr="00B02934">
        <w:rPr>
          <w:color w:val="000000"/>
          <w:lang w:val="en-US"/>
        </w:rPr>
        <w:t>The DV is a score that can vary from 0 to 40. The IV is a three-level factor A (levels = A</w:t>
      </w:r>
      <w:r w:rsidRPr="00B02934">
        <w:rPr>
          <w:color w:val="000000"/>
          <w:vertAlign w:val="subscript"/>
          <w:lang w:val="en-US"/>
        </w:rPr>
        <w:t>1</w:t>
      </w:r>
      <w:r w:rsidRPr="00B02934">
        <w:rPr>
          <w:color w:val="000000"/>
          <w:lang w:val="en-US"/>
        </w:rPr>
        <w:t>, A</w:t>
      </w:r>
      <w:r w:rsidRPr="00B02934">
        <w:rPr>
          <w:color w:val="000000"/>
          <w:vertAlign w:val="subscript"/>
          <w:lang w:val="en-US"/>
        </w:rPr>
        <w:t>2</w:t>
      </w:r>
      <w:r w:rsidRPr="00B02934">
        <w:rPr>
          <w:color w:val="000000"/>
          <w:lang w:val="en-US"/>
        </w:rPr>
        <w:t xml:space="preserve"> and A</w:t>
      </w:r>
      <w:r w:rsidRPr="00B02934">
        <w:rPr>
          <w:color w:val="000000"/>
          <w:vertAlign w:val="subscript"/>
          <w:lang w:val="en-US"/>
        </w:rPr>
        <w:t>3</w:t>
      </w:r>
      <w:r w:rsidRPr="00B02934">
        <w:rPr>
          <w:color w:val="000000"/>
          <w:lang w:val="en-US"/>
        </w:rPr>
        <w:t xml:space="preserve">). </w:t>
      </w:r>
      <w:r w:rsidR="007B05B2">
        <w:rPr>
          <w:color w:val="000000"/>
          <w:lang w:val="en-US"/>
        </w:rPr>
        <w:t xml:space="preserve"> </w:t>
      </w:r>
    </w:p>
    <w:tbl>
      <w:tblPr>
        <w:tblStyle w:val="Grilledutableau"/>
        <w:tblpPr w:leftFromText="141" w:rightFromText="141" w:vertAnchor="text" w:horzAnchor="page" w:tblpX="2028" w:tblpY="6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2083"/>
        <w:gridCol w:w="2084"/>
        <w:gridCol w:w="1835"/>
      </w:tblGrid>
      <w:tr w:rsidR="00FB5869" w:rsidRPr="00B02934" w14:paraId="0FAB1225" w14:textId="77777777" w:rsidTr="00785DF0">
        <w:tc>
          <w:tcPr>
            <w:tcW w:w="802" w:type="dxa"/>
            <w:tcBorders>
              <w:bottom w:val="single" w:sz="4" w:space="0" w:color="auto"/>
            </w:tcBorders>
          </w:tcPr>
          <w:p w14:paraId="1751D318" w14:textId="77777777" w:rsidR="00FB5869" w:rsidRPr="00B02934" w:rsidRDefault="00FB5869" w:rsidP="00B02934">
            <w:pPr>
              <w:pStyle w:val="NormalWeb"/>
              <w:spacing w:before="0" w:beforeAutospacing="0" w:after="0" w:afterAutospacing="0" w:line="480" w:lineRule="auto"/>
              <w:ind w:firstLine="709"/>
              <w:rPr>
                <w:color w:val="000000"/>
                <w:lang w:val="en-US"/>
              </w:rPr>
            </w:pPr>
          </w:p>
        </w:tc>
        <w:tc>
          <w:tcPr>
            <w:tcW w:w="2083" w:type="dxa"/>
            <w:tcBorders>
              <w:bottom w:val="single" w:sz="4" w:space="0" w:color="auto"/>
            </w:tcBorders>
          </w:tcPr>
          <w:p w14:paraId="391C0D45"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A1</w:t>
            </w:r>
          </w:p>
        </w:tc>
        <w:tc>
          <w:tcPr>
            <w:tcW w:w="2084" w:type="dxa"/>
            <w:tcBorders>
              <w:bottom w:val="single" w:sz="4" w:space="0" w:color="auto"/>
            </w:tcBorders>
          </w:tcPr>
          <w:p w14:paraId="0435E9D6"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A2</w:t>
            </w:r>
          </w:p>
        </w:tc>
        <w:tc>
          <w:tcPr>
            <w:tcW w:w="1835" w:type="dxa"/>
            <w:tcBorders>
              <w:bottom w:val="single" w:sz="4" w:space="0" w:color="auto"/>
            </w:tcBorders>
          </w:tcPr>
          <w:p w14:paraId="23585B16"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A3</w:t>
            </w:r>
          </w:p>
        </w:tc>
      </w:tr>
      <w:tr w:rsidR="00FB5869" w:rsidRPr="00B02934" w14:paraId="267B4884" w14:textId="77777777" w:rsidTr="00785DF0">
        <w:tc>
          <w:tcPr>
            <w:tcW w:w="802" w:type="dxa"/>
            <w:tcBorders>
              <w:top w:val="single" w:sz="4" w:space="0" w:color="auto"/>
            </w:tcBorders>
          </w:tcPr>
          <w:p w14:paraId="30E3BCEE"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n</w:t>
            </w:r>
            <w:r w:rsidRPr="00B02934">
              <w:rPr>
                <w:color w:val="000000"/>
                <w:vertAlign w:val="subscript"/>
                <w:lang w:val="en-US"/>
              </w:rPr>
              <w:t>i</w:t>
            </w:r>
          </w:p>
        </w:tc>
        <w:tc>
          <w:tcPr>
            <w:tcW w:w="2083" w:type="dxa"/>
            <w:tcBorders>
              <w:top w:val="single" w:sz="4" w:space="0" w:color="auto"/>
            </w:tcBorders>
          </w:tcPr>
          <w:p w14:paraId="2BD3C5BD"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41.00</w:t>
            </w:r>
          </w:p>
        </w:tc>
        <w:tc>
          <w:tcPr>
            <w:tcW w:w="2084" w:type="dxa"/>
            <w:tcBorders>
              <w:top w:val="single" w:sz="4" w:space="0" w:color="auto"/>
            </w:tcBorders>
          </w:tcPr>
          <w:p w14:paraId="76559DE0"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21.00</w:t>
            </w:r>
          </w:p>
        </w:tc>
        <w:tc>
          <w:tcPr>
            <w:tcW w:w="1835" w:type="dxa"/>
            <w:tcBorders>
              <w:top w:val="single" w:sz="4" w:space="0" w:color="auto"/>
            </w:tcBorders>
          </w:tcPr>
          <w:p w14:paraId="4D969FBF"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31.00</w:t>
            </w:r>
          </w:p>
        </w:tc>
      </w:tr>
      <w:tr w:rsidR="00FB5869" w:rsidRPr="00B02934" w14:paraId="089C2B5C" w14:textId="77777777" w:rsidTr="00785DF0">
        <w:tc>
          <w:tcPr>
            <w:tcW w:w="802" w:type="dxa"/>
          </w:tcPr>
          <w:p w14:paraId="6299B988" w14:textId="77777777" w:rsidR="00FB5869" w:rsidRPr="00B02934" w:rsidRDefault="00AD2C8B" w:rsidP="00B02934">
            <w:pPr>
              <w:pStyle w:val="NormalWeb"/>
              <w:spacing w:before="0" w:beforeAutospacing="0" w:after="0" w:afterAutospacing="0" w:line="480" w:lineRule="auto"/>
              <w:ind w:firstLine="709"/>
              <w:rPr>
                <w:color w:val="000000"/>
                <w:lang w:val="en-US"/>
              </w:rPr>
            </w:pPr>
            <m:oMathPara>
              <m:oMath>
                <m:acc>
                  <m:accPr>
                    <m:chr m:val="̅"/>
                    <m:ctrlPr>
                      <w:rPr>
                        <w:rFonts w:ascii="Cambria Math" w:hAnsi="Cambria Math"/>
                        <w:i/>
                        <w:color w:val="000000"/>
                        <w:lang w:val="en-US"/>
                      </w:rPr>
                    </m:ctrlPr>
                  </m:accPr>
                  <m:e>
                    <m:r>
                      <w:rPr>
                        <w:rFonts w:ascii="Cambria Math" w:hAnsi="Cambria Math"/>
                        <w:color w:val="000000"/>
                        <w:lang w:val="en-US"/>
                      </w:rPr>
                      <m:t>X</m:t>
                    </m:r>
                  </m:e>
                </m:acc>
              </m:oMath>
            </m:oMathPara>
          </w:p>
        </w:tc>
        <w:tc>
          <w:tcPr>
            <w:tcW w:w="2083" w:type="dxa"/>
          </w:tcPr>
          <w:p w14:paraId="3E6F7E7B"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24</w:t>
            </w:r>
          </w:p>
        </w:tc>
        <w:tc>
          <w:tcPr>
            <w:tcW w:w="2084" w:type="dxa"/>
          </w:tcPr>
          <w:p w14:paraId="565419FC"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23</w:t>
            </w:r>
          </w:p>
        </w:tc>
        <w:tc>
          <w:tcPr>
            <w:tcW w:w="1835" w:type="dxa"/>
          </w:tcPr>
          <w:p w14:paraId="7375C890"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27</w:t>
            </w:r>
          </w:p>
        </w:tc>
      </w:tr>
      <w:tr w:rsidR="00FB5869" w:rsidRPr="00B02934" w14:paraId="01F0C060" w14:textId="77777777" w:rsidTr="00785DF0">
        <w:tc>
          <w:tcPr>
            <w:tcW w:w="802" w:type="dxa"/>
            <w:tcBorders>
              <w:bottom w:val="single" w:sz="4" w:space="0" w:color="auto"/>
            </w:tcBorders>
          </w:tcPr>
          <w:p w14:paraId="6A382363" w14:textId="77777777" w:rsidR="00FB5869" w:rsidRPr="00B02934" w:rsidRDefault="00AD2C8B" w:rsidP="00B02934">
            <w:pPr>
              <w:pStyle w:val="NormalWeb"/>
              <w:spacing w:before="0" w:beforeAutospacing="0" w:after="0" w:afterAutospacing="0" w:line="480" w:lineRule="auto"/>
              <w:ind w:firstLine="709"/>
              <w:rPr>
                <w:color w:val="000000"/>
                <w:lang w:val="en-US"/>
              </w:rPr>
            </w:pPr>
            <m:oMathPara>
              <m:oMath>
                <m:sSubSup>
                  <m:sSubSupPr>
                    <m:ctrlPr>
                      <w:rPr>
                        <w:rFonts w:ascii="Cambria Math" w:hAnsi="Cambria Math"/>
                        <w:i/>
                        <w:color w:val="000000"/>
                        <w:lang w:val="en-US"/>
                      </w:rPr>
                    </m:ctrlPr>
                  </m:sSubSupPr>
                  <m:e>
                    <m:r>
                      <w:rPr>
                        <w:rFonts w:ascii="Cambria Math" w:hAnsi="Cambria Math"/>
                        <w:color w:val="000000"/>
                        <w:lang w:val="en-US"/>
                      </w:rPr>
                      <m:t>s</m:t>
                    </m:r>
                  </m:e>
                  <m:sub/>
                  <m:sup>
                    <m:r>
                      <w:rPr>
                        <w:rFonts w:ascii="Cambria Math" w:hAnsi="Cambria Math"/>
                        <w:color w:val="000000"/>
                        <w:lang w:val="en-US"/>
                      </w:rPr>
                      <m:t>2</m:t>
                    </m:r>
                  </m:sup>
                </m:sSubSup>
              </m:oMath>
            </m:oMathPara>
          </w:p>
        </w:tc>
        <w:tc>
          <w:tcPr>
            <w:tcW w:w="2083" w:type="dxa"/>
            <w:tcBorders>
              <w:bottom w:val="single" w:sz="4" w:space="0" w:color="auto"/>
            </w:tcBorders>
          </w:tcPr>
          <w:p w14:paraId="06B28B4C"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81.75</w:t>
            </w:r>
          </w:p>
        </w:tc>
        <w:tc>
          <w:tcPr>
            <w:tcW w:w="2084" w:type="dxa"/>
            <w:tcBorders>
              <w:bottom w:val="single" w:sz="4" w:space="0" w:color="auto"/>
            </w:tcBorders>
          </w:tcPr>
          <w:p w14:paraId="0A969F88"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10.075</w:t>
            </w:r>
          </w:p>
        </w:tc>
        <w:tc>
          <w:tcPr>
            <w:tcW w:w="1835" w:type="dxa"/>
            <w:tcBorders>
              <w:bottom w:val="single" w:sz="4" w:space="0" w:color="auto"/>
            </w:tcBorders>
          </w:tcPr>
          <w:p w14:paraId="4F72CB5E" w14:textId="7777777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38.40</w:t>
            </w:r>
          </w:p>
        </w:tc>
      </w:tr>
    </w:tbl>
    <w:p w14:paraId="0C10D395" w14:textId="37DFBC17"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Table </w:t>
      </w:r>
      <w:r w:rsidR="00832B1A" w:rsidRPr="00B02934">
        <w:rPr>
          <w:color w:val="000000"/>
          <w:lang w:val="en-US"/>
        </w:rPr>
        <w:t>A</w:t>
      </w:r>
      <w:r w:rsidRPr="00B02934">
        <w:rPr>
          <w:color w:val="000000"/>
          <w:lang w:val="en-US"/>
        </w:rPr>
        <w:t xml:space="preserve">1. </w:t>
      </w:r>
      <w:r w:rsidRPr="00B02934">
        <w:rPr>
          <w:i/>
          <w:color w:val="000000"/>
          <w:lang w:val="en-US"/>
        </w:rPr>
        <w:t>Summary of the data of the fictive case</w:t>
      </w:r>
    </w:p>
    <w:p w14:paraId="7C91B127" w14:textId="77777777" w:rsidR="00FB5869" w:rsidRPr="00B02934" w:rsidRDefault="00FB5869" w:rsidP="00B02934">
      <w:pPr>
        <w:pStyle w:val="NormalWeb"/>
        <w:spacing w:before="0" w:beforeAutospacing="0" w:after="0" w:afterAutospacing="0" w:line="480" w:lineRule="auto"/>
        <w:ind w:firstLine="709"/>
        <w:rPr>
          <w:color w:val="000000"/>
          <w:lang w:val="en-US"/>
        </w:rPr>
      </w:pPr>
    </w:p>
    <w:p w14:paraId="7C461493" w14:textId="77777777" w:rsidR="00FB5869" w:rsidRPr="00B02934" w:rsidRDefault="00FB5869" w:rsidP="00B02934">
      <w:pPr>
        <w:pStyle w:val="NormalWeb"/>
        <w:spacing w:before="0" w:beforeAutospacing="0" w:after="0" w:afterAutospacing="0" w:line="480" w:lineRule="auto"/>
        <w:ind w:firstLine="709"/>
        <w:rPr>
          <w:color w:val="000000"/>
          <w:lang w:val="en-US"/>
        </w:rPr>
      </w:pPr>
    </w:p>
    <w:p w14:paraId="27904038" w14:textId="77777777" w:rsidR="00FB5869" w:rsidRPr="00B02934" w:rsidRDefault="00FB5869" w:rsidP="00B02934">
      <w:pPr>
        <w:pStyle w:val="NormalWeb"/>
        <w:spacing w:before="0" w:beforeAutospacing="0" w:after="0" w:afterAutospacing="0" w:line="480" w:lineRule="auto"/>
        <w:ind w:firstLine="709"/>
        <w:rPr>
          <w:color w:val="000000"/>
          <w:lang w:val="en-US"/>
        </w:rPr>
      </w:pPr>
    </w:p>
    <w:p w14:paraId="63FC5EB6" w14:textId="77777777" w:rsidR="00FB5869" w:rsidRPr="00B02934" w:rsidRDefault="00FB5869" w:rsidP="00B02934">
      <w:pPr>
        <w:pStyle w:val="NormalWeb"/>
        <w:spacing w:before="0" w:beforeAutospacing="0" w:after="0" w:afterAutospacing="0" w:line="480" w:lineRule="auto"/>
        <w:ind w:firstLine="709"/>
        <w:rPr>
          <w:color w:val="000000"/>
          <w:lang w:val="en-US"/>
        </w:rPr>
      </w:pPr>
    </w:p>
    <w:commentRangeEnd w:id="97"/>
    <w:p w14:paraId="63CA5910" w14:textId="77777777" w:rsidR="00FB5869" w:rsidRPr="00B02934" w:rsidRDefault="003D4F59" w:rsidP="00B02934">
      <w:pPr>
        <w:pStyle w:val="NormalWeb"/>
        <w:spacing w:before="0" w:beforeAutospacing="0" w:after="0" w:afterAutospacing="0" w:line="480" w:lineRule="auto"/>
        <w:ind w:firstLine="709"/>
        <w:rPr>
          <w:color w:val="000000"/>
          <w:lang w:val="en-US"/>
        </w:rPr>
      </w:pPr>
      <w:r w:rsidRPr="00B02934">
        <w:rPr>
          <w:rStyle w:val="Marquedecommentaire"/>
          <w:rFonts w:eastAsia="Calibri"/>
          <w:sz w:val="24"/>
          <w:szCs w:val="24"/>
          <w:lang w:eastAsia="en-US"/>
        </w:rPr>
        <w:commentReference w:id="97"/>
      </w:r>
      <w:commentRangeEnd w:id="98"/>
      <w:r w:rsidR="00560B5D" w:rsidRPr="00B02934">
        <w:rPr>
          <w:rStyle w:val="Marquedecommentaire"/>
          <w:rFonts w:eastAsia="Calibri"/>
          <w:sz w:val="24"/>
          <w:szCs w:val="24"/>
          <w:lang w:eastAsia="en-US"/>
        </w:rPr>
        <w:commentReference w:id="98"/>
      </w:r>
    </w:p>
    <w:p w14:paraId="0232154C" w14:textId="359E9CA6" w:rsidR="0069443E"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The global mean (i.e. the mean of the global dataset) is a weighted mean of </w:t>
      </w:r>
      <w:r w:rsidR="002C5960" w:rsidRPr="00B02934">
        <w:rPr>
          <w:color w:val="000000"/>
          <w:lang w:val="en-US"/>
        </w:rPr>
        <w:t xml:space="preserve">the </w:t>
      </w:r>
      <w:r w:rsidRPr="00B02934">
        <w:rPr>
          <w:color w:val="000000"/>
          <w:lang w:val="en-US"/>
        </w:rPr>
        <w:t xml:space="preserve">group means: </w:t>
      </w:r>
    </w:p>
    <w:commentRangeStart w:id="99"/>
    <w:p w14:paraId="64C798B2" w14:textId="18E6F384" w:rsidR="00FB5869" w:rsidRPr="00277DB4" w:rsidRDefault="00AD2C8B" w:rsidP="00277DB4">
      <w:pPr>
        <w:pStyle w:val="NormalWeb"/>
        <w:spacing w:before="0" w:beforeAutospacing="0" w:after="0" w:afterAutospacing="0" w:line="480" w:lineRule="auto"/>
        <w:jc w:val="center"/>
        <w:rPr>
          <w:color w:val="000000"/>
          <w:lang w:val="en-US"/>
        </w:rPr>
      </w:pPr>
      <m:oMathPara>
        <m:oMathParaPr>
          <m:jc m:val="center"/>
        </m:oMathParaPr>
        <m:oMath>
          <m:f>
            <m:fPr>
              <m:ctrlPr>
                <w:rPr>
                  <w:rFonts w:ascii="Cambria Math" w:hAnsi="Cambria Math"/>
                  <w:color w:val="000000"/>
                  <w:lang w:val="en-US"/>
                </w:rPr>
              </m:ctrlPr>
            </m:fPr>
            <m:num>
              <m:d>
                <m:dPr>
                  <m:ctrlPr>
                    <w:rPr>
                      <w:rFonts w:ascii="Cambria Math" w:hAnsi="Cambria Math"/>
                      <w:color w:val="000000"/>
                      <w:lang w:val="en-US"/>
                    </w:rPr>
                  </m:ctrlPr>
                </m:dPr>
                <m:e>
                  <m:r>
                    <m:rPr>
                      <m:sty m:val="p"/>
                    </m:rPr>
                    <w:rPr>
                      <w:rFonts w:ascii="Cambria Math" w:hAnsi="Cambria Math"/>
                      <w:color w:val="000000"/>
                      <w:lang w:val="en-US"/>
                    </w:rPr>
                    <m:t>41×24</m:t>
                  </m:r>
                </m:e>
              </m:d>
              <m:r>
                <m:rPr>
                  <m:sty m:val="p"/>
                </m:rPr>
                <w:rPr>
                  <w:rFonts w:ascii="Cambria Math" w:hAnsi="Cambria Math"/>
                  <w:color w:val="000000"/>
                  <w:lang w:val="en-US"/>
                </w:rPr>
                <m:t>+</m:t>
              </m:r>
              <m:d>
                <m:dPr>
                  <m:ctrlPr>
                    <w:rPr>
                      <w:rFonts w:ascii="Cambria Math" w:hAnsi="Cambria Math"/>
                      <w:color w:val="000000"/>
                      <w:lang w:val="en-US"/>
                    </w:rPr>
                  </m:ctrlPr>
                </m:dPr>
                <m:e>
                  <m:r>
                    <m:rPr>
                      <m:sty m:val="p"/>
                    </m:rPr>
                    <w:rPr>
                      <w:rFonts w:ascii="Cambria Math" w:hAnsi="Cambria Math"/>
                      <w:color w:val="000000"/>
                      <w:lang w:val="en-US"/>
                    </w:rPr>
                    <m:t>21×23</m:t>
                  </m:r>
                </m:e>
              </m:d>
              <m:r>
                <m:rPr>
                  <m:sty m:val="p"/>
                </m:rPr>
                <w:rPr>
                  <w:rFonts w:ascii="Cambria Math" w:hAnsi="Cambria Math"/>
                  <w:color w:val="000000"/>
                  <w:lang w:val="en-US"/>
                </w:rPr>
                <m:t>+(31×20.5)</m:t>
              </m:r>
            </m:num>
            <m:den>
              <m:r>
                <m:rPr>
                  <m:sty m:val="p"/>
                </m:rPr>
                <w:rPr>
                  <w:rFonts w:ascii="Cambria Math" w:hAnsi="Cambria Math"/>
                  <w:color w:val="000000"/>
                  <w:lang w:val="en-US"/>
                </w:rPr>
                <m:t>41+21+31</m:t>
              </m:r>
            </m:den>
          </m:f>
          <m:r>
            <m:rPr>
              <m:sty m:val="p"/>
            </m:rPr>
            <w:rPr>
              <w:rFonts w:ascii="Cambria Math" w:hAnsi="Cambria Math"/>
              <w:color w:val="000000"/>
              <w:lang w:val="en-US"/>
            </w:rPr>
            <m:t>=</m:t>
          </m:r>
          <m:f>
            <m:fPr>
              <m:ctrlPr>
                <w:rPr>
                  <w:rFonts w:ascii="Cambria Math" w:hAnsi="Cambria Math"/>
                  <w:color w:val="000000"/>
                  <w:lang w:val="en-US"/>
                </w:rPr>
              </m:ctrlPr>
            </m:fPr>
            <m:num>
              <m:r>
                <m:rPr>
                  <m:sty m:val="p"/>
                </m:rPr>
                <w:rPr>
                  <w:rFonts w:ascii="Cambria Math" w:hAnsi="Cambria Math"/>
                  <w:color w:val="000000"/>
                  <w:lang w:val="en-US"/>
                </w:rPr>
                <m:t>2304</m:t>
              </m:r>
            </m:num>
            <m:den>
              <m:r>
                <m:rPr>
                  <m:sty m:val="p"/>
                </m:rPr>
                <w:rPr>
                  <w:rFonts w:ascii="Cambria Math" w:hAnsi="Cambria Math"/>
                  <w:color w:val="000000"/>
                  <w:lang w:val="en-US"/>
                </w:rPr>
                <m:t>93</m:t>
              </m:r>
            </m:den>
          </m:f>
          <m:r>
            <m:rPr>
              <m:sty m:val="p"/>
            </m:rPr>
            <w:rPr>
              <w:rFonts w:ascii="Cambria Math" w:hAnsi="Cambria Math"/>
              <w:color w:val="000000"/>
              <w:lang w:val="en-US"/>
            </w:rPr>
            <m:t>≈24.77</m:t>
          </m:r>
          <w:commentRangeEnd w:id="99"/>
          <m:r>
            <m:rPr>
              <m:sty m:val="p"/>
            </m:rPr>
            <w:rPr>
              <w:rFonts w:ascii="Cambria Math" w:hAnsi="Cambria Math"/>
              <w:color w:val="000000"/>
              <w:lang w:val="en-US"/>
            </w:rPr>
            <w:commentReference w:id="99"/>
          </m:r>
        </m:oMath>
      </m:oMathPara>
    </w:p>
    <w:p w14:paraId="5839D55B" w14:textId="587120FE"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The </w:t>
      </w:r>
      <w:ins w:id="100" w:author="DELACRE  Marie" w:date="2017-12-08T14:41:00Z">
        <w:r w:rsidR="00EA6A56" w:rsidRPr="00B02934">
          <w:rPr>
            <w:i/>
            <w:color w:val="000000"/>
            <w:lang w:val="en-US"/>
          </w:rPr>
          <w:t>F</w:t>
        </w:r>
        <w:r w:rsidR="00EA6A56" w:rsidRPr="00B02934">
          <w:rPr>
            <w:color w:val="000000"/>
            <w:lang w:val="en-US"/>
          </w:rPr>
          <w:t>-test</w:t>
        </w:r>
      </w:ins>
      <w:r w:rsidRPr="00B02934">
        <w:rPr>
          <w:color w:val="000000"/>
          <w:lang w:val="en-US"/>
        </w:rPr>
        <w:t xml:space="preserve"> statistic and degrees of freedom are computed </w:t>
      </w:r>
      <w:r w:rsidR="002C5960" w:rsidRPr="00B02934">
        <w:rPr>
          <w:color w:val="000000"/>
          <w:lang w:val="en-US"/>
        </w:rPr>
        <w:t xml:space="preserve">by </w:t>
      </w:r>
      <w:r w:rsidRPr="00B02934">
        <w:rPr>
          <w:color w:val="000000"/>
          <w:lang w:val="en-US"/>
        </w:rPr>
        <w:t xml:space="preserve">applying formulas 1, 2 and 3: </w:t>
      </w:r>
      <w:r w:rsidR="00A13187" w:rsidRPr="00B02934">
        <w:rPr>
          <w:color w:val="000000"/>
          <w:lang w:val="en-US"/>
        </w:rPr>
        <w:t xml:space="preserve"> </w:t>
      </w:r>
    </w:p>
    <w:p w14:paraId="3DBAE517" w14:textId="77777777" w:rsidR="00FB5869" w:rsidRPr="00B02934" w:rsidRDefault="00FB5869" w:rsidP="00B02934">
      <w:pPr>
        <w:pStyle w:val="NormalWeb"/>
        <w:spacing w:before="0" w:beforeAutospacing="0" w:after="0" w:afterAutospacing="0" w:line="480" w:lineRule="auto"/>
        <w:ind w:firstLine="709"/>
        <w:jc w:val="center"/>
        <w:rPr>
          <w:color w:val="000000"/>
          <w:lang w:val="en-US"/>
        </w:rPr>
      </w:pPr>
      <w:r w:rsidRPr="00B02934">
        <w:rPr>
          <w:color w:val="000000"/>
          <w:lang w:val="en-US"/>
        </w:rPr>
        <w:t xml:space="preserve">F = </w:t>
      </w:r>
      <m:oMath>
        <m:f>
          <m:fPr>
            <m:ctrlPr>
              <w:rPr>
                <w:rFonts w:ascii="Cambria Math" w:hAnsi="Cambria Math"/>
                <w:i/>
                <w:color w:val="000000"/>
                <w:lang w:val="en-US"/>
              </w:rPr>
            </m:ctrlPr>
          </m:fPr>
          <m:num>
            <m:f>
              <m:fPr>
                <m:ctrlPr>
                  <w:rPr>
                    <w:rFonts w:ascii="Cambria Math" w:hAnsi="Cambria Math"/>
                    <w:i/>
                    <w:color w:val="000000"/>
                    <w:lang w:val="en-US"/>
                  </w:rPr>
                </m:ctrlPr>
              </m:fPr>
              <m:num>
                <m:r>
                  <w:rPr>
                    <w:rFonts w:ascii="Cambria Math" w:hAnsi="Cambria Math"/>
                    <w:color w:val="000000"/>
                    <w:lang w:val="en-US"/>
                  </w:rPr>
                  <m:t>1</m:t>
                </m:r>
              </m:num>
              <m:den>
                <m:r>
                  <w:rPr>
                    <w:rFonts w:ascii="Cambria Math" w:hAnsi="Cambria Math"/>
                    <w:color w:val="000000"/>
                    <w:lang w:val="en-US"/>
                  </w:rPr>
                  <m:t>3-1</m:t>
                </m:r>
              </m:den>
            </m:f>
            <m:d>
              <m:dPr>
                <m:begChr m:val="["/>
                <m:endChr m:val="]"/>
                <m:ctrlPr>
                  <w:rPr>
                    <w:rFonts w:ascii="Cambria Math" w:hAnsi="Cambria Math"/>
                    <w:i/>
                    <w:color w:val="000000"/>
                    <w:lang w:val="en-US"/>
                  </w:rPr>
                </m:ctrlPr>
              </m:dPr>
              <m:e>
                <m:r>
                  <w:rPr>
                    <w:rFonts w:ascii="Cambria Math" w:hAnsi="Cambria Math"/>
                    <w:color w:val="000000"/>
                    <w:lang w:val="en-US"/>
                  </w:rPr>
                  <m:t>41×(24-</m:t>
                </m:r>
                <m:f>
                  <m:fPr>
                    <m:ctrlPr>
                      <w:rPr>
                        <w:rFonts w:ascii="Cambria Math" w:hAnsi="Cambria Math"/>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)²+21×(23-</m:t>
                </m:r>
                <m:f>
                  <m:fPr>
                    <m:ctrlPr>
                      <w:rPr>
                        <w:rFonts w:ascii="Cambria Math" w:hAnsi="Cambria Math"/>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)²+31×(27-</m:t>
                </m:r>
                <m:f>
                  <m:fPr>
                    <m:ctrlPr>
                      <w:rPr>
                        <w:rFonts w:ascii="Cambria Math" w:hAnsi="Cambria Math"/>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m:t>
                </m:r>
              </m:e>
            </m:d>
          </m:num>
          <m:den>
            <m:f>
              <m:fPr>
                <m:ctrlPr>
                  <w:rPr>
                    <w:rFonts w:ascii="Cambria Math" w:hAnsi="Cambria Math"/>
                    <w:i/>
                    <w:color w:val="000000"/>
                    <w:lang w:val="en-US"/>
                  </w:rPr>
                </m:ctrlPr>
              </m:fPr>
              <m:num>
                <m:r>
                  <w:rPr>
                    <w:rFonts w:ascii="Cambria Math" w:hAnsi="Cambria Math"/>
                    <w:color w:val="000000"/>
                    <w:lang w:val="en-US"/>
                  </w:rPr>
                  <m:t>1</m:t>
                </m:r>
              </m:num>
              <m:den>
                <m:r>
                  <w:rPr>
                    <w:rFonts w:ascii="Cambria Math" w:hAnsi="Cambria Math"/>
                    <w:color w:val="000000"/>
                    <w:lang w:val="en-US"/>
                  </w:rPr>
                  <m:t>93-3</m:t>
                </m:r>
              </m:den>
            </m:f>
            <m:d>
              <m:dPr>
                <m:begChr m:val="["/>
                <m:endChr m:val="]"/>
                <m:ctrlPr>
                  <w:rPr>
                    <w:rFonts w:ascii="Cambria Math" w:hAnsi="Cambria Math"/>
                    <w:i/>
                    <w:color w:val="000000"/>
                    <w:lang w:val="en-US"/>
                  </w:rPr>
                </m:ctrlPr>
              </m:dPr>
              <m:e>
                <m:d>
                  <m:dPr>
                    <m:ctrlPr>
                      <w:rPr>
                        <w:rFonts w:ascii="Cambria Math" w:hAnsi="Cambria Math"/>
                        <w:i/>
                        <w:color w:val="000000"/>
                        <w:lang w:val="en-US"/>
                      </w:rPr>
                    </m:ctrlPr>
                  </m:dPr>
                  <m:e>
                    <m:r>
                      <w:rPr>
                        <w:rFonts w:ascii="Cambria Math" w:hAnsi="Cambria Math"/>
                        <w:color w:val="000000"/>
                        <w:lang w:val="en-US"/>
                      </w:rPr>
                      <m:t>41-1</m:t>
                    </m:r>
                  </m:e>
                </m:d>
                <m:r>
                  <w:rPr>
                    <w:rFonts w:ascii="Cambria Math" w:hAnsi="Cambria Math"/>
                    <w:color w:val="000000"/>
                    <w:lang w:val="en-US"/>
                  </w:rPr>
                  <m:t>×81.75+</m:t>
                </m:r>
                <m:d>
                  <m:dPr>
                    <m:ctrlPr>
                      <w:rPr>
                        <w:rFonts w:ascii="Cambria Math" w:hAnsi="Cambria Math"/>
                        <w:i/>
                        <w:color w:val="000000"/>
                        <w:lang w:val="en-US"/>
                      </w:rPr>
                    </m:ctrlPr>
                  </m:dPr>
                  <m:e>
                    <m:r>
                      <w:rPr>
                        <w:rFonts w:ascii="Cambria Math" w:hAnsi="Cambria Math"/>
                        <w:color w:val="000000"/>
                        <w:lang w:val="en-US"/>
                      </w:rPr>
                      <m:t>21-1</m:t>
                    </m:r>
                  </m:e>
                </m:d>
                <m:r>
                  <w:rPr>
                    <w:rFonts w:ascii="Cambria Math" w:hAnsi="Cambria Math"/>
                    <w:color w:val="000000"/>
                    <w:lang w:val="en-US"/>
                  </w:rPr>
                  <m:t>×10.075+</m:t>
                </m:r>
                <m:d>
                  <m:dPr>
                    <m:ctrlPr>
                      <w:rPr>
                        <w:rFonts w:ascii="Cambria Math" w:hAnsi="Cambria Math"/>
                        <w:i/>
                        <w:color w:val="000000"/>
                        <w:lang w:val="en-US"/>
                      </w:rPr>
                    </m:ctrlPr>
                  </m:dPr>
                  <m:e>
                    <m:r>
                      <w:rPr>
                        <w:rFonts w:ascii="Cambria Math" w:hAnsi="Cambria Math"/>
                        <w:color w:val="000000"/>
                        <w:lang w:val="en-US"/>
                      </w:rPr>
                      <m:t>31-1</m:t>
                    </m:r>
                  </m:e>
                </m:d>
                <m:r>
                  <w:rPr>
                    <w:rFonts w:ascii="Cambria Math" w:hAnsi="Cambria Math"/>
                    <w:color w:val="000000"/>
                    <w:lang w:val="en-US"/>
                  </w:rPr>
                  <m:t>×38.4</m:t>
                </m:r>
              </m:e>
            </m:d>
          </m:den>
        </m:f>
      </m:oMath>
      <w:r w:rsidRPr="00B02934">
        <w:rPr>
          <w:color w:val="000000"/>
          <w:lang w:val="en-US"/>
        </w:rPr>
        <w:t xml:space="preserve"> </w:t>
      </w:r>
      <m:oMath>
        <m:r>
          <w:rPr>
            <w:rFonts w:ascii="Cambria Math" w:hAnsi="Cambria Math"/>
            <w:color w:val="000000"/>
            <w:lang w:val="en-US"/>
          </w:rPr>
          <m:t>≈</m:t>
        </m:r>
      </m:oMath>
      <w:r w:rsidRPr="00B02934">
        <w:rPr>
          <w:color w:val="000000"/>
          <w:lang w:val="en-US"/>
        </w:rPr>
        <w:t>2.377</w:t>
      </w:r>
    </w:p>
    <w:p w14:paraId="45F385D0" w14:textId="77777777" w:rsidR="00FB5869" w:rsidRPr="00B02934" w:rsidRDefault="00FB5869" w:rsidP="00B02934">
      <w:pPr>
        <w:pStyle w:val="NormalWeb"/>
        <w:spacing w:before="0" w:beforeAutospacing="0" w:after="0" w:afterAutospacing="0" w:line="480" w:lineRule="auto"/>
        <w:ind w:firstLine="709"/>
        <w:jc w:val="center"/>
        <w:rPr>
          <w:color w:val="000000"/>
          <w:lang w:val="en-US"/>
        </w:rPr>
      </w:pPr>
      <w:r w:rsidRPr="00B02934">
        <w:rPr>
          <w:color w:val="000000"/>
          <w:lang w:val="en-US"/>
        </w:rPr>
        <w:t>df</w:t>
      </w:r>
      <w:r w:rsidRPr="00B02934">
        <w:rPr>
          <w:color w:val="000000"/>
          <w:vertAlign w:val="subscript"/>
          <w:lang w:val="en-US"/>
        </w:rPr>
        <w:t>n</w:t>
      </w:r>
      <w:r w:rsidRPr="00B02934">
        <w:rPr>
          <w:color w:val="000000"/>
          <w:lang w:val="en-US"/>
        </w:rPr>
        <w:t xml:space="preserve"> = 3-1 = 2</w:t>
      </w:r>
    </w:p>
    <w:p w14:paraId="2A6149F7" w14:textId="77777777" w:rsidR="00FB5869" w:rsidRPr="00B02934" w:rsidRDefault="00FB5869" w:rsidP="00B02934">
      <w:pPr>
        <w:pStyle w:val="NormalWeb"/>
        <w:spacing w:before="0" w:beforeAutospacing="0" w:after="0" w:afterAutospacing="0" w:line="480" w:lineRule="auto"/>
        <w:ind w:firstLine="709"/>
        <w:jc w:val="center"/>
        <w:rPr>
          <w:color w:val="000000"/>
          <w:lang w:val="en-US"/>
        </w:rPr>
      </w:pPr>
      <w:r w:rsidRPr="00B02934">
        <w:rPr>
          <w:color w:val="000000"/>
          <w:lang w:val="en-US"/>
        </w:rPr>
        <w:t>df</w:t>
      </w:r>
      <w:r w:rsidRPr="00B02934">
        <w:rPr>
          <w:color w:val="000000"/>
          <w:vertAlign w:val="subscript"/>
          <w:lang w:val="en-US"/>
        </w:rPr>
        <w:t>d</w:t>
      </w:r>
      <w:r w:rsidRPr="00B02934">
        <w:rPr>
          <w:color w:val="000000"/>
          <w:lang w:val="en-US"/>
        </w:rPr>
        <w:t xml:space="preserve"> = 93-3 = 90</w:t>
      </w:r>
    </w:p>
    <w:p w14:paraId="713BC4E4" w14:textId="56B15B23" w:rsidR="00FB5869" w:rsidRPr="00B02934" w:rsidRDefault="00FB5869" w:rsidP="00B02934">
      <w:pPr>
        <w:pStyle w:val="NormalWeb"/>
        <w:spacing w:before="0" w:beforeAutospacing="0" w:after="0" w:afterAutospacing="0" w:line="480" w:lineRule="auto"/>
        <w:ind w:firstLine="709"/>
        <w:jc w:val="center"/>
        <w:rPr>
          <w:color w:val="000000"/>
          <w:lang w:val="en-US"/>
        </w:rPr>
      </w:pPr>
      <w:r w:rsidRPr="00B02934">
        <w:rPr>
          <w:color w:val="000000"/>
          <w:lang w:val="en-US"/>
        </w:rPr>
        <w:t xml:space="preserve">The </w:t>
      </w:r>
      <w:r w:rsidR="00BB5F52" w:rsidRPr="00B02934">
        <w:rPr>
          <w:i/>
          <w:color w:val="000000"/>
          <w:lang w:val="en-US"/>
        </w:rPr>
        <w:t>F*</w:t>
      </w:r>
      <w:r w:rsidR="00BB5F52" w:rsidRPr="00B02934">
        <w:rPr>
          <w:color w:val="000000"/>
          <w:lang w:val="en-US"/>
        </w:rPr>
        <w:t>-test</w:t>
      </w:r>
      <w:r w:rsidRPr="00B02934">
        <w:rPr>
          <w:color w:val="000000"/>
          <w:lang w:val="en-US"/>
        </w:rPr>
        <w:t xml:space="preserve"> and his degrees of freedom are computed </w:t>
      </w:r>
      <w:r w:rsidR="002C5960" w:rsidRPr="00B02934">
        <w:rPr>
          <w:color w:val="000000"/>
          <w:lang w:val="en-US"/>
        </w:rPr>
        <w:t xml:space="preserve">by </w:t>
      </w:r>
      <w:r w:rsidRPr="00B02934">
        <w:rPr>
          <w:color w:val="000000"/>
          <w:lang w:val="en-US"/>
        </w:rPr>
        <w:t>applying formulas 4, 5 and 6.</w:t>
      </w:r>
    </w:p>
    <w:p w14:paraId="1CFD6208" w14:textId="77777777" w:rsidR="00FB5869" w:rsidRPr="00B02934" w:rsidRDefault="00FB5869" w:rsidP="00B02934">
      <w:pPr>
        <w:pStyle w:val="NormalWeb"/>
        <w:spacing w:before="0" w:beforeAutospacing="0" w:after="0" w:afterAutospacing="0" w:line="480" w:lineRule="auto"/>
        <w:ind w:firstLine="709"/>
        <w:jc w:val="center"/>
        <w:rPr>
          <w:color w:val="000000"/>
          <w:lang w:val="en-US"/>
        </w:rPr>
      </w:pPr>
      <w:r w:rsidRPr="00B02934">
        <w:rPr>
          <w:rFonts w:eastAsia="MS Gothic"/>
          <w:i/>
          <w:color w:val="000000"/>
          <w:lang w:val="en-US"/>
        </w:rPr>
        <w:t>F*</w:t>
      </w:r>
      <w:r w:rsidRPr="00B02934">
        <w:rPr>
          <w:rFonts w:eastAsia="MS Gothic"/>
          <w:color w:val="000000"/>
          <w:lang w:val="en-US"/>
        </w:rPr>
        <w:t xml:space="preserve"> = </w:t>
      </w:r>
      <m:oMath>
        <m:f>
          <m:fPr>
            <m:ctrlPr>
              <w:rPr>
                <w:rFonts w:ascii="Cambria Math" w:hAnsi="Cambria Math"/>
                <w:i/>
                <w:color w:val="000000"/>
              </w:rPr>
            </m:ctrlPr>
          </m:fPr>
          <m:num>
            <m:r>
              <w:rPr>
                <w:rFonts w:ascii="Cambria Math" w:hAnsi="Cambria Math"/>
                <w:color w:val="000000"/>
                <w:lang w:val="en-US"/>
              </w:rPr>
              <m:t>41×(24-</m:t>
            </m:r>
            <m:f>
              <m:fPr>
                <m:ctrlPr>
                  <w:rPr>
                    <w:rFonts w:ascii="Cambria Math" w:hAnsi="Cambria Math"/>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)²+21×(23-</m:t>
            </m:r>
            <m:f>
              <m:fPr>
                <m:ctrlPr>
                  <w:rPr>
                    <w:rFonts w:ascii="Cambria Math" w:hAnsi="Cambria Math"/>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)²+31×(27-</m:t>
            </m:r>
            <m:f>
              <m:fPr>
                <m:ctrlPr>
                  <w:rPr>
                    <w:rFonts w:ascii="Cambria Math" w:hAnsi="Cambria Math"/>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m:t>
            </m:r>
          </m:num>
          <m:den>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 xml:space="preserve">1 -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41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×81.75+</m:t>
            </m:r>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1 -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21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×10.075+</m:t>
            </m:r>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1 -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31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×38.4</m:t>
            </m:r>
          </m:den>
        </m:f>
      </m:oMath>
      <w:r w:rsidRPr="00B02934">
        <w:rPr>
          <w:rFonts w:eastAsia="MS Gothic"/>
          <w:color w:val="000000"/>
          <w:lang w:val="en-US"/>
        </w:rPr>
        <w:t xml:space="preserve">  </w:t>
      </w:r>
      <m:oMath>
        <m:r>
          <w:rPr>
            <w:rFonts w:ascii="Cambria Math" w:hAnsi="Cambria Math"/>
            <w:color w:val="000000"/>
            <w:lang w:val="en-US"/>
          </w:rPr>
          <m:t xml:space="preserve">≈ </m:t>
        </m:r>
      </m:oMath>
      <w:r w:rsidRPr="00B02934">
        <w:rPr>
          <w:color w:val="000000"/>
          <w:lang w:val="en-US"/>
        </w:rPr>
        <w:t>3.088</w:t>
      </w:r>
    </w:p>
    <w:p w14:paraId="56D8798E" w14:textId="77777777" w:rsidR="00560B5D" w:rsidRPr="00B02934" w:rsidRDefault="00560B5D" w:rsidP="00B02934">
      <w:pPr>
        <w:spacing w:after="0" w:line="480" w:lineRule="auto"/>
        <w:ind w:firstLine="709"/>
        <w:rPr>
          <w:rFonts w:ascii="Times New Roman" w:eastAsia="Times New Roman" w:hAnsi="Times New Roman"/>
          <w:color w:val="000000"/>
          <w:sz w:val="24"/>
          <w:szCs w:val="24"/>
          <w:lang w:val="en-US" w:eastAsia="fr-BE"/>
        </w:rPr>
      </w:pPr>
      <w:r w:rsidRPr="00B02934">
        <w:rPr>
          <w:rFonts w:ascii="Times New Roman" w:hAnsi="Times New Roman"/>
          <w:color w:val="000000"/>
          <w:sz w:val="24"/>
          <w:szCs w:val="24"/>
          <w:lang w:val="en-US"/>
        </w:rPr>
        <w:br w:type="page"/>
      </w:r>
    </w:p>
    <w:tbl>
      <w:tblPr>
        <w:tblStyle w:val="Grilledutableau"/>
        <w:tblW w:w="9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6"/>
        <w:gridCol w:w="6127"/>
      </w:tblGrid>
      <w:tr w:rsidR="0069443E" w:rsidRPr="00B02934" w14:paraId="2156DA3D" w14:textId="77777777" w:rsidTr="0069443E">
        <w:trPr>
          <w:trHeight w:val="144"/>
        </w:trPr>
        <w:tc>
          <w:tcPr>
            <w:tcW w:w="9693" w:type="dxa"/>
            <w:gridSpan w:val="2"/>
          </w:tcPr>
          <w:p w14:paraId="1A5A83B4" w14:textId="47952597" w:rsidR="0069443E" w:rsidRPr="00B02934" w:rsidRDefault="0069443E" w:rsidP="00B02934">
            <w:pPr>
              <w:pStyle w:val="NormalWeb"/>
              <w:spacing w:before="0" w:beforeAutospacing="0" w:after="0" w:afterAutospacing="0" w:line="480" w:lineRule="auto"/>
              <w:ind w:firstLine="709"/>
              <w:jc w:val="center"/>
              <w:rPr>
                <w:rFonts w:eastAsia="MS Mincho"/>
                <w:i/>
                <w:lang w:val="en-US"/>
              </w:rPr>
            </w:pPr>
            <w:r w:rsidRPr="00B02934">
              <w:rPr>
                <w:color w:val="000000"/>
                <w:lang w:val="en-US"/>
              </w:rPr>
              <w:lastRenderedPageBreak/>
              <w:t>df</w:t>
            </w:r>
            <w:r w:rsidRPr="00B02934">
              <w:rPr>
                <w:color w:val="000000"/>
                <w:vertAlign w:val="subscript"/>
                <w:lang w:val="en-US"/>
              </w:rPr>
              <w:t>n</w:t>
            </w:r>
            <w:r w:rsidRPr="00B02934">
              <w:rPr>
                <w:color w:val="000000"/>
                <w:lang w:val="en-US"/>
              </w:rPr>
              <w:t xml:space="preserve"> = 3-1 = 2</w:t>
            </w:r>
          </w:p>
        </w:tc>
      </w:tr>
      <w:tr w:rsidR="0069443E" w:rsidRPr="00B02934" w14:paraId="6E4C234C" w14:textId="77777777" w:rsidTr="0069443E">
        <w:trPr>
          <w:trHeight w:val="144"/>
        </w:trPr>
        <w:tc>
          <w:tcPr>
            <w:tcW w:w="9693" w:type="dxa"/>
            <w:gridSpan w:val="2"/>
          </w:tcPr>
          <w:p w14:paraId="7EFD94A6" w14:textId="2E4AACAA" w:rsidR="0069443E" w:rsidRPr="00B02934" w:rsidRDefault="0069443E" w:rsidP="00B02934">
            <w:pPr>
              <w:pStyle w:val="NormalWeb"/>
              <w:spacing w:before="0" w:beforeAutospacing="0" w:after="0" w:afterAutospacing="0" w:line="480" w:lineRule="auto"/>
              <w:ind w:firstLine="709"/>
              <w:jc w:val="center"/>
              <w:rPr>
                <w:rFonts w:eastAsia="MS Mincho"/>
                <w:lang w:val="nl-NL"/>
              </w:rPr>
            </w:pPr>
            <w:r w:rsidRPr="00B02934">
              <w:rPr>
                <w:rFonts w:eastAsia="MS Mincho"/>
                <w:lang w:val="en-US"/>
              </w:rPr>
              <w:t>df</w:t>
            </w:r>
            <w:r w:rsidRPr="00B02934">
              <w:rPr>
                <w:rFonts w:eastAsia="MS Mincho"/>
                <w:vertAlign w:val="subscript"/>
                <w:lang w:val="en-US"/>
              </w:rPr>
              <w:t>d</w:t>
            </w:r>
            <w:r w:rsidRPr="00B02934">
              <w:rPr>
                <w:rFonts w:eastAsia="MS Mincho"/>
                <w:lang w:val="en-US"/>
              </w:rPr>
              <w:t xml:space="preserve"> = </w:t>
            </w:r>
            <m:oMath>
              <m:f>
                <m:fPr>
                  <m:ctrlPr>
                    <w:rPr>
                      <w:rFonts w:ascii="Cambria Math" w:hAnsi="Cambria Math"/>
                      <w:i/>
                    </w:rPr>
                  </m:ctrlPr>
                </m:fPr>
                <m:num>
                  <m:r>
                    <w:rPr>
                      <w:rFonts w:ascii="Cambria Math" w:hAnsi="Cambria Math"/>
                      <w:lang w:val="en-US"/>
                    </w:rPr>
                    <m:t>1</m:t>
                  </m:r>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MS Mincho" w:hAnsi="Cambria Math"/>
                                      <w:i/>
                                      <w:lang w:val="en-US"/>
                                    </w:rPr>
                                  </m:ctrlPr>
                                </m:fPr>
                                <m:num>
                                  <m:d>
                                    <m:dPr>
                                      <m:ctrlPr>
                                        <w:rPr>
                                          <w:rFonts w:ascii="Cambria Math" w:eastAsia="MS Mincho" w:hAnsi="Cambria Math"/>
                                          <w:i/>
                                          <w:lang w:val="en-US"/>
                                        </w:rPr>
                                      </m:ctrlPr>
                                    </m:dPr>
                                    <m:e>
                                      <m:r>
                                        <w:rPr>
                                          <w:rFonts w:ascii="Cambria Math" w:eastAsia="MS Mincho" w:hAnsi="Cambria Math"/>
                                          <w:lang w:val="en-US"/>
                                        </w:rPr>
                                        <m:t xml:space="preserve">1 - </m:t>
                                      </m:r>
                                      <m:f>
                                        <m:fPr>
                                          <m:ctrlPr>
                                            <w:rPr>
                                              <w:rFonts w:ascii="Cambria Math" w:eastAsia="MS Mincho" w:hAnsi="Cambria Math"/>
                                              <w:i/>
                                              <w:lang w:val="en-US"/>
                                            </w:rPr>
                                          </m:ctrlPr>
                                        </m:fPr>
                                        <m:num>
                                          <m:r>
                                            <w:rPr>
                                              <w:rFonts w:ascii="Cambria Math" w:eastAsia="MS Mincho" w:hAnsi="Cambria Math"/>
                                              <w:lang w:val="en-US"/>
                                            </w:rPr>
                                            <m:t>41</m:t>
                                          </m:r>
                                        </m:num>
                                        <m:den>
                                          <m:r>
                                            <w:rPr>
                                              <w:rFonts w:ascii="Cambria Math" w:eastAsia="MS Mincho" w:hAnsi="Cambria Math"/>
                                              <w:lang w:val="en-US"/>
                                            </w:rPr>
                                            <m:t>93</m:t>
                                          </m:r>
                                        </m:den>
                                      </m:f>
                                    </m:e>
                                  </m:d>
                                  <m:r>
                                    <w:rPr>
                                      <w:rFonts w:ascii="Cambria Math" w:eastAsia="MS Gothic" w:hAnsi="Cambria Math"/>
                                      <w:color w:val="000000"/>
                                      <w:u w:val="single"/>
                                      <w:lang w:val="en-US"/>
                                    </w:rPr>
                                    <m:t>×81.75</m:t>
                                  </m:r>
                                </m:num>
                                <m:den>
                                  <m:nary>
                                    <m:naryPr>
                                      <m:chr m:val="∑"/>
                                      <m:limLoc m:val="undOvr"/>
                                      <m:ctrlPr>
                                        <w:rPr>
                                          <w:rFonts w:ascii="Cambria Math" w:hAnsi="Cambria Math"/>
                                          <w:color w:val="000000"/>
                                          <w:lang w:val="en-US"/>
                                        </w:rPr>
                                      </m:ctrlPr>
                                    </m:naryPr>
                                    <m:sub>
                                      <m:r>
                                        <w:rPr>
                                          <w:rFonts w:ascii="Cambria Math" w:hAnsi="Cambria Math"/>
                                          <w:color w:val="000000"/>
                                          <w:lang w:val="en-US"/>
                                        </w:rPr>
                                        <m:t>j</m:t>
                                      </m:r>
                                      <m:r>
                                        <m:rPr>
                                          <m:sty m:val="p"/>
                                        </m:rPr>
                                        <w:rPr>
                                          <w:rFonts w:ascii="Cambria Math" w:hAnsi="Cambria Math"/>
                                          <w:color w:val="000000"/>
                                          <w:lang w:val="en-US"/>
                                        </w:rPr>
                                        <m:t>=1</m:t>
                                      </m:r>
                                    </m:sub>
                                    <m:sup>
                                      <m:r>
                                        <w:rPr>
                                          <w:rFonts w:ascii="Cambria Math" w:hAnsi="Cambria Math"/>
                                          <w:color w:val="000000"/>
                                          <w:lang w:val="en-US"/>
                                        </w:rPr>
                                        <m:t>k</m:t>
                                      </m:r>
                                    </m:sup>
                                    <m:e>
                                      <m:d>
                                        <m:dPr>
                                          <m:ctrlPr>
                                            <w:rPr>
                                              <w:rFonts w:ascii="Cambria Math" w:hAnsi="Cambria Math"/>
                                              <w:color w:val="000000"/>
                                              <w:lang w:val="en-US"/>
                                            </w:rPr>
                                          </m:ctrlPr>
                                        </m:dPr>
                                        <m:e>
                                          <m:r>
                                            <m:rPr>
                                              <m:sty m:val="p"/>
                                            </m:rPr>
                                            <w:rPr>
                                              <w:rFonts w:ascii="Cambria Math" w:hAnsi="Cambria Math"/>
                                              <w:color w:val="000000"/>
                                              <w:lang w:val="en-US"/>
                                            </w:rPr>
                                            <m:t>1-</m:t>
                                          </m:r>
                                          <m:f>
                                            <m:fPr>
                                              <m:ctrlPr>
                                                <w:rPr>
                                                  <w:rFonts w:ascii="Cambria Math" w:hAnsi="Cambria Math"/>
                                                  <w:color w:val="000000"/>
                                                  <w:lang w:val="en-US"/>
                                                </w:rPr>
                                              </m:ctrlPr>
                                            </m:fPr>
                                            <m:num>
                                              <m:sSub>
                                                <m:sSubPr>
                                                  <m:ctrlPr>
                                                    <w:rPr>
                                                      <w:rFonts w:ascii="Cambria Math" w:hAnsi="Cambria Math"/>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m:rPr>
                                              <m:sty m:val="p"/>
                                            </m:rPr>
                                            <w:rPr>
                                              <w:rFonts w:ascii="Cambria Math" w:hAnsi="Cambria Math"/>
                                              <w:color w:val="000000"/>
                                              <w:lang w:val="en-US"/>
                                            </w:rPr>
                                            <m:t>2</m:t>
                                          </m:r>
                                        </m:sup>
                                      </m:sSubSup>
                                    </m:e>
                                  </m:nary>
                                </m:den>
                              </m:f>
                            </m:e>
                          </m:d>
                        </m:e>
                        <m:sup>
                          <m:r>
                            <w:rPr>
                              <w:rFonts w:ascii="Cambria Math" w:hAnsi="Cambria Math"/>
                              <w:lang w:val="en-US"/>
                            </w:rPr>
                            <m:t>2</m:t>
                          </m:r>
                        </m:sup>
                      </m:sSup>
                    </m:num>
                    <m:den>
                      <m:r>
                        <w:rPr>
                          <w:rFonts w:ascii="Cambria Math" w:hAnsi="Cambria Math"/>
                          <w:lang w:val="en-US"/>
                        </w:rPr>
                        <m:t>41-1</m:t>
                      </m:r>
                    </m:den>
                  </m:f>
                  <m:r>
                    <w:rPr>
                      <w:rFonts w:ascii="Cambria Math" w:hAnsi="Cambria Math"/>
                      <w:lang w:val="en-US"/>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MS Mincho" w:hAnsi="Cambria Math"/>
                                      <w:i/>
                                      <w:lang w:val="en-US"/>
                                    </w:rPr>
                                  </m:ctrlPr>
                                </m:fPr>
                                <m:num>
                                  <m:d>
                                    <m:dPr>
                                      <m:ctrlPr>
                                        <w:rPr>
                                          <w:rFonts w:ascii="Cambria Math" w:eastAsia="MS Mincho" w:hAnsi="Cambria Math"/>
                                          <w:i/>
                                          <w:lang w:val="en-US"/>
                                        </w:rPr>
                                      </m:ctrlPr>
                                    </m:dPr>
                                    <m:e>
                                      <m:r>
                                        <w:rPr>
                                          <w:rFonts w:ascii="Cambria Math" w:eastAsia="MS Mincho" w:hAnsi="Cambria Math"/>
                                          <w:lang w:val="en-US"/>
                                        </w:rPr>
                                        <m:t xml:space="preserve">1 - </m:t>
                                      </m:r>
                                      <m:f>
                                        <m:fPr>
                                          <m:ctrlPr>
                                            <w:rPr>
                                              <w:rFonts w:ascii="Cambria Math" w:eastAsia="MS Mincho" w:hAnsi="Cambria Math"/>
                                              <w:i/>
                                              <w:lang w:val="en-US"/>
                                            </w:rPr>
                                          </m:ctrlPr>
                                        </m:fPr>
                                        <m:num>
                                          <m:r>
                                            <w:rPr>
                                              <w:rFonts w:ascii="Cambria Math" w:eastAsia="MS Mincho" w:hAnsi="Cambria Math"/>
                                              <w:lang w:val="en-US"/>
                                            </w:rPr>
                                            <m:t>21</m:t>
                                          </m:r>
                                        </m:num>
                                        <m:den>
                                          <m:r>
                                            <w:rPr>
                                              <w:rFonts w:ascii="Cambria Math" w:eastAsia="MS Mincho" w:hAnsi="Cambria Math"/>
                                              <w:lang w:val="en-US"/>
                                            </w:rPr>
                                            <m:t>93</m:t>
                                          </m:r>
                                        </m:den>
                                      </m:f>
                                    </m:e>
                                  </m:d>
                                  <m:r>
                                    <w:rPr>
                                      <w:rFonts w:ascii="Cambria Math" w:eastAsia="MS Gothic" w:hAnsi="Cambria Math"/>
                                      <w:color w:val="000000"/>
                                      <w:u w:val="single"/>
                                      <w:lang w:val="en-US"/>
                                    </w:rPr>
                                    <m:t>×10.075</m:t>
                                  </m:r>
                                </m:num>
                                <m:den>
                                  <m:nary>
                                    <m:naryPr>
                                      <m:chr m:val="∑"/>
                                      <m:limLoc m:val="undOvr"/>
                                      <m:ctrlPr>
                                        <w:rPr>
                                          <w:rFonts w:ascii="Cambria Math" w:hAnsi="Cambria Math"/>
                                          <w:color w:val="000000"/>
                                          <w:lang w:val="en-US"/>
                                        </w:rPr>
                                      </m:ctrlPr>
                                    </m:naryPr>
                                    <m:sub>
                                      <m:r>
                                        <w:rPr>
                                          <w:rFonts w:ascii="Cambria Math" w:hAnsi="Cambria Math"/>
                                          <w:color w:val="000000"/>
                                          <w:lang w:val="en-US"/>
                                        </w:rPr>
                                        <m:t>j</m:t>
                                      </m:r>
                                      <m:r>
                                        <m:rPr>
                                          <m:sty m:val="p"/>
                                        </m:rPr>
                                        <w:rPr>
                                          <w:rFonts w:ascii="Cambria Math" w:hAnsi="Cambria Math"/>
                                          <w:color w:val="000000"/>
                                          <w:lang w:val="en-US"/>
                                        </w:rPr>
                                        <m:t>=1</m:t>
                                      </m:r>
                                    </m:sub>
                                    <m:sup>
                                      <m:r>
                                        <w:rPr>
                                          <w:rFonts w:ascii="Cambria Math" w:hAnsi="Cambria Math"/>
                                          <w:color w:val="000000"/>
                                          <w:lang w:val="en-US"/>
                                        </w:rPr>
                                        <m:t>k</m:t>
                                      </m:r>
                                    </m:sup>
                                    <m:e>
                                      <m:d>
                                        <m:dPr>
                                          <m:ctrlPr>
                                            <w:rPr>
                                              <w:rFonts w:ascii="Cambria Math" w:hAnsi="Cambria Math"/>
                                              <w:color w:val="000000"/>
                                              <w:lang w:val="en-US"/>
                                            </w:rPr>
                                          </m:ctrlPr>
                                        </m:dPr>
                                        <m:e>
                                          <m:r>
                                            <m:rPr>
                                              <m:sty m:val="p"/>
                                            </m:rPr>
                                            <w:rPr>
                                              <w:rFonts w:ascii="Cambria Math" w:hAnsi="Cambria Math"/>
                                              <w:color w:val="000000"/>
                                              <w:lang w:val="en-US"/>
                                            </w:rPr>
                                            <m:t>1-</m:t>
                                          </m:r>
                                          <m:f>
                                            <m:fPr>
                                              <m:ctrlPr>
                                                <w:rPr>
                                                  <w:rFonts w:ascii="Cambria Math" w:hAnsi="Cambria Math"/>
                                                  <w:color w:val="000000"/>
                                                  <w:lang w:val="en-US"/>
                                                </w:rPr>
                                              </m:ctrlPr>
                                            </m:fPr>
                                            <m:num>
                                              <m:sSub>
                                                <m:sSubPr>
                                                  <m:ctrlPr>
                                                    <w:rPr>
                                                      <w:rFonts w:ascii="Cambria Math" w:hAnsi="Cambria Math"/>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m:rPr>
                                              <m:sty m:val="p"/>
                                            </m:rPr>
                                            <w:rPr>
                                              <w:rFonts w:ascii="Cambria Math" w:hAnsi="Cambria Math"/>
                                              <w:color w:val="000000"/>
                                              <w:lang w:val="en-US"/>
                                            </w:rPr>
                                            <m:t>2</m:t>
                                          </m:r>
                                        </m:sup>
                                      </m:sSubSup>
                                    </m:e>
                                  </m:nary>
                                </m:den>
                              </m:f>
                            </m:e>
                          </m:d>
                        </m:e>
                        <m:sup>
                          <m:r>
                            <w:rPr>
                              <w:rFonts w:ascii="Cambria Math" w:hAnsi="Cambria Math"/>
                              <w:lang w:val="en-US"/>
                            </w:rPr>
                            <m:t>2</m:t>
                          </m:r>
                        </m:sup>
                      </m:sSup>
                    </m:num>
                    <m:den>
                      <m:r>
                        <w:rPr>
                          <w:rFonts w:ascii="Cambria Math" w:hAnsi="Cambria Math"/>
                          <w:lang w:val="en-US"/>
                        </w:rPr>
                        <m:t>21-1</m:t>
                      </m:r>
                    </m:den>
                  </m:f>
                  <m:r>
                    <w:rPr>
                      <w:rFonts w:ascii="Cambria Math" w:hAnsi="Cambria Math"/>
                      <w:lang w:val="en-US"/>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MS Mincho" w:hAnsi="Cambria Math"/>
                                      <w:i/>
                                      <w:lang w:val="en-US"/>
                                    </w:rPr>
                                  </m:ctrlPr>
                                </m:fPr>
                                <m:num>
                                  <m:d>
                                    <m:dPr>
                                      <m:ctrlPr>
                                        <w:rPr>
                                          <w:rFonts w:ascii="Cambria Math" w:eastAsia="MS Mincho" w:hAnsi="Cambria Math"/>
                                          <w:i/>
                                          <w:lang w:val="en-US"/>
                                        </w:rPr>
                                      </m:ctrlPr>
                                    </m:dPr>
                                    <m:e>
                                      <m:r>
                                        <w:rPr>
                                          <w:rFonts w:ascii="Cambria Math" w:eastAsia="MS Mincho" w:hAnsi="Cambria Math"/>
                                          <w:lang w:val="en-US"/>
                                        </w:rPr>
                                        <m:t xml:space="preserve">1 - </m:t>
                                      </m:r>
                                      <m:f>
                                        <m:fPr>
                                          <m:ctrlPr>
                                            <w:rPr>
                                              <w:rFonts w:ascii="Cambria Math" w:eastAsia="MS Mincho" w:hAnsi="Cambria Math"/>
                                              <w:i/>
                                              <w:lang w:val="en-US"/>
                                            </w:rPr>
                                          </m:ctrlPr>
                                        </m:fPr>
                                        <m:num>
                                          <m:r>
                                            <w:rPr>
                                              <w:rFonts w:ascii="Cambria Math" w:eastAsia="MS Mincho" w:hAnsi="Cambria Math"/>
                                              <w:lang w:val="en-US"/>
                                            </w:rPr>
                                            <m:t>31</m:t>
                                          </m:r>
                                        </m:num>
                                        <m:den>
                                          <m:r>
                                            <w:rPr>
                                              <w:rFonts w:ascii="Cambria Math" w:eastAsia="MS Mincho" w:hAnsi="Cambria Math"/>
                                              <w:lang w:val="en-US"/>
                                            </w:rPr>
                                            <m:t>93</m:t>
                                          </m:r>
                                        </m:den>
                                      </m:f>
                                    </m:e>
                                  </m:d>
                                  <m:r>
                                    <w:rPr>
                                      <w:rFonts w:ascii="Cambria Math" w:eastAsia="MS Gothic" w:hAnsi="Cambria Math"/>
                                      <w:color w:val="000000"/>
                                      <w:u w:val="single"/>
                                      <w:lang w:val="en-US"/>
                                    </w:rPr>
                                    <m:t>×38.4</m:t>
                                  </m:r>
                                </m:num>
                                <m:den>
                                  <m:nary>
                                    <m:naryPr>
                                      <m:chr m:val="∑"/>
                                      <m:limLoc m:val="undOvr"/>
                                      <m:ctrlPr>
                                        <w:rPr>
                                          <w:rFonts w:ascii="Cambria Math" w:hAnsi="Cambria Math"/>
                                          <w:color w:val="000000"/>
                                          <w:lang w:val="en-US"/>
                                        </w:rPr>
                                      </m:ctrlPr>
                                    </m:naryPr>
                                    <m:sub>
                                      <m:r>
                                        <w:rPr>
                                          <w:rFonts w:ascii="Cambria Math" w:hAnsi="Cambria Math"/>
                                          <w:color w:val="000000"/>
                                          <w:lang w:val="en-US"/>
                                        </w:rPr>
                                        <m:t>j</m:t>
                                      </m:r>
                                      <m:r>
                                        <m:rPr>
                                          <m:sty m:val="p"/>
                                        </m:rPr>
                                        <w:rPr>
                                          <w:rFonts w:ascii="Cambria Math" w:hAnsi="Cambria Math"/>
                                          <w:color w:val="000000"/>
                                          <w:lang w:val="en-US"/>
                                        </w:rPr>
                                        <m:t>=1</m:t>
                                      </m:r>
                                    </m:sub>
                                    <m:sup>
                                      <m:r>
                                        <w:rPr>
                                          <w:rFonts w:ascii="Cambria Math" w:hAnsi="Cambria Math"/>
                                          <w:color w:val="000000"/>
                                          <w:lang w:val="en-US"/>
                                        </w:rPr>
                                        <m:t>k</m:t>
                                      </m:r>
                                    </m:sup>
                                    <m:e>
                                      <m:d>
                                        <m:dPr>
                                          <m:ctrlPr>
                                            <w:rPr>
                                              <w:rFonts w:ascii="Cambria Math" w:hAnsi="Cambria Math"/>
                                              <w:color w:val="000000"/>
                                              <w:lang w:val="en-US"/>
                                            </w:rPr>
                                          </m:ctrlPr>
                                        </m:dPr>
                                        <m:e>
                                          <m:r>
                                            <m:rPr>
                                              <m:sty m:val="p"/>
                                            </m:rPr>
                                            <w:rPr>
                                              <w:rFonts w:ascii="Cambria Math" w:hAnsi="Cambria Math"/>
                                              <w:color w:val="000000"/>
                                              <w:lang w:val="en-US"/>
                                            </w:rPr>
                                            <m:t>1-</m:t>
                                          </m:r>
                                          <m:f>
                                            <m:fPr>
                                              <m:ctrlPr>
                                                <w:rPr>
                                                  <w:rFonts w:ascii="Cambria Math" w:hAnsi="Cambria Math"/>
                                                  <w:color w:val="000000"/>
                                                  <w:lang w:val="en-US"/>
                                                </w:rPr>
                                              </m:ctrlPr>
                                            </m:fPr>
                                            <m:num>
                                              <m:sSub>
                                                <m:sSubPr>
                                                  <m:ctrlPr>
                                                    <w:rPr>
                                                      <w:rFonts w:ascii="Cambria Math" w:hAnsi="Cambria Math"/>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m:rPr>
                                              <m:sty m:val="p"/>
                                            </m:rPr>
                                            <w:rPr>
                                              <w:rFonts w:ascii="Cambria Math" w:hAnsi="Cambria Math"/>
                                              <w:color w:val="000000"/>
                                              <w:lang w:val="en-US"/>
                                            </w:rPr>
                                            <m:t>2</m:t>
                                          </m:r>
                                        </m:sup>
                                      </m:sSubSup>
                                    </m:e>
                                  </m:nary>
                                </m:den>
                              </m:f>
                            </m:e>
                          </m:d>
                        </m:e>
                        <m:sup>
                          <m:r>
                            <w:rPr>
                              <w:rFonts w:ascii="Cambria Math" w:hAnsi="Cambria Math"/>
                              <w:lang w:val="en-US"/>
                            </w:rPr>
                            <m:t>2</m:t>
                          </m:r>
                        </m:sup>
                      </m:sSup>
                    </m:num>
                    <m:den>
                      <m:r>
                        <w:rPr>
                          <w:rFonts w:ascii="Cambria Math" w:hAnsi="Cambria Math"/>
                          <w:lang w:val="en-US"/>
                        </w:rPr>
                        <m:t>31-1</m:t>
                      </m:r>
                    </m:den>
                  </m:f>
                </m:den>
              </m:f>
            </m:oMath>
            <w:r w:rsidRPr="00B02934">
              <w:rPr>
                <w:rFonts w:eastAsia="MS Mincho"/>
                <w:lang w:val="nl-NL"/>
              </w:rPr>
              <w:t xml:space="preserve"> </w:t>
            </w:r>
            <m:oMath>
              <m:r>
                <m:rPr>
                  <m:sty m:val="p"/>
                </m:rPr>
                <w:rPr>
                  <w:rFonts w:ascii="Cambria Math" w:hAnsi="Cambria Math"/>
                  <w:color w:val="000000"/>
                  <w:lang w:val="en-US"/>
                </w:rPr>
                <m:t>≈</m:t>
              </m:r>
            </m:oMath>
            <w:r w:rsidRPr="00B02934">
              <w:rPr>
                <w:lang w:val="en-US"/>
              </w:rPr>
              <w:t xml:space="preserve"> 81,149               </w:t>
            </w:r>
          </w:p>
        </w:tc>
      </w:tr>
      <w:tr w:rsidR="0069443E" w:rsidRPr="00B02934" w14:paraId="3BE90035" w14:textId="77777777" w:rsidTr="0069443E">
        <w:trPr>
          <w:trHeight w:val="449"/>
        </w:trPr>
        <w:tc>
          <w:tcPr>
            <w:tcW w:w="3566" w:type="dxa"/>
          </w:tcPr>
          <w:p w14:paraId="7EF0C860" w14:textId="77777777" w:rsidR="0069443E" w:rsidRPr="00B02934" w:rsidRDefault="0069443E" w:rsidP="00B02934">
            <w:pPr>
              <w:pStyle w:val="NormalWeb"/>
              <w:spacing w:before="0" w:beforeAutospacing="0" w:after="0" w:afterAutospacing="0" w:line="480" w:lineRule="auto"/>
              <w:ind w:firstLine="709"/>
              <w:jc w:val="right"/>
              <w:rPr>
                <w:rFonts w:eastAsia="MS Mincho"/>
                <w:i/>
                <w:lang w:val="en-US"/>
              </w:rPr>
            </w:pPr>
            <w:r w:rsidRPr="00B02934">
              <w:rPr>
                <w:rFonts w:eastAsia="MS Mincho"/>
              </w:rPr>
              <w:t>where</w:t>
            </w:r>
          </w:p>
        </w:tc>
        <w:tc>
          <w:tcPr>
            <w:tcW w:w="6126" w:type="dxa"/>
          </w:tcPr>
          <w:p w14:paraId="0F2CC2E8" w14:textId="73C2F034" w:rsidR="0069443E" w:rsidRPr="00B02934" w:rsidRDefault="00AD2C8B" w:rsidP="00B02934">
            <w:pPr>
              <w:pStyle w:val="NormalWeb"/>
              <w:spacing w:before="0" w:beforeAutospacing="0" w:after="0" w:afterAutospacing="0" w:line="480" w:lineRule="auto"/>
              <w:ind w:firstLine="709"/>
              <w:rPr>
                <w:rFonts w:eastAsia="MS Mincho"/>
                <w:lang w:val="en-US"/>
              </w:rPr>
            </w:pPr>
            <m:oMath>
              <m:nary>
                <m:naryPr>
                  <m:chr m:val="∑"/>
                  <m:limLoc m:val="undOvr"/>
                  <m:ctrlPr>
                    <w:rPr>
                      <w:rFonts w:ascii="Cambria Math" w:hAnsi="Cambria Math"/>
                      <w:color w:val="000000"/>
                      <w:lang w:val="en-US"/>
                    </w:rPr>
                  </m:ctrlPr>
                </m:naryPr>
                <m:sub>
                  <m:r>
                    <w:rPr>
                      <w:rFonts w:ascii="Cambria Math" w:hAnsi="Cambria Math"/>
                      <w:color w:val="000000"/>
                      <w:lang w:val="en-US"/>
                    </w:rPr>
                    <m:t>j</m:t>
                  </m:r>
                  <m:r>
                    <m:rPr>
                      <m:sty m:val="p"/>
                    </m:rPr>
                    <w:rPr>
                      <w:rFonts w:ascii="Cambria Math" w:hAnsi="Cambria Math"/>
                      <w:color w:val="000000"/>
                      <w:lang w:val="en-US"/>
                    </w:rPr>
                    <m:t>=1</m:t>
                  </m:r>
                </m:sub>
                <m:sup>
                  <m:r>
                    <w:rPr>
                      <w:rFonts w:ascii="Cambria Math" w:hAnsi="Cambria Math"/>
                      <w:color w:val="000000"/>
                      <w:lang w:val="en-US"/>
                    </w:rPr>
                    <m:t>k</m:t>
                  </m:r>
                </m:sup>
                <m:e>
                  <m:d>
                    <m:dPr>
                      <m:ctrlPr>
                        <w:rPr>
                          <w:rFonts w:ascii="Cambria Math" w:hAnsi="Cambria Math"/>
                          <w:color w:val="000000"/>
                          <w:lang w:val="en-US"/>
                        </w:rPr>
                      </m:ctrlPr>
                    </m:dPr>
                    <m:e>
                      <m:r>
                        <m:rPr>
                          <m:sty m:val="p"/>
                        </m:rPr>
                        <w:rPr>
                          <w:rFonts w:ascii="Cambria Math" w:hAnsi="Cambria Math"/>
                          <w:color w:val="000000"/>
                          <w:lang w:val="en-US"/>
                        </w:rPr>
                        <m:t>1-</m:t>
                      </m:r>
                      <m:f>
                        <m:fPr>
                          <m:ctrlPr>
                            <w:rPr>
                              <w:rFonts w:ascii="Cambria Math" w:hAnsi="Cambria Math"/>
                              <w:color w:val="000000"/>
                              <w:lang w:val="en-US"/>
                            </w:rPr>
                          </m:ctrlPr>
                        </m:fPr>
                        <m:num>
                          <m:sSub>
                            <m:sSubPr>
                              <m:ctrlPr>
                                <w:rPr>
                                  <w:rFonts w:ascii="Cambria Math" w:hAnsi="Cambria Math"/>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m:rPr>
                          <m:sty m:val="p"/>
                        </m:rPr>
                        <w:rPr>
                          <w:rFonts w:ascii="Cambria Math" w:hAnsi="Cambria Math"/>
                          <w:color w:val="000000"/>
                          <w:lang w:val="en-US"/>
                        </w:rPr>
                        <m:t>2</m:t>
                      </m:r>
                    </m:sup>
                  </m:sSubSup>
                </m:e>
              </m:nary>
              <m:r>
                <m:rPr>
                  <m:sty m:val="p"/>
                </m:rPr>
                <w:rPr>
                  <w:rFonts w:ascii="Cambria Math" w:hAnsi="Cambria Math"/>
                  <w:color w:val="000000"/>
                  <w:lang w:val="en-US"/>
                </w:rPr>
                <m:t>≈</m:t>
              </m:r>
            </m:oMath>
            <w:r w:rsidR="0069443E" w:rsidRPr="00B02934">
              <w:rPr>
                <w:color w:val="000000"/>
                <w:lang w:val="en-US"/>
              </w:rPr>
              <w:t xml:space="preserve"> 79,11 </w:t>
            </w:r>
          </w:p>
        </w:tc>
      </w:tr>
    </w:tbl>
    <w:p w14:paraId="74816C44" w14:textId="4994B145" w:rsidR="00FB5869" w:rsidRPr="00B02934"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Finally, the </w:t>
      </w:r>
      <w:r w:rsidR="00EA6A56" w:rsidRPr="00B02934">
        <w:rPr>
          <w:i/>
          <w:color w:val="000000"/>
          <w:lang w:val="en-US"/>
        </w:rPr>
        <w:t>W</w:t>
      </w:r>
      <w:r w:rsidR="00EA6A56" w:rsidRPr="00B02934">
        <w:rPr>
          <w:color w:val="000000"/>
          <w:lang w:val="en-US"/>
        </w:rPr>
        <w:t xml:space="preserve">-test </w:t>
      </w:r>
      <w:r w:rsidRPr="00B02934">
        <w:rPr>
          <w:color w:val="000000"/>
          <w:lang w:val="en-US"/>
        </w:rPr>
        <w:t>and his degrees of freedom are computed in applying formulas 7, 8 and 9:</w:t>
      </w:r>
    </w:p>
    <w:tbl>
      <w:tblPr>
        <w:tblStyle w:val="Grilledutableau"/>
        <w:tblW w:w="9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gridCol w:w="631"/>
      </w:tblGrid>
      <w:tr w:rsidR="0069443E" w:rsidRPr="00B02934" w14:paraId="518BE68B" w14:textId="77777777" w:rsidTr="00E2335B">
        <w:trPr>
          <w:gridAfter w:val="1"/>
          <w:wAfter w:w="631" w:type="dxa"/>
        </w:trPr>
        <w:tc>
          <w:tcPr>
            <w:tcW w:w="9062" w:type="dxa"/>
            <w:gridSpan w:val="2"/>
          </w:tcPr>
          <w:p w14:paraId="64134005" w14:textId="30DB1C86" w:rsidR="0069443E" w:rsidRPr="00B02934" w:rsidRDefault="0069443E" w:rsidP="00B02934">
            <w:pPr>
              <w:pStyle w:val="NormalWeb"/>
              <w:spacing w:before="0" w:beforeAutospacing="0" w:after="0" w:afterAutospacing="0" w:line="480" w:lineRule="auto"/>
              <w:ind w:firstLine="709"/>
              <w:jc w:val="center"/>
              <w:rPr>
                <w:color w:val="000000"/>
                <w:lang w:val="en-US"/>
              </w:rPr>
            </w:pPr>
            <w:r w:rsidRPr="00B02934">
              <w:rPr>
                <w:color w:val="000000" w:themeColor="text1"/>
                <w:lang w:val="en-US"/>
              </w:rPr>
              <w:t xml:space="preserve">W = </w:t>
            </w:r>
            <m:oMath>
              <m:f>
                <m:fPr>
                  <m:ctrlPr>
                    <w:rPr>
                      <w:rFonts w:ascii="Cambria Math" w:eastAsia="MS Mincho" w:hAnsi="Cambria Math"/>
                      <w:i/>
                      <w:color w:val="000000" w:themeColor="text1"/>
                    </w:rPr>
                  </m:ctrlPr>
                </m:fPr>
                <m:num>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3</m:t>
                      </m:r>
                      <m:r>
                        <w:rPr>
                          <w:rFonts w:ascii="Cambria Math" w:eastAsia="MS Mincho" w:hAnsi="Cambria Math"/>
                          <w:color w:val="000000" w:themeColor="text1"/>
                          <w:lang w:val="en-US"/>
                        </w:rPr>
                        <m:t>-1</m:t>
                      </m:r>
                    </m:den>
                  </m:f>
                  <m:d>
                    <m:dPr>
                      <m:begChr m:val="["/>
                      <m:endChr m:val="]"/>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rPr>
                            <m:t>41</m:t>
                          </m:r>
                        </m:num>
                        <m:den>
                          <m:r>
                            <w:rPr>
                              <w:rFonts w:ascii="Cambria Math" w:eastAsia="MS Mincho" w:hAnsi="Cambria Math"/>
                              <w:color w:val="000000" w:themeColor="text1"/>
                            </w:rPr>
                            <m:t>81,75</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24-</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r>
                        <w:rPr>
                          <w:rFonts w:ascii="Cambria Math" w:eastAsia="MS Mincho" w:hAnsi="Cambria Math"/>
                          <w:color w:val="000000" w:themeColor="text1"/>
                        </w:rPr>
                        <m:t>+</m:t>
                      </m:r>
                      <m:f>
                        <m:fPr>
                          <m:ctrlPr>
                            <w:rPr>
                              <w:rFonts w:ascii="Cambria Math" w:eastAsia="MS Mincho" w:hAnsi="Cambria Math"/>
                              <w:i/>
                              <w:color w:val="000000" w:themeColor="text1"/>
                            </w:rPr>
                          </m:ctrlPr>
                        </m:fPr>
                        <m:num>
                          <m:r>
                            <w:rPr>
                              <w:rFonts w:ascii="Cambria Math" w:eastAsia="MS Mincho" w:hAnsi="Cambria Math"/>
                              <w:color w:val="000000" w:themeColor="text1"/>
                            </w:rPr>
                            <m:t>21</m:t>
                          </m:r>
                        </m:num>
                        <m:den>
                          <m:r>
                            <w:rPr>
                              <w:rFonts w:ascii="Cambria Math" w:eastAsia="MS Mincho" w:hAnsi="Cambria Math"/>
                              <w:color w:val="000000" w:themeColor="text1"/>
                            </w:rPr>
                            <m:t>10.075</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23-</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r>
                        <w:rPr>
                          <w:rFonts w:ascii="Cambria Math" w:eastAsia="MS Mincho" w:hAnsi="Cambria Math"/>
                          <w:color w:val="000000" w:themeColor="text1"/>
                        </w:rPr>
                        <m:t>+</m:t>
                      </m:r>
                      <m:f>
                        <m:fPr>
                          <m:ctrlPr>
                            <w:rPr>
                              <w:rFonts w:ascii="Cambria Math" w:eastAsia="MS Mincho" w:hAnsi="Cambria Math"/>
                              <w:i/>
                              <w:color w:val="000000" w:themeColor="text1"/>
                            </w:rPr>
                          </m:ctrlPr>
                        </m:fPr>
                        <m:num>
                          <m:r>
                            <w:rPr>
                              <w:rFonts w:ascii="Cambria Math" w:eastAsia="MS Mincho" w:hAnsi="Cambria Math"/>
                              <w:color w:val="000000" w:themeColor="text1"/>
                            </w:rPr>
                            <m:t>31</m:t>
                          </m:r>
                        </m:num>
                        <m:den>
                          <m:r>
                            <w:rPr>
                              <w:rFonts w:ascii="Cambria Math" w:eastAsia="MS Mincho" w:hAnsi="Cambria Math"/>
                              <w:color w:val="000000" w:themeColor="text1"/>
                            </w:rPr>
                            <m:t>38.4</m:t>
                          </m:r>
                        </m:den>
                      </m:f>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rPr>
                                <m:t>27-</m:t>
                              </m:r>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e>
                          </m:d>
                        </m:e>
                        <m:sup>
                          <m:r>
                            <w:rPr>
                              <w:rFonts w:ascii="Cambria Math" w:eastAsia="MS Mincho" w:hAnsi="Cambria Math"/>
                              <w:color w:val="000000" w:themeColor="text1"/>
                            </w:rPr>
                            <m:t>2</m:t>
                          </m:r>
                        </m:sup>
                      </m:sSup>
                    </m:e>
                  </m:d>
                </m:num>
                <m:den>
                  <m:f>
                    <m:fPr>
                      <m:ctrlPr>
                        <w:rPr>
                          <w:rFonts w:ascii="Cambria Math" w:eastAsia="MS Mincho" w:hAnsi="Cambria Math"/>
                          <w:i/>
                          <w:color w:val="000000" w:themeColor="text1"/>
                        </w:rPr>
                      </m:ctrlPr>
                    </m:fPr>
                    <m:num>
                      <m:r>
                        <w:rPr>
                          <w:rFonts w:ascii="Cambria Math" w:eastAsia="MS Mincho" w:hAnsi="Cambria Math"/>
                          <w:color w:val="000000" w:themeColor="text1"/>
                          <w:lang w:val="en-US"/>
                        </w:rPr>
                        <m:t>2</m:t>
                      </m:r>
                      <m:d>
                        <m:dPr>
                          <m:ctrlPr>
                            <w:rPr>
                              <w:rFonts w:ascii="Cambria Math" w:eastAsia="MS Mincho" w:hAnsi="Cambria Math"/>
                              <w:i/>
                              <w:color w:val="000000" w:themeColor="text1"/>
                            </w:rPr>
                          </m:ctrlPr>
                        </m:dPr>
                        <m:e>
                          <m:r>
                            <w:rPr>
                              <w:rFonts w:ascii="Cambria Math" w:eastAsia="MS Mincho" w:hAnsi="Cambria Math"/>
                              <w:color w:val="000000" w:themeColor="text1"/>
                            </w:rPr>
                            <m:t>3</m:t>
                          </m:r>
                          <m:r>
                            <w:rPr>
                              <w:rFonts w:ascii="Cambria Math" w:eastAsia="MS Mincho" w:hAnsi="Cambria Math"/>
                              <w:color w:val="000000" w:themeColor="text1"/>
                              <w:lang w:val="en-US"/>
                            </w:rPr>
                            <m:t>-2</m:t>
                          </m:r>
                        </m:e>
                      </m:d>
                    </m:num>
                    <m:den>
                      <m:sSup>
                        <m:sSupPr>
                          <m:ctrlPr>
                            <w:rPr>
                              <w:rFonts w:ascii="Cambria Math" w:eastAsia="MS Mincho" w:hAnsi="Cambria Math"/>
                              <w:i/>
                              <w:color w:val="000000" w:themeColor="text1"/>
                            </w:rPr>
                          </m:ctrlPr>
                        </m:sSupPr>
                        <m:e>
                          <m:r>
                            <w:rPr>
                              <w:rFonts w:ascii="Cambria Math" w:eastAsia="MS Mincho" w:hAnsi="Cambria Math"/>
                              <w:color w:val="000000" w:themeColor="text1"/>
                            </w:rPr>
                            <m:t>3</m:t>
                          </m:r>
                        </m:e>
                        <m:sup>
                          <m:r>
                            <w:rPr>
                              <w:rFonts w:ascii="Cambria Math" w:eastAsia="MS Mincho" w:hAnsi="Cambria Math"/>
                              <w:color w:val="000000" w:themeColor="text1"/>
                              <w:lang w:val="en-US"/>
                            </w:rPr>
                            <m:t>2</m:t>
                          </m:r>
                        </m:sup>
                      </m:sSup>
                      <m:r>
                        <w:rPr>
                          <w:rFonts w:ascii="Cambria Math" w:eastAsia="MS Mincho" w:hAnsi="Cambria Math"/>
                          <w:color w:val="000000" w:themeColor="text1"/>
                          <w:lang w:val="en-US"/>
                        </w:rPr>
                        <m:t>-1</m:t>
                      </m:r>
                    </m:den>
                  </m:f>
                  <m:r>
                    <w:rPr>
                      <w:rFonts w:ascii="Cambria Math" w:eastAsia="MS Mincho" w:hAnsi="Cambria Math"/>
                      <w:color w:val="000000" w:themeColor="text1"/>
                    </w:rPr>
                    <m:t xml:space="preserve"> × </m:t>
                  </m:r>
                  <m:d>
                    <m:dPr>
                      <m:begChr m:val="["/>
                      <m:endChr m:val="]"/>
                      <m:ctrlPr>
                        <w:rPr>
                          <w:rFonts w:ascii="Cambria Math" w:eastAsia="MS Mincho" w:hAnsi="Cambria Math"/>
                          <w:i/>
                          <w:color w:val="000000" w:themeColor="text1"/>
                        </w:rPr>
                      </m:ctrlPr>
                    </m:dPr>
                    <m:e>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41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41</m:t>
                                      </m:r>
                                    </m:num>
                                    <m:den>
                                      <m:r>
                                        <w:rPr>
                                          <w:rFonts w:ascii="Cambria Math" w:eastAsia="MS Mincho" w:hAnsi="Cambria Math"/>
                                          <w:color w:val="000000" w:themeColor="text1"/>
                                        </w:rPr>
                                        <m:t>81,75</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r>
                        <w:rPr>
                          <w:rFonts w:ascii="Cambria Math" w:eastAsia="MS Mincho" w:hAnsi="Cambria Math"/>
                          <w:color w:val="000000" w:themeColor="text1"/>
                        </w:rPr>
                        <m:t>+</m:t>
                      </m:r>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21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21</m:t>
                                      </m:r>
                                    </m:num>
                                    <m:den>
                                      <m:r>
                                        <w:rPr>
                                          <w:rFonts w:ascii="Cambria Math" w:eastAsia="MS Mincho" w:hAnsi="Cambria Math"/>
                                          <w:color w:val="000000" w:themeColor="text1"/>
                                        </w:rPr>
                                        <m:t>10.075</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r>
                        <w:rPr>
                          <w:rFonts w:ascii="Cambria Math" w:eastAsia="MS Mincho" w:hAnsi="Cambria Math"/>
                          <w:color w:val="000000" w:themeColor="text1"/>
                        </w:rPr>
                        <m:t>+</m:t>
                      </m:r>
                      <m:d>
                        <m:dPr>
                          <m:ctrlPr>
                            <w:rPr>
                              <w:rFonts w:ascii="Cambria Math" w:eastAsia="MS Mincho" w:hAnsi="Cambria Math"/>
                              <w:i/>
                              <w:color w:val="000000" w:themeColor="text1"/>
                            </w:rPr>
                          </m:ctrlPr>
                        </m:dPr>
                        <m:e>
                          <m:f>
                            <m:fPr>
                              <m:ctrlPr>
                                <w:rPr>
                                  <w:rFonts w:ascii="Cambria Math" w:eastAsia="MS Mincho" w:hAnsi="Cambria Math"/>
                                  <w:i/>
                                  <w:color w:val="000000" w:themeColor="text1"/>
                                </w:rPr>
                              </m:ctrlPr>
                            </m:fPr>
                            <m:num>
                              <m:r>
                                <w:rPr>
                                  <w:rFonts w:ascii="Cambria Math" w:eastAsia="MS Mincho" w:hAnsi="Cambria Math"/>
                                  <w:color w:val="000000" w:themeColor="text1"/>
                                  <w:lang w:val="en-US"/>
                                </w:rPr>
                                <m:t>1</m:t>
                              </m:r>
                            </m:num>
                            <m:den>
                              <m:r>
                                <w:rPr>
                                  <w:rFonts w:ascii="Cambria Math" w:eastAsia="MS Mincho" w:hAnsi="Cambria Math"/>
                                  <w:color w:val="000000" w:themeColor="text1"/>
                                </w:rPr>
                                <m:t>31</m:t>
                              </m:r>
                              <m:r>
                                <w:rPr>
                                  <w:rFonts w:ascii="Cambria Math" w:eastAsia="MS Mincho" w:hAnsi="Cambria Math"/>
                                  <w:color w:val="000000" w:themeColor="text1"/>
                                  <w:lang w:val="en-US"/>
                                </w:rPr>
                                <m:t>-1</m:t>
                              </m:r>
                            </m:den>
                          </m:f>
                        </m:e>
                      </m:d>
                      <m:sSup>
                        <m:sSupPr>
                          <m:ctrlPr>
                            <w:rPr>
                              <w:rFonts w:ascii="Cambria Math" w:eastAsia="MS Mincho" w:hAnsi="Cambria Math"/>
                              <w:i/>
                              <w:color w:val="000000" w:themeColor="text1"/>
                            </w:rPr>
                          </m:ctrlPr>
                        </m:sSupPr>
                        <m:e>
                          <m:d>
                            <m:dPr>
                              <m:ctrlPr>
                                <w:rPr>
                                  <w:rFonts w:ascii="Cambria Math" w:eastAsia="MS Mincho" w:hAnsi="Cambria Math"/>
                                  <w:i/>
                                  <w:color w:val="000000" w:themeColor="text1"/>
                                </w:rPr>
                              </m:ctrlPr>
                            </m:dPr>
                            <m:e>
                              <m:r>
                                <w:rPr>
                                  <w:rFonts w:ascii="Cambria Math" w:eastAsia="MS Mincho" w:hAnsi="Cambria Math"/>
                                  <w:color w:val="000000" w:themeColor="text1"/>
                                  <w:lang w:val="en-US"/>
                                </w:rPr>
                                <m:t>1-</m:t>
                              </m:r>
                              <m:f>
                                <m:fPr>
                                  <m:ctrlPr>
                                    <w:rPr>
                                      <w:rFonts w:ascii="Cambria Math" w:eastAsia="MS Mincho" w:hAnsi="Cambria Math"/>
                                      <w:i/>
                                      <w:color w:val="000000" w:themeColor="text1"/>
                                    </w:rPr>
                                  </m:ctrlPr>
                                </m:fPr>
                                <m:num>
                                  <m:f>
                                    <m:fPr>
                                      <m:type m:val="lin"/>
                                      <m:ctrlPr>
                                        <w:rPr>
                                          <w:rFonts w:ascii="Cambria Math" w:eastAsia="MS Mincho" w:hAnsi="Cambria Math"/>
                                          <w:i/>
                                          <w:color w:val="000000" w:themeColor="text1"/>
                                        </w:rPr>
                                      </m:ctrlPr>
                                    </m:fPr>
                                    <m:num>
                                      <m:r>
                                        <w:rPr>
                                          <w:rFonts w:ascii="Cambria Math" w:eastAsia="MS Mincho" w:hAnsi="Cambria Math"/>
                                          <w:color w:val="000000" w:themeColor="text1"/>
                                        </w:rPr>
                                        <m:t>31</m:t>
                                      </m:r>
                                    </m:num>
                                    <m:den>
                                      <m:r>
                                        <w:rPr>
                                          <w:rFonts w:ascii="Cambria Math" w:eastAsia="MS Mincho" w:hAnsi="Cambria Math"/>
                                          <w:color w:val="000000" w:themeColor="text1"/>
                                        </w:rPr>
                                        <m:t>38.4</m:t>
                                      </m:r>
                                    </m:den>
                                  </m:f>
                                </m:num>
                                <m:den>
                                  <m:r>
                                    <w:rPr>
                                      <w:rFonts w:ascii="Cambria Math" w:eastAsia="MS Mincho" w:hAnsi="Cambria Math"/>
                                      <w:color w:val="000000" w:themeColor="text1"/>
                                    </w:rPr>
                                    <m:t>w</m:t>
                                  </m:r>
                                </m:den>
                              </m:f>
                            </m:e>
                          </m:d>
                        </m:e>
                        <m:sup>
                          <m:r>
                            <w:rPr>
                              <w:rFonts w:ascii="Cambria Math" w:eastAsia="MS Mincho" w:hAnsi="Cambria Math"/>
                              <w:color w:val="000000" w:themeColor="text1"/>
                              <w:lang w:val="en-US"/>
                            </w:rPr>
                            <m:t>2</m:t>
                          </m:r>
                        </m:sup>
                      </m:sSup>
                    </m:e>
                  </m:d>
                  <m:r>
                    <w:rPr>
                      <w:rFonts w:ascii="Cambria Math" w:eastAsia="MS Mincho" w:hAnsi="Cambria Math"/>
                      <w:color w:val="000000" w:themeColor="text1"/>
                    </w:rPr>
                    <m:t>+1</m:t>
                  </m:r>
                </m:den>
              </m:f>
              <m:r>
                <m:rPr>
                  <m:sty m:val="p"/>
                </m:rPr>
                <w:rPr>
                  <w:rFonts w:ascii="Cambria Math" w:hAnsi="Cambria Math"/>
                  <w:color w:val="000000" w:themeColor="text1"/>
                  <w:lang w:val="en-US"/>
                </w:rPr>
                <m:t>≈</m:t>
              </m:r>
            </m:oMath>
            <w:r w:rsidRPr="00B02934">
              <w:rPr>
                <w:color w:val="000000" w:themeColor="text1"/>
                <w:lang w:val="en-US"/>
              </w:rPr>
              <w:t xml:space="preserve"> 4.606</w:t>
            </w:r>
          </w:p>
        </w:tc>
      </w:tr>
      <w:tr w:rsidR="0069443E" w:rsidRPr="00B02934" w14:paraId="2CB19ED5" w14:textId="77777777" w:rsidTr="00E2335B">
        <w:trPr>
          <w:gridAfter w:val="1"/>
          <w:wAfter w:w="631" w:type="dxa"/>
        </w:trPr>
        <w:tc>
          <w:tcPr>
            <w:tcW w:w="2122" w:type="dxa"/>
          </w:tcPr>
          <w:p w14:paraId="57606A68" w14:textId="77777777" w:rsidR="0069443E" w:rsidRPr="00B02934" w:rsidRDefault="0069443E" w:rsidP="00B02934">
            <w:pPr>
              <w:pStyle w:val="NormalWeb"/>
              <w:spacing w:before="0" w:beforeAutospacing="0" w:after="0" w:afterAutospacing="0" w:line="480" w:lineRule="auto"/>
              <w:ind w:firstLine="709"/>
              <w:jc w:val="right"/>
              <w:rPr>
                <w:color w:val="000000"/>
                <w:lang w:val="en-US"/>
              </w:rPr>
            </w:pPr>
          </w:p>
          <w:p w14:paraId="7F183D75" w14:textId="5A42FFE9" w:rsidR="0069443E" w:rsidRPr="00B02934" w:rsidRDefault="0069443E" w:rsidP="00B02934">
            <w:pPr>
              <w:pStyle w:val="NormalWeb"/>
              <w:spacing w:before="0" w:beforeAutospacing="0" w:after="0" w:afterAutospacing="0" w:line="480" w:lineRule="auto"/>
              <w:ind w:firstLine="709"/>
              <w:jc w:val="right"/>
              <w:rPr>
                <w:color w:val="000000"/>
                <w:lang w:val="en-US"/>
              </w:rPr>
            </w:pPr>
            <w:r w:rsidRPr="00B02934">
              <w:rPr>
                <w:color w:val="000000"/>
                <w:lang w:val="en-US"/>
              </w:rPr>
              <w:t>Where</w:t>
            </w:r>
          </w:p>
        </w:tc>
        <w:tc>
          <w:tcPr>
            <w:tcW w:w="6940" w:type="dxa"/>
          </w:tcPr>
          <w:p w14:paraId="7475FB5A" w14:textId="77777777" w:rsidR="0069443E" w:rsidRPr="00B02934" w:rsidRDefault="0069443E" w:rsidP="00B02934">
            <w:pPr>
              <w:pStyle w:val="NormalWeb"/>
              <w:spacing w:before="0" w:beforeAutospacing="0" w:after="0" w:afterAutospacing="0" w:line="480" w:lineRule="auto"/>
              <w:ind w:firstLine="709"/>
              <w:rPr>
                <w:rFonts w:eastAsia="MS Mincho"/>
                <w:color w:val="000000" w:themeColor="text1"/>
                <w:lang w:val="en-US"/>
              </w:rPr>
            </w:pPr>
            <w:r w:rsidRPr="00B02934">
              <w:rPr>
                <w:rFonts w:eastAsia="MS Mincho"/>
                <w:color w:val="000000" w:themeColor="text1"/>
                <w:lang w:val="en-US"/>
              </w:rPr>
              <w:t xml:space="preserve">w = </w:t>
            </w:r>
            <m:oMath>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e>
              </m:nary>
              <m:r>
                <w:rPr>
                  <w:rFonts w:ascii="Cambria Math" w:eastAsia="MS Mincho" w:hAnsi="Cambria Math"/>
                  <w:color w:val="000000" w:themeColor="text1"/>
                  <w:lang w:val="en-US"/>
                </w:rPr>
                <m:t>≈</m:t>
              </m:r>
            </m:oMath>
            <w:r w:rsidRPr="00B02934">
              <w:rPr>
                <w:rFonts w:eastAsia="MS Mincho"/>
                <w:color w:val="000000" w:themeColor="text1"/>
                <w:lang w:val="en-US"/>
              </w:rPr>
              <w:t xml:space="preserve"> 3,39</w:t>
            </w:r>
          </w:p>
          <w:p w14:paraId="5FFA9EF9" w14:textId="1FAE155B" w:rsidR="0069443E" w:rsidRPr="00B02934" w:rsidRDefault="00AD2C8B" w:rsidP="00B02934">
            <w:pPr>
              <w:pStyle w:val="NormalWeb"/>
              <w:spacing w:before="0" w:beforeAutospacing="0" w:after="0" w:afterAutospacing="0" w:line="480" w:lineRule="auto"/>
              <w:ind w:firstLine="709"/>
              <w:rPr>
                <w:color w:val="000000"/>
                <w:lang w:val="en-US"/>
              </w:rPr>
            </w:pPr>
            <m:oMath>
              <m:acc>
                <m:accPr>
                  <m:chr m:val="̅"/>
                  <m:ctrlPr>
                    <w:rPr>
                      <w:rFonts w:ascii="Cambria Math" w:eastAsia="MS Mincho" w:hAnsi="Cambria Math"/>
                      <w:i/>
                      <w:color w:val="000000" w:themeColor="text1"/>
                    </w:rPr>
                  </m:ctrlPr>
                </m:accPr>
                <m:e>
                  <m:sSup>
                    <m:sSupPr>
                      <m:ctrlPr>
                        <w:rPr>
                          <w:rFonts w:ascii="Cambria Math" w:eastAsia="MS Mincho" w:hAnsi="Cambria Math"/>
                          <w:i/>
                          <w:color w:val="000000" w:themeColor="text1"/>
                        </w:rPr>
                      </m:ctrlPr>
                    </m:sSupPr>
                    <m:e>
                      <m:r>
                        <w:rPr>
                          <w:rFonts w:ascii="Cambria Math" w:eastAsia="MS Mincho" w:hAnsi="Cambria Math"/>
                          <w:color w:val="000000" w:themeColor="text1"/>
                        </w:rPr>
                        <m:t>X</m:t>
                      </m:r>
                    </m:e>
                    <m:sup>
                      <m:r>
                        <w:rPr>
                          <w:rFonts w:ascii="Cambria Math" w:eastAsia="MS Mincho" w:hAnsi="Cambria Math"/>
                          <w:color w:val="000000" w:themeColor="text1"/>
                          <w:lang w:val="en-US"/>
                        </w:rPr>
                        <m:t>'</m:t>
                      </m:r>
                    </m:sup>
                  </m:sSup>
                </m:e>
              </m:acc>
              <m:r>
                <w:rPr>
                  <w:rFonts w:ascii="Cambria Math" w:eastAsia="MS Mincho" w:hAnsi="Cambria Math"/>
                  <w:color w:val="000000" w:themeColor="text1"/>
                  <w:lang w:val="en-US"/>
                </w:rPr>
                <m:t>=</m:t>
              </m:r>
              <m:f>
                <m:fPr>
                  <m:ctrlPr>
                    <w:rPr>
                      <w:rFonts w:ascii="Cambria Math" w:eastAsia="MS Mincho" w:hAnsi="Cambria Math"/>
                      <w:i/>
                      <w:color w:val="000000" w:themeColor="text1"/>
                    </w:rPr>
                  </m:ctrlPr>
                </m:fPr>
                <m:num>
                  <m:nary>
                    <m:naryPr>
                      <m:chr m:val="∑"/>
                      <m:limLoc m:val="undOvr"/>
                      <m:ctrlPr>
                        <w:rPr>
                          <w:rFonts w:ascii="Cambria Math" w:eastAsia="MS Mincho" w:hAnsi="Cambria Math"/>
                          <w:i/>
                          <w:color w:val="000000" w:themeColor="text1"/>
                        </w:rPr>
                      </m:ctrlPr>
                    </m:naryPr>
                    <m:sub>
                      <m:r>
                        <w:rPr>
                          <w:rFonts w:ascii="Cambria Math" w:eastAsia="MS Mincho" w:hAnsi="Cambria Math"/>
                          <w:color w:val="000000" w:themeColor="text1"/>
                        </w:rPr>
                        <m:t>j</m:t>
                      </m:r>
                      <m:r>
                        <w:rPr>
                          <w:rFonts w:ascii="Cambria Math" w:eastAsia="MS Mincho" w:hAnsi="Cambria Math"/>
                          <w:color w:val="000000" w:themeColor="text1"/>
                          <w:lang w:val="en-US"/>
                        </w:rPr>
                        <m:t>=1</m:t>
                      </m:r>
                    </m:sub>
                    <m:sup>
                      <m:r>
                        <w:rPr>
                          <w:rFonts w:ascii="Cambria Math" w:eastAsia="MS Mincho" w:hAnsi="Cambria Math"/>
                          <w:color w:val="000000" w:themeColor="text1"/>
                        </w:rPr>
                        <m:t>k</m:t>
                      </m:r>
                    </m:sup>
                    <m:e>
                      <m:d>
                        <m:dPr>
                          <m:ctrlPr>
                            <w:rPr>
                              <w:rFonts w:ascii="Cambria Math" w:eastAsia="MS Mincho" w:hAnsi="Cambria Math"/>
                              <w:i/>
                              <w:color w:val="000000" w:themeColor="text1"/>
                            </w:rPr>
                          </m:ctrlPr>
                        </m:dPr>
                        <m:e>
                          <m:sSub>
                            <m:sSubPr>
                              <m:ctrlPr>
                                <w:rPr>
                                  <w:rFonts w:ascii="Cambria Math" w:eastAsia="MS Mincho" w:hAnsi="Cambria Math"/>
                                  <w:i/>
                                  <w:color w:val="000000" w:themeColor="text1"/>
                                </w:rPr>
                              </m:ctrlPr>
                            </m:sSubPr>
                            <m:e>
                              <m:r>
                                <w:rPr>
                                  <w:rFonts w:ascii="Cambria Math" w:eastAsia="MS Mincho" w:hAnsi="Cambria Math"/>
                                  <w:color w:val="000000" w:themeColor="text1"/>
                                </w:rPr>
                                <m:t>w</m:t>
                              </m:r>
                            </m:e>
                            <m:sub>
                              <m:r>
                                <w:rPr>
                                  <w:rFonts w:ascii="Cambria Math" w:eastAsia="MS Mincho" w:hAnsi="Cambria Math"/>
                                  <w:color w:val="000000" w:themeColor="text1"/>
                                </w:rPr>
                                <m:t>j</m:t>
                              </m:r>
                            </m:sub>
                          </m:sSub>
                          <m:acc>
                            <m:accPr>
                              <m:chr m:val="̅"/>
                              <m:ctrlPr>
                                <w:rPr>
                                  <w:rFonts w:ascii="Cambria Math" w:eastAsia="MS Mincho" w:hAnsi="Cambria Math"/>
                                  <w:i/>
                                  <w:color w:val="000000" w:themeColor="text1"/>
                                </w:rPr>
                              </m:ctrlPr>
                            </m:accPr>
                            <m:e>
                              <m:sSub>
                                <m:sSubPr>
                                  <m:ctrlPr>
                                    <w:rPr>
                                      <w:rFonts w:ascii="Cambria Math" w:eastAsia="MS Mincho" w:hAnsi="Cambria Math"/>
                                      <w:i/>
                                      <w:color w:val="000000" w:themeColor="text1"/>
                                    </w:rPr>
                                  </m:ctrlPr>
                                </m:sSubPr>
                                <m:e>
                                  <m:r>
                                    <w:rPr>
                                      <w:rFonts w:ascii="Cambria Math" w:eastAsia="MS Mincho" w:hAnsi="Cambria Math"/>
                                      <w:color w:val="000000" w:themeColor="text1"/>
                                    </w:rPr>
                                    <m:t>x</m:t>
                                  </m:r>
                                </m:e>
                                <m:sub>
                                  <m:r>
                                    <w:rPr>
                                      <w:rFonts w:ascii="Cambria Math" w:eastAsia="MS Mincho" w:hAnsi="Cambria Math"/>
                                      <w:color w:val="000000" w:themeColor="text1"/>
                                    </w:rPr>
                                    <m:t>j</m:t>
                                  </m:r>
                                </m:sub>
                              </m:sSub>
                            </m:e>
                          </m:acc>
                        </m:e>
                      </m:d>
                    </m:e>
                  </m:nary>
                </m:num>
                <m:den>
                  <m:r>
                    <w:rPr>
                      <w:rFonts w:ascii="Cambria Math" w:eastAsia="MS Mincho" w:hAnsi="Cambria Math"/>
                      <w:color w:val="000000" w:themeColor="text1"/>
                    </w:rPr>
                    <m:t>w</m:t>
                  </m:r>
                </m:den>
              </m:f>
            </m:oMath>
            <w:r w:rsidR="0069443E" w:rsidRPr="00B02934">
              <w:rPr>
                <w:rFonts w:eastAsia="MS Mincho"/>
                <w:color w:val="000000" w:themeColor="text1"/>
                <w:lang w:val="en-US"/>
              </w:rPr>
              <w:t xml:space="preserve">  </w:t>
            </w:r>
            <m:oMath>
              <m:r>
                <w:rPr>
                  <w:rFonts w:ascii="Cambria Math" w:eastAsia="MS Mincho" w:hAnsi="Cambria Math"/>
                  <w:color w:val="000000" w:themeColor="text1"/>
                  <w:lang w:val="en-US"/>
                </w:rPr>
                <m:t>≈</m:t>
              </m:r>
            </m:oMath>
            <w:r w:rsidR="0069443E" w:rsidRPr="00B02934">
              <w:rPr>
                <w:rFonts w:eastAsia="MS Mincho"/>
                <w:color w:val="000000" w:themeColor="text1"/>
                <w:lang w:val="en-US"/>
              </w:rPr>
              <w:t>24,10</w:t>
            </w:r>
          </w:p>
        </w:tc>
      </w:tr>
      <w:tr w:rsidR="00E2335B" w:rsidRPr="00B02934" w14:paraId="754B518A" w14:textId="77777777" w:rsidTr="00E2335B">
        <w:trPr>
          <w:trHeight w:val="144"/>
        </w:trPr>
        <w:tc>
          <w:tcPr>
            <w:tcW w:w="9693" w:type="dxa"/>
            <w:gridSpan w:val="3"/>
          </w:tcPr>
          <w:p w14:paraId="44A47C8F" w14:textId="77777777" w:rsidR="00E2335B" w:rsidRPr="00B02934" w:rsidRDefault="00E2335B" w:rsidP="00B02934">
            <w:pPr>
              <w:pStyle w:val="NormalWeb"/>
              <w:spacing w:before="0" w:beforeAutospacing="0" w:after="0" w:afterAutospacing="0" w:line="480" w:lineRule="auto"/>
              <w:ind w:firstLine="709"/>
              <w:jc w:val="center"/>
              <w:rPr>
                <w:rFonts w:eastAsia="MS Mincho"/>
                <w:i/>
                <w:lang w:val="en-US"/>
              </w:rPr>
            </w:pPr>
            <w:r w:rsidRPr="00B02934">
              <w:rPr>
                <w:color w:val="000000"/>
                <w:lang w:val="en-US"/>
              </w:rPr>
              <w:t>df</w:t>
            </w:r>
            <w:r w:rsidRPr="00B02934">
              <w:rPr>
                <w:color w:val="000000"/>
                <w:vertAlign w:val="subscript"/>
                <w:lang w:val="en-US"/>
              </w:rPr>
              <w:t>n</w:t>
            </w:r>
            <w:r w:rsidRPr="00B02934">
              <w:rPr>
                <w:color w:val="000000"/>
                <w:lang w:val="en-US"/>
              </w:rPr>
              <w:t xml:space="preserve"> = 3-1 = 2</w:t>
            </w:r>
          </w:p>
        </w:tc>
      </w:tr>
      <w:tr w:rsidR="00E2335B" w:rsidRPr="00B02934" w14:paraId="144B0FC2" w14:textId="77777777" w:rsidTr="00E2335B">
        <w:trPr>
          <w:trHeight w:val="144"/>
        </w:trPr>
        <w:tc>
          <w:tcPr>
            <w:tcW w:w="9693" w:type="dxa"/>
            <w:gridSpan w:val="3"/>
          </w:tcPr>
          <w:p w14:paraId="658401EF" w14:textId="77777777" w:rsidR="00E2335B" w:rsidRPr="00B02934" w:rsidRDefault="00E2335B" w:rsidP="00B02934">
            <w:pPr>
              <w:pStyle w:val="NormalWeb"/>
              <w:spacing w:before="0" w:beforeAutospacing="0" w:after="0" w:afterAutospacing="0" w:line="480" w:lineRule="auto"/>
              <w:ind w:firstLine="709"/>
              <w:jc w:val="center"/>
              <w:rPr>
                <w:rFonts w:eastAsia="MS Mincho"/>
                <w:lang w:val="nl-NL"/>
              </w:rPr>
            </w:pPr>
            <w:r w:rsidRPr="00B02934">
              <w:rPr>
                <w:rFonts w:eastAsia="MS Mincho"/>
                <w:lang w:val="en-US"/>
              </w:rPr>
              <w:t>df</w:t>
            </w:r>
            <w:r w:rsidRPr="00B02934">
              <w:rPr>
                <w:rFonts w:eastAsia="MS Mincho"/>
                <w:vertAlign w:val="subscript"/>
                <w:lang w:val="en-US"/>
              </w:rPr>
              <w:t>d</w:t>
            </w:r>
            <w:r w:rsidRPr="00B02934">
              <w:rPr>
                <w:rFonts w:eastAsia="MS Mincho"/>
                <w:lang w:val="en-US"/>
              </w:rPr>
              <w:t xml:space="preserve"> =</w:t>
            </w:r>
            <w:r w:rsidRPr="00B02934">
              <w:rPr>
                <w:lang w:val="en-US"/>
              </w:rPr>
              <w:t xml:space="preserve"> </w:t>
            </w:r>
            <w:r w:rsidRPr="00B02934">
              <w:rPr>
                <w:lang w:val="nl-NL"/>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lang w:val="nl-NL"/>
                        </w:rPr>
                        <m:t>3</m:t>
                      </m:r>
                    </m:e>
                    <m:sup>
                      <m:r>
                        <w:rPr>
                          <w:rFonts w:ascii="Cambria Math" w:hAnsi="Cambria Math"/>
                          <w:lang w:val="nl-NL"/>
                        </w:rPr>
                        <m:t>2</m:t>
                      </m:r>
                    </m:sup>
                  </m:sSup>
                  <m:r>
                    <w:rPr>
                      <w:rFonts w:ascii="Cambria Math" w:hAnsi="Cambria Math"/>
                      <w:lang w:val="nl-NL"/>
                    </w:rPr>
                    <m:t>-1</m:t>
                  </m:r>
                </m:num>
                <m:den>
                  <m:r>
                    <w:rPr>
                      <w:rFonts w:ascii="Cambria Math" w:hAnsi="Cambria Math"/>
                      <w:lang w:val="nl-NL"/>
                    </w:rPr>
                    <m:t>3</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lang w:val="nl-NL"/>
                                    </w:rPr>
                                    <m:t>1-</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num>
                                    <m:den>
                                      <m:r>
                                        <w:rPr>
                                          <w:rFonts w:ascii="Cambria Math" w:hAnsi="Cambria Math"/>
                                        </w:rPr>
                                        <m:t>w</m:t>
                                      </m:r>
                                    </m:den>
                                  </m:f>
                                </m:e>
                              </m:d>
                            </m:e>
                            <m:sup>
                              <m:r>
                                <w:rPr>
                                  <w:rFonts w:ascii="Cambria Math" w:hAnsi="Cambria Math"/>
                                  <w:lang w:val="nl-NL"/>
                                </w:rPr>
                                <m:t>2</m:t>
                              </m:r>
                            </m:sup>
                          </m:sSup>
                        </m:num>
                        <m:den>
                          <m:r>
                            <w:rPr>
                              <w:rFonts w:ascii="Cambria Math" w:hAnsi="Cambria Math"/>
                              <w:lang w:val="nl-NL"/>
                            </w:rPr>
                            <m:t>41-1</m:t>
                          </m:r>
                        </m:den>
                      </m:f>
                      <m:r>
                        <w:rPr>
                          <w:rFonts w:ascii="Cambria Math" w:hAnsi="Cambria Math"/>
                          <w:lang w:val="nl-NL"/>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lang w:val="nl-NL"/>
                                    </w:rPr>
                                    <m:t>1-</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num>
                                    <m:den>
                                      <m:r>
                                        <w:rPr>
                                          <w:rFonts w:ascii="Cambria Math" w:hAnsi="Cambria Math"/>
                                        </w:rPr>
                                        <m:t>w</m:t>
                                      </m:r>
                                    </m:den>
                                  </m:f>
                                </m:e>
                              </m:d>
                            </m:e>
                            <m:sup>
                              <m:r>
                                <w:rPr>
                                  <w:rFonts w:ascii="Cambria Math" w:hAnsi="Cambria Math"/>
                                  <w:lang w:val="nl-NL"/>
                                </w:rPr>
                                <m:t>2</m:t>
                              </m:r>
                            </m:sup>
                          </m:sSup>
                        </m:num>
                        <m:den>
                          <m:r>
                            <w:rPr>
                              <w:rFonts w:ascii="Cambria Math" w:hAnsi="Cambria Math"/>
                              <w:lang w:val="nl-NL"/>
                            </w:rPr>
                            <m:t>21-1</m:t>
                          </m:r>
                        </m:den>
                      </m:f>
                      <m:r>
                        <w:rPr>
                          <w:rFonts w:ascii="Cambria Math" w:hAnsi="Cambria Math"/>
                          <w:lang w:val="nl-NL"/>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lang w:val="nl-NL"/>
                                    </w:rPr>
                                    <m:t>1-</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num>
                                    <m:den>
                                      <m:r>
                                        <w:rPr>
                                          <w:rFonts w:ascii="Cambria Math" w:hAnsi="Cambria Math"/>
                                        </w:rPr>
                                        <m:t>w</m:t>
                                      </m:r>
                                    </m:den>
                                  </m:f>
                                </m:e>
                              </m:d>
                            </m:e>
                            <m:sup>
                              <m:r>
                                <w:rPr>
                                  <w:rFonts w:ascii="Cambria Math" w:hAnsi="Cambria Math"/>
                                  <w:lang w:val="nl-NL"/>
                                </w:rPr>
                                <m:t>2</m:t>
                              </m:r>
                            </m:sup>
                          </m:sSup>
                        </m:num>
                        <m:den>
                          <m:r>
                            <w:rPr>
                              <w:rFonts w:ascii="Cambria Math" w:hAnsi="Cambria Math"/>
                              <w:lang w:val="nl-NL"/>
                            </w:rPr>
                            <m:t>31-1</m:t>
                          </m:r>
                        </m:den>
                      </m:f>
                    </m:e>
                  </m:d>
                </m:den>
              </m:f>
            </m:oMath>
            <w:r w:rsidRPr="00B02934">
              <w:rPr>
                <w:rFonts w:eastAsia="MS Mincho"/>
                <w:lang w:val="nl-NL"/>
              </w:rPr>
              <w:t xml:space="preserve">  </w:t>
            </w:r>
            <m:oMath>
              <m:r>
                <w:rPr>
                  <w:rFonts w:ascii="Cambria Math" w:eastAsia="MS Mincho" w:hAnsi="Cambria Math"/>
                  <w:lang w:val="nl-NL"/>
                </w:rPr>
                <m:t>≈</m:t>
              </m:r>
            </m:oMath>
            <w:r w:rsidRPr="00B02934">
              <w:rPr>
                <w:rFonts w:eastAsia="MS Mincho"/>
                <w:lang w:val="nl-NL"/>
              </w:rPr>
              <w:t xml:space="preserve">  59,32</w:t>
            </w:r>
            <w:r w:rsidRPr="00B02934">
              <w:rPr>
                <w:lang w:val="en-US"/>
              </w:rPr>
              <w:t xml:space="preserve">             </w:t>
            </w:r>
          </w:p>
        </w:tc>
      </w:tr>
    </w:tbl>
    <w:p w14:paraId="7686EA92" w14:textId="73B68E57" w:rsidR="00FB5869" w:rsidRPr="00256F72" w:rsidRDefault="00FB5869" w:rsidP="00B02934">
      <w:pPr>
        <w:pStyle w:val="NormalWeb"/>
        <w:spacing w:before="0" w:beforeAutospacing="0" w:after="0" w:afterAutospacing="0" w:line="480" w:lineRule="auto"/>
        <w:ind w:firstLine="709"/>
        <w:rPr>
          <w:color w:val="000000"/>
          <w:lang w:val="en-US"/>
        </w:rPr>
      </w:pPr>
      <w:r w:rsidRPr="00B02934">
        <w:rPr>
          <w:color w:val="000000"/>
          <w:lang w:val="en-US"/>
        </w:rPr>
        <w:t xml:space="preserve">One should notice that in this example, the biggest sample size has the biggest variance. As previously mentioned, it means that the </w:t>
      </w:r>
      <w:r w:rsidR="00EA6A56" w:rsidRPr="00B02934">
        <w:rPr>
          <w:i/>
          <w:color w:val="000000"/>
          <w:lang w:val="en-US"/>
        </w:rPr>
        <w:t>F</w:t>
      </w:r>
      <w:r w:rsidR="00EA6A56" w:rsidRPr="00B02934">
        <w:rPr>
          <w:color w:val="000000"/>
          <w:lang w:val="en-US"/>
        </w:rPr>
        <w:t>-test</w:t>
      </w:r>
      <w:r w:rsidRPr="00B02934">
        <w:rPr>
          <w:color w:val="000000"/>
          <w:lang w:val="en-US"/>
        </w:rPr>
        <w:t xml:space="preserve"> will be too conservative, because the </w:t>
      </w:r>
      <w:r w:rsidRPr="00B02934">
        <w:rPr>
          <w:i/>
          <w:color w:val="000000"/>
          <w:lang w:val="en-US"/>
        </w:rPr>
        <w:t>F</w:t>
      </w:r>
      <w:r w:rsidRPr="00B02934">
        <w:rPr>
          <w:color w:val="000000"/>
          <w:lang w:val="en-US"/>
        </w:rPr>
        <w:t xml:space="preserve"> value decreases. The </w:t>
      </w:r>
      <w:r w:rsidRPr="00B02934">
        <w:rPr>
          <w:i/>
          <w:color w:val="000000"/>
          <w:lang w:val="en-US"/>
        </w:rPr>
        <w:t>F</w:t>
      </w:r>
      <w:r w:rsidRPr="00B02934">
        <w:rPr>
          <w:color w:val="000000"/>
          <w:lang w:val="en-US"/>
        </w:rPr>
        <w:t xml:space="preserve">* ANOVA will also be a little too conservative, even if the test is less affected than </w:t>
      </w:r>
      <w:r w:rsidR="00EA6A56" w:rsidRPr="00B02934">
        <w:rPr>
          <w:color w:val="000000"/>
          <w:lang w:val="en-US"/>
        </w:rPr>
        <w:t>F-test</w:t>
      </w:r>
      <w:r w:rsidRPr="00B02934">
        <w:rPr>
          <w:color w:val="000000"/>
          <w:lang w:val="en-US"/>
        </w:rPr>
        <w:t xml:space="preserve">. As a consequence: </w:t>
      </w:r>
      <w:r w:rsidRPr="00B02934">
        <w:rPr>
          <w:i/>
          <w:color w:val="000000"/>
          <w:lang w:val="en-US"/>
        </w:rPr>
        <w:t>W</w:t>
      </w:r>
      <w:r w:rsidRPr="00B02934">
        <w:rPr>
          <w:color w:val="000000"/>
          <w:lang w:val="en-US"/>
        </w:rPr>
        <w:t xml:space="preserve"> &gt; </w:t>
      </w:r>
      <w:r w:rsidRPr="00B02934">
        <w:rPr>
          <w:i/>
          <w:color w:val="000000"/>
          <w:lang w:val="en-US"/>
        </w:rPr>
        <w:t>F*</w:t>
      </w:r>
      <w:r w:rsidRPr="00B02934">
        <w:rPr>
          <w:color w:val="000000"/>
          <w:lang w:val="en-US"/>
        </w:rPr>
        <w:t xml:space="preserve"> &gt;</w:t>
      </w:r>
      <w:r w:rsidRPr="00B02934">
        <w:rPr>
          <w:i/>
          <w:color w:val="000000"/>
          <w:lang w:val="en-US"/>
        </w:rPr>
        <w:t xml:space="preserve"> F</w:t>
      </w:r>
      <w:r w:rsidRPr="00B02934">
        <w:rPr>
          <w:color w:val="000000"/>
          <w:lang w:val="en-US"/>
        </w:rPr>
        <w:t>.</w:t>
      </w:r>
      <w:r w:rsidR="00673264">
        <w:rPr>
          <w:color w:val="000000"/>
          <w:lang w:val="en-US"/>
        </w:rPr>
        <w:t xml:space="preserve"> </w:t>
      </w:r>
    </w:p>
    <w:p w14:paraId="2A2AAD38" w14:textId="77777777" w:rsidR="002C38C1" w:rsidRPr="00256F72" w:rsidRDefault="002C38C1" w:rsidP="00B02934">
      <w:pPr>
        <w:spacing w:after="0" w:line="480" w:lineRule="auto"/>
        <w:ind w:firstLine="709"/>
        <w:rPr>
          <w:rFonts w:ascii="Times New Roman" w:hAnsi="Times New Roman"/>
          <w:sz w:val="24"/>
          <w:szCs w:val="24"/>
        </w:rPr>
      </w:pPr>
    </w:p>
    <w:p w14:paraId="4FD23872" w14:textId="77777777" w:rsidR="002C38C1" w:rsidRPr="00256F72" w:rsidRDefault="002C38C1" w:rsidP="00B02934">
      <w:pPr>
        <w:spacing w:after="0" w:line="480" w:lineRule="auto"/>
        <w:ind w:firstLine="709"/>
        <w:rPr>
          <w:rFonts w:ascii="Times New Roman" w:hAnsi="Times New Roman"/>
          <w:sz w:val="24"/>
          <w:szCs w:val="24"/>
        </w:rPr>
      </w:pPr>
      <w:r w:rsidRPr="00256F72">
        <w:rPr>
          <w:rFonts w:ascii="Times New Roman" w:hAnsi="Times New Roman"/>
          <w:sz w:val="24"/>
          <w:szCs w:val="24"/>
        </w:rPr>
        <w:br w:type="page"/>
      </w:r>
    </w:p>
    <w:sectPr w:rsidR="002C38C1" w:rsidRPr="00256F72">
      <w:headerReference w:type="default" r:id="rId33"/>
      <w:footerReference w:type="default" r:id="rId34"/>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LACRE  Marie" w:date="2018-01-01T17:10:00Z" w:initials="DM">
    <w:p w14:paraId="3DABE73F" w14:textId="1C3E71AE" w:rsidR="005C2162" w:rsidRDefault="005C2162">
      <w:pPr>
        <w:pStyle w:val="Commentaire"/>
      </w:pPr>
      <w:r>
        <w:rPr>
          <w:rStyle w:val="Marquedecommentaire"/>
        </w:rPr>
        <w:annotationRef/>
      </w:r>
      <w:r>
        <w:t>On ne fait pas allusion au SUpplemental Material 2. Voir où le référencer.</w:t>
      </w:r>
      <w:bookmarkStart w:id="2" w:name="_GoBack"/>
      <w:bookmarkEnd w:id="2"/>
    </w:p>
  </w:comment>
  <w:comment w:id="3" w:author="DELACRE  Marie" w:date="2017-12-12T09:11:00Z" w:initials="DELACRE  ">
    <w:p w14:paraId="52D818A4" w14:textId="144178B5" w:rsidR="00CF56D7" w:rsidRDefault="00CF56D7" w:rsidP="00654033">
      <w:pPr>
        <w:rPr>
          <w:rStyle w:val="Marquedecommentaire"/>
        </w:rPr>
      </w:pPr>
      <w:r>
        <w:rPr>
          <w:rStyle w:val="Marquedecommentaire"/>
        </w:rPr>
        <w:t xml:space="preserve">Youri is still a student, but </w:t>
      </w:r>
      <w:r w:rsidR="0063041F">
        <w:rPr>
          <w:rStyle w:val="Marquedecommentaire"/>
        </w:rPr>
        <w:t>he is hired</w:t>
      </w:r>
      <w:r>
        <w:rPr>
          <w:rStyle w:val="Marquedecommentaire"/>
        </w:rPr>
        <w:t xml:space="preserve"> as a student-assistant in the Department. I suppose we add him like this ? </w:t>
      </w:r>
    </w:p>
    <w:p w14:paraId="47363DD8" w14:textId="77777777" w:rsidR="00CF56D7" w:rsidRDefault="00CF56D7" w:rsidP="00654033"/>
    <w:p w14:paraId="06EF6163" w14:textId="426DA14D" w:rsidR="00CF56D7" w:rsidRDefault="00A97F00" w:rsidP="00654033">
      <w:r>
        <w:t xml:space="preserve">Do you agree with the order ? </w:t>
      </w:r>
      <w:r w:rsidR="00CF56D7">
        <w:t xml:space="preserve"> </w:t>
      </w:r>
    </w:p>
  </w:comment>
  <w:comment w:id="4" w:author="Unknown Author" w:date="2017-12-17T20:03:00Z" w:initials="Unknown A">
    <w:p w14:paraId="2C7D75C7" w14:textId="6165FF55" w:rsidR="00CF56D7" w:rsidRDefault="00CF56D7" w:rsidP="00C30304">
      <w:pPr>
        <w:overflowPunct w:val="0"/>
      </w:pPr>
      <w:r>
        <w:rPr>
          <w:rStyle w:val="Marquedecommentaire"/>
        </w:rPr>
        <w:annotationRef/>
      </w:r>
      <w:r>
        <w:rPr>
          <w:rFonts w:cs="F"/>
          <w:i/>
          <w:kern w:val="3"/>
          <w:lang w:val="en-US"/>
        </w:rPr>
        <w:t>Do we capitalize words like “You” or “About”?</w:t>
      </w:r>
    </w:p>
  </w:comment>
  <w:comment w:id="8" w:author="DELACRE  Marie" w:date="2017-11-13T18:10:00Z" w:initials="DM">
    <w:p w14:paraId="66786A19" w14:textId="77777777" w:rsidR="005C2162" w:rsidRPr="006D6378" w:rsidRDefault="005C2162" w:rsidP="005C2162">
      <w:pPr>
        <w:pStyle w:val="Commentaire"/>
      </w:pPr>
      <w:r>
        <w:rPr>
          <w:rStyle w:val="Marquedecommentaire"/>
        </w:rPr>
        <w:annotationRef/>
      </w:r>
      <w:r w:rsidRPr="006D6378">
        <w:t>Quand asymétrie de mm signe: Puissance: perte plus marquée que qd homoscédasticité</w:t>
      </w:r>
    </w:p>
    <w:p w14:paraId="348B38BE" w14:textId="77777777" w:rsidR="005C2162" w:rsidRPr="006D6378" w:rsidRDefault="005C2162" w:rsidP="005C2162">
      <w:pPr>
        <w:pStyle w:val="Commentaire"/>
      </w:pPr>
      <w:r w:rsidRPr="006D6378">
        <w:t>Qd asymétrie de signe opposée: gain de puissance plus marqué que qd homocédasticité (dc assez similaire à ce qu’on avait pour l’</w:t>
      </w:r>
      <w:r>
        <w:t>F-TEST</w:t>
      </w:r>
      <w:r w:rsidRPr="006D6378">
        <w:t>)</w:t>
      </w:r>
    </w:p>
    <w:p w14:paraId="5C0CADEF" w14:textId="77777777" w:rsidR="005C2162" w:rsidRPr="006D6378" w:rsidRDefault="005C2162" w:rsidP="005C2162">
      <w:pPr>
        <w:pStyle w:val="Commentaire"/>
      </w:pPr>
      <w:r w:rsidRPr="006D6378">
        <w:t>Vrai pour les deux tests. Note: je ne sais pas pour lequel c’est le plus vrai: regarder</w:t>
      </w:r>
    </w:p>
    <w:p w14:paraId="6D798CA7" w14:textId="77777777" w:rsidR="005C2162" w:rsidRDefault="005C2162" w:rsidP="005C2162">
      <w:pPr>
        <w:pStyle w:val="Commentaire"/>
      </w:pPr>
    </w:p>
  </w:comment>
  <w:comment w:id="10" w:author="DELACRE  Marie" w:date="2017-12-31T13:47:00Z" w:initials="DM">
    <w:p w14:paraId="6B15D2E9" w14:textId="77777777" w:rsidR="005C2162" w:rsidRDefault="005C2162" w:rsidP="005C2162">
      <w:pPr>
        <w:pStyle w:val="Commentaire"/>
      </w:pPr>
      <w:r>
        <w:rPr>
          <w:rStyle w:val="Marquedecommentaire"/>
        </w:rPr>
        <w:annotationRef/>
      </w:r>
      <w:r>
        <w:t>Données manquantes :’( relancer des simu pour compléter (juste le F pour gagner du temps)</w:t>
      </w:r>
    </w:p>
  </w:comment>
  <w:comment w:id="13" w:author="DELACRE  Marie" w:date="2017-12-18T12:42:00Z" w:initials="DM">
    <w:p w14:paraId="25BCE081" w14:textId="77777777" w:rsidR="00402333" w:rsidRDefault="00402333" w:rsidP="00402333">
      <w:pPr>
        <w:pStyle w:val="Commentaire"/>
      </w:pPr>
      <w:r>
        <w:rPr>
          <w:rStyle w:val="Marquedecommentaire"/>
        </w:rPr>
        <w:annotationRef/>
      </w:r>
      <w:r>
        <w:rPr>
          <w:rStyle w:val="Marquedecommentaire"/>
        </w:rPr>
        <w:t>I chose it because it is very clear that F-test becomes too liberal and that even so, W-test remains close of the nominal .05</w:t>
      </w:r>
    </w:p>
  </w:comment>
  <w:comment w:id="16" w:author="DELACRE  Marie" w:date="2017-12-14T17:51:00Z" w:initials="DELACRE  ">
    <w:p w14:paraId="0291D63A" w14:textId="43A677AE" w:rsidR="00CF56D7" w:rsidRPr="00795D58" w:rsidRDefault="00CF56D7" w:rsidP="00710CD8">
      <w:pPr>
        <w:rPr>
          <w:lang w:val="nl-NL"/>
        </w:rPr>
      </w:pPr>
      <w:r>
        <w:rPr>
          <w:rStyle w:val="Marquedecommentaire"/>
        </w:rPr>
        <w:annotationRef/>
      </w:r>
      <w:r w:rsidR="00277DB4">
        <w:rPr>
          <w:lang w:val="nl-NL"/>
        </w:rPr>
        <w:t xml:space="preserve">Add it as an </w:t>
      </w:r>
      <w:r w:rsidRPr="00795D58">
        <w:rPr>
          <w:lang w:val="nl-NL"/>
        </w:rPr>
        <w:t>Endnote ?</w:t>
      </w:r>
    </w:p>
    <w:p w14:paraId="2FD424F2" w14:textId="77777777" w:rsidR="00CF56D7" w:rsidRPr="00795D58" w:rsidRDefault="00CF56D7" w:rsidP="00710CD8">
      <w:pPr>
        <w:rPr>
          <w:lang w:val="nl-NL"/>
        </w:rPr>
      </w:pPr>
    </w:p>
  </w:comment>
  <w:comment w:id="17" w:author="DELACRE  Marie" w:date="2017-12-13T15:29:00Z" w:initials="DELACRE  ">
    <w:p w14:paraId="789A2264" w14:textId="77777777" w:rsidR="00CF56D7" w:rsidRPr="00795D58" w:rsidRDefault="00CF56D7" w:rsidP="00710CD8">
      <w:pPr>
        <w:rPr>
          <w:lang w:val="nl-NL"/>
        </w:rPr>
      </w:pPr>
      <w:r>
        <w:rPr>
          <w:rStyle w:val="Marquedecommentaire"/>
        </w:rPr>
        <w:annotationRef/>
      </w:r>
      <w:r w:rsidRPr="00795D58">
        <w:rPr>
          <w:lang w:val="nl-NL"/>
        </w:rPr>
        <w:t>We have 1 appendix (mathematical difference between F, F* and W), that will appart after the reference, and 5 Supplemental Material.</w:t>
      </w:r>
    </w:p>
    <w:p w14:paraId="4C265C4D" w14:textId="77777777" w:rsidR="00CF56D7" w:rsidRPr="00795D58" w:rsidRDefault="00CF56D7" w:rsidP="00710CD8">
      <w:pPr>
        <w:rPr>
          <w:lang w:val="nl-NL"/>
        </w:rPr>
      </w:pPr>
    </w:p>
  </w:comment>
  <w:comment w:id="26" w:author="DELACRE  Marie" w:date="2017-12-14T18:55:00Z" w:initials="DM">
    <w:p w14:paraId="3A3E2154" w14:textId="1A772380" w:rsidR="00CF56D7" w:rsidRDefault="00CF56D7">
      <w:pPr>
        <w:pStyle w:val="Commentaire"/>
      </w:pPr>
      <w:r>
        <w:rPr>
          <w:rStyle w:val="Marquedecommentaire"/>
        </w:rPr>
        <w:annotationRef/>
      </w:r>
      <w:r>
        <w:t xml:space="preserve"> Explain the degrees of freedom ! </w:t>
      </w:r>
    </w:p>
  </w:comment>
  <w:comment w:id="27" w:author="DELACRE  Marie" w:date="2017-12-18T12:54:00Z" w:initials="DM">
    <w:p w14:paraId="5E0CE057" w14:textId="744F59A6" w:rsidR="00277DB4" w:rsidRDefault="00277DB4">
      <w:pPr>
        <w:pStyle w:val="Commentaire"/>
      </w:pPr>
      <w:r>
        <w:rPr>
          <w:rStyle w:val="Marquedecommentaire"/>
        </w:rPr>
        <w:annotationRef/>
      </w:r>
      <w:r>
        <w:t>see p.18</w:t>
      </w:r>
    </w:p>
  </w:comment>
  <w:comment w:id="29" w:author="DELACRE  Marie" w:date="2017-12-16T10:44:00Z" w:initials="DM">
    <w:p w14:paraId="4308AA33" w14:textId="1F8C2CD7" w:rsidR="00CF56D7" w:rsidRPr="00710CD8" w:rsidRDefault="00CF56D7">
      <w:pPr>
        <w:pStyle w:val="Commentaire"/>
        <w:rPr>
          <w:lang w:val="nl-NL"/>
        </w:rPr>
      </w:pPr>
      <w:r>
        <w:rPr>
          <w:rStyle w:val="Marquedecommentaire"/>
        </w:rPr>
        <w:annotationRef/>
      </w:r>
      <w:r>
        <w:t xml:space="preserve">You asked to Say they need to report it as 59.32 to show it is Welch ! </w:t>
      </w:r>
      <w:r w:rsidRPr="00710CD8">
        <w:rPr>
          <w:lang w:val="nl-NL"/>
        </w:rPr>
        <w:t>But Welch is not the only test containing decimals in the degrees of freedom in the denominateur (it is also true with test of Brown-Forsythe).</w:t>
      </w:r>
    </w:p>
  </w:comment>
  <w:comment w:id="44" w:author="DELACRE  Marie" w:date="2017-12-18T12:54:00Z" w:initials="DM">
    <w:p w14:paraId="5C62D3E4" w14:textId="4C04BA63" w:rsidR="00277DB4" w:rsidRDefault="00277DB4">
      <w:pPr>
        <w:pStyle w:val="Commentaire"/>
      </w:pPr>
      <w:r>
        <w:rPr>
          <w:rStyle w:val="Marquedecommentaire"/>
        </w:rPr>
        <w:annotationRef/>
      </w:r>
      <w:r>
        <w:t xml:space="preserve">Do we add the outliers (see </w:t>
      </w:r>
      <w:r w:rsidR="00DD04CB">
        <w:t xml:space="preserve">comments </w:t>
      </w:r>
      <w:r>
        <w:t xml:space="preserve">on the </w:t>
      </w:r>
      <w:r w:rsidR="001C3DEF">
        <w:t xml:space="preserve">comment </w:t>
      </w:r>
      <w:r w:rsidR="00DD04CB">
        <w:t>mail</w:t>
      </w:r>
      <w:r>
        <w:t>)</w:t>
      </w:r>
    </w:p>
  </w:comment>
  <w:comment w:id="82" w:author="DELACRE  Marie" w:date="2017-12-18T11:36:00Z" w:initials="DM">
    <w:p w14:paraId="0DDEA461" w14:textId="6DB68F78" w:rsidR="00CF56D7" w:rsidRDefault="00CF56D7">
      <w:pPr>
        <w:pStyle w:val="Commentaire"/>
      </w:pPr>
      <w:r>
        <w:rPr>
          <w:rStyle w:val="Marquedecommentaire"/>
        </w:rPr>
        <w:annotationRef/>
      </w:r>
      <w:r>
        <w:t>In the APA manuel, it is said that « each appendix must have a title ». Isn’t it weird with only one appendi</w:t>
      </w:r>
      <w:r w:rsidR="00BF4AF1">
        <w:t>x</w:t>
      </w:r>
      <w:r>
        <w:t xml:space="preserve"> ? </w:t>
      </w:r>
    </w:p>
  </w:comment>
  <w:comment w:id="84" w:author="Lakens, D." w:date="2017-12-07T14:23:00Z" w:initials="Lakens, D">
    <w:p w14:paraId="25624522" w14:textId="77777777" w:rsidR="00CF56D7" w:rsidRPr="00795D58" w:rsidRDefault="00CF56D7" w:rsidP="00C754BE">
      <w:pPr>
        <w:rPr>
          <w:lang w:val="nl-NL"/>
        </w:rPr>
      </w:pPr>
      <w:r>
        <w:rPr>
          <w:rStyle w:val="Marquedecommentaire"/>
        </w:rPr>
        <w:annotationRef/>
      </w:r>
      <w:r w:rsidRPr="00795D58">
        <w:rPr>
          <w:lang w:val="nl-NL"/>
        </w:rPr>
        <w:t>This is in the references for the main text – but now should be in references of the appendix).</w:t>
      </w:r>
    </w:p>
    <w:p w14:paraId="4602FC4C" w14:textId="77777777" w:rsidR="00CF56D7" w:rsidRPr="00795D58" w:rsidRDefault="00CF56D7" w:rsidP="00C754BE">
      <w:pPr>
        <w:rPr>
          <w:lang w:val="nl-NL"/>
        </w:rPr>
      </w:pPr>
    </w:p>
  </w:comment>
  <w:comment w:id="85" w:author="DELACRE  Marie" w:date="2017-12-18T11:23:00Z" w:initials="DM">
    <w:p w14:paraId="150B149E" w14:textId="2B613C39" w:rsidR="00CF56D7" w:rsidRDefault="00CF56D7">
      <w:pPr>
        <w:pStyle w:val="Commentaire"/>
      </w:pPr>
      <w:r>
        <w:rPr>
          <w:rStyle w:val="Marquedecommentaire"/>
        </w:rPr>
        <w:annotationRef/>
      </w:r>
      <w:r>
        <w:rPr>
          <w:sz w:val="21"/>
          <w:szCs w:val="21"/>
        </w:rPr>
        <w:t>I found this from the manual of the APA : « If your appendices use information from an outside source, cite it parenthetically within the text of the appendix and include the reference in the main references list for the paper (do not create a separate references list). » (from the 6th edition))</w:t>
      </w:r>
    </w:p>
  </w:comment>
  <w:comment w:id="97" w:author="Lakens, D." w:date="2017-12-07T14:29:00Z" w:initials="LD">
    <w:p w14:paraId="73B0DE86" w14:textId="2E3B1B61" w:rsidR="00CF56D7" w:rsidRPr="00710CD8" w:rsidRDefault="00CF56D7">
      <w:pPr>
        <w:pStyle w:val="Commentaire"/>
        <w:rPr>
          <w:lang w:val="nl-NL"/>
        </w:rPr>
      </w:pPr>
      <w:r>
        <w:rPr>
          <w:rStyle w:val="Marquedecommentaire"/>
        </w:rPr>
        <w:annotationRef/>
      </w:r>
      <w:r w:rsidRPr="00710CD8">
        <w:rPr>
          <w:lang w:val="nl-NL"/>
        </w:rPr>
        <w:t xml:space="preserve">I would also make this a complete example in the appendix – in the main text say what we do now, followed by : for a complete example, see Appendix X. </w:t>
      </w:r>
    </w:p>
  </w:comment>
  <w:comment w:id="98" w:author="DELACRE  Marie" w:date="2017-12-16T11:14:00Z" w:initials="DM">
    <w:p w14:paraId="2D9D9AED" w14:textId="0F63715A" w:rsidR="00CF56D7" w:rsidRPr="00710CD8" w:rsidRDefault="00CF56D7">
      <w:pPr>
        <w:pStyle w:val="Commentaire"/>
        <w:rPr>
          <w:lang w:val="nl-NL"/>
        </w:rPr>
      </w:pPr>
      <w:r>
        <w:rPr>
          <w:rStyle w:val="Marquedecommentaire"/>
        </w:rPr>
        <w:annotationRef/>
      </w:r>
      <w:r w:rsidRPr="00710CD8">
        <w:rPr>
          <w:lang w:val="nl-NL"/>
        </w:rPr>
        <w:t>But we a</w:t>
      </w:r>
      <w:r w:rsidR="00BF4AF1">
        <w:rPr>
          <w:lang w:val="nl-NL"/>
        </w:rPr>
        <w:t>r</w:t>
      </w:r>
      <w:r w:rsidRPr="00710CD8">
        <w:rPr>
          <w:lang w:val="nl-NL"/>
        </w:rPr>
        <w:t xml:space="preserve">e in the appendix ? you mean in the Additional Material ? </w:t>
      </w:r>
      <w:r w:rsidR="00BF4AF1">
        <w:rPr>
          <w:lang w:val="nl-NL"/>
        </w:rPr>
        <w:t xml:space="preserve">So I remove all of this from here? </w:t>
      </w:r>
      <w:r w:rsidR="0063041F">
        <w:rPr>
          <w:lang w:val="nl-NL"/>
        </w:rPr>
        <w:t>It is already on github</w:t>
      </w:r>
      <w:r w:rsidR="0043441B">
        <w:rPr>
          <w:lang w:val="nl-NL"/>
        </w:rPr>
        <w:t xml:space="preserve"> (</w:t>
      </w:r>
      <w:r w:rsidR="007B05B2">
        <w:rPr>
          <w:lang w:val="nl-NL"/>
        </w:rPr>
        <w:t xml:space="preserve">with computing details, etc. </w:t>
      </w:r>
      <w:r w:rsidR="0043441B">
        <w:rPr>
          <w:lang w:val="nl-NL"/>
        </w:rPr>
        <w:t>)</w:t>
      </w:r>
    </w:p>
  </w:comment>
  <w:comment w:id="99" w:author="DELACRE  Marie" w:date="2017-12-16T11:18:00Z" w:initials="DM">
    <w:p w14:paraId="116D504B" w14:textId="1E40981B" w:rsidR="00CF56D7" w:rsidRDefault="00CF56D7">
      <w:pPr>
        <w:pStyle w:val="Commentaire"/>
      </w:pPr>
      <w:r>
        <w:rPr>
          <w:rStyle w:val="Marquedecommentaire"/>
        </w:rPr>
        <w:annotationRef/>
      </w:r>
      <w:r w:rsidR="00277DB4">
        <w:t>I cannot change the police for Times New Roman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ABE73F" w15:done="0"/>
  <w15:commentEx w15:paraId="06EF6163" w15:done="0"/>
  <w15:commentEx w15:paraId="2C7D75C7" w15:done="0"/>
  <w15:commentEx w15:paraId="6D798CA7" w15:done="0"/>
  <w15:commentEx w15:paraId="6B15D2E9" w15:done="0"/>
  <w15:commentEx w15:paraId="25BCE081" w15:done="0"/>
  <w15:commentEx w15:paraId="2FD424F2" w15:done="0"/>
  <w15:commentEx w15:paraId="4C265C4D" w15:done="0"/>
  <w15:commentEx w15:paraId="3A3E2154" w15:done="0"/>
  <w15:commentEx w15:paraId="5E0CE057" w15:paraIdParent="3A3E2154" w15:done="0"/>
  <w15:commentEx w15:paraId="4308AA33" w15:done="0"/>
  <w15:commentEx w15:paraId="5C62D3E4" w15:done="0"/>
  <w15:commentEx w15:paraId="0DDEA461" w15:done="0"/>
  <w15:commentEx w15:paraId="4602FC4C" w15:done="0"/>
  <w15:commentEx w15:paraId="150B149E" w15:paraIdParent="4602FC4C" w15:done="0"/>
  <w15:commentEx w15:paraId="73B0DE86" w15:done="0"/>
  <w15:commentEx w15:paraId="2D9D9AED" w15:paraIdParent="73B0DE86" w15:done="0"/>
  <w15:commentEx w15:paraId="116D50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ABE73F" w16cid:durableId="1DF4E9EF"/>
  <w16cid:commentId w16cid:paraId="6D798CA7" w16cid:durableId="1DB45E9E"/>
  <w16cid:commentId w16cid:paraId="6B15D2E9" w16cid:durableId="1DF3690A"/>
  <w16cid:commentId w16cid:paraId="25BCE081" w16cid:durableId="1DE23643"/>
  <w16cid:commentId w16cid:paraId="2FD424F2" w16cid:durableId="1DE2185D"/>
  <w16cid:commentId w16cid:paraId="4C265C4D" w16cid:durableId="1DE2185E"/>
  <w16cid:commentId w16cid:paraId="3A3E2154" w16cid:durableId="1DDD478E"/>
  <w16cid:commentId w16cid:paraId="5E0CE057" w16cid:durableId="1DE2390A"/>
  <w16cid:commentId w16cid:paraId="4308AA33" w16cid:durableId="1DDF777F"/>
  <w16cid:commentId w16cid:paraId="5C62D3E4" w16cid:durableId="1DE2391F"/>
  <w16cid:commentId w16cid:paraId="0DDEA461" w16cid:durableId="1DE226B9"/>
  <w16cid:commentId w16cid:paraId="4602FC4C" w16cid:durableId="1DE21869"/>
  <w16cid:commentId w16cid:paraId="150B149E" w16cid:durableId="1DE223BC"/>
  <w16cid:commentId w16cid:paraId="73B0DE86" w16cid:durableId="1DD3CED5"/>
  <w16cid:commentId w16cid:paraId="2D9D9AED" w16cid:durableId="1DDF7E9A"/>
  <w16cid:commentId w16cid:paraId="116D504B" w16cid:durableId="1DDF7F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5C708" w14:textId="77777777" w:rsidR="00AD2C8B" w:rsidRDefault="00AD2C8B" w:rsidP="00855CE0">
      <w:pPr>
        <w:spacing w:after="0" w:line="240" w:lineRule="auto"/>
      </w:pPr>
      <w:r>
        <w:separator/>
      </w:r>
    </w:p>
  </w:endnote>
  <w:endnote w:type="continuationSeparator" w:id="0">
    <w:p w14:paraId="2A262713" w14:textId="77777777" w:rsidR="00AD2C8B" w:rsidRDefault="00AD2C8B" w:rsidP="00855CE0">
      <w:pPr>
        <w:spacing w:after="0" w:line="240" w:lineRule="auto"/>
      </w:pPr>
      <w:r>
        <w:continuationSeparator/>
      </w:r>
    </w:p>
  </w:endnote>
  <w:endnote w:id="1">
    <w:p w14:paraId="641C0F4F" w14:textId="223F04D9" w:rsidR="00CF56D7" w:rsidRPr="00710CD8" w:rsidRDefault="00CF56D7" w:rsidP="00CF56D7">
      <w:pPr>
        <w:pStyle w:val="NormalWeb"/>
        <w:spacing w:before="0" w:beforeAutospacing="0" w:after="0" w:afterAutospacing="0" w:line="480" w:lineRule="auto"/>
        <w:rPr>
          <w:lang w:val="en-US"/>
        </w:rPr>
      </w:pPr>
      <w:r>
        <w:rPr>
          <w:rStyle w:val="Appeldenotedefin"/>
        </w:rPr>
        <w:endnoteRef/>
      </w:r>
      <w:r>
        <w:rPr>
          <w:lang w:val="en-US"/>
        </w:rPr>
        <w:t xml:space="preserve"> </w:t>
      </w:r>
      <w:r w:rsidR="00CC7469">
        <w:rPr>
          <w:lang w:val="en-US"/>
        </w:rPr>
        <w:tab/>
      </w:r>
      <w:r>
        <w:rPr>
          <w:lang w:val="en-US"/>
        </w:rPr>
        <w:t xml:space="preserve">The null hypothesis of </w:t>
      </w:r>
      <w:r>
        <w:rPr>
          <w:color w:val="000000"/>
          <w:lang w:val="en-US"/>
        </w:rPr>
        <w:t xml:space="preserve">nonparametric tests, such as the Mann-Whitney </w:t>
      </w:r>
      <w:r>
        <w:rPr>
          <w:i/>
          <w:iCs/>
          <w:color w:val="000000"/>
          <w:lang w:val="en-US"/>
        </w:rPr>
        <w:t>U</w:t>
      </w:r>
      <w:r>
        <w:rPr>
          <w:color w:val="000000"/>
          <w:lang w:val="en-US"/>
        </w:rPr>
        <w:t xml:space="preserve"> test and Kruskal-Wallis, assumes that the distributions are the same between groups. Any departure to this assumption, such as unequal variances, will therefore lead to the rejection of the assumption of equal distributions </w:t>
      </w:r>
      <w:r>
        <w:rPr>
          <w:lang w:val="en-US"/>
        </w:rPr>
        <w:t>(Grissom, 2000; Nachar, 2008; Neuhäuser &amp; Ruxton, 2009; Tomarken &amp; Serlin, 1986; Zimmerman, 2000)</w:t>
      </w:r>
      <w:r>
        <w:rPr>
          <w:color w:val="000000"/>
          <w:lang w:val="en-US"/>
        </w:rPr>
        <w:t>. Other alternatives, such as trimmed means test, exist (</w:t>
      </w:r>
      <w:r>
        <w:rPr>
          <w:lang w:val="en-US"/>
        </w:rPr>
        <w:t>Wilcox et al., 2013)</w:t>
      </w:r>
      <w:r>
        <w:rPr>
          <w:color w:val="000000"/>
          <w:lang w:val="en-US"/>
        </w:rPr>
        <w:t xml:space="preserve">. The null hypothesis of the trimmed means test assumes that trimmed means are the same between groups. A trimmed means is a mean computed on data after removing the lowest and highest values of the distribution </w:t>
      </w:r>
      <w:r>
        <w:rPr>
          <w:lang w:val="en-US"/>
        </w:rPr>
        <w:t>(Erceg-Hurn &amp; Mirosevich, 2008)</w:t>
      </w:r>
      <w:r>
        <w:rPr>
          <w:color w:val="000000"/>
          <w:lang w:val="en-US"/>
        </w:rPr>
        <w:t>. Trimmed means and means are equal when data are symmetric. On the other side, when data are asymmetric, trimmed means and means differ.</w:t>
      </w:r>
    </w:p>
  </w:endnote>
  <w:endnote w:id="2">
    <w:p w14:paraId="2384367F" w14:textId="64EACA2F" w:rsidR="00CF56D7" w:rsidRPr="00710CD8" w:rsidRDefault="00CF56D7" w:rsidP="00CF56D7">
      <w:pPr>
        <w:pStyle w:val="Notedefin"/>
        <w:spacing w:line="480" w:lineRule="auto"/>
        <w:rPr>
          <w:lang w:val="en-US"/>
        </w:rPr>
      </w:pPr>
      <w:r>
        <w:rPr>
          <w:rStyle w:val="Appeldenotedefin"/>
        </w:rPr>
        <w:endnoteRef/>
      </w:r>
      <w:r>
        <w:rPr>
          <w:rFonts w:ascii="Times New Roman" w:eastAsia="Times New Roman" w:hAnsi="Times New Roman"/>
          <w:color w:val="000000"/>
          <w:sz w:val="24"/>
          <w:szCs w:val="24"/>
          <w:lang w:val="en-US" w:eastAsia="fr-BE"/>
        </w:rPr>
        <w:t xml:space="preserve"> </w:t>
      </w:r>
      <w:r w:rsidR="00CC7469">
        <w:rPr>
          <w:rFonts w:ascii="Times New Roman" w:eastAsia="Times New Roman" w:hAnsi="Times New Roman"/>
          <w:color w:val="000000"/>
          <w:sz w:val="24"/>
          <w:szCs w:val="24"/>
          <w:lang w:val="en-US" w:eastAsia="fr-BE"/>
        </w:rPr>
        <w:tab/>
      </w:r>
      <w:r>
        <w:rPr>
          <w:rFonts w:ascii="Times New Roman" w:eastAsia="Times New Roman" w:hAnsi="Times New Roman"/>
          <w:color w:val="000000"/>
          <w:sz w:val="24"/>
          <w:szCs w:val="24"/>
          <w:lang w:val="en-US" w:eastAsia="fr-BE"/>
        </w:rPr>
        <w:t xml:space="preserve">We do not include the Alexander-Govern and James’ tests (i.e. two alternatives that are robust against unequal variances between groups) because these tests are not available in all statistical software (such as SPSS). However, a pre-test revealed us that these tests give results very close to the </w:t>
      </w:r>
      <w:r>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 xml:space="preserve">-test meaning that they have very similar strengths and limitations. When data are symmetrically distributed, the biggest difference we found between the </w:t>
      </w:r>
      <w:r>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 and respectively Alexander-Govern test and James test is .008. When data are skewed, with unequal skewness between groups, it can increase to maximum .01.</w:t>
      </w:r>
    </w:p>
  </w:endnote>
  <w:endnote w:id="3">
    <w:p w14:paraId="222B7616" w14:textId="70779D36" w:rsidR="00CF56D7" w:rsidRPr="00710CD8" w:rsidRDefault="00CF56D7" w:rsidP="00CF56D7">
      <w:pPr>
        <w:pStyle w:val="Notedefin"/>
        <w:spacing w:line="480" w:lineRule="auto"/>
        <w:rPr>
          <w:lang w:val="en-US"/>
        </w:rPr>
      </w:pPr>
      <w:r>
        <w:rPr>
          <w:rStyle w:val="Appeldenotedefin"/>
        </w:rPr>
        <w:endnoteRef/>
      </w:r>
      <w:r>
        <w:rPr>
          <w:rFonts w:ascii="Times New Roman" w:hAnsi="Times New Roman"/>
          <w:lang w:val="en-US"/>
        </w:rPr>
        <w:t xml:space="preserve"> </w:t>
      </w:r>
      <w:r w:rsidR="00CC7469">
        <w:rPr>
          <w:rFonts w:ascii="Times New Roman" w:hAnsi="Times New Roman"/>
          <w:lang w:val="en-US"/>
        </w:rPr>
        <w:tab/>
      </w:r>
      <w:r>
        <w:rPr>
          <w:rFonts w:ascii="Times New Roman" w:hAnsi="Times New Roman"/>
          <w:sz w:val="24"/>
          <w:szCs w:val="24"/>
          <w:lang w:val="en-US"/>
        </w:rPr>
        <w:t>In the whole paper, everytime we mention « unequal variances », we refer to population variances data are extracted from, and not sample variances. In our simulations, we always manipulated the population variances and we don’t need to infer it from the sample.</w:t>
      </w:r>
    </w:p>
  </w:endnote>
  <w:endnote w:id="4">
    <w:p w14:paraId="785DFC8F" w14:textId="193F5FE0" w:rsidR="00CF56D7" w:rsidRPr="00710CD8" w:rsidRDefault="00CF56D7" w:rsidP="00CF56D7">
      <w:pPr>
        <w:pStyle w:val="Notedefin"/>
        <w:spacing w:line="480" w:lineRule="auto"/>
        <w:rPr>
          <w:lang w:val="en-US"/>
        </w:rPr>
      </w:pPr>
      <w:r>
        <w:rPr>
          <w:rStyle w:val="Appeldenotedefin"/>
        </w:rPr>
        <w:endnoteRef/>
      </w:r>
      <w:r>
        <w:rPr>
          <w:rStyle w:val="Appeldenotedefin"/>
          <w:rFonts w:ascii="Times New Roman" w:hAnsi="Times New Roman"/>
          <w:lang w:val="en-US"/>
        </w:rPr>
        <w:t xml:space="preserve"> </w:t>
      </w:r>
      <w:r w:rsidR="00CC7469">
        <w:rPr>
          <w:rFonts w:ascii="Times New Roman" w:hAnsi="Times New Roman"/>
          <w:lang w:val="en-US"/>
        </w:rPr>
        <w:tab/>
      </w:r>
      <w:r>
        <w:rPr>
          <w:rFonts w:ascii="Times New Roman" w:hAnsi="Times New Roman"/>
          <w:sz w:val="24"/>
          <w:szCs w:val="24"/>
          <w:lang w:val="en-US"/>
        </w:rPr>
        <w:t>The Shapiro-Wilk test is based on the correlation between the observed data and their corresponding normal score (i.e. the vector or quantile of the observed data, and the vector of quantile that should be obtained if data were normally distributed; Ghasemi &amp; Zahediasl, 2012; Öztuna, Elhan, &amp; Tüccar, 2006).</w:t>
      </w:r>
    </w:p>
  </w:endnote>
  <w:endnote w:id="5">
    <w:p w14:paraId="48AF0098" w14:textId="383CB283" w:rsidR="00CF56D7" w:rsidRPr="00710CD8" w:rsidRDefault="00CF56D7" w:rsidP="00CF56D7">
      <w:pPr>
        <w:pStyle w:val="Notedefin"/>
        <w:spacing w:line="480" w:lineRule="auto"/>
        <w:rPr>
          <w:lang w:val="en-US"/>
        </w:rPr>
      </w:pPr>
      <w:r>
        <w:rPr>
          <w:rStyle w:val="Appeldenotedefin"/>
        </w:rPr>
        <w:endnoteRef/>
      </w:r>
      <w:r>
        <w:rPr>
          <w:rFonts w:ascii="Times New Roman" w:hAnsi="Times New Roman"/>
          <w:lang w:val="en-US"/>
        </w:rPr>
        <w:t xml:space="preserve"> </w:t>
      </w:r>
      <w:r w:rsidR="00CC7469">
        <w:rPr>
          <w:rFonts w:ascii="Times New Roman" w:hAnsi="Times New Roman"/>
          <w:lang w:val="en-US"/>
        </w:rPr>
        <w:tab/>
      </w:r>
      <w:r>
        <w:rPr>
          <w:rFonts w:ascii="Times New Roman" w:hAnsi="Times New Roman"/>
          <w:color w:val="000000"/>
          <w:sz w:val="24"/>
          <w:szCs w:val="24"/>
          <w:lang w:val="en-US"/>
        </w:rPr>
        <w:t xml:space="preserve">For example, in a previous paper, we have shown that when comparing two groups when data are uniformly distributed (i.e. kurtosis = 1.8) between groups, tests comparing means are still valid, both in terms of the Type 1 error rate and the power </w:t>
      </w:r>
      <w:r>
        <w:rPr>
          <w:rFonts w:ascii="Times New Roman" w:hAnsi="Times New Roman"/>
          <w:sz w:val="24"/>
          <w:lang w:val="en-US"/>
        </w:rPr>
        <w:t>(Delacre, Lakens, &amp; Leys, 2017).</w:t>
      </w:r>
    </w:p>
  </w:endnote>
  <w:endnote w:id="6">
    <w:p w14:paraId="592A3212" w14:textId="3C0D1A75" w:rsidR="00CF56D7" w:rsidRPr="00710CD8" w:rsidRDefault="00CF56D7" w:rsidP="00CF56D7">
      <w:pPr>
        <w:pStyle w:val="Notedefin"/>
        <w:spacing w:line="480" w:lineRule="auto"/>
        <w:rPr>
          <w:lang w:val="en-US"/>
        </w:rPr>
      </w:pPr>
      <w:r>
        <w:rPr>
          <w:rStyle w:val="Appeldenotedefin"/>
        </w:rPr>
        <w:endnoteRef/>
      </w:r>
      <w:r>
        <w:rPr>
          <w:rFonts w:ascii="Times New Roman" w:hAnsi="Times New Roman"/>
          <w:sz w:val="24"/>
          <w:szCs w:val="24"/>
          <w:lang w:val="en-US"/>
        </w:rPr>
        <w:t xml:space="preserve"> </w:t>
      </w:r>
      <w:r w:rsidR="00CC7469">
        <w:rPr>
          <w:rFonts w:ascii="Times New Roman" w:hAnsi="Times New Roman"/>
          <w:sz w:val="24"/>
          <w:szCs w:val="24"/>
          <w:lang w:val="en-US"/>
        </w:rPr>
        <w:tab/>
      </w:r>
      <w:r>
        <w:rPr>
          <w:rFonts w:ascii="Times New Roman" w:hAnsi="Times New Roman"/>
          <w:i/>
          <w:iCs/>
          <w:sz w:val="24"/>
          <w:szCs w:val="24"/>
          <w:lang w:val="en-US"/>
        </w:rPr>
        <w:t>Applied Psychology</w:t>
      </w:r>
      <w:r>
        <w:rPr>
          <w:rFonts w:ascii="Times New Roman" w:hAnsi="Times New Roman"/>
          <w:sz w:val="24"/>
          <w:szCs w:val="24"/>
          <w:lang w:val="en-US"/>
        </w:rPr>
        <w:t>,</w:t>
      </w:r>
      <w:r>
        <w:rPr>
          <w:rFonts w:ascii="Times New Roman" w:hAnsi="Times New Roman"/>
          <w:i/>
          <w:iCs/>
          <w:sz w:val="24"/>
          <w:szCs w:val="24"/>
          <w:lang w:val="en-US"/>
        </w:rPr>
        <w:t xml:space="preserve"> Journal of Research in Personality</w:t>
      </w:r>
      <w:r>
        <w:rPr>
          <w:rFonts w:ascii="Times New Roman" w:hAnsi="Times New Roman"/>
          <w:sz w:val="24"/>
          <w:szCs w:val="24"/>
          <w:lang w:val="en-US"/>
        </w:rPr>
        <w:t>,</w:t>
      </w:r>
      <w:r>
        <w:rPr>
          <w:rFonts w:ascii="Times New Roman" w:hAnsi="Times New Roman"/>
          <w:i/>
          <w:iCs/>
          <w:sz w:val="24"/>
          <w:szCs w:val="24"/>
          <w:lang w:val="en-US"/>
        </w:rPr>
        <w:t xml:space="preserve"> Journal of Personality</w:t>
      </w:r>
      <w:r>
        <w:rPr>
          <w:rFonts w:ascii="Times New Roman" w:hAnsi="Times New Roman"/>
          <w:sz w:val="24"/>
          <w:szCs w:val="24"/>
          <w:lang w:val="en-US"/>
        </w:rPr>
        <w:t>,</w:t>
      </w:r>
      <w:r>
        <w:rPr>
          <w:rFonts w:ascii="Times New Roman" w:hAnsi="Times New Roman"/>
          <w:i/>
          <w:iCs/>
          <w:sz w:val="24"/>
          <w:szCs w:val="24"/>
          <w:lang w:val="en-US"/>
        </w:rPr>
        <w:t xml:space="preserve"> Journal of Personality Assessment</w:t>
      </w:r>
      <w:r>
        <w:rPr>
          <w:rFonts w:ascii="Times New Roman" w:hAnsi="Times New Roman"/>
          <w:sz w:val="24"/>
          <w:szCs w:val="24"/>
          <w:lang w:val="en-US"/>
        </w:rPr>
        <w:t>,</w:t>
      </w:r>
      <w:r>
        <w:rPr>
          <w:rFonts w:ascii="Times New Roman" w:hAnsi="Times New Roman"/>
          <w:i/>
          <w:iCs/>
          <w:sz w:val="24"/>
          <w:szCs w:val="24"/>
          <w:lang w:val="en-US"/>
        </w:rPr>
        <w:t xml:space="preserve"> Multivariate Behavioral Research</w:t>
      </w:r>
      <w:r>
        <w:rPr>
          <w:rFonts w:ascii="Times New Roman" w:hAnsi="Times New Roman"/>
          <w:sz w:val="24"/>
          <w:szCs w:val="24"/>
          <w:lang w:val="en-US"/>
        </w:rPr>
        <w:t>,</w:t>
      </w:r>
      <w:r>
        <w:rPr>
          <w:rFonts w:ascii="Times New Roman" w:hAnsi="Times New Roman"/>
          <w:i/>
          <w:iCs/>
          <w:sz w:val="24"/>
          <w:szCs w:val="24"/>
          <w:lang w:val="en-US"/>
        </w:rPr>
        <w:t xml:space="preserve"> Perceptual and Motor Skills</w:t>
      </w:r>
      <w:r>
        <w:rPr>
          <w:rFonts w:ascii="Times New Roman" w:hAnsi="Times New Roman"/>
          <w:sz w:val="24"/>
          <w:szCs w:val="24"/>
          <w:lang w:val="en-US"/>
        </w:rPr>
        <w:t>,</w:t>
      </w:r>
      <w:r>
        <w:rPr>
          <w:rFonts w:ascii="Times New Roman" w:hAnsi="Times New Roman"/>
          <w:i/>
          <w:iCs/>
          <w:sz w:val="24"/>
          <w:szCs w:val="24"/>
          <w:lang w:val="en-US"/>
        </w:rPr>
        <w:t xml:space="preserve"> Applied Psychological Measurement</w:t>
      </w:r>
      <w:r>
        <w:rPr>
          <w:rFonts w:ascii="Times New Roman" w:hAnsi="Times New Roman"/>
          <w:sz w:val="24"/>
          <w:szCs w:val="24"/>
          <w:lang w:val="en-US"/>
        </w:rPr>
        <w:t>,</w:t>
      </w:r>
      <w:r>
        <w:rPr>
          <w:rFonts w:ascii="Times New Roman" w:hAnsi="Times New Roman"/>
          <w:i/>
          <w:iCs/>
          <w:sz w:val="24"/>
          <w:szCs w:val="24"/>
          <w:lang w:val="en-US"/>
        </w:rPr>
        <w:t xml:space="preserve"> Journal of Experimental Education</w:t>
      </w:r>
      <w:r>
        <w:rPr>
          <w:rFonts w:ascii="Times New Roman" w:hAnsi="Times New Roman"/>
          <w:sz w:val="24"/>
          <w:szCs w:val="24"/>
          <w:lang w:val="en-US"/>
        </w:rPr>
        <w:t>,</w:t>
      </w:r>
      <w:r>
        <w:rPr>
          <w:rFonts w:ascii="Times New Roman" w:hAnsi="Times New Roman"/>
          <w:i/>
          <w:iCs/>
          <w:sz w:val="24"/>
          <w:szCs w:val="24"/>
          <w:lang w:val="en-US"/>
        </w:rPr>
        <w:t xml:space="preserve"> Journal of Educational Psychology</w:t>
      </w:r>
      <w:r>
        <w:rPr>
          <w:rFonts w:ascii="Times New Roman" w:hAnsi="Times New Roman"/>
          <w:sz w:val="24"/>
          <w:szCs w:val="24"/>
          <w:lang w:val="en-US"/>
        </w:rPr>
        <w:t>,</w:t>
      </w:r>
      <w:r>
        <w:rPr>
          <w:rFonts w:ascii="Times New Roman" w:hAnsi="Times New Roman"/>
          <w:i/>
          <w:iCs/>
          <w:sz w:val="24"/>
          <w:szCs w:val="24"/>
          <w:lang w:val="en-US"/>
        </w:rPr>
        <w:t xml:space="preserve"> Journal of Educational Research</w:t>
      </w:r>
      <w:r>
        <w:rPr>
          <w:rFonts w:ascii="Times New Roman" w:hAnsi="Times New Roman"/>
          <w:sz w:val="24"/>
          <w:szCs w:val="24"/>
          <w:lang w:val="en-US"/>
        </w:rPr>
        <w:t xml:space="preserve">, and </w:t>
      </w:r>
      <w:r>
        <w:rPr>
          <w:rFonts w:ascii="Times New Roman" w:hAnsi="Times New Roman"/>
          <w:i/>
          <w:iCs/>
          <w:sz w:val="24"/>
          <w:szCs w:val="24"/>
          <w:lang w:val="en-US"/>
        </w:rPr>
        <w:t>Personnel Psychology</w:t>
      </w:r>
      <w:r>
        <w:rPr>
          <w:rFonts w:ascii="Times New Roman" w:hAnsi="Times New Roman"/>
          <w:sz w:val="24"/>
          <w:szCs w:val="24"/>
          <w:lang w:val="en-US"/>
        </w:rPr>
        <w:t>.</w:t>
      </w:r>
    </w:p>
  </w:endnote>
  <w:endnote w:id="7">
    <w:p w14:paraId="031F2421" w14:textId="6688203C" w:rsidR="00CF56D7" w:rsidRPr="00710CD8" w:rsidRDefault="00CF56D7" w:rsidP="00CF56D7">
      <w:pPr>
        <w:pStyle w:val="Notedefin"/>
        <w:spacing w:line="480" w:lineRule="auto"/>
        <w:rPr>
          <w:lang w:val="en-US"/>
        </w:rPr>
      </w:pPr>
      <w:r>
        <w:rPr>
          <w:rStyle w:val="Appeldenotedefin"/>
        </w:rPr>
        <w:endnoteRef/>
      </w:r>
      <w:r>
        <w:rPr>
          <w:rStyle w:val="Appeldenotedefin"/>
          <w:rFonts w:ascii="Times New Roman" w:hAnsi="Times New Roman"/>
          <w:lang w:val="en-US"/>
        </w:rPr>
        <w:t xml:space="preserve"> </w:t>
      </w:r>
      <w:r w:rsidR="00CC7469">
        <w:rPr>
          <w:rFonts w:ascii="Times New Roman" w:hAnsi="Times New Roman"/>
          <w:lang w:val="en-US"/>
        </w:rPr>
        <w:tab/>
      </w:r>
      <w:r>
        <w:rPr>
          <w:rFonts w:ascii="Times New Roman" w:hAnsi="Times New Roman"/>
          <w:sz w:val="24"/>
          <w:szCs w:val="24"/>
          <w:lang w:val="en-US"/>
        </w:rPr>
        <w:t>Among others, the score of competitiveness in Switzerland (</w:t>
      </w:r>
      <w:r>
        <w:rPr>
          <w:rFonts w:ascii="Times New Roman" w:hAnsi="Times New Roman"/>
          <w:i/>
          <w:sz w:val="24"/>
          <w:szCs w:val="24"/>
          <w:lang w:val="en-US"/>
        </w:rPr>
        <w:t>M</w:t>
      </w:r>
      <w:r>
        <w:rPr>
          <w:rFonts w:ascii="Times New Roman" w:hAnsi="Times New Roman"/>
          <w:sz w:val="24"/>
          <w:szCs w:val="24"/>
          <w:lang w:val="en-US"/>
        </w:rPr>
        <w:t xml:space="preserve"> = 1.9; </w:t>
      </w:r>
      <w:r>
        <w:rPr>
          <w:rFonts w:ascii="Times New Roman" w:hAnsi="Times New Roman"/>
          <w:i/>
          <w:sz w:val="24"/>
          <w:szCs w:val="24"/>
          <w:lang w:val="en-US"/>
        </w:rPr>
        <w:t>SD</w:t>
      </w:r>
      <w:r>
        <w:rPr>
          <w:rFonts w:ascii="Times New Roman" w:hAnsi="Times New Roman"/>
          <w:sz w:val="24"/>
          <w:szCs w:val="24"/>
          <w:lang w:val="en-US"/>
        </w:rPr>
        <w:t xml:space="preserve"> = .57) and Spain (</w:t>
      </w:r>
      <w:r>
        <w:rPr>
          <w:rFonts w:ascii="Times New Roman" w:hAnsi="Times New Roman"/>
          <w:i/>
          <w:sz w:val="24"/>
          <w:szCs w:val="24"/>
          <w:lang w:val="en-US"/>
        </w:rPr>
        <w:t>M</w:t>
      </w:r>
      <w:r>
        <w:rPr>
          <w:rFonts w:ascii="Times New Roman" w:hAnsi="Times New Roman"/>
          <w:sz w:val="24"/>
          <w:szCs w:val="24"/>
          <w:lang w:val="en-US"/>
        </w:rPr>
        <w:t xml:space="preserve"> = 1.65; </w:t>
      </w:r>
      <w:r>
        <w:rPr>
          <w:rFonts w:ascii="Times New Roman" w:hAnsi="Times New Roman"/>
          <w:i/>
          <w:sz w:val="24"/>
          <w:szCs w:val="24"/>
          <w:lang w:val="en-US"/>
        </w:rPr>
        <w:t>SD</w:t>
      </w:r>
      <w:r>
        <w:rPr>
          <w:rFonts w:ascii="Times New Roman" w:hAnsi="Times New Roman"/>
          <w:sz w:val="24"/>
          <w:szCs w:val="24"/>
          <w:lang w:val="en-US"/>
        </w:rPr>
        <w:t xml:space="preserve"> = .56) are less variable than the score of competitiveness in Italy (</w:t>
      </w:r>
      <w:r>
        <w:rPr>
          <w:rFonts w:ascii="Times New Roman" w:hAnsi="Times New Roman"/>
          <w:i/>
          <w:sz w:val="24"/>
          <w:szCs w:val="24"/>
          <w:lang w:val="en-US"/>
        </w:rPr>
        <w:t>M</w:t>
      </w:r>
      <w:r>
        <w:rPr>
          <w:rFonts w:ascii="Times New Roman" w:hAnsi="Times New Roman"/>
          <w:sz w:val="24"/>
          <w:szCs w:val="24"/>
          <w:lang w:val="en-US"/>
        </w:rPr>
        <w:t xml:space="preserve"> = 2.12; </w:t>
      </w:r>
      <w:r>
        <w:rPr>
          <w:rFonts w:ascii="Times New Roman" w:hAnsi="Times New Roman"/>
          <w:i/>
          <w:sz w:val="24"/>
          <w:szCs w:val="24"/>
          <w:lang w:val="en-US"/>
        </w:rPr>
        <w:t>SD</w:t>
      </w:r>
      <w:r>
        <w:rPr>
          <w:rFonts w:ascii="Times New Roman" w:hAnsi="Times New Roman"/>
          <w:sz w:val="24"/>
          <w:szCs w:val="24"/>
          <w:lang w:val="en-US"/>
        </w:rPr>
        <w:t xml:space="preserve"> = .79) or France (</w:t>
      </w:r>
      <w:r>
        <w:rPr>
          <w:rFonts w:ascii="Times New Roman" w:hAnsi="Times New Roman"/>
          <w:i/>
          <w:sz w:val="24"/>
          <w:szCs w:val="24"/>
          <w:lang w:val="en-US"/>
        </w:rPr>
        <w:t>M</w:t>
      </w:r>
      <w:r>
        <w:rPr>
          <w:rFonts w:ascii="Times New Roman" w:hAnsi="Times New Roman"/>
          <w:sz w:val="24"/>
          <w:szCs w:val="24"/>
          <w:lang w:val="en-US"/>
        </w:rPr>
        <w:t xml:space="preserve"> = 2.28; </w:t>
      </w:r>
      <w:r>
        <w:rPr>
          <w:rFonts w:ascii="Times New Roman" w:hAnsi="Times New Roman"/>
          <w:i/>
          <w:sz w:val="24"/>
          <w:szCs w:val="24"/>
          <w:lang w:val="en-US"/>
        </w:rPr>
        <w:t>SD</w:t>
      </w:r>
      <w:r>
        <w:rPr>
          <w:rFonts w:ascii="Times New Roman" w:hAnsi="Times New Roman"/>
          <w:sz w:val="24"/>
          <w:szCs w:val="24"/>
          <w:lang w:val="en-US"/>
        </w:rPr>
        <w:t xml:space="preserve"> = .75).</w:t>
      </w:r>
    </w:p>
  </w:endnote>
  <w:endnote w:id="8">
    <w:p w14:paraId="1C25CEC4" w14:textId="34F6251A" w:rsidR="00CF56D7" w:rsidRPr="00795D58" w:rsidRDefault="00CF56D7" w:rsidP="00CF56D7">
      <w:pPr>
        <w:pStyle w:val="Standard"/>
        <w:spacing w:after="0" w:line="480" w:lineRule="auto"/>
        <w:rPr>
          <w:lang w:val="en-US"/>
        </w:rPr>
      </w:pPr>
      <w:r>
        <w:rPr>
          <w:rStyle w:val="Appeldenotedefin"/>
        </w:rPr>
        <w:endnoteRef/>
      </w:r>
      <w:r>
        <w:rPr>
          <w:rStyle w:val="Appeldenotedefin"/>
        </w:rPr>
        <w:t xml:space="preserve"> </w:t>
      </w:r>
      <w:r w:rsidR="00CC7469">
        <w:tab/>
      </w:r>
      <w:r>
        <w:rPr>
          <w:rFonts w:ascii="Times New Roman" w:hAnsi="Times New Roman"/>
          <w:color w:val="000000"/>
          <w:sz w:val="24"/>
          <w:szCs w:val="24"/>
          <w:lang w:val="en-US"/>
        </w:rPr>
        <w:t xml:space="preserve">To yield a robust test, the Type 1 error rate has to be sufficiently close to the nominal 5%. In order to assess the robustness of the three tests in our simulations, according to </w:t>
      </w:r>
      <w:r>
        <w:rPr>
          <w:rFonts w:ascii="Times New Roman" w:hAnsi="Times New Roman"/>
          <w:sz w:val="24"/>
          <w:szCs w:val="24"/>
          <w:lang w:val="en-US"/>
        </w:rPr>
        <w:t>Bradley (1978)</w:t>
      </w:r>
      <w:r>
        <w:rPr>
          <w:rFonts w:ascii="Times New Roman" w:hAnsi="Times New Roman"/>
          <w:color w:val="000000"/>
          <w:sz w:val="24"/>
          <w:szCs w:val="24"/>
          <w:lang w:val="en-US"/>
        </w:rPr>
        <w:t xml:space="preserve"> we consider the Type 1 error rate is ‘close enough’ to the nominal 5% if it’s value falls in the interval [0.025; 0.075].    </w:t>
      </w:r>
    </w:p>
  </w:endnote>
  <w:endnote w:id="9">
    <w:p w14:paraId="76934C04" w14:textId="0AA8A8B2" w:rsidR="00CF56D7" w:rsidRPr="00795D58" w:rsidRDefault="00CF56D7" w:rsidP="00CF56D7">
      <w:pPr>
        <w:pStyle w:val="Notedefin"/>
        <w:spacing w:line="480" w:lineRule="auto"/>
        <w:rPr>
          <w:lang w:val="nl-NL"/>
        </w:rPr>
      </w:pPr>
      <w:r>
        <w:rPr>
          <w:rStyle w:val="Appeldenotedefin"/>
        </w:rPr>
        <w:endnoteRef/>
      </w:r>
      <w:r>
        <w:rPr>
          <w:rStyle w:val="Appeldenotedefin"/>
          <w:rFonts w:ascii="Times New Roman" w:hAnsi="Times New Roman"/>
          <w:lang w:val="nl-NL"/>
        </w:rPr>
        <w:t xml:space="preserve"> </w:t>
      </w:r>
      <w:r w:rsidR="00CC7469">
        <w:rPr>
          <w:rFonts w:ascii="Times New Roman" w:hAnsi="Times New Roman"/>
          <w:lang w:val="nl-NL"/>
        </w:rPr>
        <w:tab/>
      </w:r>
      <w:r>
        <w:rPr>
          <w:rFonts w:ascii="Times New Roman" w:hAnsi="Times New Roman"/>
          <w:sz w:val="24"/>
          <w:szCs w:val="24"/>
          <w:lang w:val="en-US"/>
        </w:rPr>
        <w:t xml:space="preserve">We will only compare results of the </w:t>
      </w:r>
      <w:r>
        <w:rPr>
          <w:rFonts w:ascii="Times New Roman" w:hAnsi="Times New Roman"/>
          <w:i/>
          <w:sz w:val="24"/>
          <w:szCs w:val="24"/>
          <w:lang w:val="en-US"/>
        </w:rPr>
        <w:t>W</w:t>
      </w:r>
      <w:r>
        <w:rPr>
          <w:rFonts w:ascii="Times New Roman" w:hAnsi="Times New Roman"/>
          <w:sz w:val="24"/>
          <w:szCs w:val="24"/>
          <w:lang w:val="en-US"/>
        </w:rPr>
        <w:t xml:space="preserve">-test and the </w:t>
      </w:r>
      <w:r>
        <w:rPr>
          <w:rFonts w:ascii="Times New Roman" w:hAnsi="Times New Roman"/>
          <w:i/>
          <w:sz w:val="24"/>
          <w:szCs w:val="24"/>
          <w:lang w:val="en-US"/>
        </w:rPr>
        <w:t>F</w:t>
      </w:r>
      <w:r>
        <w:rPr>
          <w:rFonts w:ascii="Times New Roman" w:hAnsi="Times New Roman"/>
          <w:sz w:val="24"/>
          <w:szCs w:val="24"/>
          <w:lang w:val="en-US"/>
        </w:rPr>
        <w:t xml:space="preserve">-test when the assumption of equality of variances is met because when variances between groups are unequal, results of the </w:t>
      </w:r>
      <w:r>
        <w:rPr>
          <w:rFonts w:ascii="Times New Roman" w:hAnsi="Times New Roman"/>
          <w:i/>
          <w:sz w:val="24"/>
          <w:szCs w:val="24"/>
          <w:lang w:val="en-US"/>
        </w:rPr>
        <w:t>F</w:t>
      </w:r>
      <w:r>
        <w:rPr>
          <w:rFonts w:ascii="Times New Roman" w:hAnsi="Times New Roman"/>
          <w:sz w:val="24"/>
          <w:szCs w:val="24"/>
          <w:lang w:val="en-US"/>
        </w:rPr>
        <w:t xml:space="preserve">-test are not valid. When there is a negative correlation between sample sizes and SD or when there are unequal SD with the same sample sizes between groups, the power of the </w:t>
      </w:r>
      <w:r>
        <w:rPr>
          <w:rFonts w:ascii="Times New Roman" w:hAnsi="Times New Roman"/>
          <w:i/>
          <w:sz w:val="24"/>
          <w:szCs w:val="24"/>
          <w:lang w:val="en-US"/>
        </w:rPr>
        <w:t>F</w:t>
      </w:r>
      <w:r>
        <w:rPr>
          <w:rFonts w:ascii="Times New Roman" w:hAnsi="Times New Roman"/>
          <w:sz w:val="24"/>
          <w:szCs w:val="24"/>
          <w:lang w:val="en-US"/>
        </w:rPr>
        <w:t>-test is overestimated (Power</w:t>
      </w:r>
      <w:r>
        <w:rPr>
          <w:rFonts w:ascii="Times New Roman" w:hAnsi="Times New Roman"/>
          <w:i/>
          <w:iCs/>
          <w:sz w:val="24"/>
          <w:szCs w:val="24"/>
          <w:vertAlign w:val="subscript"/>
          <w:lang w:val="en-US"/>
        </w:rPr>
        <w:t>F</w:t>
      </w:r>
      <w:r>
        <w:rPr>
          <w:rFonts w:ascii="Times New Roman" w:hAnsi="Times New Roman"/>
          <w:sz w:val="24"/>
          <w:szCs w:val="24"/>
          <w:vertAlign w:val="subscript"/>
          <w:lang w:val="en-US"/>
        </w:rPr>
        <w:t>-test</w:t>
      </w:r>
      <w:r>
        <w:rPr>
          <w:rFonts w:ascii="Times New Roman" w:hAnsi="Times New Roman"/>
          <w:sz w:val="24"/>
          <w:szCs w:val="24"/>
          <w:lang w:val="en-US"/>
        </w:rPr>
        <w:t xml:space="preserve"> &gt; Power</w:t>
      </w:r>
      <w:r>
        <w:rPr>
          <w:rFonts w:ascii="Times New Roman" w:hAnsi="Times New Roman"/>
          <w:i/>
          <w:iCs/>
          <w:sz w:val="24"/>
          <w:szCs w:val="24"/>
          <w:vertAlign w:val="subscript"/>
          <w:lang w:val="en-US"/>
        </w:rPr>
        <w:t>W</w:t>
      </w:r>
      <w:r>
        <w:rPr>
          <w:rFonts w:ascii="Times New Roman" w:hAnsi="Times New Roman"/>
          <w:sz w:val="24"/>
          <w:szCs w:val="24"/>
          <w:vertAlign w:val="subscript"/>
          <w:lang w:val="en-US"/>
        </w:rPr>
        <w:t>-test</w:t>
      </w:r>
      <w:r>
        <w:rPr>
          <w:rFonts w:ascii="Times New Roman" w:hAnsi="Times New Roman"/>
          <w:sz w:val="24"/>
          <w:szCs w:val="24"/>
          <w:lang w:val="en-US"/>
        </w:rPr>
        <w:t xml:space="preserve">); when there is a positive correlation between sample sizes and SD, the power of the </w:t>
      </w:r>
      <w:r>
        <w:rPr>
          <w:rFonts w:ascii="Times New Roman" w:hAnsi="Times New Roman"/>
          <w:i/>
          <w:sz w:val="24"/>
          <w:szCs w:val="24"/>
          <w:lang w:val="en-US"/>
        </w:rPr>
        <w:t>F</w:t>
      </w:r>
      <w:r>
        <w:rPr>
          <w:rFonts w:ascii="Times New Roman" w:hAnsi="Times New Roman"/>
          <w:sz w:val="24"/>
          <w:szCs w:val="24"/>
          <w:lang w:val="en-US"/>
        </w:rPr>
        <w:t>-test is underestimated (Power</w:t>
      </w:r>
      <w:r>
        <w:rPr>
          <w:rFonts w:ascii="Times New Roman" w:hAnsi="Times New Roman"/>
          <w:i/>
          <w:iCs/>
          <w:sz w:val="24"/>
          <w:szCs w:val="24"/>
          <w:vertAlign w:val="subscript"/>
          <w:lang w:val="en-US"/>
        </w:rPr>
        <w:t>F</w:t>
      </w:r>
      <w:r>
        <w:rPr>
          <w:rFonts w:ascii="Times New Roman" w:hAnsi="Times New Roman"/>
          <w:sz w:val="24"/>
          <w:szCs w:val="24"/>
          <w:vertAlign w:val="subscript"/>
          <w:lang w:val="en-US"/>
        </w:rPr>
        <w:t>-test</w:t>
      </w:r>
      <w:r>
        <w:rPr>
          <w:rFonts w:ascii="Times New Roman" w:hAnsi="Times New Roman"/>
          <w:sz w:val="24"/>
          <w:szCs w:val="24"/>
          <w:lang w:val="en-US"/>
        </w:rPr>
        <w:t xml:space="preserve"> &lt; Power</w:t>
      </w:r>
      <w:r>
        <w:rPr>
          <w:rFonts w:ascii="Times New Roman" w:hAnsi="Times New Roman"/>
          <w:i/>
          <w:iCs/>
          <w:sz w:val="24"/>
          <w:szCs w:val="24"/>
          <w:vertAlign w:val="subscript"/>
          <w:lang w:val="en-US"/>
        </w:rPr>
        <w:t>W</w:t>
      </w:r>
      <w:r>
        <w:rPr>
          <w:rFonts w:ascii="Times New Roman" w:hAnsi="Times New Roman"/>
          <w:sz w:val="24"/>
          <w:szCs w:val="24"/>
          <w:vertAlign w:val="subscript"/>
          <w:lang w:val="en-US"/>
        </w:rPr>
        <w:t>-test</w:t>
      </w:r>
      <w:r>
        <w:rPr>
          <w:rFonts w:ascii="Times New Roman" w:hAnsi="Times New Roman"/>
          <w:sz w:val="24"/>
          <w:szCs w:val="24"/>
          <w:lang w:val="en-US"/>
        </w:rPr>
        <w:t>).</w:t>
      </w:r>
    </w:p>
  </w:endnote>
  <w:endnote w:id="10">
    <w:p w14:paraId="0BD832E3" w14:textId="4AF798AF" w:rsidR="00CF56D7" w:rsidRPr="00795D58" w:rsidRDefault="00CF56D7" w:rsidP="00CF56D7">
      <w:pPr>
        <w:pStyle w:val="Commentaire"/>
        <w:spacing w:after="0" w:line="480" w:lineRule="auto"/>
        <w:rPr>
          <w:lang w:val="nl-NL"/>
        </w:rPr>
      </w:pPr>
      <w:r>
        <w:rPr>
          <w:rStyle w:val="Appeldenotedefin"/>
        </w:rPr>
        <w:endnoteRef/>
      </w:r>
      <w:r>
        <w:rPr>
          <w:lang w:val="nl-NL"/>
        </w:rPr>
        <w:t xml:space="preserve"> </w:t>
      </w:r>
      <w:r w:rsidR="00CC7469">
        <w:rPr>
          <w:lang w:val="nl-NL"/>
        </w:rPr>
        <w:tab/>
      </w:r>
      <w:r w:rsidRPr="00795D58">
        <w:rPr>
          <w:rFonts w:ascii="Times New Roman" w:hAnsi="Times New Roman"/>
          <w:sz w:val="24"/>
          <w:lang w:val="nl-NL"/>
        </w:rPr>
        <w:t xml:space="preserve">For example, with at least 50 subjecst per groups, the difference between the </w:t>
      </w:r>
      <w:r w:rsidRPr="00795D58">
        <w:rPr>
          <w:rFonts w:ascii="Times New Roman" w:hAnsi="Times New Roman"/>
          <w:i/>
          <w:sz w:val="24"/>
          <w:lang w:val="nl-NL"/>
        </w:rPr>
        <w:t>p</w:t>
      </w:r>
      <w:r w:rsidRPr="00795D58">
        <w:rPr>
          <w:rFonts w:ascii="Times New Roman" w:hAnsi="Times New Roman"/>
          <w:sz w:val="24"/>
          <w:lang w:val="nl-NL"/>
        </w:rPr>
        <w:t xml:space="preserve">-value of the </w:t>
      </w:r>
      <w:r w:rsidRPr="00795D58">
        <w:rPr>
          <w:rFonts w:ascii="Times New Roman" w:hAnsi="Times New Roman"/>
          <w:i/>
          <w:sz w:val="24"/>
          <w:lang w:val="nl-NL"/>
        </w:rPr>
        <w:t>F</w:t>
      </w:r>
      <w:r w:rsidRPr="00795D58">
        <w:rPr>
          <w:rFonts w:ascii="Times New Roman" w:hAnsi="Times New Roman"/>
          <w:sz w:val="24"/>
          <w:lang w:val="nl-NL"/>
        </w:rPr>
        <w:t xml:space="preserve">-test and </w:t>
      </w:r>
      <w:r w:rsidRPr="00795D58">
        <w:rPr>
          <w:rFonts w:ascii="Times New Roman" w:hAnsi="Times New Roman"/>
          <w:i/>
          <w:sz w:val="24"/>
          <w:lang w:val="nl-NL"/>
        </w:rPr>
        <w:t>W</w:t>
      </w:r>
      <w:r w:rsidRPr="00795D58">
        <w:rPr>
          <w:rFonts w:ascii="Times New Roman" w:hAnsi="Times New Roman"/>
          <w:sz w:val="24"/>
          <w:lang w:val="nl-NL"/>
        </w:rPr>
        <w:t xml:space="preserve">-test is 0.5%. The difference between the </w:t>
      </w:r>
      <w:r w:rsidRPr="00795D58">
        <w:rPr>
          <w:rFonts w:ascii="Times New Roman" w:hAnsi="Times New Roman"/>
          <w:i/>
          <w:sz w:val="24"/>
          <w:lang w:val="nl-NL"/>
        </w:rPr>
        <w:t>p</w:t>
      </w:r>
      <w:r w:rsidRPr="00795D58">
        <w:rPr>
          <w:rFonts w:ascii="Times New Roman" w:hAnsi="Times New Roman"/>
          <w:sz w:val="24"/>
          <w:lang w:val="nl-NL"/>
        </w:rPr>
        <w:t xml:space="preserve">-values of the </w:t>
      </w:r>
      <w:r w:rsidRPr="00795D58">
        <w:rPr>
          <w:rFonts w:ascii="Times New Roman" w:hAnsi="Times New Roman"/>
          <w:i/>
          <w:sz w:val="24"/>
          <w:lang w:val="nl-NL"/>
        </w:rPr>
        <w:t>F</w:t>
      </w:r>
      <w:r w:rsidRPr="00795D58">
        <w:rPr>
          <w:rFonts w:ascii="Times New Roman" w:hAnsi="Times New Roman"/>
          <w:sz w:val="24"/>
          <w:lang w:val="nl-NL"/>
        </w:rPr>
        <w:t xml:space="preserve">-test and </w:t>
      </w:r>
      <w:r w:rsidRPr="00795D58">
        <w:rPr>
          <w:rFonts w:ascii="Times New Roman" w:hAnsi="Times New Roman"/>
          <w:i/>
          <w:sz w:val="24"/>
          <w:lang w:val="nl-NL"/>
        </w:rPr>
        <w:t>F*</w:t>
      </w:r>
      <w:r w:rsidRPr="00795D58">
        <w:rPr>
          <w:rFonts w:ascii="Times New Roman" w:hAnsi="Times New Roman"/>
          <w:sz w:val="24"/>
          <w:lang w:val="nl-NL"/>
        </w:rPr>
        <w:t>-test is 0.1%.</w:t>
      </w:r>
    </w:p>
  </w:endnote>
  <w:endnote w:id="11">
    <w:p w14:paraId="0024E4A4" w14:textId="4FB1A3DC" w:rsidR="00CF56D7" w:rsidRPr="00795D58" w:rsidRDefault="00CF56D7" w:rsidP="00CF56D7">
      <w:pPr>
        <w:pStyle w:val="NormalWeb"/>
        <w:spacing w:before="0" w:beforeAutospacing="0" w:after="0" w:afterAutospacing="0" w:line="480" w:lineRule="auto"/>
        <w:rPr>
          <w:lang w:val="nl-NL"/>
        </w:rPr>
      </w:pPr>
      <w:r w:rsidRPr="00CF56D7">
        <w:rPr>
          <w:rStyle w:val="Appeldenotedefin"/>
          <w:rFonts w:ascii="Calibri" w:eastAsia="Calibri" w:hAnsi="Calibri"/>
          <w:sz w:val="20"/>
          <w:szCs w:val="20"/>
          <w:lang w:eastAsia="en-US"/>
        </w:rPr>
        <w:endnoteRef/>
      </w:r>
      <w:r w:rsidRPr="00CF56D7">
        <w:rPr>
          <w:rStyle w:val="Appeldenotedefin"/>
          <w:rFonts w:ascii="Calibri" w:eastAsia="Calibri" w:hAnsi="Calibri"/>
          <w:sz w:val="20"/>
          <w:szCs w:val="20"/>
          <w:lang w:eastAsia="en-US"/>
        </w:rPr>
        <w:t xml:space="preserve"> </w:t>
      </w:r>
      <w:r w:rsidR="00CC7469">
        <w:rPr>
          <w:rFonts w:ascii="Calibri" w:eastAsia="Calibri" w:hAnsi="Calibri"/>
          <w:sz w:val="20"/>
          <w:szCs w:val="20"/>
          <w:lang w:eastAsia="en-US"/>
        </w:rPr>
        <w:tab/>
      </w:r>
      <w:r w:rsidRPr="00795D58">
        <w:rPr>
          <w:lang w:val="nl-NL"/>
        </w:rPr>
        <w:t>Note that 50 subjects per group is enough in order to achieve robustness in terms of Type 1 error rate, however, it is also important to have a good power. The required number of subjects in order to achieve a sufficiant power will be a function of parameters such as the effect size, the sample sizes ratio, and the power criterion. In general, the power is acceptable at .80 (Mackinnon, 2013) and should ideally achieve .95.</w:t>
      </w:r>
    </w:p>
  </w:endnote>
  <w:endnote w:id="12">
    <w:p w14:paraId="59271816" w14:textId="32CC8B1D" w:rsidR="00CF56D7" w:rsidRPr="00710CD8" w:rsidRDefault="00CF56D7" w:rsidP="00CF56D7">
      <w:pPr>
        <w:pStyle w:val="Notedefin"/>
        <w:spacing w:line="480" w:lineRule="auto"/>
        <w:rPr>
          <w:ins w:id="20" w:author="DELACRE  Marie" w:date="2017-12-14T18:39:00Z"/>
          <w:lang w:val="nl-NL"/>
        </w:rPr>
      </w:pPr>
      <w:ins w:id="21" w:author="DELACRE  Marie" w:date="2017-12-14T18:39:00Z">
        <w:r>
          <w:rPr>
            <w:rStyle w:val="Appeldenotedefin"/>
          </w:rPr>
          <w:endnoteRef/>
        </w:r>
        <w:r w:rsidRPr="00710CD8">
          <w:rPr>
            <w:lang w:val="nl-NL"/>
          </w:rPr>
          <w:t xml:space="preserve"> </w:t>
        </w:r>
      </w:ins>
      <w:r w:rsidR="00CC7469">
        <w:rPr>
          <w:lang w:val="nl-NL"/>
        </w:rPr>
        <w:tab/>
      </w:r>
      <w:ins w:id="22" w:author="DELACRE  Marie" w:date="2017-12-14T18:39:00Z">
        <w:r w:rsidRPr="001E51DB">
          <w:rPr>
            <w:rFonts w:ascii="Times New Roman" w:hAnsi="Times New Roman"/>
            <w:color w:val="000000" w:themeColor="text1"/>
            <w:sz w:val="24"/>
            <w:szCs w:val="24"/>
            <w:lang w:val="en-US"/>
          </w:rPr>
          <w:t>Details can be obtained in typing « ?shapiro.test” in the R console</w:t>
        </w:r>
      </w:ins>
      <w:ins w:id="23" w:author="DELACRE  Marie" w:date="2017-12-14T18:47:00Z">
        <w:r>
          <w:rPr>
            <w:rFonts w:ascii="Times New Roman" w:hAnsi="Times New Roman"/>
            <w:color w:val="000000" w:themeColor="text1"/>
            <w:sz w:val="24"/>
            <w:szCs w:val="24"/>
            <w:lang w:val="en-US"/>
          </w:rPr>
          <w:t>, and a practical example is given in the following link:  …</w:t>
        </w:r>
      </w:ins>
    </w:p>
  </w:endnote>
  <w:endnote w:id="13">
    <w:p w14:paraId="6F202B95" w14:textId="165881D9" w:rsidR="00CF56D7" w:rsidRPr="003C071A" w:rsidRDefault="00CF56D7" w:rsidP="00CF56D7">
      <w:pPr>
        <w:pStyle w:val="Notedefin"/>
        <w:spacing w:line="480" w:lineRule="auto"/>
        <w:jc w:val="both"/>
        <w:rPr>
          <w:rFonts w:ascii="Times New Roman" w:hAnsi="Times New Roman"/>
          <w:lang w:val="en-US"/>
        </w:rPr>
      </w:pPr>
      <w:r w:rsidRPr="003C071A">
        <w:rPr>
          <w:rStyle w:val="Appeldenotedefin"/>
          <w:rFonts w:ascii="Times New Roman" w:hAnsi="Times New Roman"/>
        </w:rPr>
        <w:endnoteRef/>
      </w:r>
      <w:r w:rsidRPr="003C071A">
        <w:rPr>
          <w:rFonts w:ascii="Times New Roman" w:hAnsi="Times New Roman"/>
          <w:lang w:val="en-US"/>
        </w:rPr>
        <w:t xml:space="preserve"> </w:t>
      </w:r>
      <w:r w:rsidR="00CC7469">
        <w:rPr>
          <w:rFonts w:ascii="Times New Roman" w:hAnsi="Times New Roman"/>
          <w:lang w:val="en-US"/>
        </w:rPr>
        <w:tab/>
      </w:r>
      <w:r w:rsidRPr="00557759">
        <w:rPr>
          <w:rFonts w:ascii="Times New Roman" w:hAnsi="Times New Roman"/>
          <w:color w:val="000000" w:themeColor="text1"/>
          <w:sz w:val="24"/>
          <w:szCs w:val="24"/>
          <w:lang w:val="en-US"/>
        </w:rPr>
        <w:t>Details can be obtained in typing</w:t>
      </w:r>
      <w:r>
        <w:rPr>
          <w:rFonts w:ascii="Times New Roman" w:hAnsi="Times New Roman"/>
          <w:color w:val="000000" w:themeColor="text1"/>
          <w:sz w:val="24"/>
          <w:szCs w:val="24"/>
          <w:lang w:val="en-US"/>
        </w:rPr>
        <w:t xml:space="preserve"> "</w:t>
      </w:r>
      <w:r w:rsidRPr="00557759">
        <w:rPr>
          <w:rFonts w:ascii="Times New Roman" w:hAnsi="Times New Roman"/>
          <w:color w:val="000000" w:themeColor="text1"/>
          <w:sz w:val="24"/>
          <w:szCs w:val="24"/>
          <w:lang w:val="en-US"/>
        </w:rPr>
        <w:t>?oneway.test</w:t>
      </w:r>
      <w:r>
        <w:rPr>
          <w:rFonts w:ascii="Times New Roman" w:hAnsi="Times New Roman"/>
          <w:color w:val="000000" w:themeColor="text1"/>
          <w:sz w:val="24"/>
          <w:szCs w:val="24"/>
          <w:lang w:val="en-US"/>
        </w:rPr>
        <w:t>"</w:t>
      </w:r>
      <w:r w:rsidRPr="00557759">
        <w:rPr>
          <w:rFonts w:ascii="Times New Roman" w:hAnsi="Times New Roman"/>
          <w:color w:val="000000" w:themeColor="text1"/>
          <w:sz w:val="24"/>
          <w:szCs w:val="24"/>
          <w:lang w:val="en-US"/>
        </w:rPr>
        <w:t xml:space="preserve"> in the R console</w:t>
      </w:r>
      <w:ins w:id="24" w:author="DELACRE  Marie" w:date="2017-12-14T18:47:00Z">
        <w:r>
          <w:rPr>
            <w:rFonts w:ascii="Times New Roman" w:hAnsi="Times New Roman"/>
            <w:color w:val="000000" w:themeColor="text1"/>
            <w:sz w:val="24"/>
            <w:szCs w:val="24"/>
            <w:lang w:val="en-US"/>
          </w:rPr>
          <w:t>, and a practical example is gi</w:t>
        </w:r>
      </w:ins>
      <w:ins w:id="25" w:author="DELACRE  Marie" w:date="2017-12-14T18:48:00Z">
        <w:r>
          <w:rPr>
            <w:rFonts w:ascii="Times New Roman" w:hAnsi="Times New Roman"/>
            <w:color w:val="000000" w:themeColor="text1"/>
            <w:sz w:val="24"/>
            <w:szCs w:val="24"/>
            <w:lang w:val="en-US"/>
          </w:rPr>
          <w:t>ven in the following link: …</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638744"/>
      <w:docPartObj>
        <w:docPartGallery w:val="Page Numbers (Bottom of Page)"/>
        <w:docPartUnique/>
      </w:docPartObj>
    </w:sdtPr>
    <w:sdtContent>
      <w:p w14:paraId="7FE6189A" w14:textId="72C93DD9" w:rsidR="005C2162" w:rsidRDefault="005C2162">
        <w:pPr>
          <w:pStyle w:val="Pieddepage"/>
          <w:jc w:val="right"/>
        </w:pPr>
        <w:r>
          <w:fldChar w:fldCharType="begin"/>
        </w:r>
        <w:r>
          <w:instrText>PAGE   \* MERGEFORMAT</w:instrText>
        </w:r>
        <w:r>
          <w:fldChar w:fldCharType="separate"/>
        </w:r>
        <w:r w:rsidRPr="005C2162">
          <w:rPr>
            <w:noProof/>
            <w:lang w:val="fr-FR"/>
          </w:rPr>
          <w:t>10</w:t>
        </w:r>
        <w:r>
          <w:fldChar w:fldCharType="end"/>
        </w:r>
      </w:p>
    </w:sdtContent>
  </w:sdt>
  <w:p w14:paraId="394AD511" w14:textId="77777777" w:rsidR="005C2162" w:rsidRDefault="005C21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F2C52" w14:textId="77777777" w:rsidR="00CF56D7" w:rsidRDefault="00CF56D7">
    <w:pPr>
      <w:pStyle w:val="Pieddepage"/>
      <w:jc w:val="right"/>
    </w:pPr>
  </w:p>
  <w:p w14:paraId="1F04137F" w14:textId="77777777" w:rsidR="00CF56D7" w:rsidRDefault="00CF56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87A76" w14:textId="77777777" w:rsidR="00AD2C8B" w:rsidRDefault="00AD2C8B" w:rsidP="00855CE0">
      <w:pPr>
        <w:spacing w:after="0" w:line="240" w:lineRule="auto"/>
      </w:pPr>
      <w:r>
        <w:separator/>
      </w:r>
    </w:p>
  </w:footnote>
  <w:footnote w:type="continuationSeparator" w:id="0">
    <w:p w14:paraId="3BE00D96" w14:textId="77777777" w:rsidR="00AD2C8B" w:rsidRDefault="00AD2C8B" w:rsidP="00855CE0">
      <w:pPr>
        <w:spacing w:after="0" w:line="240" w:lineRule="auto"/>
      </w:pPr>
      <w:r>
        <w:continuationSeparator/>
      </w:r>
    </w:p>
  </w:footnote>
  <w:footnote w:id="1">
    <w:p w14:paraId="3F491261" w14:textId="77777777" w:rsidR="005C2162" w:rsidRPr="00DB5D22" w:rsidRDefault="005C2162" w:rsidP="005C2162">
      <w:pPr>
        <w:pStyle w:val="Notedebasdepage"/>
        <w:rPr>
          <w:lang w:val="en-US"/>
        </w:rPr>
      </w:pPr>
      <w:r w:rsidRPr="00C47BC9">
        <w:rPr>
          <w:rStyle w:val="Appelnotedebasdep"/>
        </w:rPr>
        <w:footnoteRef/>
      </w:r>
      <w:r w:rsidRPr="00DB5D22">
        <w:rPr>
          <w:lang w:val="en-US"/>
        </w:rPr>
        <w:t xml:space="preserve"> </w:t>
      </w:r>
      <w:r>
        <w:rPr>
          <w:lang w:val="en-US"/>
        </w:rPr>
        <w:t>Note that it is not possible to compare results when k=2 and when k=3, because the sample size is not the same.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2F611" w14:textId="77777777" w:rsidR="005C2162" w:rsidRPr="00E532AF" w:rsidRDefault="005C2162" w:rsidP="00AE4421">
    <w:pPr>
      <w:pStyle w:val="En-tte"/>
      <w:jc w:val="right"/>
      <w:rPr>
        <w:rFonts w:ascii="Times New Roman" w:hAnsi="Times New Roman"/>
        <w:sz w:val="24"/>
        <w:szCs w:val="24"/>
      </w:rPr>
    </w:pPr>
    <w:r>
      <w:rPr>
        <w:rFonts w:ascii="Times New Roman" w:hAnsi="Times New Roman"/>
        <w:sz w:val="24"/>
        <w:szCs w:val="24"/>
        <w:lang w:val="en-US"/>
      </w:rPr>
      <w:t xml:space="preserve">ADDITIONAL FILE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D96A6" w14:textId="55EA6556" w:rsidR="00CF56D7" w:rsidRPr="00AE4421" w:rsidRDefault="00CF56D7" w:rsidP="00157B94">
    <w:pPr>
      <w:pStyle w:val="En-tte"/>
      <w:rPr>
        <w:rFonts w:ascii="Times New Roman" w:hAnsi="Times New Roman"/>
      </w:rPr>
    </w:pPr>
    <w:r w:rsidRPr="00A42A1C">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w:t>
    </w:r>
    <w:r w:rsidRPr="00E532AF" w:rsidDel="004061C0">
      <w:rPr>
        <w:rFonts w:ascii="Times New Roman" w:hAnsi="Times New Roman"/>
        <w:sz w:val="24"/>
        <w:szCs w:val="24"/>
        <w:lang w:val="en-US"/>
      </w:rPr>
      <w:t xml:space="preserve"> </w:t>
    </w:r>
    <w:r w:rsidRPr="00E532AF">
      <w:rPr>
        <w:rFonts w:ascii="Times New Roman" w:hAnsi="Times New Roman"/>
        <w:sz w:val="24"/>
        <w:szCs w:val="24"/>
        <w:lang w:val="en-US"/>
      </w:rPr>
      <w:t>AS DEFAULT</w:t>
    </w:r>
    <w:r w:rsidRPr="00E532AF">
      <w:rPr>
        <w:rFonts w:ascii="Times New Roman" w:hAnsi="Times New Roman"/>
        <w:sz w:val="24"/>
        <w:szCs w:val="24"/>
      </w:rPr>
      <w:t xml:space="preserve"> </w:t>
    </w:r>
    <w:r>
      <w:rPr>
        <w:rFonts w:ascii="Times New Roman" w:hAnsi="Times New Roman"/>
        <w:sz w:val="24"/>
        <w:szCs w:val="24"/>
      </w:rPr>
      <w:t xml:space="preserve">                                                                                                          </w:t>
    </w:r>
    <w:r>
      <w:fldChar w:fldCharType="begin"/>
    </w:r>
    <w:r>
      <w:instrText xml:space="preserve"> PAGE   \* MERGEFORMAT </w:instrText>
    </w:r>
    <w:r>
      <w:fldChar w:fldCharType="separate"/>
    </w:r>
    <w:r w:rsidR="005C2162" w:rsidRPr="005C2162">
      <w:rPr>
        <w:rFonts w:ascii="Times New Roman" w:hAnsi="Times New Roman"/>
        <w:noProof/>
      </w:rPr>
      <w:t>20</w:t>
    </w:r>
    <w:r>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85B"/>
    <w:multiLevelType w:val="hybridMultilevel"/>
    <w:tmpl w:val="A90CC344"/>
    <w:lvl w:ilvl="0" w:tplc="257C5296">
      <w:start w:val="1"/>
      <w:numFmt w:val="bullet"/>
      <w:lvlText w:val=""/>
      <w:lvlJc w:val="left"/>
      <w:pPr>
        <w:ind w:left="720" w:hanging="360"/>
      </w:pPr>
      <w:rPr>
        <w:rFonts w:ascii="Symbol" w:eastAsia="Calibri"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E1636D"/>
    <w:multiLevelType w:val="hybridMultilevel"/>
    <w:tmpl w:val="A0101BD8"/>
    <w:lvl w:ilvl="0" w:tplc="034A93C0">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A35477E"/>
    <w:multiLevelType w:val="hybridMultilevel"/>
    <w:tmpl w:val="AC0E34CA"/>
    <w:lvl w:ilvl="0" w:tplc="A5C26B94">
      <w:start w:val="7"/>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AF46CBC"/>
    <w:multiLevelType w:val="hybridMultilevel"/>
    <w:tmpl w:val="E0DA8EA6"/>
    <w:lvl w:ilvl="0" w:tplc="B9E4D200">
      <w:start w:val="3"/>
      <w:numFmt w:val="bullet"/>
      <w:lvlText w:val=""/>
      <w:lvlJc w:val="left"/>
      <w:pPr>
        <w:ind w:left="720" w:hanging="360"/>
      </w:pPr>
      <w:rPr>
        <w:rFonts w:ascii="Wingdings" w:eastAsia="Times New Roman" w:hAnsi="Wingdings"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D441460"/>
    <w:multiLevelType w:val="hybridMultilevel"/>
    <w:tmpl w:val="77B03C08"/>
    <w:lvl w:ilvl="0" w:tplc="AFC6CF98">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6" w15:restartNumberingAfterBreak="0">
    <w:nsid w:val="0FBA7817"/>
    <w:multiLevelType w:val="hybridMultilevel"/>
    <w:tmpl w:val="3932AE3A"/>
    <w:lvl w:ilvl="0" w:tplc="9E686DA8">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2FF05E7"/>
    <w:multiLevelType w:val="hybridMultilevel"/>
    <w:tmpl w:val="44E691AE"/>
    <w:lvl w:ilvl="0" w:tplc="F3664980">
      <w:start w:val="3"/>
      <w:numFmt w:val="bullet"/>
      <w:lvlText w:val="-"/>
      <w:lvlJc w:val="left"/>
      <w:pPr>
        <w:ind w:left="720" w:hanging="360"/>
      </w:pPr>
      <w:rPr>
        <w:rFonts w:ascii="Times New Roman" w:eastAsia="Times New Roman" w:hAnsi="Times New Roman" w:cs="Times New Roman" w:hint="default"/>
        <w:b/>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3751197"/>
    <w:multiLevelType w:val="hybridMultilevel"/>
    <w:tmpl w:val="C3A06FC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5DB386F"/>
    <w:multiLevelType w:val="hybridMultilevel"/>
    <w:tmpl w:val="ACEAFBB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6CD6E8C"/>
    <w:multiLevelType w:val="hybridMultilevel"/>
    <w:tmpl w:val="3D92907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77A4C5D"/>
    <w:multiLevelType w:val="hybridMultilevel"/>
    <w:tmpl w:val="732E0FC4"/>
    <w:lvl w:ilvl="0" w:tplc="474A52EA">
      <w:numFmt w:val="bullet"/>
      <w:lvlText w:val=""/>
      <w:lvlJc w:val="left"/>
      <w:pPr>
        <w:ind w:left="720" w:hanging="360"/>
      </w:pPr>
      <w:rPr>
        <w:rFonts w:ascii="Symbol" w:eastAsia="MS Mincho" w:hAnsi="Symbol" w:cs="Times New Roman" w:hint="default"/>
      </w:rPr>
    </w:lvl>
    <w:lvl w:ilvl="1" w:tplc="080C0003" w:tentative="1">
      <w:start w:val="1"/>
      <w:numFmt w:val="bullet"/>
      <w:lvlText w:val="o"/>
      <w:lvlJc w:val="left"/>
      <w:pPr>
        <w:ind w:left="1440" w:hanging="360"/>
      </w:pPr>
      <w:rPr>
        <w:rFonts w:ascii="Courier New" w:hAnsi="Courier New"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Arial"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Arial"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A88779E"/>
    <w:multiLevelType w:val="hybridMultilevel"/>
    <w:tmpl w:val="01C07B5E"/>
    <w:lvl w:ilvl="0" w:tplc="A9966466">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3"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AF14419"/>
    <w:multiLevelType w:val="hybridMultilevel"/>
    <w:tmpl w:val="FB849430"/>
    <w:lvl w:ilvl="0" w:tplc="FB14D5FE">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16" w15:restartNumberingAfterBreak="0">
    <w:nsid w:val="1DD41279"/>
    <w:multiLevelType w:val="hybridMultilevel"/>
    <w:tmpl w:val="7F22C708"/>
    <w:lvl w:ilvl="0" w:tplc="05643032">
      <w:start w:val="1"/>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0D54E47"/>
    <w:multiLevelType w:val="hybridMultilevel"/>
    <w:tmpl w:val="4C863F96"/>
    <w:lvl w:ilvl="0" w:tplc="1694830E">
      <w:start w:val="2"/>
      <w:numFmt w:val="bullet"/>
      <w:lvlText w:val="-"/>
      <w:lvlJc w:val="left"/>
      <w:pPr>
        <w:ind w:left="720" w:hanging="360"/>
      </w:pPr>
      <w:rPr>
        <w:rFonts w:ascii="Times New Roman" w:eastAsiaTheme="minorHAnsi" w:hAnsi="Times New Roman" w:cs="Times New Roman" w:hint="default"/>
        <w:b/>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380277F"/>
    <w:multiLevelType w:val="hybridMultilevel"/>
    <w:tmpl w:val="614E5D84"/>
    <w:lvl w:ilvl="0" w:tplc="64F2F6AA">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4563456"/>
    <w:multiLevelType w:val="hybridMultilevel"/>
    <w:tmpl w:val="15C81E1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51A6B6E"/>
    <w:multiLevelType w:val="hybridMultilevel"/>
    <w:tmpl w:val="A7E81B48"/>
    <w:lvl w:ilvl="0" w:tplc="05F0463A">
      <w:start w:val="6"/>
      <w:numFmt w:val="bullet"/>
      <w:lvlText w:val=""/>
      <w:lvlJc w:val="left"/>
      <w:pPr>
        <w:ind w:left="1068" w:hanging="360"/>
      </w:pPr>
      <w:rPr>
        <w:rFonts w:ascii="Wingdings" w:eastAsia="Calibri" w:hAnsi="Wingdings" w:cs="Times New Roman" w:hint="default"/>
        <w:color w:val="FF0000"/>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1" w15:restartNumberingAfterBreak="0">
    <w:nsid w:val="3C5F3F38"/>
    <w:multiLevelType w:val="multilevel"/>
    <w:tmpl w:val="F390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DF05602"/>
    <w:multiLevelType w:val="hybridMultilevel"/>
    <w:tmpl w:val="B6FEAD42"/>
    <w:lvl w:ilvl="0" w:tplc="080C0005">
      <w:start w:val="1"/>
      <w:numFmt w:val="bullet"/>
      <w:lvlText w:val=""/>
      <w:lvlJc w:val="left"/>
      <w:pPr>
        <w:ind w:left="1485" w:hanging="360"/>
      </w:pPr>
      <w:rPr>
        <w:rFonts w:ascii="Wingdings" w:hAnsi="Wingdings" w:hint="default"/>
      </w:rPr>
    </w:lvl>
    <w:lvl w:ilvl="1" w:tplc="080C0003" w:tentative="1">
      <w:start w:val="1"/>
      <w:numFmt w:val="bullet"/>
      <w:lvlText w:val="o"/>
      <w:lvlJc w:val="left"/>
      <w:pPr>
        <w:ind w:left="2205" w:hanging="360"/>
      </w:pPr>
      <w:rPr>
        <w:rFonts w:ascii="Courier New" w:hAnsi="Courier New" w:cs="Courier New" w:hint="default"/>
      </w:rPr>
    </w:lvl>
    <w:lvl w:ilvl="2" w:tplc="080C0005" w:tentative="1">
      <w:start w:val="1"/>
      <w:numFmt w:val="bullet"/>
      <w:lvlText w:val=""/>
      <w:lvlJc w:val="left"/>
      <w:pPr>
        <w:ind w:left="2925" w:hanging="360"/>
      </w:pPr>
      <w:rPr>
        <w:rFonts w:ascii="Wingdings" w:hAnsi="Wingdings" w:hint="default"/>
      </w:rPr>
    </w:lvl>
    <w:lvl w:ilvl="3" w:tplc="080C0001" w:tentative="1">
      <w:start w:val="1"/>
      <w:numFmt w:val="bullet"/>
      <w:lvlText w:val=""/>
      <w:lvlJc w:val="left"/>
      <w:pPr>
        <w:ind w:left="3645" w:hanging="360"/>
      </w:pPr>
      <w:rPr>
        <w:rFonts w:ascii="Symbol" w:hAnsi="Symbol" w:hint="default"/>
      </w:rPr>
    </w:lvl>
    <w:lvl w:ilvl="4" w:tplc="080C0003" w:tentative="1">
      <w:start w:val="1"/>
      <w:numFmt w:val="bullet"/>
      <w:lvlText w:val="o"/>
      <w:lvlJc w:val="left"/>
      <w:pPr>
        <w:ind w:left="4365" w:hanging="360"/>
      </w:pPr>
      <w:rPr>
        <w:rFonts w:ascii="Courier New" w:hAnsi="Courier New" w:cs="Courier New" w:hint="default"/>
      </w:rPr>
    </w:lvl>
    <w:lvl w:ilvl="5" w:tplc="080C0005" w:tentative="1">
      <w:start w:val="1"/>
      <w:numFmt w:val="bullet"/>
      <w:lvlText w:val=""/>
      <w:lvlJc w:val="left"/>
      <w:pPr>
        <w:ind w:left="5085" w:hanging="360"/>
      </w:pPr>
      <w:rPr>
        <w:rFonts w:ascii="Wingdings" w:hAnsi="Wingdings" w:hint="default"/>
      </w:rPr>
    </w:lvl>
    <w:lvl w:ilvl="6" w:tplc="080C0001" w:tentative="1">
      <w:start w:val="1"/>
      <w:numFmt w:val="bullet"/>
      <w:lvlText w:val=""/>
      <w:lvlJc w:val="left"/>
      <w:pPr>
        <w:ind w:left="5805" w:hanging="360"/>
      </w:pPr>
      <w:rPr>
        <w:rFonts w:ascii="Symbol" w:hAnsi="Symbol" w:hint="default"/>
      </w:rPr>
    </w:lvl>
    <w:lvl w:ilvl="7" w:tplc="080C0003" w:tentative="1">
      <w:start w:val="1"/>
      <w:numFmt w:val="bullet"/>
      <w:lvlText w:val="o"/>
      <w:lvlJc w:val="left"/>
      <w:pPr>
        <w:ind w:left="6525" w:hanging="360"/>
      </w:pPr>
      <w:rPr>
        <w:rFonts w:ascii="Courier New" w:hAnsi="Courier New" w:cs="Courier New" w:hint="default"/>
      </w:rPr>
    </w:lvl>
    <w:lvl w:ilvl="8" w:tplc="080C0005" w:tentative="1">
      <w:start w:val="1"/>
      <w:numFmt w:val="bullet"/>
      <w:lvlText w:val=""/>
      <w:lvlJc w:val="left"/>
      <w:pPr>
        <w:ind w:left="7245" w:hanging="360"/>
      </w:pPr>
      <w:rPr>
        <w:rFonts w:ascii="Wingdings" w:hAnsi="Wingdings" w:hint="default"/>
      </w:rPr>
    </w:lvl>
  </w:abstractNum>
  <w:abstractNum w:abstractNumId="24" w15:restartNumberingAfterBreak="0">
    <w:nsid w:val="44DD0A47"/>
    <w:multiLevelType w:val="hybridMultilevel"/>
    <w:tmpl w:val="C3C2A278"/>
    <w:lvl w:ilvl="0" w:tplc="29B8D2DC">
      <w:start w:val="3"/>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6A26C87"/>
    <w:multiLevelType w:val="hybridMultilevel"/>
    <w:tmpl w:val="E43427B0"/>
    <w:lvl w:ilvl="0" w:tplc="0C68736E">
      <w:start w:val="11"/>
      <w:numFmt w:val="bullet"/>
      <w:lvlText w:val="-"/>
      <w:lvlJc w:val="left"/>
      <w:pPr>
        <w:ind w:left="720" w:hanging="360"/>
      </w:pPr>
      <w:rPr>
        <w:rFonts w:ascii="Calibri" w:eastAsia="Calibri" w:hAnsi="Calibri"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A59738C"/>
    <w:multiLevelType w:val="hybridMultilevel"/>
    <w:tmpl w:val="125EF016"/>
    <w:lvl w:ilvl="0" w:tplc="F2729B08">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7" w15:restartNumberingAfterBreak="0">
    <w:nsid w:val="4E606C4C"/>
    <w:multiLevelType w:val="hybridMultilevel"/>
    <w:tmpl w:val="15C81E1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4F537805"/>
    <w:multiLevelType w:val="hybridMultilevel"/>
    <w:tmpl w:val="415E412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517D6DEB"/>
    <w:multiLevelType w:val="hybridMultilevel"/>
    <w:tmpl w:val="6180F634"/>
    <w:lvl w:ilvl="0" w:tplc="E1727A32">
      <w:start w:val="1"/>
      <w:numFmt w:val="bullet"/>
      <w:lvlText w:val="-"/>
      <w:lvlJc w:val="left"/>
      <w:pPr>
        <w:ind w:left="1068" w:hanging="360"/>
      </w:pPr>
      <w:rPr>
        <w:rFonts w:ascii="Times New Roman" w:eastAsia="Calibr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0" w15:restartNumberingAfterBreak="0">
    <w:nsid w:val="59F30137"/>
    <w:multiLevelType w:val="hybridMultilevel"/>
    <w:tmpl w:val="F904DA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5C340CBC"/>
    <w:multiLevelType w:val="hybridMultilevel"/>
    <w:tmpl w:val="DA743458"/>
    <w:lvl w:ilvl="0" w:tplc="EDBE4BF8">
      <w:start w:val="7"/>
      <w:numFmt w:val="bullet"/>
      <w:lvlText w:val="-"/>
      <w:lvlJc w:val="left"/>
      <w:pPr>
        <w:ind w:left="1068" w:hanging="360"/>
      </w:pPr>
      <w:rPr>
        <w:rFonts w:ascii="Times New Roman" w:eastAsia="Calibr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2" w15:restartNumberingAfterBreak="0">
    <w:nsid w:val="60E04D14"/>
    <w:multiLevelType w:val="multilevel"/>
    <w:tmpl w:val="987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1678B"/>
    <w:multiLevelType w:val="hybridMultilevel"/>
    <w:tmpl w:val="018463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62C31DF1"/>
    <w:multiLevelType w:val="hybridMultilevel"/>
    <w:tmpl w:val="67B895CC"/>
    <w:lvl w:ilvl="0" w:tplc="68F2699E">
      <w:start w:val="4"/>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9E3798B"/>
    <w:multiLevelType w:val="multilevel"/>
    <w:tmpl w:val="20D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C647B"/>
    <w:multiLevelType w:val="hybridMultilevel"/>
    <w:tmpl w:val="7C72C19C"/>
    <w:lvl w:ilvl="0" w:tplc="DBE0A94C">
      <w:start w:val="16"/>
      <w:numFmt w:val="bullet"/>
      <w:lvlText w:val=""/>
      <w:lvlJc w:val="left"/>
      <w:pPr>
        <w:ind w:left="1068" w:hanging="360"/>
      </w:pPr>
      <w:rPr>
        <w:rFonts w:ascii="Wingdings" w:eastAsia="Calibri" w:hAnsi="Wingdings"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7" w15:restartNumberingAfterBreak="0">
    <w:nsid w:val="73944AB4"/>
    <w:multiLevelType w:val="hybridMultilevel"/>
    <w:tmpl w:val="DAB61260"/>
    <w:lvl w:ilvl="0" w:tplc="DE561B04">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38" w15:restartNumberingAfterBreak="0">
    <w:nsid w:val="739C7BF7"/>
    <w:multiLevelType w:val="hybridMultilevel"/>
    <w:tmpl w:val="64B01A36"/>
    <w:lvl w:ilvl="0" w:tplc="C8808666">
      <w:start w:val="1"/>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74CB6FF1"/>
    <w:multiLevelType w:val="hybridMultilevel"/>
    <w:tmpl w:val="06F6762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774853D6"/>
    <w:multiLevelType w:val="hybridMultilevel"/>
    <w:tmpl w:val="FD9A927C"/>
    <w:lvl w:ilvl="0" w:tplc="4300B41A">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77F13251"/>
    <w:multiLevelType w:val="hybridMultilevel"/>
    <w:tmpl w:val="36D62C12"/>
    <w:lvl w:ilvl="0" w:tplc="620E4A48">
      <w:start w:val="3"/>
      <w:numFmt w:val="bullet"/>
      <w:lvlText w:val=""/>
      <w:lvlJc w:val="left"/>
      <w:pPr>
        <w:ind w:left="1080" w:hanging="360"/>
      </w:pPr>
      <w:rPr>
        <w:rFonts w:ascii="Wingdings" w:eastAsia="Times New Roman" w:hAnsi="Wingdings" w:cs="Times New Roman"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2"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7DD939DA"/>
    <w:multiLevelType w:val="hybridMultilevel"/>
    <w:tmpl w:val="FE88429A"/>
    <w:lvl w:ilvl="0" w:tplc="FCCCAF84">
      <w:start w:val="3"/>
      <w:numFmt w:val="bullet"/>
      <w:lvlText w:val=""/>
      <w:lvlJc w:val="left"/>
      <w:pPr>
        <w:ind w:left="720" w:hanging="360"/>
      </w:pPr>
      <w:rPr>
        <w:rFonts w:ascii="Wingdings" w:eastAsia="Calibr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7"/>
  </w:num>
  <w:num w:numId="4">
    <w:abstractNumId w:val="24"/>
  </w:num>
  <w:num w:numId="5">
    <w:abstractNumId w:val="41"/>
  </w:num>
  <w:num w:numId="6">
    <w:abstractNumId w:val="3"/>
  </w:num>
  <w:num w:numId="7">
    <w:abstractNumId w:val="37"/>
  </w:num>
  <w:num w:numId="8">
    <w:abstractNumId w:val="0"/>
  </w:num>
  <w:num w:numId="9">
    <w:abstractNumId w:val="27"/>
  </w:num>
  <w:num w:numId="10">
    <w:abstractNumId w:val="38"/>
  </w:num>
  <w:num w:numId="11">
    <w:abstractNumId w:val="23"/>
  </w:num>
  <w:num w:numId="12">
    <w:abstractNumId w:val="19"/>
  </w:num>
  <w:num w:numId="13">
    <w:abstractNumId w:val="25"/>
  </w:num>
  <w:num w:numId="14">
    <w:abstractNumId w:val="12"/>
  </w:num>
  <w:num w:numId="15">
    <w:abstractNumId w:val="29"/>
  </w:num>
  <w:num w:numId="16">
    <w:abstractNumId w:val="16"/>
  </w:num>
  <w:num w:numId="17">
    <w:abstractNumId w:val="39"/>
  </w:num>
  <w:num w:numId="18">
    <w:abstractNumId w:val="20"/>
  </w:num>
  <w:num w:numId="19">
    <w:abstractNumId w:val="9"/>
  </w:num>
  <w:num w:numId="20">
    <w:abstractNumId w:val="35"/>
  </w:num>
  <w:num w:numId="21">
    <w:abstractNumId w:val="21"/>
  </w:num>
  <w:num w:numId="22">
    <w:abstractNumId w:val="32"/>
  </w:num>
  <w:num w:numId="23">
    <w:abstractNumId w:val="40"/>
  </w:num>
  <w:num w:numId="24">
    <w:abstractNumId w:val="43"/>
  </w:num>
  <w:num w:numId="25">
    <w:abstractNumId w:val="26"/>
  </w:num>
  <w:num w:numId="26">
    <w:abstractNumId w:val="5"/>
  </w:num>
  <w:num w:numId="27">
    <w:abstractNumId w:val="36"/>
  </w:num>
  <w:num w:numId="28">
    <w:abstractNumId w:val="8"/>
  </w:num>
  <w:num w:numId="29">
    <w:abstractNumId w:val="33"/>
  </w:num>
  <w:num w:numId="30">
    <w:abstractNumId w:val="18"/>
  </w:num>
  <w:num w:numId="31">
    <w:abstractNumId w:val="2"/>
  </w:num>
  <w:num w:numId="32">
    <w:abstractNumId w:val="6"/>
  </w:num>
  <w:num w:numId="33">
    <w:abstractNumId w:val="31"/>
  </w:num>
  <w:num w:numId="34">
    <w:abstractNumId w:val="30"/>
  </w:num>
  <w:num w:numId="35">
    <w:abstractNumId w:val="34"/>
  </w:num>
  <w:num w:numId="36">
    <w:abstractNumId w:val="13"/>
  </w:num>
  <w:num w:numId="37">
    <w:abstractNumId w:val="22"/>
  </w:num>
  <w:num w:numId="38">
    <w:abstractNumId w:val="42"/>
  </w:num>
  <w:num w:numId="39">
    <w:abstractNumId w:val="4"/>
  </w:num>
  <w:num w:numId="40">
    <w:abstractNumId w:val="10"/>
  </w:num>
  <w:num w:numId="41">
    <w:abstractNumId w:val="28"/>
  </w:num>
  <w:num w:numId="42">
    <w:abstractNumId w:val="14"/>
  </w:num>
  <w:num w:numId="43">
    <w:abstractNumId w:val="17"/>
  </w:num>
  <w:num w:numId="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CRE  Marie">
    <w15:presenceInfo w15:providerId="None" w15:userId="DELACRE  Marie"/>
  </w15:person>
  <w15:person w15:author="Lakens, D.">
    <w15:presenceInfo w15:providerId="AD" w15:userId="S-1-5-21-2788153166-1360511953-3533239391-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E0"/>
    <w:rsid w:val="000051CC"/>
    <w:rsid w:val="00007B9D"/>
    <w:rsid w:val="00010A41"/>
    <w:rsid w:val="000152D8"/>
    <w:rsid w:val="0002093B"/>
    <w:rsid w:val="000228E9"/>
    <w:rsid w:val="00026459"/>
    <w:rsid w:val="0002720D"/>
    <w:rsid w:val="00030E15"/>
    <w:rsid w:val="000314BE"/>
    <w:rsid w:val="00031AE0"/>
    <w:rsid w:val="00032654"/>
    <w:rsid w:val="00034BEE"/>
    <w:rsid w:val="00034CA9"/>
    <w:rsid w:val="000364A5"/>
    <w:rsid w:val="0004234E"/>
    <w:rsid w:val="00044650"/>
    <w:rsid w:val="00052CAB"/>
    <w:rsid w:val="00053B3D"/>
    <w:rsid w:val="00067ADD"/>
    <w:rsid w:val="00070C34"/>
    <w:rsid w:val="00071568"/>
    <w:rsid w:val="00074864"/>
    <w:rsid w:val="0007769D"/>
    <w:rsid w:val="00081A2F"/>
    <w:rsid w:val="00082137"/>
    <w:rsid w:val="00082F06"/>
    <w:rsid w:val="00090C73"/>
    <w:rsid w:val="00092B57"/>
    <w:rsid w:val="0009609D"/>
    <w:rsid w:val="000A5821"/>
    <w:rsid w:val="000A6965"/>
    <w:rsid w:val="000B031C"/>
    <w:rsid w:val="000B0B3C"/>
    <w:rsid w:val="000B7D2A"/>
    <w:rsid w:val="000C1935"/>
    <w:rsid w:val="000C7799"/>
    <w:rsid w:val="000D3AC9"/>
    <w:rsid w:val="000D6A01"/>
    <w:rsid w:val="000E519D"/>
    <w:rsid w:val="000E5BA0"/>
    <w:rsid w:val="000F0B26"/>
    <w:rsid w:val="000F0B45"/>
    <w:rsid w:val="000F2FCC"/>
    <w:rsid w:val="00107CB9"/>
    <w:rsid w:val="00107EE8"/>
    <w:rsid w:val="00121F27"/>
    <w:rsid w:val="001231C2"/>
    <w:rsid w:val="00123999"/>
    <w:rsid w:val="00125BEB"/>
    <w:rsid w:val="00126639"/>
    <w:rsid w:val="00131411"/>
    <w:rsid w:val="001315CA"/>
    <w:rsid w:val="00142FD6"/>
    <w:rsid w:val="0014489D"/>
    <w:rsid w:val="001457EB"/>
    <w:rsid w:val="00145B2C"/>
    <w:rsid w:val="00147BB3"/>
    <w:rsid w:val="001524D6"/>
    <w:rsid w:val="00155983"/>
    <w:rsid w:val="00157B94"/>
    <w:rsid w:val="00161C10"/>
    <w:rsid w:val="001803E5"/>
    <w:rsid w:val="00182FF1"/>
    <w:rsid w:val="00186B0A"/>
    <w:rsid w:val="00190A34"/>
    <w:rsid w:val="00193BD8"/>
    <w:rsid w:val="001A04D4"/>
    <w:rsid w:val="001A1106"/>
    <w:rsid w:val="001A1783"/>
    <w:rsid w:val="001B2E61"/>
    <w:rsid w:val="001B6688"/>
    <w:rsid w:val="001C3DEF"/>
    <w:rsid w:val="001C5AAA"/>
    <w:rsid w:val="001D0BC5"/>
    <w:rsid w:val="001D3A94"/>
    <w:rsid w:val="001E3705"/>
    <w:rsid w:val="001E3BB6"/>
    <w:rsid w:val="001E51DB"/>
    <w:rsid w:val="001E5F3F"/>
    <w:rsid w:val="001E6F6D"/>
    <w:rsid w:val="001F29E9"/>
    <w:rsid w:val="00205063"/>
    <w:rsid w:val="00207B7B"/>
    <w:rsid w:val="00220640"/>
    <w:rsid w:val="00221F21"/>
    <w:rsid w:val="00222E52"/>
    <w:rsid w:val="0023187B"/>
    <w:rsid w:val="0023451A"/>
    <w:rsid w:val="00240D30"/>
    <w:rsid w:val="0024263A"/>
    <w:rsid w:val="00243B1D"/>
    <w:rsid w:val="00251C67"/>
    <w:rsid w:val="002522CC"/>
    <w:rsid w:val="00256F72"/>
    <w:rsid w:val="0026166E"/>
    <w:rsid w:val="00271A72"/>
    <w:rsid w:val="002768EE"/>
    <w:rsid w:val="00277DB4"/>
    <w:rsid w:val="00281639"/>
    <w:rsid w:val="0028435C"/>
    <w:rsid w:val="00285607"/>
    <w:rsid w:val="002918B0"/>
    <w:rsid w:val="00292CDD"/>
    <w:rsid w:val="00294CDF"/>
    <w:rsid w:val="00296017"/>
    <w:rsid w:val="002A30CC"/>
    <w:rsid w:val="002B4CFE"/>
    <w:rsid w:val="002C01FB"/>
    <w:rsid w:val="002C38C1"/>
    <w:rsid w:val="002C4A50"/>
    <w:rsid w:val="002C5960"/>
    <w:rsid w:val="002D6203"/>
    <w:rsid w:val="002D6C92"/>
    <w:rsid w:val="002E1DED"/>
    <w:rsid w:val="002E20DF"/>
    <w:rsid w:val="002E26BB"/>
    <w:rsid w:val="002E2CAC"/>
    <w:rsid w:val="002E3108"/>
    <w:rsid w:val="002E6939"/>
    <w:rsid w:val="002F0930"/>
    <w:rsid w:val="002F21DE"/>
    <w:rsid w:val="002F273C"/>
    <w:rsid w:val="002F3210"/>
    <w:rsid w:val="002F43B6"/>
    <w:rsid w:val="002F5CF5"/>
    <w:rsid w:val="003022A7"/>
    <w:rsid w:val="00304E20"/>
    <w:rsid w:val="00314EB6"/>
    <w:rsid w:val="00323144"/>
    <w:rsid w:val="00323870"/>
    <w:rsid w:val="003246EC"/>
    <w:rsid w:val="00324E01"/>
    <w:rsid w:val="00330AE7"/>
    <w:rsid w:val="00341C66"/>
    <w:rsid w:val="003469B5"/>
    <w:rsid w:val="003517D2"/>
    <w:rsid w:val="003524F9"/>
    <w:rsid w:val="0035660F"/>
    <w:rsid w:val="00362D4F"/>
    <w:rsid w:val="00367D72"/>
    <w:rsid w:val="00370795"/>
    <w:rsid w:val="003713A6"/>
    <w:rsid w:val="00372BF7"/>
    <w:rsid w:val="003738D1"/>
    <w:rsid w:val="00376423"/>
    <w:rsid w:val="0038134A"/>
    <w:rsid w:val="00383F56"/>
    <w:rsid w:val="00384A50"/>
    <w:rsid w:val="003919BB"/>
    <w:rsid w:val="00394338"/>
    <w:rsid w:val="003965E0"/>
    <w:rsid w:val="003A24DA"/>
    <w:rsid w:val="003B160F"/>
    <w:rsid w:val="003B16FB"/>
    <w:rsid w:val="003B1B77"/>
    <w:rsid w:val="003B3944"/>
    <w:rsid w:val="003B3B8B"/>
    <w:rsid w:val="003B5169"/>
    <w:rsid w:val="003B7230"/>
    <w:rsid w:val="003C071A"/>
    <w:rsid w:val="003C2178"/>
    <w:rsid w:val="003C2F97"/>
    <w:rsid w:val="003C3B18"/>
    <w:rsid w:val="003C513E"/>
    <w:rsid w:val="003C7A16"/>
    <w:rsid w:val="003D4F59"/>
    <w:rsid w:val="003E031E"/>
    <w:rsid w:val="003E6555"/>
    <w:rsid w:val="003E7F7D"/>
    <w:rsid w:val="003F30FA"/>
    <w:rsid w:val="00402333"/>
    <w:rsid w:val="00405E43"/>
    <w:rsid w:val="00407BEC"/>
    <w:rsid w:val="00412DA5"/>
    <w:rsid w:val="004142CA"/>
    <w:rsid w:val="0041484D"/>
    <w:rsid w:val="004277B2"/>
    <w:rsid w:val="00431010"/>
    <w:rsid w:val="0043441B"/>
    <w:rsid w:val="00440096"/>
    <w:rsid w:val="00444C45"/>
    <w:rsid w:val="004610F7"/>
    <w:rsid w:val="0046134E"/>
    <w:rsid w:val="00470650"/>
    <w:rsid w:val="00470B10"/>
    <w:rsid w:val="00480DAA"/>
    <w:rsid w:val="004816FB"/>
    <w:rsid w:val="00486F73"/>
    <w:rsid w:val="0049087E"/>
    <w:rsid w:val="00492D42"/>
    <w:rsid w:val="004A3081"/>
    <w:rsid w:val="004A5EEE"/>
    <w:rsid w:val="004A60B6"/>
    <w:rsid w:val="004A782B"/>
    <w:rsid w:val="004B3BD5"/>
    <w:rsid w:val="004B3E68"/>
    <w:rsid w:val="004B60F6"/>
    <w:rsid w:val="004B7BCC"/>
    <w:rsid w:val="004C40EA"/>
    <w:rsid w:val="004C56B5"/>
    <w:rsid w:val="004C735C"/>
    <w:rsid w:val="004D108A"/>
    <w:rsid w:val="004D4C03"/>
    <w:rsid w:val="004E05B0"/>
    <w:rsid w:val="004E0FAB"/>
    <w:rsid w:val="004E1B80"/>
    <w:rsid w:val="004E677C"/>
    <w:rsid w:val="004F2A36"/>
    <w:rsid w:val="004F7F02"/>
    <w:rsid w:val="0050606D"/>
    <w:rsid w:val="005123AF"/>
    <w:rsid w:val="005171DA"/>
    <w:rsid w:val="005262CE"/>
    <w:rsid w:val="00527285"/>
    <w:rsid w:val="00527CF4"/>
    <w:rsid w:val="00531F99"/>
    <w:rsid w:val="00540509"/>
    <w:rsid w:val="00543AEF"/>
    <w:rsid w:val="0054735B"/>
    <w:rsid w:val="0055104A"/>
    <w:rsid w:val="00557759"/>
    <w:rsid w:val="00557A4F"/>
    <w:rsid w:val="00560B5D"/>
    <w:rsid w:val="00561523"/>
    <w:rsid w:val="00561953"/>
    <w:rsid w:val="00562E42"/>
    <w:rsid w:val="00567625"/>
    <w:rsid w:val="005772FF"/>
    <w:rsid w:val="005775A9"/>
    <w:rsid w:val="0058411B"/>
    <w:rsid w:val="005A200C"/>
    <w:rsid w:val="005A38FE"/>
    <w:rsid w:val="005B36C0"/>
    <w:rsid w:val="005B66F8"/>
    <w:rsid w:val="005C03D9"/>
    <w:rsid w:val="005C2162"/>
    <w:rsid w:val="005C2D50"/>
    <w:rsid w:val="005C3A3D"/>
    <w:rsid w:val="005C457F"/>
    <w:rsid w:val="005C48F7"/>
    <w:rsid w:val="005C76AC"/>
    <w:rsid w:val="005D03B9"/>
    <w:rsid w:val="005D3598"/>
    <w:rsid w:val="005D5BC5"/>
    <w:rsid w:val="005E6E50"/>
    <w:rsid w:val="005F2489"/>
    <w:rsid w:val="005F62C1"/>
    <w:rsid w:val="005F7BF4"/>
    <w:rsid w:val="00601C2A"/>
    <w:rsid w:val="006065F5"/>
    <w:rsid w:val="006107FF"/>
    <w:rsid w:val="00617B2D"/>
    <w:rsid w:val="00620897"/>
    <w:rsid w:val="00622127"/>
    <w:rsid w:val="00624298"/>
    <w:rsid w:val="00624EE9"/>
    <w:rsid w:val="0063041F"/>
    <w:rsid w:val="00634BB8"/>
    <w:rsid w:val="00634DD5"/>
    <w:rsid w:val="00643033"/>
    <w:rsid w:val="00644B4E"/>
    <w:rsid w:val="00652A77"/>
    <w:rsid w:val="00654033"/>
    <w:rsid w:val="006548CC"/>
    <w:rsid w:val="00655430"/>
    <w:rsid w:val="00670511"/>
    <w:rsid w:val="00672556"/>
    <w:rsid w:val="00673264"/>
    <w:rsid w:val="00673E43"/>
    <w:rsid w:val="00677AB0"/>
    <w:rsid w:val="00684000"/>
    <w:rsid w:val="006910DE"/>
    <w:rsid w:val="0069216B"/>
    <w:rsid w:val="0069443E"/>
    <w:rsid w:val="00694A12"/>
    <w:rsid w:val="0069678D"/>
    <w:rsid w:val="00696F4D"/>
    <w:rsid w:val="00697B05"/>
    <w:rsid w:val="006A0A94"/>
    <w:rsid w:val="006A4D0A"/>
    <w:rsid w:val="006A73AC"/>
    <w:rsid w:val="006B2344"/>
    <w:rsid w:val="006B3900"/>
    <w:rsid w:val="006B5962"/>
    <w:rsid w:val="006B71C3"/>
    <w:rsid w:val="006C7677"/>
    <w:rsid w:val="006D4EF3"/>
    <w:rsid w:val="006D5345"/>
    <w:rsid w:val="006E2658"/>
    <w:rsid w:val="006E3D10"/>
    <w:rsid w:val="006E6329"/>
    <w:rsid w:val="0070211B"/>
    <w:rsid w:val="007042F6"/>
    <w:rsid w:val="0070619F"/>
    <w:rsid w:val="00706EE9"/>
    <w:rsid w:val="007073BC"/>
    <w:rsid w:val="00710CD8"/>
    <w:rsid w:val="00717C02"/>
    <w:rsid w:val="00733B0E"/>
    <w:rsid w:val="007404AB"/>
    <w:rsid w:val="00742A5F"/>
    <w:rsid w:val="00747F65"/>
    <w:rsid w:val="00752FF2"/>
    <w:rsid w:val="00753D14"/>
    <w:rsid w:val="007556AE"/>
    <w:rsid w:val="007558ED"/>
    <w:rsid w:val="00757050"/>
    <w:rsid w:val="00757099"/>
    <w:rsid w:val="0076003A"/>
    <w:rsid w:val="0076148B"/>
    <w:rsid w:val="007616B3"/>
    <w:rsid w:val="00762F2B"/>
    <w:rsid w:val="00764749"/>
    <w:rsid w:val="00766E07"/>
    <w:rsid w:val="0076797D"/>
    <w:rsid w:val="00770028"/>
    <w:rsid w:val="00781290"/>
    <w:rsid w:val="00781780"/>
    <w:rsid w:val="00782B6F"/>
    <w:rsid w:val="00785DF0"/>
    <w:rsid w:val="0079385E"/>
    <w:rsid w:val="007A35B5"/>
    <w:rsid w:val="007A5A7C"/>
    <w:rsid w:val="007B05B2"/>
    <w:rsid w:val="007B2BD2"/>
    <w:rsid w:val="007B4944"/>
    <w:rsid w:val="007B6149"/>
    <w:rsid w:val="007B736E"/>
    <w:rsid w:val="007C108E"/>
    <w:rsid w:val="007C2528"/>
    <w:rsid w:val="007D1A99"/>
    <w:rsid w:val="007D48F5"/>
    <w:rsid w:val="007E446D"/>
    <w:rsid w:val="007E5147"/>
    <w:rsid w:val="007E691D"/>
    <w:rsid w:val="007E6CFD"/>
    <w:rsid w:val="007F3987"/>
    <w:rsid w:val="008019B2"/>
    <w:rsid w:val="00807C75"/>
    <w:rsid w:val="00807FC5"/>
    <w:rsid w:val="00814E01"/>
    <w:rsid w:val="00827511"/>
    <w:rsid w:val="00831406"/>
    <w:rsid w:val="00832B1A"/>
    <w:rsid w:val="0083631B"/>
    <w:rsid w:val="00846A04"/>
    <w:rsid w:val="008473E1"/>
    <w:rsid w:val="00851000"/>
    <w:rsid w:val="00854277"/>
    <w:rsid w:val="00855952"/>
    <w:rsid w:val="00855C7C"/>
    <w:rsid w:val="00855CE0"/>
    <w:rsid w:val="008566B7"/>
    <w:rsid w:val="00856D60"/>
    <w:rsid w:val="0086070E"/>
    <w:rsid w:val="00863C08"/>
    <w:rsid w:val="0086646F"/>
    <w:rsid w:val="008667BD"/>
    <w:rsid w:val="0088403B"/>
    <w:rsid w:val="00894BAC"/>
    <w:rsid w:val="008979D0"/>
    <w:rsid w:val="008A0B9E"/>
    <w:rsid w:val="008A1AAF"/>
    <w:rsid w:val="008A5CF4"/>
    <w:rsid w:val="008A7A48"/>
    <w:rsid w:val="008B3EDE"/>
    <w:rsid w:val="008B7033"/>
    <w:rsid w:val="008B76B0"/>
    <w:rsid w:val="008B77E0"/>
    <w:rsid w:val="008C3197"/>
    <w:rsid w:val="008C5628"/>
    <w:rsid w:val="008C755E"/>
    <w:rsid w:val="008D0070"/>
    <w:rsid w:val="008D112A"/>
    <w:rsid w:val="008D44B2"/>
    <w:rsid w:val="008D7CAC"/>
    <w:rsid w:val="008F26C5"/>
    <w:rsid w:val="008F7BA9"/>
    <w:rsid w:val="00900DFC"/>
    <w:rsid w:val="00902515"/>
    <w:rsid w:val="00905508"/>
    <w:rsid w:val="009070DD"/>
    <w:rsid w:val="009076F4"/>
    <w:rsid w:val="0091576E"/>
    <w:rsid w:val="00925875"/>
    <w:rsid w:val="00927FB5"/>
    <w:rsid w:val="00933AEC"/>
    <w:rsid w:val="00946B61"/>
    <w:rsid w:val="00951C22"/>
    <w:rsid w:val="00953B18"/>
    <w:rsid w:val="009569DB"/>
    <w:rsid w:val="00957F5D"/>
    <w:rsid w:val="009637E5"/>
    <w:rsid w:val="00963811"/>
    <w:rsid w:val="009642C9"/>
    <w:rsid w:val="0096663D"/>
    <w:rsid w:val="00967010"/>
    <w:rsid w:val="009706A5"/>
    <w:rsid w:val="009745ED"/>
    <w:rsid w:val="00981EAB"/>
    <w:rsid w:val="0098376D"/>
    <w:rsid w:val="0098390D"/>
    <w:rsid w:val="009971B6"/>
    <w:rsid w:val="009C493F"/>
    <w:rsid w:val="009C5A00"/>
    <w:rsid w:val="009D2CEE"/>
    <w:rsid w:val="009D2FBF"/>
    <w:rsid w:val="009D3CB1"/>
    <w:rsid w:val="009D4CE7"/>
    <w:rsid w:val="009D63CD"/>
    <w:rsid w:val="009E1D2C"/>
    <w:rsid w:val="009E5417"/>
    <w:rsid w:val="009F0362"/>
    <w:rsid w:val="009F492D"/>
    <w:rsid w:val="009F5F3A"/>
    <w:rsid w:val="009F5FA2"/>
    <w:rsid w:val="009F6852"/>
    <w:rsid w:val="00A0185A"/>
    <w:rsid w:val="00A0577E"/>
    <w:rsid w:val="00A0680B"/>
    <w:rsid w:val="00A13187"/>
    <w:rsid w:val="00A17E90"/>
    <w:rsid w:val="00A21087"/>
    <w:rsid w:val="00A21E6C"/>
    <w:rsid w:val="00A25000"/>
    <w:rsid w:val="00A337C6"/>
    <w:rsid w:val="00A342A2"/>
    <w:rsid w:val="00A42A1C"/>
    <w:rsid w:val="00A439F7"/>
    <w:rsid w:val="00A60BC9"/>
    <w:rsid w:val="00A675A2"/>
    <w:rsid w:val="00A67ADD"/>
    <w:rsid w:val="00A833A7"/>
    <w:rsid w:val="00A83DAB"/>
    <w:rsid w:val="00A955FB"/>
    <w:rsid w:val="00A96E98"/>
    <w:rsid w:val="00A97F00"/>
    <w:rsid w:val="00AA2889"/>
    <w:rsid w:val="00AA7233"/>
    <w:rsid w:val="00AB42F1"/>
    <w:rsid w:val="00AC1ECD"/>
    <w:rsid w:val="00AC2B62"/>
    <w:rsid w:val="00AD2C8B"/>
    <w:rsid w:val="00AD628E"/>
    <w:rsid w:val="00AE59DC"/>
    <w:rsid w:val="00AE7082"/>
    <w:rsid w:val="00AF28DA"/>
    <w:rsid w:val="00AF4150"/>
    <w:rsid w:val="00B01062"/>
    <w:rsid w:val="00B024A7"/>
    <w:rsid w:val="00B02934"/>
    <w:rsid w:val="00B1013C"/>
    <w:rsid w:val="00B10289"/>
    <w:rsid w:val="00B20146"/>
    <w:rsid w:val="00B21F61"/>
    <w:rsid w:val="00B357BC"/>
    <w:rsid w:val="00B377B8"/>
    <w:rsid w:val="00B40932"/>
    <w:rsid w:val="00B42F23"/>
    <w:rsid w:val="00B47E49"/>
    <w:rsid w:val="00B521FD"/>
    <w:rsid w:val="00B559D5"/>
    <w:rsid w:val="00B570E1"/>
    <w:rsid w:val="00B63C5E"/>
    <w:rsid w:val="00B6743D"/>
    <w:rsid w:val="00B71001"/>
    <w:rsid w:val="00B77727"/>
    <w:rsid w:val="00B85E1E"/>
    <w:rsid w:val="00B946EA"/>
    <w:rsid w:val="00B97789"/>
    <w:rsid w:val="00B9798E"/>
    <w:rsid w:val="00B97BDC"/>
    <w:rsid w:val="00BA0296"/>
    <w:rsid w:val="00BA114A"/>
    <w:rsid w:val="00BB5F52"/>
    <w:rsid w:val="00BC2CCA"/>
    <w:rsid w:val="00BC4E3B"/>
    <w:rsid w:val="00BC5260"/>
    <w:rsid w:val="00BC55B5"/>
    <w:rsid w:val="00BD18F3"/>
    <w:rsid w:val="00BD5693"/>
    <w:rsid w:val="00BE11CB"/>
    <w:rsid w:val="00BE26BC"/>
    <w:rsid w:val="00BE2B17"/>
    <w:rsid w:val="00BE3900"/>
    <w:rsid w:val="00BE768D"/>
    <w:rsid w:val="00BE77EB"/>
    <w:rsid w:val="00BE7B09"/>
    <w:rsid w:val="00BF19A0"/>
    <w:rsid w:val="00BF1AEF"/>
    <w:rsid w:val="00BF1B12"/>
    <w:rsid w:val="00BF1B3E"/>
    <w:rsid w:val="00BF4AF1"/>
    <w:rsid w:val="00BF585F"/>
    <w:rsid w:val="00C01C08"/>
    <w:rsid w:val="00C05CCD"/>
    <w:rsid w:val="00C06F1A"/>
    <w:rsid w:val="00C06FAF"/>
    <w:rsid w:val="00C10C3C"/>
    <w:rsid w:val="00C1459E"/>
    <w:rsid w:val="00C156CB"/>
    <w:rsid w:val="00C17136"/>
    <w:rsid w:val="00C25362"/>
    <w:rsid w:val="00C2743B"/>
    <w:rsid w:val="00C30304"/>
    <w:rsid w:val="00C44885"/>
    <w:rsid w:val="00C45197"/>
    <w:rsid w:val="00C478C3"/>
    <w:rsid w:val="00C47F98"/>
    <w:rsid w:val="00C52969"/>
    <w:rsid w:val="00C55755"/>
    <w:rsid w:val="00C64C43"/>
    <w:rsid w:val="00C71007"/>
    <w:rsid w:val="00C754BE"/>
    <w:rsid w:val="00C800DF"/>
    <w:rsid w:val="00C81326"/>
    <w:rsid w:val="00C81792"/>
    <w:rsid w:val="00C823C8"/>
    <w:rsid w:val="00C86873"/>
    <w:rsid w:val="00C9358C"/>
    <w:rsid w:val="00C97A74"/>
    <w:rsid w:val="00CA3F29"/>
    <w:rsid w:val="00CA465B"/>
    <w:rsid w:val="00CB1AA0"/>
    <w:rsid w:val="00CB5385"/>
    <w:rsid w:val="00CC5F47"/>
    <w:rsid w:val="00CC6202"/>
    <w:rsid w:val="00CC7469"/>
    <w:rsid w:val="00CD1C33"/>
    <w:rsid w:val="00CD1E14"/>
    <w:rsid w:val="00CE0ED5"/>
    <w:rsid w:val="00CE524C"/>
    <w:rsid w:val="00CF2C74"/>
    <w:rsid w:val="00CF40AC"/>
    <w:rsid w:val="00CF56D7"/>
    <w:rsid w:val="00D03887"/>
    <w:rsid w:val="00D04CEB"/>
    <w:rsid w:val="00D06457"/>
    <w:rsid w:val="00D07A90"/>
    <w:rsid w:val="00D211CF"/>
    <w:rsid w:val="00D2190C"/>
    <w:rsid w:val="00D32F1D"/>
    <w:rsid w:val="00D4048E"/>
    <w:rsid w:val="00D43D8C"/>
    <w:rsid w:val="00D45041"/>
    <w:rsid w:val="00D4608D"/>
    <w:rsid w:val="00D46505"/>
    <w:rsid w:val="00D506E2"/>
    <w:rsid w:val="00D50981"/>
    <w:rsid w:val="00D548A7"/>
    <w:rsid w:val="00D55A11"/>
    <w:rsid w:val="00D600FA"/>
    <w:rsid w:val="00D655C6"/>
    <w:rsid w:val="00D70DB7"/>
    <w:rsid w:val="00D83F42"/>
    <w:rsid w:val="00D842BA"/>
    <w:rsid w:val="00D8640D"/>
    <w:rsid w:val="00D9109D"/>
    <w:rsid w:val="00D96F2A"/>
    <w:rsid w:val="00DA14E5"/>
    <w:rsid w:val="00DB0DB8"/>
    <w:rsid w:val="00DB1351"/>
    <w:rsid w:val="00DB6947"/>
    <w:rsid w:val="00DC44CD"/>
    <w:rsid w:val="00DC6DFD"/>
    <w:rsid w:val="00DD04CB"/>
    <w:rsid w:val="00DD055C"/>
    <w:rsid w:val="00DD288B"/>
    <w:rsid w:val="00DD3A8A"/>
    <w:rsid w:val="00DD404C"/>
    <w:rsid w:val="00DD7468"/>
    <w:rsid w:val="00DE2F60"/>
    <w:rsid w:val="00DE62F5"/>
    <w:rsid w:val="00DE7D2D"/>
    <w:rsid w:val="00DF37B9"/>
    <w:rsid w:val="00E020E0"/>
    <w:rsid w:val="00E03368"/>
    <w:rsid w:val="00E07886"/>
    <w:rsid w:val="00E11773"/>
    <w:rsid w:val="00E1224F"/>
    <w:rsid w:val="00E12448"/>
    <w:rsid w:val="00E12A9E"/>
    <w:rsid w:val="00E137BC"/>
    <w:rsid w:val="00E2335B"/>
    <w:rsid w:val="00E360C3"/>
    <w:rsid w:val="00E4158D"/>
    <w:rsid w:val="00E45002"/>
    <w:rsid w:val="00E515B6"/>
    <w:rsid w:val="00E51B6E"/>
    <w:rsid w:val="00E540D5"/>
    <w:rsid w:val="00E6200A"/>
    <w:rsid w:val="00E64407"/>
    <w:rsid w:val="00E73190"/>
    <w:rsid w:val="00E85AA9"/>
    <w:rsid w:val="00E86068"/>
    <w:rsid w:val="00E91953"/>
    <w:rsid w:val="00E956F8"/>
    <w:rsid w:val="00EA1AAC"/>
    <w:rsid w:val="00EA6A56"/>
    <w:rsid w:val="00EA6B8D"/>
    <w:rsid w:val="00EA74EF"/>
    <w:rsid w:val="00EB40EA"/>
    <w:rsid w:val="00EC4E23"/>
    <w:rsid w:val="00EC7BB7"/>
    <w:rsid w:val="00ED4025"/>
    <w:rsid w:val="00ED705F"/>
    <w:rsid w:val="00EE0965"/>
    <w:rsid w:val="00EE4165"/>
    <w:rsid w:val="00EE52FE"/>
    <w:rsid w:val="00EF43D9"/>
    <w:rsid w:val="00EF5ACB"/>
    <w:rsid w:val="00F021DE"/>
    <w:rsid w:val="00F0587A"/>
    <w:rsid w:val="00F07433"/>
    <w:rsid w:val="00F113EE"/>
    <w:rsid w:val="00F12101"/>
    <w:rsid w:val="00F137A1"/>
    <w:rsid w:val="00F15ACE"/>
    <w:rsid w:val="00F15DB2"/>
    <w:rsid w:val="00F17B13"/>
    <w:rsid w:val="00F24222"/>
    <w:rsid w:val="00F36F59"/>
    <w:rsid w:val="00F56453"/>
    <w:rsid w:val="00F57165"/>
    <w:rsid w:val="00F574D3"/>
    <w:rsid w:val="00F60628"/>
    <w:rsid w:val="00F71EB0"/>
    <w:rsid w:val="00F82DCE"/>
    <w:rsid w:val="00FA04CA"/>
    <w:rsid w:val="00FA207F"/>
    <w:rsid w:val="00FA4133"/>
    <w:rsid w:val="00FA4226"/>
    <w:rsid w:val="00FA7C69"/>
    <w:rsid w:val="00FB5869"/>
    <w:rsid w:val="00FC33C0"/>
    <w:rsid w:val="00FC5C20"/>
    <w:rsid w:val="00FD2891"/>
    <w:rsid w:val="00FD7A6E"/>
    <w:rsid w:val="00FE789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EE9"/>
  <w15:chartTrackingRefBased/>
  <w15:docId w15:val="{3470FBB4-7BDB-4F1F-B136-7168C220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0"/>
    <w:rPr>
      <w:rFonts w:ascii="Calibri" w:eastAsia="Calibri" w:hAnsi="Calibri" w:cs="Times New Roman"/>
    </w:rPr>
  </w:style>
  <w:style w:type="paragraph" w:styleId="Titre1">
    <w:name w:val="heading 1"/>
    <w:basedOn w:val="Normal"/>
    <w:next w:val="Normal"/>
    <w:link w:val="Titre1Car"/>
    <w:uiPriority w:val="9"/>
    <w:qFormat/>
    <w:rsid w:val="00855CE0"/>
    <w:pPr>
      <w:keepNext/>
      <w:keepLines/>
      <w:spacing w:after="0" w:line="480" w:lineRule="auto"/>
      <w:jc w:val="center"/>
      <w:outlineLvl w:val="0"/>
    </w:pPr>
    <w:rPr>
      <w:rFonts w:ascii="Times New Roman" w:eastAsia="MS Gothic" w:hAnsi="Times New Roman"/>
      <w:b/>
      <w:sz w:val="24"/>
      <w:szCs w:val="24"/>
      <w:lang w:val="en-US"/>
    </w:rPr>
  </w:style>
  <w:style w:type="paragraph" w:styleId="Titre2">
    <w:name w:val="heading 2"/>
    <w:basedOn w:val="Normal"/>
    <w:next w:val="Normal"/>
    <w:link w:val="Titre2Car"/>
    <w:uiPriority w:val="9"/>
    <w:qFormat/>
    <w:rsid w:val="00557759"/>
    <w:pPr>
      <w:keepNext/>
      <w:keepLines/>
      <w:spacing w:after="0" w:line="480" w:lineRule="auto"/>
      <w:outlineLvl w:val="1"/>
    </w:pPr>
    <w:rPr>
      <w:rFonts w:ascii="Times New Roman" w:eastAsia="MS Gothic" w:hAnsi="Times New Roman"/>
      <w:sz w:val="24"/>
      <w:szCs w:val="26"/>
    </w:rPr>
  </w:style>
  <w:style w:type="paragraph" w:styleId="Titre3">
    <w:name w:val="heading 3"/>
    <w:basedOn w:val="Normal"/>
    <w:next w:val="Normal"/>
    <w:link w:val="Titre3Car"/>
    <w:uiPriority w:val="9"/>
    <w:qFormat/>
    <w:rsid w:val="00855CE0"/>
    <w:pPr>
      <w:keepNext/>
      <w:keepLines/>
      <w:spacing w:before="40" w:after="0"/>
      <w:outlineLvl w:val="2"/>
    </w:pPr>
    <w:rPr>
      <w:rFonts w:ascii="Calibri Light" w:eastAsia="MS Gothic"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5CE0"/>
    <w:rPr>
      <w:rFonts w:ascii="Times New Roman" w:eastAsia="MS Gothic" w:hAnsi="Times New Roman" w:cs="Times New Roman"/>
      <w:b/>
      <w:sz w:val="24"/>
      <w:szCs w:val="24"/>
      <w:lang w:val="en-US"/>
    </w:rPr>
  </w:style>
  <w:style w:type="character" w:customStyle="1" w:styleId="Titre2Car">
    <w:name w:val="Titre 2 Car"/>
    <w:basedOn w:val="Policepardfaut"/>
    <w:link w:val="Titre2"/>
    <w:uiPriority w:val="9"/>
    <w:rsid w:val="00557759"/>
    <w:rPr>
      <w:rFonts w:ascii="Times New Roman" w:eastAsia="MS Gothic" w:hAnsi="Times New Roman" w:cs="Times New Roman"/>
      <w:sz w:val="24"/>
      <w:szCs w:val="26"/>
    </w:rPr>
  </w:style>
  <w:style w:type="character" w:customStyle="1" w:styleId="Titre3Car">
    <w:name w:val="Titre 3 Car"/>
    <w:basedOn w:val="Policepardfaut"/>
    <w:link w:val="Titre3"/>
    <w:uiPriority w:val="9"/>
    <w:rsid w:val="00855CE0"/>
    <w:rPr>
      <w:rFonts w:ascii="Calibri Light" w:eastAsia="MS Gothic" w:hAnsi="Calibri Light" w:cs="Times New Roman"/>
      <w:color w:val="1F4D78"/>
      <w:sz w:val="24"/>
      <w:szCs w:val="24"/>
    </w:rPr>
  </w:style>
  <w:style w:type="paragraph" w:styleId="Notedebasdepage">
    <w:name w:val="footnote text"/>
    <w:basedOn w:val="Normal"/>
    <w:link w:val="NotedebasdepageCar"/>
    <w:uiPriority w:val="99"/>
    <w:unhideWhenUsed/>
    <w:rsid w:val="00855CE0"/>
    <w:pPr>
      <w:spacing w:after="0" w:line="240" w:lineRule="auto"/>
    </w:pPr>
    <w:rPr>
      <w:sz w:val="20"/>
      <w:szCs w:val="20"/>
    </w:rPr>
  </w:style>
  <w:style w:type="character" w:customStyle="1" w:styleId="NotedebasdepageCar">
    <w:name w:val="Note de bas de page Car"/>
    <w:basedOn w:val="Policepardfaut"/>
    <w:link w:val="Notedebasdepage"/>
    <w:uiPriority w:val="99"/>
    <w:rsid w:val="00855CE0"/>
    <w:rPr>
      <w:rFonts w:ascii="Calibri" w:eastAsia="Calibri" w:hAnsi="Calibri" w:cs="Times New Roman"/>
      <w:sz w:val="20"/>
      <w:szCs w:val="20"/>
    </w:rPr>
  </w:style>
  <w:style w:type="character" w:styleId="Appelnotedebasdep">
    <w:name w:val="footnote reference"/>
    <w:uiPriority w:val="99"/>
    <w:semiHidden/>
    <w:unhideWhenUsed/>
    <w:rsid w:val="00855CE0"/>
    <w:rPr>
      <w:vertAlign w:val="superscript"/>
    </w:rPr>
  </w:style>
  <w:style w:type="paragraph" w:customStyle="1" w:styleId="Listecouleur-Accent11">
    <w:name w:val="Liste couleur - Accent 11"/>
    <w:basedOn w:val="Normal"/>
    <w:uiPriority w:val="34"/>
    <w:qFormat/>
    <w:rsid w:val="00855CE0"/>
    <w:pPr>
      <w:ind w:left="720"/>
      <w:contextualSpacing/>
    </w:pPr>
  </w:style>
  <w:style w:type="character" w:customStyle="1" w:styleId="apple-converted-space">
    <w:name w:val="apple-converted-space"/>
    <w:basedOn w:val="Policepardfaut"/>
    <w:rsid w:val="00855CE0"/>
  </w:style>
  <w:style w:type="character" w:styleId="Lienhypertexte">
    <w:name w:val="Hyperlink"/>
    <w:uiPriority w:val="99"/>
    <w:unhideWhenUsed/>
    <w:rsid w:val="00855CE0"/>
    <w:rPr>
      <w:color w:val="0563C1"/>
      <w:u w:val="single"/>
    </w:rPr>
  </w:style>
  <w:style w:type="character" w:customStyle="1" w:styleId="ref-journal">
    <w:name w:val="ref-journal"/>
    <w:basedOn w:val="Policepardfaut"/>
    <w:rsid w:val="00855CE0"/>
  </w:style>
  <w:style w:type="character" w:styleId="Marquedecommentaire">
    <w:name w:val="annotation reference"/>
    <w:uiPriority w:val="99"/>
    <w:unhideWhenUsed/>
    <w:rsid w:val="00855CE0"/>
    <w:rPr>
      <w:sz w:val="16"/>
      <w:szCs w:val="16"/>
    </w:rPr>
  </w:style>
  <w:style w:type="paragraph" w:styleId="Commentaire">
    <w:name w:val="annotation text"/>
    <w:basedOn w:val="Normal"/>
    <w:link w:val="CommentaireCar"/>
    <w:uiPriority w:val="99"/>
    <w:unhideWhenUsed/>
    <w:rsid w:val="00855CE0"/>
    <w:pPr>
      <w:spacing w:line="240" w:lineRule="auto"/>
    </w:pPr>
    <w:rPr>
      <w:sz w:val="20"/>
      <w:szCs w:val="20"/>
    </w:rPr>
  </w:style>
  <w:style w:type="character" w:customStyle="1" w:styleId="CommentaireCar">
    <w:name w:val="Commentaire Car"/>
    <w:basedOn w:val="Policepardfaut"/>
    <w:link w:val="Commentaire"/>
    <w:uiPriority w:val="99"/>
    <w:rsid w:val="00855CE0"/>
    <w:rPr>
      <w:rFonts w:ascii="Calibri" w:eastAsia="Calibri" w:hAnsi="Calibri" w:cs="Times New Roman"/>
      <w:sz w:val="20"/>
      <w:szCs w:val="20"/>
    </w:rPr>
  </w:style>
  <w:style w:type="paragraph" w:styleId="Textedebulles">
    <w:name w:val="Balloon Text"/>
    <w:basedOn w:val="Normal"/>
    <w:link w:val="TextedebullesCar"/>
    <w:uiPriority w:val="99"/>
    <w:semiHidden/>
    <w:unhideWhenUsed/>
    <w:rsid w:val="00855C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5CE0"/>
    <w:rPr>
      <w:rFonts w:ascii="Segoe UI" w:eastAsia="Calibri" w:hAnsi="Segoe UI" w:cs="Segoe UI"/>
      <w:sz w:val="18"/>
      <w:szCs w:val="18"/>
    </w:rPr>
  </w:style>
  <w:style w:type="table" w:styleId="Grilledutableau">
    <w:name w:val="Table Grid"/>
    <w:basedOn w:val="TableauNormal"/>
    <w:uiPriority w:val="39"/>
    <w:rsid w:val="00855CE0"/>
    <w:pPr>
      <w:spacing w:after="0" w:line="240" w:lineRule="auto"/>
    </w:pPr>
    <w:rPr>
      <w:rFonts w:ascii="Calibri" w:eastAsia="Calibri" w:hAnsi="Calibri" w:cs="Times New Roman"/>
      <w:sz w:val="20"/>
      <w:szCs w:val="20"/>
      <w:lang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illemoyenne11">
    <w:name w:val="Grille moyenne 11"/>
    <w:uiPriority w:val="99"/>
    <w:semiHidden/>
    <w:rsid w:val="00855CE0"/>
    <w:rPr>
      <w:color w:val="808080"/>
    </w:rPr>
  </w:style>
  <w:style w:type="paragraph" w:styleId="En-tte">
    <w:name w:val="header"/>
    <w:basedOn w:val="Normal"/>
    <w:link w:val="En-tteCar"/>
    <w:uiPriority w:val="99"/>
    <w:unhideWhenUsed/>
    <w:rsid w:val="00855CE0"/>
    <w:pPr>
      <w:tabs>
        <w:tab w:val="center" w:pos="4536"/>
        <w:tab w:val="right" w:pos="9072"/>
      </w:tabs>
      <w:spacing w:after="0" w:line="240" w:lineRule="auto"/>
    </w:pPr>
  </w:style>
  <w:style w:type="character" w:customStyle="1" w:styleId="En-tteCar">
    <w:name w:val="En-tête Car"/>
    <w:basedOn w:val="Policepardfaut"/>
    <w:link w:val="En-tte"/>
    <w:uiPriority w:val="99"/>
    <w:rsid w:val="00855CE0"/>
    <w:rPr>
      <w:rFonts w:ascii="Calibri" w:eastAsia="Calibri" w:hAnsi="Calibri" w:cs="Times New Roman"/>
    </w:rPr>
  </w:style>
  <w:style w:type="paragraph" w:styleId="Pieddepage">
    <w:name w:val="footer"/>
    <w:basedOn w:val="Normal"/>
    <w:link w:val="PieddepageCar"/>
    <w:uiPriority w:val="99"/>
    <w:unhideWhenUsed/>
    <w:rsid w:val="00855C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5CE0"/>
    <w:rPr>
      <w:rFonts w:ascii="Calibri" w:eastAsia="Calibri" w:hAnsi="Calibri" w:cs="Times New Roman"/>
    </w:rPr>
  </w:style>
  <w:style w:type="paragraph" w:styleId="NormalWeb">
    <w:name w:val="Normal (Web)"/>
    <w:basedOn w:val="Normal"/>
    <w:uiPriority w:val="99"/>
    <w:unhideWhenUsed/>
    <w:rsid w:val="00855CE0"/>
    <w:pPr>
      <w:spacing w:before="100" w:beforeAutospacing="1" w:after="100" w:afterAutospacing="1" w:line="240" w:lineRule="auto"/>
    </w:pPr>
    <w:rPr>
      <w:rFonts w:ascii="Times New Roman" w:eastAsia="Times New Roman" w:hAnsi="Times New Roman"/>
      <w:sz w:val="24"/>
      <w:szCs w:val="24"/>
      <w:lang w:eastAsia="fr-BE"/>
    </w:rPr>
  </w:style>
  <w:style w:type="character" w:styleId="Accentuation">
    <w:name w:val="Emphasis"/>
    <w:uiPriority w:val="20"/>
    <w:qFormat/>
    <w:rsid w:val="00855CE0"/>
    <w:rPr>
      <w:i/>
      <w:iCs/>
    </w:rPr>
  </w:style>
  <w:style w:type="character" w:customStyle="1" w:styleId="A21">
    <w:name w:val="A2+1"/>
    <w:uiPriority w:val="99"/>
    <w:rsid w:val="00855CE0"/>
    <w:rPr>
      <w:color w:val="000000"/>
    </w:rPr>
  </w:style>
  <w:style w:type="paragraph" w:customStyle="1" w:styleId="Default">
    <w:name w:val="Default"/>
    <w:rsid w:val="00855CE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855CE0"/>
    <w:rPr>
      <w:b/>
      <w:bCs/>
    </w:rPr>
  </w:style>
  <w:style w:type="character" w:customStyle="1" w:styleId="ObjetducommentaireCar">
    <w:name w:val="Objet du commentaire Car"/>
    <w:basedOn w:val="CommentaireCar"/>
    <w:link w:val="Objetducommentaire"/>
    <w:uiPriority w:val="99"/>
    <w:semiHidden/>
    <w:rsid w:val="00855CE0"/>
    <w:rPr>
      <w:rFonts w:ascii="Calibri" w:eastAsia="Calibri" w:hAnsi="Calibri" w:cs="Times New Roman"/>
      <w:b/>
      <w:bCs/>
      <w:sz w:val="20"/>
      <w:szCs w:val="20"/>
    </w:rPr>
  </w:style>
  <w:style w:type="character" w:customStyle="1" w:styleId="pl-smi">
    <w:name w:val="pl-smi"/>
    <w:basedOn w:val="Policepardfaut"/>
    <w:rsid w:val="00855CE0"/>
  </w:style>
  <w:style w:type="character" w:customStyle="1" w:styleId="pl-c">
    <w:name w:val="pl-c"/>
    <w:basedOn w:val="Policepardfaut"/>
    <w:rsid w:val="00855CE0"/>
  </w:style>
  <w:style w:type="character" w:customStyle="1" w:styleId="pl-k">
    <w:name w:val="pl-k"/>
    <w:basedOn w:val="Policepardfaut"/>
    <w:rsid w:val="00855CE0"/>
  </w:style>
  <w:style w:type="character" w:customStyle="1" w:styleId="pl-c1">
    <w:name w:val="pl-c1"/>
    <w:basedOn w:val="Policepardfaut"/>
    <w:rsid w:val="00855CE0"/>
  </w:style>
  <w:style w:type="character" w:customStyle="1" w:styleId="pl-s">
    <w:name w:val="pl-s"/>
    <w:basedOn w:val="Policepardfaut"/>
    <w:rsid w:val="00855CE0"/>
  </w:style>
  <w:style w:type="character" w:customStyle="1" w:styleId="pl-pds">
    <w:name w:val="pl-pds"/>
    <w:basedOn w:val="Policepardfaut"/>
    <w:rsid w:val="00855CE0"/>
  </w:style>
  <w:style w:type="character" w:customStyle="1" w:styleId="pl-v">
    <w:name w:val="pl-v"/>
    <w:basedOn w:val="Policepardfaut"/>
    <w:rsid w:val="00855CE0"/>
  </w:style>
  <w:style w:type="paragraph" w:customStyle="1" w:styleId="Tramecouleur-Accent11">
    <w:name w:val="Trame couleur - Accent 11"/>
    <w:hidden/>
    <w:uiPriority w:val="99"/>
    <w:semiHidden/>
    <w:rsid w:val="00855CE0"/>
    <w:pPr>
      <w:spacing w:after="0" w:line="240" w:lineRule="auto"/>
    </w:pPr>
    <w:rPr>
      <w:rFonts w:ascii="Calibri" w:eastAsia="Calibri" w:hAnsi="Calibri" w:cs="Times New Roman"/>
    </w:rPr>
  </w:style>
  <w:style w:type="character" w:customStyle="1" w:styleId="shorttext">
    <w:name w:val="short_text"/>
    <w:basedOn w:val="Policepardfaut"/>
    <w:rsid w:val="00855CE0"/>
  </w:style>
  <w:style w:type="character" w:styleId="Lienhypertextesuivivisit">
    <w:name w:val="FollowedHyperlink"/>
    <w:uiPriority w:val="99"/>
    <w:semiHidden/>
    <w:unhideWhenUsed/>
    <w:rsid w:val="00855CE0"/>
    <w:rPr>
      <w:color w:val="954F72"/>
      <w:u w:val="single"/>
    </w:rPr>
  </w:style>
  <w:style w:type="paragraph" w:customStyle="1" w:styleId="TableauGrille21">
    <w:name w:val="Tableau Grille 21"/>
    <w:basedOn w:val="Normal"/>
    <w:next w:val="Normal"/>
    <w:unhideWhenUsed/>
    <w:rsid w:val="00855CE0"/>
    <w:pPr>
      <w:spacing w:after="0" w:line="480" w:lineRule="auto"/>
      <w:ind w:left="720" w:hanging="720"/>
    </w:pPr>
  </w:style>
  <w:style w:type="paragraph" w:styleId="Listenumros">
    <w:name w:val="List Number"/>
    <w:basedOn w:val="Normal"/>
    <w:rsid w:val="00855CE0"/>
    <w:pPr>
      <w:numPr>
        <w:numId w:val="2"/>
      </w:numPr>
      <w:spacing w:after="120" w:line="240" w:lineRule="auto"/>
      <w:jc w:val="both"/>
    </w:pPr>
    <w:rPr>
      <w:rFonts w:ascii="Verdana" w:eastAsia="Times New Roman" w:hAnsi="Verdana"/>
      <w:sz w:val="16"/>
      <w:szCs w:val="20"/>
      <w:lang w:val="fr-FR" w:eastAsia="fr-BE"/>
    </w:rPr>
  </w:style>
  <w:style w:type="table" w:customStyle="1" w:styleId="Tableausimple31">
    <w:name w:val="Tableau simple 31"/>
    <w:basedOn w:val="TableauNormal"/>
    <w:uiPriority w:val="43"/>
    <w:rsid w:val="00855CE0"/>
    <w:pPr>
      <w:spacing w:after="0" w:line="240" w:lineRule="auto"/>
    </w:pPr>
    <w:rPr>
      <w:rFonts w:ascii="Calibri" w:eastAsia="Calibri" w:hAnsi="Calibri" w:cs="Times New Roman"/>
      <w:sz w:val="20"/>
      <w:szCs w:val="20"/>
      <w:lang w:eastAsia="fr-B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855CE0"/>
    <w:pPr>
      <w:spacing w:after="0" w:line="240" w:lineRule="auto"/>
    </w:pPr>
    <w:rPr>
      <w:sz w:val="20"/>
      <w:szCs w:val="20"/>
    </w:rPr>
  </w:style>
  <w:style w:type="character" w:customStyle="1" w:styleId="NotedefinCar">
    <w:name w:val="Note de fin Car"/>
    <w:basedOn w:val="Policepardfaut"/>
    <w:link w:val="Notedefin"/>
    <w:rsid w:val="00855CE0"/>
    <w:rPr>
      <w:rFonts w:ascii="Calibri" w:eastAsia="Calibri" w:hAnsi="Calibri" w:cs="Times New Roman"/>
      <w:sz w:val="20"/>
      <w:szCs w:val="20"/>
    </w:rPr>
  </w:style>
  <w:style w:type="character" w:styleId="Appeldenotedefin">
    <w:name w:val="endnote reference"/>
    <w:unhideWhenUsed/>
    <w:rsid w:val="00855CE0"/>
    <w:rPr>
      <w:vertAlign w:val="superscript"/>
    </w:rPr>
  </w:style>
  <w:style w:type="paragraph" w:customStyle="1" w:styleId="article-doi">
    <w:name w:val="article-doi"/>
    <w:basedOn w:val="Normal"/>
    <w:rsid w:val="00855CE0"/>
    <w:pPr>
      <w:spacing w:before="100" w:beforeAutospacing="1" w:after="100" w:afterAutospacing="1" w:line="240" w:lineRule="auto"/>
    </w:pPr>
    <w:rPr>
      <w:rFonts w:ascii="Times New Roman" w:eastAsia="Times New Roman" w:hAnsi="Times New Roman"/>
      <w:sz w:val="24"/>
      <w:szCs w:val="24"/>
      <w:lang w:eastAsia="fr-BE"/>
    </w:rPr>
  </w:style>
  <w:style w:type="character" w:customStyle="1" w:styleId="slug-doi">
    <w:name w:val="slug-doi"/>
    <w:basedOn w:val="Policepardfaut"/>
    <w:rsid w:val="00855CE0"/>
  </w:style>
  <w:style w:type="character" w:styleId="lev">
    <w:name w:val="Strong"/>
    <w:uiPriority w:val="22"/>
    <w:qFormat/>
    <w:rsid w:val="00855CE0"/>
    <w:rPr>
      <w:b/>
      <w:bCs/>
    </w:rPr>
  </w:style>
  <w:style w:type="character" w:customStyle="1" w:styleId="article-headermeta-info-label">
    <w:name w:val="article-header__meta-info-label"/>
    <w:basedOn w:val="Policepardfaut"/>
    <w:rsid w:val="00855CE0"/>
  </w:style>
  <w:style w:type="character" w:customStyle="1" w:styleId="article-headermeta-info-data">
    <w:name w:val="article-header__meta-info-data"/>
    <w:basedOn w:val="Policepardfaut"/>
    <w:rsid w:val="00855CE0"/>
  </w:style>
  <w:style w:type="character" w:customStyle="1" w:styleId="selectable">
    <w:name w:val="selectable"/>
    <w:basedOn w:val="Policepardfaut"/>
    <w:rsid w:val="00855CE0"/>
  </w:style>
  <w:style w:type="character" w:styleId="Textedelespacerserv">
    <w:name w:val="Placeholder Text"/>
    <w:basedOn w:val="Policepardfaut"/>
    <w:uiPriority w:val="99"/>
    <w:rsid w:val="00855CE0"/>
    <w:rPr>
      <w:color w:val="808080"/>
    </w:rPr>
  </w:style>
  <w:style w:type="paragraph" w:styleId="Bibliographie">
    <w:name w:val="Bibliography"/>
    <w:basedOn w:val="Normal"/>
    <w:next w:val="Normal"/>
    <w:uiPriority w:val="37"/>
    <w:rsid w:val="00855CE0"/>
    <w:pPr>
      <w:spacing w:after="0" w:line="480" w:lineRule="auto"/>
      <w:ind w:left="720" w:hanging="720"/>
    </w:pPr>
  </w:style>
  <w:style w:type="paragraph" w:styleId="Paragraphedeliste">
    <w:name w:val="List Paragraph"/>
    <w:basedOn w:val="Normal"/>
    <w:uiPriority w:val="34"/>
    <w:qFormat/>
    <w:rsid w:val="00855CE0"/>
    <w:pPr>
      <w:ind w:left="720"/>
      <w:contextualSpacing/>
    </w:pPr>
  </w:style>
  <w:style w:type="character" w:customStyle="1" w:styleId="im">
    <w:name w:val="im"/>
    <w:basedOn w:val="Policepardfaut"/>
    <w:rsid w:val="00855CE0"/>
  </w:style>
  <w:style w:type="character" w:customStyle="1" w:styleId="contribdegrees">
    <w:name w:val="contribdegrees"/>
    <w:basedOn w:val="Policepardfaut"/>
    <w:rsid w:val="00855CE0"/>
  </w:style>
  <w:style w:type="paragraph" w:styleId="Rvision">
    <w:name w:val="Revision"/>
    <w:hidden/>
    <w:uiPriority w:val="99"/>
    <w:rsid w:val="00855CE0"/>
    <w:pPr>
      <w:spacing w:after="0" w:line="240" w:lineRule="auto"/>
    </w:pPr>
    <w:rPr>
      <w:rFonts w:ascii="Calibri" w:eastAsia="Calibri" w:hAnsi="Calibri" w:cs="Times New Roman"/>
    </w:rPr>
  </w:style>
  <w:style w:type="character" w:styleId="Mentionnonrsolue">
    <w:name w:val="Unresolved Mention"/>
    <w:basedOn w:val="Policepardfaut"/>
    <w:uiPriority w:val="99"/>
    <w:semiHidden/>
    <w:unhideWhenUsed/>
    <w:rsid w:val="007E6CFD"/>
    <w:rPr>
      <w:color w:val="808080"/>
      <w:shd w:val="clear" w:color="auto" w:fill="E6E6E6"/>
    </w:rPr>
  </w:style>
  <w:style w:type="paragraph" w:customStyle="1" w:styleId="Standard">
    <w:name w:val="Standard"/>
    <w:rsid w:val="00710CD8"/>
    <w:pPr>
      <w:suppressAutoHyphens/>
      <w:autoSpaceDN w:val="0"/>
      <w:textAlignment w:val="baseline"/>
    </w:pPr>
    <w:rPr>
      <w:rFonts w:ascii="Calibri" w:eastAsia="Calibri" w:hAnsi="Calibri" w:cs="Times New Roman"/>
      <w:kern w:val="3"/>
    </w:rPr>
  </w:style>
  <w:style w:type="table" w:customStyle="1" w:styleId="PlainTable31">
    <w:name w:val="Plain Table 31"/>
    <w:basedOn w:val="TableauNormal"/>
    <w:uiPriority w:val="43"/>
    <w:rsid w:val="005C21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5C2162"/>
    <w:pP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65">
    <w:name w:val="xl65"/>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6">
    <w:name w:val="xl66"/>
    <w:basedOn w:val="Normal"/>
    <w:rsid w:val="005C2162"/>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7">
    <w:name w:val="xl67"/>
    <w:basedOn w:val="Normal"/>
    <w:rsid w:val="005C2162"/>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8">
    <w:name w:val="xl68"/>
    <w:basedOn w:val="Normal"/>
    <w:rsid w:val="005C2162"/>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9">
    <w:name w:val="xl69"/>
    <w:basedOn w:val="Normal"/>
    <w:rsid w:val="005C2162"/>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0">
    <w:name w:val="xl70"/>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1">
    <w:name w:val="xl71"/>
    <w:basedOn w:val="Normal"/>
    <w:rsid w:val="005C2162"/>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2">
    <w:name w:val="xl72"/>
    <w:basedOn w:val="Normal"/>
    <w:rsid w:val="005C2162"/>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3">
    <w:name w:val="xl73"/>
    <w:basedOn w:val="Normal"/>
    <w:rsid w:val="005C2162"/>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4">
    <w:name w:val="xl74"/>
    <w:basedOn w:val="Normal"/>
    <w:rsid w:val="005C2162"/>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5">
    <w:name w:val="xl75"/>
    <w:basedOn w:val="Normal"/>
    <w:rsid w:val="005C2162"/>
    <w:pPr>
      <w:pBdr>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6">
    <w:name w:val="xl76"/>
    <w:basedOn w:val="Normal"/>
    <w:rsid w:val="005C2162"/>
    <w:pP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7">
    <w:name w:val="xl77"/>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8">
    <w:name w:val="xl78"/>
    <w:basedOn w:val="Normal"/>
    <w:rsid w:val="005C2162"/>
    <w:pPr>
      <w:pBdr>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9">
    <w:name w:val="xl79"/>
    <w:basedOn w:val="Normal"/>
    <w:rsid w:val="005C2162"/>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0">
    <w:name w:val="xl80"/>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1">
    <w:name w:val="xl81"/>
    <w:basedOn w:val="Normal"/>
    <w:rsid w:val="005C2162"/>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2">
    <w:name w:val="xl82"/>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3">
    <w:name w:val="xl83"/>
    <w:basedOn w:val="Normal"/>
    <w:rsid w:val="005C2162"/>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3">
    <w:name w:val="xl63"/>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4">
    <w:name w:val="xl64"/>
    <w:basedOn w:val="Normal"/>
    <w:rsid w:val="005C2162"/>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84">
    <w:name w:val="xl84"/>
    <w:basedOn w:val="Normal"/>
    <w:rsid w:val="005C2162"/>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5">
    <w:name w:val="xl85"/>
    <w:basedOn w:val="Normal"/>
    <w:rsid w:val="005C2162"/>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6">
    <w:name w:val="xl86"/>
    <w:basedOn w:val="Normal"/>
    <w:rsid w:val="005C2162"/>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7">
    <w:name w:val="xl87"/>
    <w:basedOn w:val="Normal"/>
    <w:rsid w:val="005C2162"/>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8">
    <w:name w:val="xl88"/>
    <w:basedOn w:val="Normal"/>
    <w:rsid w:val="005C2162"/>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9">
    <w:name w:val="xl89"/>
    <w:basedOn w:val="Normal"/>
    <w:rsid w:val="005C2162"/>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0">
    <w:name w:val="xl90"/>
    <w:basedOn w:val="Normal"/>
    <w:rsid w:val="005C2162"/>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1">
    <w:name w:val="xl91"/>
    <w:basedOn w:val="Normal"/>
    <w:rsid w:val="005C2162"/>
    <w:pPr>
      <w:pBdr>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2">
    <w:name w:val="xl92"/>
    <w:basedOn w:val="Normal"/>
    <w:rsid w:val="005C2162"/>
    <w:pPr>
      <w:pBdr>
        <w:righ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3">
    <w:name w:val="xl93"/>
    <w:basedOn w:val="Normal"/>
    <w:rsid w:val="005C2162"/>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94">
    <w:name w:val="xl94"/>
    <w:basedOn w:val="Normal"/>
    <w:rsid w:val="005C2162"/>
    <w:pPr>
      <w:pBdr>
        <w:top w:val="single" w:sz="8" w:space="0" w:color="auto"/>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5">
    <w:name w:val="xl95"/>
    <w:basedOn w:val="Normal"/>
    <w:rsid w:val="005C2162"/>
    <w:pPr>
      <w:pBdr>
        <w:top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6">
    <w:name w:val="xl96"/>
    <w:basedOn w:val="Normal"/>
    <w:rsid w:val="005C2162"/>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7">
    <w:name w:val="xl97"/>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8">
    <w:name w:val="xl98"/>
    <w:basedOn w:val="Normal"/>
    <w:rsid w:val="005C2162"/>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9">
    <w:name w:val="xl99"/>
    <w:basedOn w:val="Normal"/>
    <w:rsid w:val="005C2162"/>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0">
    <w:name w:val="xl100"/>
    <w:basedOn w:val="Normal"/>
    <w:rsid w:val="005C2162"/>
    <w:pPr>
      <w:pBdr>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1">
    <w:name w:val="xl101"/>
    <w:basedOn w:val="Normal"/>
    <w:rsid w:val="005C2162"/>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2">
    <w:name w:val="xl102"/>
    <w:basedOn w:val="Normal"/>
    <w:rsid w:val="005C2162"/>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3">
    <w:name w:val="xl103"/>
    <w:basedOn w:val="Normal"/>
    <w:rsid w:val="005C2162"/>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4">
    <w:name w:val="xl104"/>
    <w:basedOn w:val="Normal"/>
    <w:rsid w:val="005C2162"/>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5">
    <w:name w:val="xl105"/>
    <w:basedOn w:val="Normal"/>
    <w:rsid w:val="005C2162"/>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1203">
      <w:bodyDiv w:val="1"/>
      <w:marLeft w:val="0"/>
      <w:marRight w:val="0"/>
      <w:marTop w:val="0"/>
      <w:marBottom w:val="0"/>
      <w:divBdr>
        <w:top w:val="none" w:sz="0" w:space="0" w:color="auto"/>
        <w:left w:val="none" w:sz="0" w:space="0" w:color="auto"/>
        <w:bottom w:val="none" w:sz="0" w:space="0" w:color="auto"/>
        <w:right w:val="none" w:sz="0" w:space="0" w:color="auto"/>
      </w:divBdr>
      <w:divsChild>
        <w:div w:id="2058122845">
          <w:marLeft w:val="0"/>
          <w:marRight w:val="0"/>
          <w:marTop w:val="0"/>
          <w:marBottom w:val="0"/>
          <w:divBdr>
            <w:top w:val="none" w:sz="0" w:space="0" w:color="auto"/>
            <w:left w:val="none" w:sz="0" w:space="0" w:color="auto"/>
            <w:bottom w:val="none" w:sz="0" w:space="0" w:color="auto"/>
            <w:right w:val="none" w:sz="0" w:space="0" w:color="auto"/>
          </w:divBdr>
          <w:divsChild>
            <w:div w:id="197864084">
              <w:marLeft w:val="0"/>
              <w:marRight w:val="0"/>
              <w:marTop w:val="0"/>
              <w:marBottom w:val="0"/>
              <w:divBdr>
                <w:top w:val="none" w:sz="0" w:space="0" w:color="auto"/>
                <w:left w:val="none" w:sz="0" w:space="0" w:color="auto"/>
                <w:bottom w:val="none" w:sz="0" w:space="0" w:color="auto"/>
                <w:right w:val="none" w:sz="0" w:space="0" w:color="auto"/>
              </w:divBdr>
              <w:divsChild>
                <w:div w:id="1796101323">
                  <w:marLeft w:val="0"/>
                  <w:marRight w:val="0"/>
                  <w:marTop w:val="0"/>
                  <w:marBottom w:val="0"/>
                  <w:divBdr>
                    <w:top w:val="none" w:sz="0" w:space="0" w:color="auto"/>
                    <w:left w:val="none" w:sz="0" w:space="0" w:color="auto"/>
                    <w:bottom w:val="none" w:sz="0" w:space="0" w:color="auto"/>
                    <w:right w:val="none" w:sz="0" w:space="0" w:color="auto"/>
                  </w:divBdr>
                  <w:divsChild>
                    <w:div w:id="10164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yperlink" Target="https://doi.org/10.1037/0003-066X.63.7.591"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marie.delacre@ulb.ac.be" TargetMode="External"/><Relationship Id="rId17" Type="http://schemas.openxmlformats.org/officeDocument/2006/relationships/image" Target="media/image3.png"/><Relationship Id="rId25" Type="http://schemas.openxmlformats.org/officeDocument/2006/relationships/hyperlink" Target="https://osf.io/preprints/sbp6k/"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5812/ijem.35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delacre/Welch-ANOVA" TargetMode="External"/><Relationship Id="rId24" Type="http://schemas.openxmlformats.org/officeDocument/2006/relationships/hyperlink" Target="https://books.google.fr/books?hl=fr&amp;lr=&amp;id=1W6laNc7Xt8C&amp;oi=fnd&amp;pg=PR1&amp;dq=cumming+understanding+the+new&amp;ots=PvDWTKb44N&amp;sig=fQA-XUVLIkWXx1iNznrHdZgxlUA" TargetMode="External"/><Relationship Id="rId32" Type="http://schemas.openxmlformats.org/officeDocument/2006/relationships/hyperlink" Target="http://dx.doi.org/10.1007/s00362-009-0224-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dx.doi.org/10.3758/s13428-016-0814-1" TargetMode="External"/><Relationship Id="rId28" Type="http://schemas.openxmlformats.org/officeDocument/2006/relationships/hyperlink" Target="https://books.google.fr/books?hl=fr&amp;lr=&amp;id=c0Wk9IuBmAoC&amp;oi=fnd&amp;pg=PP2&amp;dq=discovering+statistics+using+spss&amp;ots=LbzoNGWvZI&amp;sig=TfzzF_g05GtfHPF3iL_CbH8aIbk"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hyperlink" Target="https://doi.org/10.1038/466029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dx.doi.org/10.1214/aoms/1177728786" TargetMode="External"/><Relationship Id="rId27" Type="http://schemas.openxmlformats.org/officeDocument/2006/relationships/hyperlink" Target="http://dx.doi.org/10.3102/1076998610396897" TargetMode="External"/><Relationship Id="rId30" Type="http://schemas.openxmlformats.org/officeDocument/2006/relationships/hyperlink" Target="http://dx.doi.org/10.3758/bf03192961"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4E01-5299-470E-9BDB-F09BA4F5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73</Pages>
  <Words>19391</Words>
  <Characters>106652</Characters>
  <Application>Microsoft Office Word</Application>
  <DocSecurity>0</DocSecurity>
  <Lines>888</Lines>
  <Paragraphs>251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10</cp:revision>
  <dcterms:created xsi:type="dcterms:W3CDTF">2017-12-30T14:09:00Z</dcterms:created>
  <dcterms:modified xsi:type="dcterms:W3CDTF">2018-01-01T16:10:00Z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id="kyTBCoZw"/&gt;&lt;style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